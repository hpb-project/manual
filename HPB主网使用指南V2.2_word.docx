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  <w:bookmarkStart w:id="0" w:name="_GoBack"/>
      <w:bookmarkEnd w:id="0"/>
    </w:p>
    <w:p w14:paraId="1DC992B9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F12831">
        <w:rPr>
          <w:rFonts w:ascii="DejaVu Sans Mono" w:hAnsi="DejaVu Sans Mono"/>
          <w:b/>
          <w:sz w:val="52"/>
        </w:rPr>
        <w:t>HPB</w:t>
      </w:r>
      <w:r w:rsidRPr="00F12831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2682DCF4" w:rsidR="00BC6D96" w:rsidRPr="00F12831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F12831">
        <w:rPr>
          <w:rFonts w:ascii="DejaVu Sans Mono" w:hAnsi="DejaVu Sans Mono"/>
          <w:b/>
          <w:sz w:val="52"/>
        </w:rPr>
        <w:t>V2</w:t>
      </w:r>
      <w:r w:rsidR="00BC6D96" w:rsidRPr="00F12831">
        <w:rPr>
          <w:rFonts w:ascii="DejaVu Sans Mono" w:hAnsi="DejaVu Sans Mono"/>
          <w:b/>
          <w:sz w:val="52"/>
        </w:rPr>
        <w:t>.</w:t>
      </w:r>
      <w:r w:rsidR="00E72BD8">
        <w:rPr>
          <w:rFonts w:ascii="DejaVu Sans Mono" w:hAnsi="DejaVu Sans Mono"/>
          <w:b/>
          <w:sz w:val="52"/>
        </w:rPr>
        <w:t>2</w:t>
      </w:r>
    </w:p>
    <w:p w14:paraId="376CC5C9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F12831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t>HPB</w:t>
      </w:r>
      <w:r w:rsidRPr="00F12831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60D383AF" w:rsidR="00BC6D96" w:rsidRPr="00F12831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t>2018</w:t>
      </w:r>
      <w:r w:rsidRPr="00F12831">
        <w:rPr>
          <w:rFonts w:ascii="DejaVu Sans Mono" w:hAnsi="DejaVu Sans Mono" w:hint="eastAsia"/>
          <w:sz w:val="28"/>
          <w:szCs w:val="28"/>
        </w:rPr>
        <w:t>年</w:t>
      </w:r>
      <w:r>
        <w:rPr>
          <w:rFonts w:ascii="DejaVu Sans Mono" w:hAnsi="DejaVu Sans Mono"/>
          <w:sz w:val="28"/>
          <w:szCs w:val="28"/>
        </w:rPr>
        <w:t>9</w:t>
      </w:r>
      <w:r w:rsidR="00BC6D96" w:rsidRPr="00F12831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F12831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F12831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0C382B31" w14:textId="5EEB1983" w:rsidR="00F92E80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328087" w:history="1">
            <w:r w:rsidRPr="00681F05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Pr="00681F05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A867" w14:textId="7C3E9645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88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_Toc525328088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F925AB4" w14:textId="0817D38D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89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_Toc525328089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CAE525A" w14:textId="151B6CB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0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69A31EB" w14:textId="58266D90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1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479DB84" w14:textId="55461948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2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1E713F1" w14:textId="7D44D58A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3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8F4FF35" w14:textId="54C10F09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4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9EF7B6D" w14:textId="0D6AA882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5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35F095E" w14:textId="4FCF4DB4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第三章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FF75642" w14:textId="5EE4E15C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3.1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6EB4E63C" w14:textId="0DA660A4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3.2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CF177D8" w14:textId="42D61B5D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9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第四章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节点搭建指导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68F709C" w14:textId="2AE4A9EF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7DFF408" w14:textId="215805ED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1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35A184D7" w14:textId="48E80F3E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18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071ECD9" w14:textId="099D9591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3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22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D97F1E8" w14:textId="7D7F9F8F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4.5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23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9285082" w14:textId="24192085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4.6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27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AA5758D" w14:textId="7301539F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0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第五章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同步节点搭建指导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29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89B7266" w14:textId="14F1FBA4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29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6E80742A" w14:textId="224F863E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30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50F5698A" w14:textId="5FDDACD2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9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1DEBDC1" w14:textId="563BEC40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922812A" w14:textId="53E325AC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1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5.5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37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BC1D90A" w14:textId="4C2909D5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5.6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41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6B011A0" w14:textId="5D6AFBC1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13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第六章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账户管理与交易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BA0FB6B" w14:textId="6C4910F9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6.1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常用命令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9DA1EF8" w14:textId="4A1D15F2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6.2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常用命令示例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3FE30DE6" w14:textId="58DFB78F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1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第七章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固件升级指导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4990980" w14:textId="1991D034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7.1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在线升级步骤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E0E17E9" w14:textId="09ED19E9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7.2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在线升级示例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DB8507C" w14:textId="6807A9E7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9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>7.3 SD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卡升级步骤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2F49537" w14:textId="090DEDD8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>7.4 SD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卡升级示例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C0D35AD" w14:textId="766A32A9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21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第八章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主网程序更新指导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1D0E765" w14:textId="63266A43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源代码更新步骤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649D45A" w14:textId="53C789B2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3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源代码更新示例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59643F2F" w14:textId="28FA4716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可执行文件更新步骤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49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5D8DAA4" w14:textId="2485CD2B" w:rsidR="00F92E80" w:rsidRDefault="00250B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可执行文件更新示例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50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B48CD5A" w14:textId="3C1CAA9C" w:rsidR="00F92E80" w:rsidRDefault="00250B3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2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附录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技术支持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0B4040">
              <w:rPr>
                <w:noProof/>
                <w:webHidden/>
              </w:rPr>
              <w:t>52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F12831" w:rsidRDefault="00F92E80" w:rsidP="00F12831">
      <w:pPr>
        <w:rPr>
          <w:lang w:val="zh-CN"/>
        </w:rPr>
      </w:pPr>
    </w:p>
    <w:p w14:paraId="3A8EEE9B" w14:textId="2B1F8F85" w:rsidR="00420F5C" w:rsidRPr="00F12831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" w:name="_Toc525327374"/>
      <w:bookmarkStart w:id="2" w:name="_Toc525328087"/>
      <w:r w:rsidRPr="00F12831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BC6D96" w:rsidRPr="00F12831">
        <w:rPr>
          <w:rFonts w:ascii="DejaVu Sans Mono" w:hAnsi="DejaVu Sans Mono" w:hint="eastAsia"/>
          <w:sz w:val="28"/>
          <w:szCs w:val="28"/>
        </w:rPr>
        <w:t>阅读总览</w:t>
      </w:r>
      <w:bookmarkEnd w:id="1"/>
      <w:bookmarkEnd w:id="2"/>
    </w:p>
    <w:p w14:paraId="1BEA21BB" w14:textId="32B86E18" w:rsidR="00BC6D96" w:rsidRPr="00F12831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3" w:name="_Toc525327375"/>
      <w:bookmarkStart w:id="4" w:name="_Toc525328088"/>
      <w:r w:rsidRPr="00F12831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F12831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3"/>
      <w:bookmarkEnd w:id="4"/>
    </w:p>
    <w:p w14:paraId="3BEFA48C" w14:textId="408BDE35" w:rsidR="00E549C8" w:rsidRPr="00F12831" w:rsidRDefault="00E549C8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本文为《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主网使用指南》，适用于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F12831">
        <w:tc>
          <w:tcPr>
            <w:tcW w:w="1129" w:type="dxa"/>
          </w:tcPr>
          <w:p w14:paraId="76D00E32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F12831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F12831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硬件版本：</w:t>
            </w:r>
            <w:r w:rsidRPr="00F12831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F12831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固件版本：</w:t>
            </w:r>
            <w:r w:rsidR="00B24204" w:rsidRPr="00F12831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F12831">
        <w:tc>
          <w:tcPr>
            <w:tcW w:w="1129" w:type="dxa"/>
          </w:tcPr>
          <w:p w14:paraId="5B1E2E77" w14:textId="77777777" w:rsidR="00E549C8" w:rsidRPr="00F12831" w:rsidRDefault="00E549C8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F12831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F12831" w:rsidRDefault="0018391F" w:rsidP="00696D1C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5" w:name="_Toc525327376"/>
      <w:bookmarkStart w:id="6" w:name="_Toc525328089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5"/>
      <w:bookmarkEnd w:id="6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F12831">
        <w:tc>
          <w:tcPr>
            <w:tcW w:w="1129" w:type="dxa"/>
          </w:tcPr>
          <w:p w14:paraId="272C8E00" w14:textId="76573858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F12831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F12831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F12831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F12831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F12831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F12831">
        <w:tc>
          <w:tcPr>
            <w:tcW w:w="1129" w:type="dxa"/>
          </w:tcPr>
          <w:p w14:paraId="67C5936B" w14:textId="25969B89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F12831">
        <w:tc>
          <w:tcPr>
            <w:tcW w:w="1129" w:type="dxa"/>
          </w:tcPr>
          <w:p w14:paraId="156B1442" w14:textId="4BA281C1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F12831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F12831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r>
              <w:rPr>
                <w:rFonts w:ascii="DejaVu Sans Mono" w:hAnsi="DejaVu Sans Mono"/>
              </w:rPr>
              <w:t>卡启动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F12831" w:rsidRDefault="00F55448" w:rsidP="00F12831">
      <w:pPr>
        <w:jc w:val="left"/>
        <w:rPr>
          <w:rFonts w:ascii="DejaVu Sans Mono" w:hAnsi="DejaVu Sans Mono"/>
        </w:rPr>
      </w:pPr>
    </w:p>
    <w:p w14:paraId="2963028F" w14:textId="3458B90F" w:rsidR="00774F34" w:rsidRPr="00F12831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7" w:name="_Toc525327377"/>
      <w:bookmarkStart w:id="8" w:name="_Toc525328090"/>
      <w:r w:rsidRPr="00F12831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F12831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F12831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7"/>
      <w:bookmarkEnd w:id="8"/>
    </w:p>
    <w:p w14:paraId="43D54CFF" w14:textId="11A1644B" w:rsidR="00D9548D" w:rsidRPr="00F12831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主网使用者可以分为</w:t>
      </w:r>
      <w:r w:rsidR="00CE0B4F" w:rsidRPr="00F12831">
        <w:rPr>
          <w:rFonts w:ascii="DejaVu Sans Mono" w:hAnsi="DejaVu Sans Mono" w:hint="eastAsia"/>
        </w:rPr>
        <w:t>三</w:t>
      </w:r>
      <w:r w:rsidRPr="00F12831">
        <w:rPr>
          <w:rFonts w:ascii="DejaVu Sans Mono" w:hAnsi="DejaVu Sans Mono" w:hint="eastAsia"/>
        </w:rPr>
        <w:t>种类型：</w:t>
      </w:r>
    </w:p>
    <w:p w14:paraId="68F7AC8C" w14:textId="501768E9" w:rsidR="00D9548D" w:rsidRPr="00F12831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BOE</w:t>
      </w:r>
      <w:r w:rsidR="00D9548D" w:rsidRPr="00F12831">
        <w:rPr>
          <w:rFonts w:ascii="DejaVu Sans Mono" w:hAnsi="DejaVu Sans Mono" w:hint="eastAsia"/>
        </w:rPr>
        <w:t>节点拥有者。</w:t>
      </w:r>
      <w:r w:rsidRPr="00F12831">
        <w:rPr>
          <w:rFonts w:ascii="DejaVu Sans Mono" w:hAnsi="DejaVu Sans Mono"/>
        </w:rPr>
        <w:t>BOE</w:t>
      </w:r>
      <w:r w:rsidR="00D9548D" w:rsidRPr="00F12831">
        <w:rPr>
          <w:rFonts w:ascii="DejaVu Sans Mono" w:hAnsi="DejaVu Sans Mono" w:hint="eastAsia"/>
        </w:rPr>
        <w:t>节点拥有者是指在参与</w:t>
      </w:r>
      <w:r w:rsidR="00D9548D" w:rsidRPr="00F12831">
        <w:rPr>
          <w:rFonts w:ascii="DejaVu Sans Mono" w:hAnsi="DejaVu Sans Mono"/>
        </w:rPr>
        <w:t>HPB</w:t>
      </w:r>
      <w:r w:rsidR="00D9548D" w:rsidRPr="00F12831">
        <w:rPr>
          <w:rFonts w:ascii="DejaVu Sans Mono" w:hAnsi="DejaVu Sans Mono" w:hint="eastAsia"/>
        </w:rPr>
        <w:t>芯链节点计划的人或者机构，</w:t>
      </w:r>
      <w:r w:rsidRPr="00F12831">
        <w:rPr>
          <w:rFonts w:ascii="DejaVu Sans Mono" w:hAnsi="DejaVu Sans Mono"/>
        </w:rPr>
        <w:t>BOE</w:t>
      </w:r>
      <w:r w:rsidR="00D9548D" w:rsidRPr="00F12831">
        <w:rPr>
          <w:rFonts w:ascii="DejaVu Sans Mono" w:hAnsi="DejaVu Sans Mono" w:hint="eastAsia"/>
        </w:rPr>
        <w:t>节点拥有者承担</w:t>
      </w:r>
      <w:r w:rsidR="00D9548D" w:rsidRPr="00F12831">
        <w:rPr>
          <w:rFonts w:ascii="DejaVu Sans Mono" w:hAnsi="DejaVu Sans Mono"/>
        </w:rPr>
        <w:t>HPB</w:t>
      </w:r>
      <w:r w:rsidR="00D9548D" w:rsidRPr="00F12831">
        <w:rPr>
          <w:rFonts w:ascii="DejaVu Sans Mono" w:hAnsi="DejaVu Sans Mono" w:hint="eastAsia"/>
        </w:rPr>
        <w:t>芯链主网节点的管理维护工作，并通过这些工作获得相关奖励。</w:t>
      </w:r>
    </w:p>
    <w:p w14:paraId="00A375DE" w14:textId="77777777" w:rsidR="00D9548D" w:rsidRPr="00F12831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普通用户。普通用户是指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账户的拥有者，普通用户可以通过使用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钱包对账户进行管理、发起和处理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交易、下载并使用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</w:t>
      </w:r>
      <w:r w:rsidRPr="00F12831">
        <w:rPr>
          <w:rFonts w:ascii="DejaVu Sans Mono" w:hAnsi="DejaVu Sans Mono"/>
        </w:rPr>
        <w:t>DAPP</w:t>
      </w:r>
      <w:r w:rsidRPr="00F12831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DAPPs</w:t>
      </w:r>
      <w:r w:rsidRPr="00F12831">
        <w:rPr>
          <w:rFonts w:ascii="DejaVu Sans Mono" w:hAnsi="DejaVu Sans Mono" w:hint="eastAsia"/>
        </w:rPr>
        <w:t>开发者。</w:t>
      </w:r>
      <w:r w:rsidRPr="00F12831">
        <w:rPr>
          <w:rFonts w:ascii="DejaVu Sans Mono" w:hAnsi="DejaVu Sans Mono"/>
        </w:rPr>
        <w:t>DAPPs</w:t>
      </w:r>
      <w:r w:rsidRPr="00F12831">
        <w:rPr>
          <w:rFonts w:ascii="DejaVu Sans Mono" w:hAnsi="DejaVu Sans Mono" w:hint="eastAsia"/>
        </w:rPr>
        <w:t>开发者是指基于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主网进行区块链分布式应用开发的人员与团队。</w:t>
      </w:r>
      <w:r w:rsidRPr="00F12831">
        <w:rPr>
          <w:rFonts w:ascii="DejaVu Sans Mono" w:hAnsi="DejaVu Sans Mono"/>
        </w:rPr>
        <w:t>DAPPs</w:t>
      </w:r>
      <w:r w:rsidRPr="00F12831">
        <w:rPr>
          <w:rFonts w:ascii="DejaVu Sans Mono" w:hAnsi="DejaVu Sans Mono" w:hint="eastAsia"/>
        </w:rPr>
        <w:t>开发者可以使用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主网提供的接口和高性能特点，完成丰富的区块链</w:t>
      </w:r>
      <w:r w:rsidRPr="00F12831">
        <w:rPr>
          <w:rFonts w:ascii="DejaVu Sans Mono" w:hAnsi="DejaVu Sans Mono"/>
        </w:rPr>
        <w:t>DAPP</w:t>
      </w:r>
      <w:r w:rsidRPr="00F12831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F12831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F12831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F12831" w:rsidRDefault="00E72BD8" w:rsidP="00F12831">
      <w:pPr>
        <w:spacing w:line="360" w:lineRule="auto"/>
        <w:rPr>
          <w:rFonts w:ascii="DejaVu Sans Mono" w:hAnsi="DejaVu Sans Mono"/>
        </w:rPr>
      </w:pPr>
    </w:p>
    <w:p w14:paraId="31757CF9" w14:textId="0EC51A4C" w:rsidR="00BC6D96" w:rsidRPr="00F12831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9" w:name="_Toc525327378"/>
      <w:bookmarkStart w:id="10" w:name="_Toc525328091"/>
      <w:r w:rsidRPr="00F12831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F12831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F12831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9"/>
      <w:bookmarkEnd w:id="10"/>
    </w:p>
    <w:p w14:paraId="70D13585" w14:textId="2AF439E3" w:rsidR="00CE0B4F" w:rsidRPr="00F12831" w:rsidRDefault="00D9548D" w:rsidP="00D9548D">
      <w:pPr>
        <w:spacing w:line="360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  <w:t>HPB</w:t>
      </w:r>
      <w:r w:rsidRPr="00F12831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r w:rsidRPr="00F12831">
        <w:rPr>
          <w:rFonts w:ascii="DejaVu Sans Mono" w:hAnsi="DejaVu Sans Mono" w:hint="eastAsia"/>
        </w:rPr>
        <w:t>由必须</w:t>
      </w:r>
      <w:r w:rsidR="00555C06">
        <w:rPr>
          <w:rFonts w:ascii="DejaVu Sans Mono" w:hAnsi="DejaVu Sans Mono" w:hint="eastAsia"/>
        </w:rPr>
        <w:t>由</w:t>
      </w:r>
      <w:r w:rsidRPr="00F12831">
        <w:rPr>
          <w:rFonts w:ascii="DejaVu Sans Mono" w:hAnsi="DejaVu Sans Mono" w:hint="eastAsia"/>
        </w:rPr>
        <w:t>包含</w:t>
      </w:r>
      <w:r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板卡的服务器组成，服务器由</w:t>
      </w:r>
      <w:r w:rsidR="00CE0B4F"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节点拥有者自行配备，</w:t>
      </w:r>
      <w:r w:rsidRPr="00F12831">
        <w:rPr>
          <w:rFonts w:ascii="DejaVu Sans Mono" w:hAnsi="DejaVu Sans Mono"/>
        </w:rPr>
        <w:t>BOE100</w:t>
      </w:r>
      <w:r w:rsidRPr="00F12831">
        <w:rPr>
          <w:rFonts w:ascii="DejaVu Sans Mono" w:hAnsi="DejaVu Sans Mono" w:hint="eastAsia"/>
        </w:rPr>
        <w:t>板卡由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芯链提供。节点拥有者要进行以下安装以及日常维护操作。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F12831">
        <w:trPr>
          <w:jc w:val="center"/>
        </w:trPr>
        <w:tc>
          <w:tcPr>
            <w:tcW w:w="704" w:type="dxa"/>
          </w:tcPr>
          <w:p w14:paraId="392D5CEE" w14:textId="77777777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F12831">
        <w:trPr>
          <w:jc w:val="center"/>
        </w:trPr>
        <w:tc>
          <w:tcPr>
            <w:tcW w:w="704" w:type="dxa"/>
          </w:tcPr>
          <w:p w14:paraId="6BA7DEC7" w14:textId="77777777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765D8810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将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板卡安装到服务器里。参见随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产品发放的《</w:t>
            </w:r>
            <w:r w:rsidRPr="00F12831">
              <w:rPr>
                <w:rFonts w:ascii="DejaVu Sans Mono" w:hAnsi="DejaVu Sans Mono"/>
              </w:rPr>
              <w:t>BOE100</w:t>
            </w:r>
            <w:r w:rsidRPr="00F12831">
              <w:rPr>
                <w:rFonts w:ascii="DejaVu Sans Mono" w:hAnsi="DejaVu Sans Mono" w:hint="eastAsia"/>
              </w:rPr>
              <w:t>安装手册》以及官网上的</w:t>
            </w:r>
            <w:r w:rsidRPr="00F12831">
              <w:rPr>
                <w:rFonts w:ascii="DejaVu Sans Mono" w:hAnsi="DejaVu Sans Mono"/>
              </w:rPr>
              <w:t>BOE100</w:t>
            </w:r>
            <w:r w:rsidRPr="00F12831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F12831">
        <w:trPr>
          <w:jc w:val="center"/>
        </w:trPr>
        <w:tc>
          <w:tcPr>
            <w:tcW w:w="704" w:type="dxa"/>
          </w:tcPr>
          <w:p w14:paraId="744F5D50" w14:textId="28A5FF7F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用户需要参考第一章的</w:t>
            </w:r>
            <w:r w:rsidRPr="00F12831">
              <w:rPr>
                <w:rFonts w:ascii="DejaVu Sans Mono" w:hAnsi="DejaVu Sans Mono"/>
              </w:rPr>
              <w:t>1.4</w:t>
            </w:r>
            <w:r w:rsidRPr="00F12831">
              <w:rPr>
                <w:rFonts w:ascii="DejaVu Sans Mono" w:hAnsi="DejaVu Sans Mono" w:hint="eastAsia"/>
              </w:rPr>
              <w:t>安装准备完成</w:t>
            </w:r>
            <w:r w:rsidRPr="00F12831">
              <w:rPr>
                <w:rFonts w:ascii="DejaVu Sans Mono" w:hAnsi="DejaVu Sans Mono"/>
              </w:rPr>
              <w:t>NTP</w:t>
            </w:r>
            <w:r w:rsidRPr="00F12831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F12831">
        <w:trPr>
          <w:jc w:val="center"/>
        </w:trPr>
        <w:tc>
          <w:tcPr>
            <w:tcW w:w="704" w:type="dxa"/>
          </w:tcPr>
          <w:p w14:paraId="325FD030" w14:textId="664744B6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F12831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源代码编译方式。即从</w:t>
            </w:r>
            <w:r w:rsidRPr="00F12831">
              <w:rPr>
                <w:rFonts w:ascii="DejaVu Sans Mono" w:hAnsi="DejaVu Sans Mono"/>
              </w:rPr>
              <w:t>github</w:t>
            </w: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主网软件。需要进行第二章</w:t>
            </w: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F12831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可执行文件方式。即直接从</w:t>
            </w:r>
            <w:r w:rsidRPr="00F12831">
              <w:rPr>
                <w:rFonts w:ascii="DejaVu Sans Mono" w:hAnsi="DejaVu Sans Mono"/>
              </w:rPr>
              <w:t>github</w:t>
            </w:r>
            <w:r w:rsidRPr="00F12831">
              <w:rPr>
                <w:rFonts w:ascii="DejaVu Sans Mono" w:hAnsi="DejaVu Sans Mono" w:hint="eastAsia"/>
              </w:rPr>
              <w:t>下载编译好的可执行文件进行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F12831">
        <w:trPr>
          <w:jc w:val="center"/>
        </w:trPr>
        <w:tc>
          <w:tcPr>
            <w:tcW w:w="704" w:type="dxa"/>
          </w:tcPr>
          <w:p w14:paraId="4474AE50" w14:textId="16CECC6E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在节点运行前对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F12831">
        <w:trPr>
          <w:jc w:val="center"/>
        </w:trPr>
        <w:tc>
          <w:tcPr>
            <w:tcW w:w="704" w:type="dxa"/>
          </w:tcPr>
          <w:p w14:paraId="51179BD6" w14:textId="125B5CFC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F12831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2083D9B6" w:rsidR="00A04CAA" w:rsidRPr="000B6DE5" w:rsidRDefault="00A04CAA" w:rsidP="00F12831">
            <w:pPr>
              <w:spacing w:line="276" w:lineRule="auto"/>
            </w:pPr>
            <w:r w:rsidRPr="00F12831">
              <w:rPr>
                <w:rFonts w:ascii="DejaVu Sans Mono" w:hAnsi="DejaVu Sans Mono" w:hint="eastAsia"/>
              </w:rPr>
              <w:t>下载运行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主网软件，运行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节点，加入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主网的过程。见第四章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57335B4B" w14:textId="77777777" w:rsidTr="00F12831">
        <w:trPr>
          <w:jc w:val="center"/>
        </w:trPr>
        <w:tc>
          <w:tcPr>
            <w:tcW w:w="704" w:type="dxa"/>
          </w:tcPr>
          <w:p w14:paraId="56A8F5C6" w14:textId="4F987F5A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2AE99814" w14:textId="03542EEA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同步节点搭建</w:t>
            </w:r>
          </w:p>
        </w:tc>
        <w:tc>
          <w:tcPr>
            <w:tcW w:w="1701" w:type="dxa"/>
          </w:tcPr>
          <w:p w14:paraId="48ECB9AE" w14:textId="5AEFA4F1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75394">
              <w:rPr>
                <w:rFonts w:ascii="DejaVu Sans Mono" w:hAnsi="DejaVu Sans Mono" w:hint="eastAsia"/>
              </w:rPr>
              <w:t>普通用户或者</w:t>
            </w:r>
            <w:r w:rsidRPr="00475394">
              <w:rPr>
                <w:rFonts w:ascii="DejaVu Sans Mono" w:hAnsi="DejaVu Sans Mono" w:hint="eastAsia"/>
              </w:rPr>
              <w:t>DAPP</w:t>
            </w:r>
            <w:r w:rsidRPr="00475394">
              <w:rPr>
                <w:rFonts w:ascii="DejaVu Sans Mono" w:hAnsi="DejaVu Sans Mono" w:hint="eastAsia"/>
              </w:rPr>
              <w:t>开发</w:t>
            </w:r>
            <w:r w:rsidR="00E60723">
              <w:rPr>
                <w:rFonts w:ascii="DejaVu Sans Mono" w:hAnsi="DejaVu Sans Mono" w:hint="eastAsia"/>
              </w:rPr>
              <w:t>者</w:t>
            </w:r>
          </w:p>
        </w:tc>
        <w:tc>
          <w:tcPr>
            <w:tcW w:w="4757" w:type="dxa"/>
          </w:tcPr>
          <w:p w14:paraId="5E7C075D" w14:textId="08F2CCC0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下载运行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主网软件，运行同步节点，加入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主网的过程。见第五章同步节点搭建指导。</w:t>
            </w:r>
          </w:p>
        </w:tc>
      </w:tr>
      <w:tr w:rsidR="00A04CAA" w:rsidRPr="000B6DE5" w14:paraId="71578860" w14:textId="77777777" w:rsidTr="00F12831">
        <w:trPr>
          <w:jc w:val="center"/>
        </w:trPr>
        <w:tc>
          <w:tcPr>
            <w:tcW w:w="704" w:type="dxa"/>
          </w:tcPr>
          <w:p w14:paraId="7C268D5B" w14:textId="355F3E21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6E09D00C" w14:textId="3D53D1F0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F12831">
        <w:trPr>
          <w:jc w:val="center"/>
        </w:trPr>
        <w:tc>
          <w:tcPr>
            <w:tcW w:w="704" w:type="dxa"/>
          </w:tcPr>
          <w:p w14:paraId="4617AFBA" w14:textId="0FDFDD5B" w:rsidR="00A04CAA" w:rsidRPr="00F12831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15BD5F4B" w14:textId="65D30554" w:rsidR="00A04CAA" w:rsidRPr="00F12831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F1283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F12831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需要对</w:t>
            </w:r>
            <w:r w:rsidRPr="00F12831">
              <w:rPr>
                <w:rFonts w:ascii="DejaVu Sans Mono" w:hAnsi="DejaVu Sans Mono"/>
              </w:rPr>
              <w:t>HPB BOE</w:t>
            </w:r>
            <w:r w:rsidRPr="00F12831">
              <w:rPr>
                <w:rFonts w:ascii="DejaVu Sans Mono" w:hAnsi="DejaVu Sans Mono" w:hint="eastAsia"/>
              </w:rPr>
              <w:t>固件进行升级操作时，见第七章</w:t>
            </w:r>
            <w:r w:rsidRPr="00F12831">
              <w:rPr>
                <w:rFonts w:ascii="DejaVu Sans Mono" w:hAnsi="DejaVu Sans Mono"/>
              </w:rPr>
              <w:t xml:space="preserve"> BOE</w:t>
            </w:r>
            <w:r w:rsidRPr="00F12831">
              <w:rPr>
                <w:rFonts w:ascii="DejaVu Sans Mono" w:hAnsi="DejaVu Sans Mono" w:hint="eastAsia"/>
              </w:rPr>
              <w:t>固件升级指导。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其他问题可根据附录中的技术支持联系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</w:p>
    <w:p w14:paraId="3DB0F602" w14:textId="77777777" w:rsidR="00E60723" w:rsidRPr="00F12831" w:rsidRDefault="00E60723" w:rsidP="00774F34">
      <w:pPr>
        <w:rPr>
          <w:rFonts w:ascii="DejaVu Sans Mono" w:hAnsi="DejaVu Sans Mono"/>
        </w:rPr>
      </w:pPr>
    </w:p>
    <w:p w14:paraId="3497FD80" w14:textId="65A5A363" w:rsidR="003C5904" w:rsidRPr="00F12831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1" w:name="_Toc525327379"/>
      <w:bookmarkStart w:id="12" w:name="_Toc525328092"/>
      <w:r w:rsidRPr="00F12831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F12831">
        <w:rPr>
          <w:rFonts w:ascii="DejaVu Sans Mono" w:hAnsi="DejaVu Sans Mono"/>
          <w:caps/>
          <w:sz w:val="22"/>
          <w:szCs w:val="21"/>
        </w:rPr>
        <w:t xml:space="preserve"> </w:t>
      </w:r>
      <w:r w:rsidRPr="00F12831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11"/>
      <w:bookmarkEnd w:id="12"/>
    </w:p>
    <w:p w14:paraId="2E9B09A0" w14:textId="1D1C4B38" w:rsidR="004B6ACB" w:rsidRPr="00F12831" w:rsidRDefault="00400548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用户</w:t>
      </w:r>
      <w:r w:rsidR="004B6ACB" w:rsidRPr="00F12831">
        <w:rPr>
          <w:rFonts w:ascii="DejaVu Sans Mono" w:hAnsi="DejaVu Sans Mono" w:hint="eastAsia"/>
        </w:rPr>
        <w:t>需</w:t>
      </w:r>
      <w:r w:rsidR="006A19B5" w:rsidRPr="00F12831">
        <w:rPr>
          <w:rFonts w:ascii="DejaVu Sans Mono" w:hAnsi="DejaVu Sans Mono" w:hint="eastAsia"/>
        </w:rPr>
        <w:t>要安装</w:t>
      </w:r>
      <w:r w:rsidR="006A19B5" w:rsidRPr="00F12831">
        <w:rPr>
          <w:rFonts w:ascii="DejaVu Sans Mono" w:hAnsi="DejaVu Sans Mono"/>
        </w:rPr>
        <w:t>NTP</w:t>
      </w:r>
      <w:r w:rsidR="006A19B5" w:rsidRPr="00F12831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5466"/>
      </w:tblGrid>
      <w:tr w:rsidR="008F643D" w:rsidRPr="000B6DE5" w14:paraId="45B40564" w14:textId="77777777" w:rsidTr="00F12831">
        <w:tc>
          <w:tcPr>
            <w:tcW w:w="846" w:type="dxa"/>
          </w:tcPr>
          <w:p w14:paraId="5A6F0B86" w14:textId="77777777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275" w:type="dxa"/>
          </w:tcPr>
          <w:p w14:paraId="152BACBB" w14:textId="41906A3A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8F643D" w:rsidRPr="000B6DE5" w14:paraId="63EF36FA" w14:textId="77777777" w:rsidTr="00F12831">
        <w:tc>
          <w:tcPr>
            <w:tcW w:w="846" w:type="dxa"/>
          </w:tcPr>
          <w:p w14:paraId="263FACB7" w14:textId="77777777" w:rsidR="008F643D" w:rsidRPr="00F12831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Pr="00F12831" w:rsidRDefault="008F643D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</w:p>
        </w:tc>
        <w:tc>
          <w:tcPr>
            <w:tcW w:w="1275" w:type="dxa"/>
          </w:tcPr>
          <w:p w14:paraId="3852CFE9" w14:textId="1FDED00C" w:rsidR="008F643D" w:rsidRPr="00F12831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下载安装包</w:t>
            </w:r>
          </w:p>
        </w:tc>
        <w:tc>
          <w:tcPr>
            <w:tcW w:w="5466" w:type="dxa"/>
          </w:tcPr>
          <w:p w14:paraId="10854686" w14:textId="478E4751" w:rsidR="008F643D" w:rsidRPr="00F12831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wget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http://www.eecis.udel.edu/~ntp/ntp_spool/ntp4/ntp-4.2/ntp-4.2.8p12.tar.gz</w:t>
            </w:r>
          </w:p>
        </w:tc>
      </w:tr>
      <w:tr w:rsidR="008F643D" w:rsidRPr="000B6DE5" w14:paraId="5CB3BBE6" w14:textId="77777777" w:rsidTr="00F12831">
        <w:tc>
          <w:tcPr>
            <w:tcW w:w="846" w:type="dxa"/>
          </w:tcPr>
          <w:p w14:paraId="0155DDB8" w14:textId="2F7224F4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709" w:type="dxa"/>
          </w:tcPr>
          <w:p w14:paraId="56278C2C" w14:textId="76737C8F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</w:p>
        </w:tc>
        <w:tc>
          <w:tcPr>
            <w:tcW w:w="1275" w:type="dxa"/>
          </w:tcPr>
          <w:p w14:paraId="5B782F1C" w14:textId="4E1F5BA5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解压安装包</w:t>
            </w:r>
          </w:p>
        </w:tc>
        <w:tc>
          <w:tcPr>
            <w:tcW w:w="5466" w:type="dxa"/>
          </w:tcPr>
          <w:p w14:paraId="20544A51" w14:textId="5BFEDD2F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tar zxf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ntp-4.2.8p12.tar.gz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8F643D" w:rsidRPr="000B6DE5" w14:paraId="57F796FF" w14:textId="77777777" w:rsidTr="00F12831">
        <w:tc>
          <w:tcPr>
            <w:tcW w:w="846" w:type="dxa"/>
            <w:vMerge w:val="restart"/>
          </w:tcPr>
          <w:p w14:paraId="411D0188" w14:textId="3088A2CF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275" w:type="dxa"/>
          </w:tcPr>
          <w:p w14:paraId="1912F9DB" w14:textId="2C584C6D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466" w:type="dxa"/>
          </w:tcPr>
          <w:p w14:paraId="1A774006" w14:textId="77777777" w:rsidR="008F643D" w:rsidRPr="00F12831" w:rsidRDefault="008F643D" w:rsidP="008A2C8D">
            <w:pPr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</w:p>
          <w:p w14:paraId="2E14330F" w14:textId="606C7CCA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根据提示输入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账户密码</w:t>
            </w:r>
          </w:p>
        </w:tc>
      </w:tr>
      <w:tr w:rsidR="008F643D" w:rsidRPr="000B6DE5" w14:paraId="30E96C85" w14:textId="77777777" w:rsidTr="00F12831">
        <w:tc>
          <w:tcPr>
            <w:tcW w:w="846" w:type="dxa"/>
            <w:vMerge/>
          </w:tcPr>
          <w:p w14:paraId="7ACE45E7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65CB2A4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D3E2401" w14:textId="31FBD0E8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进入目录</w:t>
            </w:r>
          </w:p>
        </w:tc>
        <w:tc>
          <w:tcPr>
            <w:tcW w:w="5466" w:type="dxa"/>
          </w:tcPr>
          <w:p w14:paraId="13F81FD2" w14:textId="60FACC70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  <w:i/>
              </w:rPr>
              <w:t xml:space="preserve"> ntp-4.2.8p12/</w:t>
            </w:r>
          </w:p>
        </w:tc>
      </w:tr>
      <w:tr w:rsidR="008F643D" w:rsidRPr="000B6DE5" w14:paraId="3B586742" w14:textId="77777777" w:rsidTr="00F12831">
        <w:tc>
          <w:tcPr>
            <w:tcW w:w="846" w:type="dxa"/>
            <w:vMerge/>
          </w:tcPr>
          <w:p w14:paraId="56E5FF59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081E35B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21FBF4B9" w14:textId="541BAC1F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编译及安装</w:t>
            </w:r>
          </w:p>
        </w:tc>
        <w:tc>
          <w:tcPr>
            <w:tcW w:w="5466" w:type="dxa"/>
          </w:tcPr>
          <w:p w14:paraId="59E82ECD" w14:textId="6EA5EEF1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./configure &amp;&amp; make -j8 &amp;&amp; make install</w:t>
            </w:r>
          </w:p>
        </w:tc>
      </w:tr>
      <w:tr w:rsidR="008F643D" w:rsidRPr="000B6DE5" w14:paraId="564F0EDF" w14:textId="77777777" w:rsidTr="00F12831">
        <w:tc>
          <w:tcPr>
            <w:tcW w:w="846" w:type="dxa"/>
          </w:tcPr>
          <w:p w14:paraId="15BB3EEF" w14:textId="53CBDF65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709" w:type="dxa"/>
          </w:tcPr>
          <w:p w14:paraId="4B6A213A" w14:textId="23CC7DD3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配置</w:t>
            </w:r>
          </w:p>
        </w:tc>
        <w:tc>
          <w:tcPr>
            <w:tcW w:w="1275" w:type="dxa"/>
          </w:tcPr>
          <w:p w14:paraId="343866A4" w14:textId="66B24934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配置</w:t>
            </w:r>
            <w:r w:rsidRPr="00F12831">
              <w:rPr>
                <w:rFonts w:ascii="DejaVu Sans Mono" w:hAnsi="DejaVu Sans Mono"/>
              </w:rPr>
              <w:t>DNS</w:t>
            </w:r>
            <w:r w:rsidRPr="00F12831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41899612" w14:textId="7AA013D9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echo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"nameserver 8.8.8.8"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 &gt;&gt;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/etc/resolv.conf</w:t>
            </w:r>
          </w:p>
        </w:tc>
      </w:tr>
      <w:tr w:rsidR="008F643D" w:rsidRPr="000B6DE5" w14:paraId="46307DCF" w14:textId="77777777" w:rsidTr="00F12831">
        <w:tc>
          <w:tcPr>
            <w:tcW w:w="846" w:type="dxa"/>
            <w:vMerge w:val="restart"/>
          </w:tcPr>
          <w:p w14:paraId="7EA7FA03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 w:val="restart"/>
          </w:tcPr>
          <w:p w14:paraId="0D2F49B7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A2BB86F" w14:textId="7BB4F7F0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配置同步时钟</w:t>
            </w:r>
          </w:p>
        </w:tc>
        <w:tc>
          <w:tcPr>
            <w:tcW w:w="5466" w:type="dxa"/>
          </w:tcPr>
          <w:p w14:paraId="01233089" w14:textId="77777777" w:rsidR="008F643D" w:rsidRPr="00F12831" w:rsidRDefault="008F643D" w:rsidP="008F643D">
            <w:pPr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ntpdate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cn.pool.ntp.org</w:t>
            </w:r>
          </w:p>
          <w:p w14:paraId="2A4F7B0D" w14:textId="5BB85332" w:rsidR="008F643D" w:rsidRPr="00F12831" w:rsidRDefault="008F643D" w:rsidP="008F643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cn.pool.ntp.org</w:t>
            </w:r>
            <w:r w:rsidRPr="00F12831">
              <w:rPr>
                <w:rFonts w:ascii="DejaVu Sans Mono" w:hAnsi="DejaVu Sans Mono" w:hint="eastAsia"/>
              </w:rPr>
              <w:t>为</w:t>
            </w:r>
            <w:r w:rsidRPr="00F12831">
              <w:rPr>
                <w:rFonts w:ascii="DejaVu Sans Mono" w:hAnsi="DejaVu Sans Mono"/>
              </w:rPr>
              <w:t>NTP</w:t>
            </w:r>
            <w:r w:rsidRPr="00F12831">
              <w:rPr>
                <w:rFonts w:ascii="DejaVu Sans Mono" w:hAnsi="DejaVu Sans Mono" w:hint="eastAsia"/>
              </w:rPr>
              <w:t>服务器，海外用户根据自己所在地区选择其他（国内</w:t>
            </w:r>
            <w:r w:rsidRPr="00F12831">
              <w:rPr>
                <w:rFonts w:ascii="DejaVu Sans Mono" w:hAnsi="DejaVu Sans Mono"/>
              </w:rPr>
              <w:t>/</w:t>
            </w:r>
            <w:r w:rsidRPr="00F12831">
              <w:rPr>
                <w:rFonts w:ascii="DejaVu Sans Mono" w:hAnsi="DejaVu Sans Mono" w:hint="eastAsia"/>
              </w:rPr>
              <w:t>外）</w:t>
            </w:r>
            <w:r w:rsidRPr="00F12831">
              <w:rPr>
                <w:rFonts w:ascii="DejaVu Sans Mono" w:hAnsi="DejaVu Sans Mono"/>
              </w:rPr>
              <w:t>NTP</w:t>
            </w:r>
            <w:r w:rsidRPr="00F12831">
              <w:rPr>
                <w:rFonts w:ascii="DejaVu Sans Mono" w:hAnsi="DejaVu Sans Mono" w:hint="eastAsia"/>
              </w:rPr>
              <w:t>服务器</w:t>
            </w:r>
          </w:p>
        </w:tc>
      </w:tr>
      <w:tr w:rsidR="008F643D" w:rsidRPr="000B6DE5" w14:paraId="6A608A24" w14:textId="77777777" w:rsidTr="00F12831">
        <w:tc>
          <w:tcPr>
            <w:tcW w:w="846" w:type="dxa"/>
            <w:vMerge/>
          </w:tcPr>
          <w:p w14:paraId="7AD7F082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49329DF1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5E203FD" w14:textId="2BD0B7AD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写入硬件</w:t>
            </w:r>
          </w:p>
        </w:tc>
        <w:tc>
          <w:tcPr>
            <w:tcW w:w="5466" w:type="dxa"/>
          </w:tcPr>
          <w:p w14:paraId="3ABFC7CB" w14:textId="59AFBCA5" w:rsidR="008F643D" w:rsidRPr="00F12831" w:rsidRDefault="008F643D" w:rsidP="008F643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hwclock --systohc</w:t>
            </w:r>
          </w:p>
        </w:tc>
      </w:tr>
      <w:tr w:rsidR="008F643D" w:rsidRPr="000B6DE5" w14:paraId="7CDA2466" w14:textId="77777777" w:rsidTr="00F12831">
        <w:tc>
          <w:tcPr>
            <w:tcW w:w="846" w:type="dxa"/>
            <w:vMerge/>
          </w:tcPr>
          <w:p w14:paraId="4C897DFE" w14:textId="77777777" w:rsidR="008F643D" w:rsidRPr="00F12831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1B3597B" w14:textId="77777777" w:rsidR="008F643D" w:rsidRPr="00F12831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87CA636" w14:textId="57F3B588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退出</w:t>
            </w:r>
          </w:p>
        </w:tc>
        <w:tc>
          <w:tcPr>
            <w:tcW w:w="5466" w:type="dxa"/>
          </w:tcPr>
          <w:p w14:paraId="1101605A" w14:textId="38DEE2CE" w:rsidR="008F643D" w:rsidRPr="00F12831" w:rsidRDefault="008F643D" w:rsidP="008A2C8D">
            <w:pPr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exit</w:t>
            </w:r>
          </w:p>
        </w:tc>
      </w:tr>
    </w:tbl>
    <w:p w14:paraId="16006DAE" w14:textId="77777777" w:rsidR="00C94628" w:rsidRPr="00F12831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F12831" w:rsidRDefault="00BA35DE" w:rsidP="00774F34">
      <w:pPr>
        <w:rPr>
          <w:rFonts w:ascii="DejaVu Sans Mono" w:hAnsi="DejaVu Sans Mono"/>
          <w:b/>
        </w:rPr>
      </w:pPr>
      <w:r w:rsidRPr="00F12831">
        <w:rPr>
          <w:rFonts w:ascii="DejaVu Sans Mono" w:hAnsi="DejaVu Sans Mono"/>
          <w:b/>
        </w:rPr>
        <w:t>NTP</w:t>
      </w:r>
      <w:r w:rsidRPr="00F12831">
        <w:rPr>
          <w:rFonts w:ascii="DejaVu Sans Mono" w:hAnsi="DejaVu Sans Mono" w:hint="eastAsia"/>
          <w:b/>
        </w:rPr>
        <w:t>安装示例：</w:t>
      </w:r>
    </w:p>
    <w:p w14:paraId="0374D510" w14:textId="325DE7B2" w:rsidR="003C5904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1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NTP</w:t>
      </w:r>
    </w:p>
    <w:p w14:paraId="578E66B6" w14:textId="35460DD1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wget</w:t>
      </w:r>
      <w:r w:rsidRPr="00F12831">
        <w:rPr>
          <w:rFonts w:ascii="DejaVu Sans Mono" w:hAnsi="DejaVu Sans Mono"/>
        </w:rPr>
        <w:t xml:space="preserve"> </w:t>
      </w:r>
      <w:hyperlink r:id="rId8" w:history="1">
        <w:r w:rsidRPr="00F12831">
          <w:rPr>
            <w:rStyle w:val="a7"/>
            <w:rFonts w:ascii="DejaVu Sans Mono" w:hAnsi="DejaVu Sans Mono"/>
            <w:i/>
          </w:rPr>
          <w:t>http://www.eecis.udel.edu/~ntp/ntp_spool/ntp4/ntp-4.2/ntp-4.2.8p12.tar.gz</w:t>
        </w:r>
      </w:hyperlink>
      <w:r w:rsidRPr="00F12831">
        <w:rPr>
          <w:rFonts w:ascii="DejaVu Sans Mono" w:hAnsi="DejaVu Sans Mono" w:hint="eastAsia"/>
        </w:rPr>
        <w:t>，稍等片刻，进度为</w:t>
      </w:r>
      <w:r w:rsidRPr="00F12831">
        <w:rPr>
          <w:rFonts w:ascii="DejaVu Sans Mono" w:hAnsi="DejaVu Sans Mono"/>
        </w:rPr>
        <w:t>100%</w:t>
      </w:r>
      <w:r w:rsidRPr="00F12831">
        <w:rPr>
          <w:rFonts w:ascii="DejaVu Sans Mono" w:hAnsi="DejaVu Sans Mono" w:hint="eastAsia"/>
        </w:rPr>
        <w:t>时，下载成功；</w:t>
      </w:r>
    </w:p>
    <w:p w14:paraId="6C0E95D3" w14:textId="3C607FE8" w:rsidR="00BA35DE" w:rsidRPr="00F12831" w:rsidRDefault="00BA35DE" w:rsidP="00BA35DE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04B6926D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20:39:08--  http://www.eecis.udel.edu/~ntp/ntp_spool/ntp4/ntp-4.2/ntp-4.2.8p12.tar.gz</w:t>
                            </w:r>
                          </w:p>
                          <w:p w14:paraId="78B79896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Connecting to www.eecis.udel.edu (www.eecis.udel.edu)|128.4.31.8|:80... connected.</w:t>
                            </w:r>
                          </w:p>
                          <w:p w14:paraId="76D88495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20:39:09--  https://www.eecis.udel.edu/~ntp/ntp_spool/ntp4/ntp-4.2/ntp-4.2.8p12.tar.gz</w:t>
                            </w:r>
                          </w:p>
                          <w:p w14:paraId="13BEF58A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Connecting to www.eecis.udel.edu (www.eecis.udel.edu)|128.4.31.8|:443... connected.</w:t>
                            </w:r>
                          </w:p>
                          <w:p w14:paraId="1FDE63BC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ntp-4.2.8p12.tar.gz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743FE5" w:rsidRPr="00BA35DE" w:rsidRDefault="00743FE5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04B6926D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20:39:08--  http://www.eecis.udel.edu/~ntp/ntp_spool/ntp4/ntp-4.2/ntp-4.2.8p12.tar.gz</w:t>
                      </w:r>
                    </w:p>
                    <w:p w14:paraId="78B79896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Connecting to www.eecis.udel.edu (www.eecis.udel.edu)|128.4.31.8|:80... connected.</w:t>
                      </w:r>
                    </w:p>
                    <w:p w14:paraId="76D88495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20:39:09--  https://www.eecis.udel.edu/~ntp/ntp_spool/ntp4/ntp-4.2/ntp-4.2.8p12.tar.gz</w:t>
                      </w:r>
                    </w:p>
                    <w:p w14:paraId="13BEF58A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Connecting to www.eecis.udel.edu (www.eecis.udel.edu)|128.4.31.8|:443... connected.</w:t>
                      </w:r>
                    </w:p>
                    <w:p w14:paraId="1FDE63BC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ntp-4.2.8p12.tar.gz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743FE5" w:rsidRPr="00BA35DE" w:rsidRDefault="00743FE5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解压</w:t>
      </w:r>
    </w:p>
    <w:p w14:paraId="0CA1F28A" w14:textId="56123392" w:rsidR="009F6E2A" w:rsidRPr="00F12831" w:rsidRDefault="009F6E2A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tar zxf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ntp-4.2.8p12.tar.gz</w:t>
      </w:r>
      <w:r w:rsidRPr="00F12831">
        <w:rPr>
          <w:rFonts w:ascii="DejaVu Sans Mono" w:hAnsi="DejaVu Sans Mono" w:hint="eastAsia"/>
        </w:rPr>
        <w:t>解压</w:t>
      </w:r>
      <w:r w:rsidRPr="00F12831">
        <w:rPr>
          <w:rFonts w:ascii="DejaVu Sans Mono" w:hAnsi="DejaVu Sans Mono"/>
        </w:rPr>
        <w:t>NTP</w:t>
      </w:r>
      <w:r w:rsidRPr="00F12831">
        <w:rPr>
          <w:rFonts w:ascii="DejaVu Sans Mono" w:hAnsi="DejaVu Sans Mono" w:hint="eastAsia"/>
        </w:rPr>
        <w:t>；</w:t>
      </w:r>
    </w:p>
    <w:p w14:paraId="3410B996" w14:textId="49E59D22" w:rsidR="00BA35DE" w:rsidRDefault="00A472AE" w:rsidP="00A472AE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6B1C1997" w:rsidR="00743FE5" w:rsidRPr="00A472AE" w:rsidRDefault="00743FE5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6B1C1997" w:rsidR="00743FE5" w:rsidRPr="00A472AE" w:rsidRDefault="00743FE5" w:rsidP="00A472AE"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>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3DE48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3E514912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4F6D0A7C" w14:textId="77777777" w:rsidR="00E60723" w:rsidRPr="00F12831" w:rsidRDefault="00E60723" w:rsidP="00A472AE">
      <w:pPr>
        <w:ind w:leftChars="-67" w:left="-141"/>
        <w:rPr>
          <w:rFonts w:ascii="DejaVu Sans Mono" w:hAnsi="DejaVu Sans Mono"/>
        </w:rPr>
      </w:pPr>
    </w:p>
    <w:p w14:paraId="00AC7CBF" w14:textId="34F6B03D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安装</w:t>
      </w:r>
    </w:p>
    <w:p w14:paraId="6ACDF179" w14:textId="69E38B5B" w:rsidR="00B753CF" w:rsidRPr="00F12831" w:rsidRDefault="00B753CF" w:rsidP="00C94628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 root</w:t>
      </w:r>
      <w:r w:rsidRPr="00F12831">
        <w:rPr>
          <w:rFonts w:ascii="DejaVu Sans Mono" w:hAnsi="DejaVu Sans Mono" w:hint="eastAsia"/>
        </w:rPr>
        <w:t>切换成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用户，根据提示输入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账户密码；</w:t>
      </w:r>
    </w:p>
    <w:p w14:paraId="596610E0" w14:textId="532AB9D4" w:rsidR="00B753CF" w:rsidRPr="00F12831" w:rsidRDefault="00B753CF" w:rsidP="00C94628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300EA653" w:rsidR="00743FE5" w:rsidRPr="0020747B" w:rsidRDefault="00743FE5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300EA653" w:rsidR="00743FE5" w:rsidRPr="0020747B" w:rsidRDefault="00743FE5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Pr="00F12831" w:rsidRDefault="00B753CF" w:rsidP="00C94628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  <w:color w:val="000000" w:themeColor="text1"/>
          <w:sz w:val="20"/>
        </w:rPr>
        <w:t>cd</w:t>
      </w:r>
      <w:r w:rsidRPr="00F12831">
        <w:rPr>
          <w:rFonts w:ascii="DejaVu Sans Mono" w:hAnsi="DejaVu Sans Mono"/>
          <w:color w:val="000000" w:themeColor="text1"/>
          <w:sz w:val="20"/>
        </w:rPr>
        <w:t xml:space="preserve"> </w:t>
      </w:r>
      <w:r w:rsidRPr="00F12831">
        <w:rPr>
          <w:rFonts w:ascii="DejaVu Sans Mono" w:hAnsi="DejaVu Sans Mono"/>
          <w:i/>
          <w:color w:val="000000" w:themeColor="text1"/>
          <w:sz w:val="20"/>
        </w:rPr>
        <w:t>ntp-4.2.8p12/</w:t>
      </w:r>
      <w:r w:rsidRPr="00F12831">
        <w:rPr>
          <w:rFonts w:ascii="DejaVu Sans Mono" w:hAnsi="DejaVu Sans Mono" w:hint="eastAsia"/>
          <w:color w:val="000000" w:themeColor="text1"/>
          <w:sz w:val="20"/>
        </w:rPr>
        <w:t>后继续输入</w:t>
      </w:r>
      <w:r w:rsidRPr="00F12831">
        <w:rPr>
          <w:rFonts w:ascii="DejaVu Sans Mono" w:hAnsi="DejaVu Sans Mono"/>
          <w:b/>
          <w:color w:val="000000" w:themeColor="text1"/>
          <w:sz w:val="20"/>
        </w:rPr>
        <w:t>./configure &amp;&amp; make -j8 &amp;&amp; make install</w:t>
      </w:r>
      <w:r w:rsidRPr="00F12831">
        <w:rPr>
          <w:rFonts w:ascii="DejaVu Sans Mono" w:hAnsi="DejaVu Sans Mono" w:hint="eastAsia"/>
          <w:color w:val="000000" w:themeColor="text1"/>
          <w:sz w:val="20"/>
        </w:rPr>
        <w:t>进行编译和安装；</w:t>
      </w:r>
    </w:p>
    <w:p w14:paraId="0EFCBBAB" w14:textId="64DECD16" w:rsidR="00BA35DE" w:rsidRPr="00F12831" w:rsidRDefault="00A472AE" w:rsidP="00A472AE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3D0F8A5B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183B947C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./configure &amp;&amp; make -j8 &amp;&amp; make install</w:t>
                            </w:r>
                          </w:p>
                          <w:p w14:paraId="27295D83" w14:textId="77777777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 for a BSD-compatible install... /usr/bin/install -c</w:t>
                            </w:r>
                          </w:p>
                          <w:p w14:paraId="78F52BD9" w14:textId="77777777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 whether build environment is sane... yes</w:t>
                            </w:r>
                          </w:p>
                          <w:p w14:paraId="70A02C0D" w14:textId="77777777" w:rsidR="00743FE5" w:rsidRPr="0020747B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 for a thread-safe mkdir -p... /bin/mkdir -p</w:t>
                            </w:r>
                          </w:p>
                          <w:p w14:paraId="47500BBB" w14:textId="474FB034" w:rsidR="00743FE5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for gawk... no</w:t>
                            </w:r>
                          </w:p>
                          <w:p w14:paraId="62783AA2" w14:textId="1AF958BC" w:rsidR="00743FE5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make[3]: Leaving directory '/home/hpb/ntp-4.2.8p12'</w:t>
                            </w:r>
                          </w:p>
                          <w:p w14:paraId="123562E2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make[2]: Leaving directory '/home/hpb/ntp-4.2.8p12'</w:t>
                            </w:r>
                          </w:p>
                          <w:p w14:paraId="251F35B2" w14:textId="77777777" w:rsidR="00743FE5" w:rsidRPr="00B753CF" w:rsidRDefault="00743FE5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make[1]: Leaving directory '/home/hpb/ntp-4.2.8p12'</w:t>
                            </w:r>
                          </w:p>
                          <w:p w14:paraId="6243852B" w14:textId="77777777" w:rsidR="00743FE5" w:rsidRPr="00B753CF" w:rsidRDefault="00743FE5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3D0F8A5B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183B947C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./configure &amp;&amp; make -j8 &amp;&amp; make install</w:t>
                      </w:r>
                    </w:p>
                    <w:p w14:paraId="27295D83" w14:textId="77777777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FF" w:themeColor="background1"/>
                          <w:sz w:val="20"/>
                        </w:rPr>
                        <w:t>checking for a BSD-compatible install... /usr/bin/install -c</w:t>
                      </w:r>
                    </w:p>
                    <w:p w14:paraId="78F52BD9" w14:textId="77777777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FF" w:themeColor="background1"/>
                          <w:sz w:val="20"/>
                        </w:rPr>
                        <w:t>checking whether build environment is sane... yes</w:t>
                      </w:r>
                    </w:p>
                    <w:p w14:paraId="70A02C0D" w14:textId="77777777" w:rsidR="00743FE5" w:rsidRPr="0020747B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FF" w:themeColor="background1"/>
                          <w:sz w:val="20"/>
                        </w:rPr>
                        <w:t>checking for a thread-safe mkdir -p... /bin/mkdir -p</w:t>
                      </w:r>
                    </w:p>
                    <w:p w14:paraId="47500BBB" w14:textId="474FB034" w:rsidR="00743FE5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for gawk... no</w:t>
                      </w:r>
                    </w:p>
                    <w:p w14:paraId="62783AA2" w14:textId="1AF958BC" w:rsidR="00743FE5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make[3]: Leaving directory '/home/hpb/ntp-4.2.8p12'</w:t>
                      </w:r>
                    </w:p>
                    <w:p w14:paraId="123562E2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make[2]: Leaving directory '/home/hpb/ntp-4.2.8p12'</w:t>
                      </w:r>
                    </w:p>
                    <w:p w14:paraId="251F35B2" w14:textId="77777777" w:rsidR="00743FE5" w:rsidRPr="00B753CF" w:rsidRDefault="00743FE5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make[1]: Leaving directory '/home/hpb/ntp-4.2.8p12'</w:t>
                      </w:r>
                    </w:p>
                    <w:p w14:paraId="6243852B" w14:textId="77777777" w:rsidR="00743FE5" w:rsidRPr="00B753CF" w:rsidRDefault="00743FE5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Pr="00F12831" w:rsidRDefault="00BA35DE" w:rsidP="00774F3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配置</w:t>
      </w:r>
    </w:p>
    <w:p w14:paraId="4D0C6132" w14:textId="7CD02393" w:rsidR="00B753CF" w:rsidRPr="00F12831" w:rsidRDefault="00B806CF" w:rsidP="00441DBD">
      <w:pPr>
        <w:spacing w:line="276" w:lineRule="auto"/>
        <w:rPr>
          <w:rFonts w:ascii="DejaVu Sans Mono" w:hAnsi="DejaVu Sans Mono"/>
          <w:sz w:val="20"/>
        </w:rPr>
      </w:pPr>
      <w:r w:rsidRPr="00F12831">
        <w:rPr>
          <w:rFonts w:ascii="DejaVu Sans Mono" w:hAnsi="DejaVu Sans Mono" w:hint="eastAsia"/>
        </w:rPr>
        <w:t>输入</w:t>
      </w:r>
      <w:r w:rsidR="00B753CF" w:rsidRPr="00F12831">
        <w:rPr>
          <w:rFonts w:ascii="DejaVu Sans Mono" w:hAnsi="DejaVu Sans Mono"/>
          <w:b/>
        </w:rPr>
        <w:t>echo</w:t>
      </w:r>
      <w:r w:rsidR="00B753CF" w:rsidRPr="00F12831">
        <w:rPr>
          <w:rFonts w:ascii="DejaVu Sans Mono" w:hAnsi="DejaVu Sans Mono"/>
          <w:i/>
        </w:rPr>
        <w:t xml:space="preserve"> "nameserver 8.8.8.8"</w:t>
      </w:r>
      <w:r w:rsidR="00B753CF" w:rsidRPr="00F12831">
        <w:rPr>
          <w:rFonts w:ascii="DejaVu Sans Mono" w:hAnsi="DejaVu Sans Mono"/>
        </w:rPr>
        <w:t xml:space="preserve"> </w:t>
      </w:r>
      <w:r w:rsidR="00B753CF" w:rsidRPr="00F12831">
        <w:rPr>
          <w:rFonts w:ascii="DejaVu Sans Mono" w:hAnsi="DejaVu Sans Mono"/>
          <w:b/>
        </w:rPr>
        <w:t xml:space="preserve"> &gt;&gt;</w:t>
      </w:r>
      <w:r w:rsidR="00B753CF" w:rsidRPr="00F12831">
        <w:rPr>
          <w:rFonts w:ascii="DejaVu Sans Mono" w:hAnsi="DejaVu Sans Mono"/>
        </w:rPr>
        <w:t xml:space="preserve"> </w:t>
      </w:r>
      <w:r w:rsidR="00B753CF" w:rsidRPr="00F12831">
        <w:rPr>
          <w:rFonts w:ascii="DejaVu Sans Mono" w:hAnsi="DejaVu Sans Mono"/>
          <w:i/>
        </w:rPr>
        <w:t>/etc/resolv.conf</w:t>
      </w:r>
      <w:r w:rsidRPr="00F12831">
        <w:rPr>
          <w:rFonts w:ascii="DejaVu Sans Mono" w:hAnsi="DejaVu Sans Mono" w:hint="eastAsia"/>
        </w:rPr>
        <w:t>后继续输入</w:t>
      </w:r>
      <w:r w:rsidR="00B753CF" w:rsidRPr="00F12831">
        <w:rPr>
          <w:rFonts w:ascii="DejaVu Sans Mono" w:hAnsi="DejaVu Sans Mono"/>
          <w:b/>
        </w:rPr>
        <w:t>ntpdate cn.pool.ntp.org</w:t>
      </w:r>
      <w:r w:rsidRPr="00F12831">
        <w:rPr>
          <w:rFonts w:ascii="DejaVu Sans Mono" w:hAnsi="DejaVu Sans Mono" w:hint="eastAsia"/>
        </w:rPr>
        <w:t>；</w:t>
      </w:r>
      <w:r w:rsidR="00441DBD" w:rsidRPr="00F12831">
        <w:rPr>
          <w:rFonts w:ascii="DejaVu Sans Mono" w:hAnsi="DejaVu Sans Mono" w:hint="eastAsia"/>
        </w:rPr>
        <w:t>当命令返回信息中的时间与当地时间一致时，</w:t>
      </w:r>
      <w:r w:rsidR="00441DBD" w:rsidRPr="00F12831">
        <w:rPr>
          <w:rFonts w:ascii="DejaVu Sans Mono" w:hAnsi="DejaVu Sans Mono"/>
        </w:rPr>
        <w:t>NTP</w:t>
      </w:r>
      <w:r w:rsidR="00441DBD" w:rsidRPr="00F12831">
        <w:rPr>
          <w:rFonts w:ascii="DejaVu Sans Mono" w:hAnsi="DejaVu Sans Mono" w:hint="eastAsia"/>
        </w:rPr>
        <w:t>同步成功；</w:t>
      </w:r>
    </w:p>
    <w:p w14:paraId="430F91F8" w14:textId="475FAF49" w:rsidR="008F643D" w:rsidRPr="00F12831" w:rsidRDefault="008F643D" w:rsidP="00B753CF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</w:t>
      </w:r>
      <w:r w:rsidRPr="00F12831">
        <w:rPr>
          <w:rFonts w:ascii="DejaVu Sans Mono" w:hAnsi="DejaVu Sans Mono"/>
        </w:rPr>
        <w:t>cn.pool.ntp.org</w:t>
      </w:r>
      <w:r w:rsidRPr="00F12831">
        <w:rPr>
          <w:rFonts w:ascii="DejaVu Sans Mono" w:hAnsi="DejaVu Sans Mono" w:hint="eastAsia"/>
        </w:rPr>
        <w:t>为</w:t>
      </w:r>
      <w:r w:rsidRPr="00F12831">
        <w:rPr>
          <w:rFonts w:ascii="DejaVu Sans Mono" w:hAnsi="DejaVu Sans Mono"/>
        </w:rPr>
        <w:t>NTP</w:t>
      </w:r>
      <w:r w:rsidRPr="00F12831">
        <w:rPr>
          <w:rFonts w:ascii="DejaVu Sans Mono" w:hAnsi="DejaVu Sans Mono" w:hint="eastAsia"/>
        </w:rPr>
        <w:t>服务器，海外用户根据自己所在地区选择其他（国内</w:t>
      </w:r>
      <w:r w:rsidRPr="00F12831">
        <w:rPr>
          <w:rFonts w:ascii="DejaVu Sans Mono" w:hAnsi="DejaVu Sans Mono"/>
        </w:rPr>
        <w:t>/</w:t>
      </w:r>
      <w:r w:rsidRPr="00F12831">
        <w:rPr>
          <w:rFonts w:ascii="DejaVu Sans Mono" w:hAnsi="DejaVu Sans Mono" w:hint="eastAsia"/>
        </w:rPr>
        <w:t>外）</w:t>
      </w:r>
      <w:r w:rsidRPr="00F12831">
        <w:rPr>
          <w:rFonts w:ascii="DejaVu Sans Mono" w:hAnsi="DejaVu Sans Mono"/>
        </w:rPr>
        <w:t>NTP</w:t>
      </w:r>
      <w:r w:rsidRPr="00F12831">
        <w:rPr>
          <w:rFonts w:ascii="DejaVu Sans Mono" w:hAnsi="DejaVu Sans Mono" w:hint="eastAsia"/>
        </w:rPr>
        <w:t>服务器</w:t>
      </w:r>
    </w:p>
    <w:p w14:paraId="71538E57" w14:textId="5ADED980" w:rsidR="00C94628" w:rsidRPr="00F12831" w:rsidRDefault="00B806CF" w:rsidP="00C94628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40BC2134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0C529EA9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27 Aug 21:40:37 ntpdate[6335]: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40BC2134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0C529EA9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>27 Aug 21:40:37 ntpdate[6335]: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7305C8AD" w:rsidR="00BA35DE" w:rsidRPr="00F12831" w:rsidRDefault="00B806CF" w:rsidP="00B753CF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753CF" w:rsidRPr="00F12831">
        <w:rPr>
          <w:rFonts w:ascii="DejaVu Sans Mono" w:hAnsi="DejaVu Sans Mono"/>
          <w:b/>
        </w:rPr>
        <w:t xml:space="preserve">hwclock </w:t>
      </w:r>
      <w:r w:rsidR="00F70DC7" w:rsidRPr="00F12831">
        <w:rPr>
          <w:rFonts w:ascii="DejaVu Sans Mono" w:hAnsi="DejaVu Sans Mono"/>
          <w:b/>
        </w:rPr>
        <w:t>--</w:t>
      </w:r>
      <w:r w:rsidR="00B753CF" w:rsidRPr="00F12831">
        <w:rPr>
          <w:rFonts w:ascii="DejaVu Sans Mono" w:hAnsi="DejaVu Sans Mono"/>
          <w:b/>
        </w:rPr>
        <w:t>systohc</w:t>
      </w:r>
      <w:r w:rsidRPr="00F12831">
        <w:rPr>
          <w:rFonts w:ascii="DejaVu Sans Mono" w:hAnsi="DejaVu Sans Mono" w:hint="eastAsia"/>
        </w:rPr>
        <w:t>后继续输入</w:t>
      </w:r>
      <w:r w:rsidR="00B753CF" w:rsidRPr="00F12831">
        <w:rPr>
          <w:rFonts w:ascii="DejaVu Sans Mono" w:hAnsi="DejaVu Sans Mono"/>
          <w:b/>
        </w:rPr>
        <w:t>exit</w:t>
      </w:r>
      <w:r w:rsidRPr="00F12831">
        <w:rPr>
          <w:rFonts w:ascii="DejaVu Sans Mono" w:hAnsi="DejaVu Sans Mono" w:hint="eastAsia"/>
        </w:rPr>
        <w:t>退出。</w:t>
      </w:r>
    </w:p>
    <w:p w14:paraId="6D537AC6" w14:textId="4DCA1EA9" w:rsidR="00C94628" w:rsidRPr="00F12831" w:rsidRDefault="00B753CF" w:rsidP="00C94628">
      <w:pPr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589D79E8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2C5AA22F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743FE5" w:rsidRPr="00B806CF" w:rsidRDefault="00743FE5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589D79E8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2C5AA22F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743FE5" w:rsidRPr="00B806CF" w:rsidRDefault="00743FE5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CC117" w14:textId="77777777" w:rsidR="00E60723" w:rsidRDefault="00E60723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253813CF" w:rsidR="00BC6D96" w:rsidRPr="00F12831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3" w:name="_Toc525327380"/>
      <w:bookmarkStart w:id="14" w:name="_Toc525328093"/>
      <w:r w:rsidRPr="00F12831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BC6D96" w:rsidRPr="00F12831">
        <w:rPr>
          <w:rFonts w:ascii="DejaVu Sans Mono" w:hAnsi="DejaVu Sans Mono"/>
          <w:sz w:val="28"/>
          <w:szCs w:val="28"/>
        </w:rPr>
        <w:t>GO</w:t>
      </w:r>
      <w:r w:rsidR="00BC6D96" w:rsidRPr="00F12831">
        <w:rPr>
          <w:rFonts w:ascii="DejaVu Sans Mono" w:hAnsi="DejaVu Sans Mono" w:hint="eastAsia"/>
          <w:sz w:val="28"/>
          <w:szCs w:val="28"/>
        </w:rPr>
        <w:t>编译环境安装</w:t>
      </w:r>
      <w:bookmarkEnd w:id="13"/>
      <w:bookmarkEnd w:id="14"/>
    </w:p>
    <w:p w14:paraId="5A206396" w14:textId="6B31AC99" w:rsidR="001F00AD" w:rsidRPr="00F12831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如果采用源代码编译方式安装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</w:t>
      </w:r>
      <w:r w:rsidR="008D2CDD" w:rsidRPr="00F12831">
        <w:rPr>
          <w:rFonts w:ascii="DejaVu Sans Mono" w:hAnsi="DejaVu Sans Mono" w:hint="eastAsia"/>
        </w:rPr>
        <w:t>以及节点搭建</w:t>
      </w:r>
      <w:r w:rsidRPr="00F12831">
        <w:rPr>
          <w:rFonts w:ascii="DejaVu Sans Mono" w:hAnsi="DejaVu Sans Mono" w:hint="eastAsia"/>
        </w:rPr>
        <w:t>，则首先需要确认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编译环境</w:t>
      </w:r>
      <w:r w:rsidR="00E372D1" w:rsidRPr="00F12831">
        <w:rPr>
          <w:rFonts w:ascii="DejaVu Sans Mono" w:hAnsi="DejaVu Sans Mono" w:hint="eastAsia"/>
        </w:rPr>
        <w:t>是否准备好。若进行节点搭建时您选择下载</w:t>
      </w:r>
      <w:r w:rsidR="008D2CDD" w:rsidRPr="00F12831">
        <w:rPr>
          <w:rFonts w:ascii="DejaVu Sans Mono" w:hAnsi="DejaVu Sans Mono" w:hint="eastAsia"/>
        </w:rPr>
        <w:t>已经</w:t>
      </w:r>
      <w:r w:rsidR="00E372D1" w:rsidRPr="00F12831">
        <w:rPr>
          <w:rFonts w:ascii="DejaVu Sans Mono" w:hAnsi="DejaVu Sans Mono" w:hint="eastAsia"/>
        </w:rPr>
        <w:t>编译完成的可执行文件</w:t>
      </w:r>
      <w:r w:rsidRPr="00F12831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F12831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语言编译基于</w:t>
      </w:r>
      <w:r w:rsidR="00DE3B31" w:rsidRPr="00F12831">
        <w:rPr>
          <w:rFonts w:ascii="DejaVu Sans Mono" w:hAnsi="DejaVu Sans Mono"/>
        </w:rPr>
        <w:t>1.9.0</w:t>
      </w:r>
      <w:r w:rsidR="001A1A72" w:rsidRPr="00F12831">
        <w:rPr>
          <w:rFonts w:ascii="DejaVu Sans Mono" w:hAnsi="DejaVu Sans Mono"/>
        </w:rPr>
        <w:t>+</w:t>
      </w:r>
      <w:r w:rsidR="00DE3B31" w:rsidRPr="00F12831">
        <w:rPr>
          <w:rFonts w:ascii="DejaVu Sans Mono" w:hAnsi="DejaVu Sans Mono" w:hint="eastAsia"/>
        </w:rPr>
        <w:t>版本</w:t>
      </w:r>
      <w:r w:rsidRPr="00F12831">
        <w:rPr>
          <w:rFonts w:ascii="DejaVu Sans Mono" w:hAnsi="DejaVu Sans Mono" w:hint="eastAsia"/>
        </w:rPr>
        <w:t>。</w:t>
      </w:r>
    </w:p>
    <w:p w14:paraId="01D286C8" w14:textId="46B477A8" w:rsidR="00BC6D96" w:rsidRPr="00F12831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5" w:name="_Toc525327381"/>
      <w:bookmarkStart w:id="16" w:name="_Toc525328094"/>
      <w:r w:rsidRPr="00F12831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F12831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15"/>
      <w:bookmarkEnd w:id="16"/>
    </w:p>
    <w:p w14:paraId="5FDA0982" w14:textId="1455A515" w:rsidR="001F00AD" w:rsidRPr="00F12831" w:rsidRDefault="001F00AD" w:rsidP="001F00AD">
      <w:pPr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EF59CA" w:rsidRPr="00F12831">
        <w:rPr>
          <w:rFonts w:ascii="DejaVu Sans Mono" w:hAnsi="DejaVu Sans Mono" w:hint="eastAsia"/>
        </w:rPr>
        <w:t>在</w:t>
      </w:r>
      <w:r w:rsidR="005777F5" w:rsidRPr="00F12831">
        <w:rPr>
          <w:rFonts w:ascii="DejaVu Sans Mono" w:hAnsi="DejaVu Sans Mono" w:hint="eastAsia"/>
        </w:rPr>
        <w:t>执行以下步骤</w:t>
      </w:r>
      <w:r w:rsidR="00EF59CA" w:rsidRPr="00F12831">
        <w:rPr>
          <w:rFonts w:ascii="DejaVu Sans Mono" w:hAnsi="DejaVu Sans Mono" w:hint="eastAsia"/>
        </w:rPr>
        <w:t>前，请您确保服务器已</w:t>
      </w:r>
      <w:r w:rsidR="005777F5" w:rsidRPr="00F12831">
        <w:rPr>
          <w:rFonts w:ascii="DejaVu Sans Mono" w:hAnsi="DejaVu Sans Mono" w:hint="eastAsia"/>
        </w:rPr>
        <w:t>正常</w:t>
      </w:r>
      <w:r w:rsidR="00EF59CA" w:rsidRPr="00F12831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F12831">
        <w:tc>
          <w:tcPr>
            <w:tcW w:w="831" w:type="dxa"/>
          </w:tcPr>
          <w:p w14:paraId="1C5AA8C1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F12831">
        <w:tc>
          <w:tcPr>
            <w:tcW w:w="831" w:type="dxa"/>
            <w:vMerge w:val="restart"/>
          </w:tcPr>
          <w:p w14:paraId="070E66FE" w14:textId="76264602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更新</w:t>
            </w:r>
            <w:r w:rsidRPr="00F12831">
              <w:rPr>
                <w:rFonts w:ascii="DejaVu Sans Mono" w:hAnsi="DejaVu Sans Mono"/>
              </w:rPr>
              <w:t>apt-get</w:t>
            </w:r>
            <w:r w:rsidRPr="00F12831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F12831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F12831">
        <w:tc>
          <w:tcPr>
            <w:tcW w:w="831" w:type="dxa"/>
            <w:vMerge/>
          </w:tcPr>
          <w:p w14:paraId="324979F0" w14:textId="77777777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4BCEBEF5" w:rsidR="00B423BF" w:rsidRPr="00F12831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F12831">
              <w:rPr>
                <w:rFonts w:ascii="DejaVu Sans Mono" w:hAnsi="DejaVu Sans Mono"/>
                <w:b/>
              </w:rPr>
              <w:t>-</w:t>
            </w:r>
            <w:r w:rsidRPr="00F12831">
              <w:rPr>
                <w:rFonts w:ascii="DejaVu Sans Mono" w:hAnsi="DejaVu Sans Mono"/>
                <w:b/>
              </w:rPr>
              <w:t xml:space="preserve">y </w:t>
            </w:r>
            <w:r w:rsidRPr="00F12831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F12831">
        <w:tc>
          <w:tcPr>
            <w:tcW w:w="831" w:type="dxa"/>
            <w:vMerge w:val="restart"/>
          </w:tcPr>
          <w:p w14:paraId="796B317D" w14:textId="14C45A25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apt-get install -y </w:t>
            </w:r>
            <w:r w:rsidRPr="00F12831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F12831">
        <w:tc>
          <w:tcPr>
            <w:tcW w:w="831" w:type="dxa"/>
            <w:vMerge/>
          </w:tcPr>
          <w:p w14:paraId="037BA418" w14:textId="263DA722" w:rsidR="00B423BF" w:rsidRPr="00F12831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</w:t>
            </w:r>
            <w:r w:rsidR="00080588" w:rsidRPr="00F12831">
              <w:rPr>
                <w:rFonts w:ascii="DejaVu Sans Mono" w:hAnsi="DejaVu Sans Mono"/>
              </w:rPr>
              <w:t>profile</w:t>
            </w:r>
            <w:r w:rsidR="00B423BF"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F12831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F12831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/>
                <w:b/>
              </w:rPr>
              <w:t xml:space="preserve">sudo vi </w:t>
            </w:r>
            <w:r w:rsidRPr="00F12831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F12831">
        <w:tc>
          <w:tcPr>
            <w:tcW w:w="831" w:type="dxa"/>
            <w:vMerge w:val="restart"/>
          </w:tcPr>
          <w:p w14:paraId="212F19E8" w14:textId="516C946F" w:rsidR="00080588" w:rsidRPr="00F12831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</w:t>
            </w:r>
            <w:r w:rsidRPr="00F12831">
              <w:rPr>
                <w:rFonts w:ascii="DejaVu Sans Mono" w:hAnsi="DejaVu Sans Mono"/>
              </w:rPr>
              <w:t>profile</w:t>
            </w:r>
            <w:r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F12831">
        <w:tc>
          <w:tcPr>
            <w:tcW w:w="831" w:type="dxa"/>
            <w:vMerge/>
          </w:tcPr>
          <w:p w14:paraId="18737DA9" w14:textId="77777777" w:rsidR="00080588" w:rsidRPr="00F12831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保存</w:t>
            </w:r>
            <w:r w:rsidRPr="00F12831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F12831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按一下</w:t>
            </w:r>
            <w:r w:rsidRPr="00F12831">
              <w:rPr>
                <w:rFonts w:ascii="DejaVu Sans Mono" w:hAnsi="DejaVu Sans Mono"/>
              </w:rPr>
              <w:t>Esc</w:t>
            </w:r>
            <w:r w:rsidRPr="00F12831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输入</w:t>
            </w:r>
            <w:r w:rsidRPr="00F12831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F12831">
        <w:tc>
          <w:tcPr>
            <w:tcW w:w="831" w:type="dxa"/>
            <w:vMerge/>
          </w:tcPr>
          <w:p w14:paraId="73CB6BE5" w14:textId="77777777" w:rsidR="00080588" w:rsidRPr="00F12831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F12831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使</w:t>
            </w:r>
            <w:r w:rsidRPr="00F12831">
              <w:rPr>
                <w:rFonts w:ascii="DejaVu Sans Mono" w:hAnsi="DejaVu Sans Mono"/>
              </w:rPr>
              <w:t>profile</w:t>
            </w:r>
            <w:r w:rsidRPr="00F12831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F12831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source </w:t>
            </w:r>
            <w:r w:rsidRPr="00F12831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F12831">
        <w:tc>
          <w:tcPr>
            <w:tcW w:w="831" w:type="dxa"/>
            <w:vMerge/>
          </w:tcPr>
          <w:p w14:paraId="6F902F40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</w:t>
            </w:r>
            <w:r w:rsidRPr="00F12831">
              <w:rPr>
                <w:rFonts w:ascii="DejaVu Sans Mono" w:hAnsi="DejaVu Sans Mono"/>
              </w:rPr>
              <w:t>bash.bashrc</w:t>
            </w:r>
            <w:r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6CC5B961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</w:p>
          <w:p w14:paraId="729047A0" w14:textId="714AD22D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b/>
              </w:rPr>
              <w:t>sudo vi</w:t>
            </w:r>
            <w:r w:rsidRPr="00F12831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F12831">
        <w:tc>
          <w:tcPr>
            <w:tcW w:w="831" w:type="dxa"/>
            <w:vMerge/>
          </w:tcPr>
          <w:p w14:paraId="04A87A85" w14:textId="37BB5DD2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</w:t>
            </w:r>
            <w:r w:rsidRPr="00F12831">
              <w:rPr>
                <w:rFonts w:ascii="DejaVu Sans Mono" w:hAnsi="DejaVu Sans Mono"/>
              </w:rPr>
              <w:t>bash.bashrc</w:t>
            </w:r>
            <w:r w:rsidRPr="00F12831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F12831">
        <w:tc>
          <w:tcPr>
            <w:tcW w:w="831" w:type="dxa"/>
            <w:vMerge/>
          </w:tcPr>
          <w:p w14:paraId="6E44824B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保存</w:t>
            </w:r>
            <w:r w:rsidRPr="00F12831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F12831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按一下</w:t>
            </w:r>
            <w:r w:rsidRPr="00F12831">
              <w:rPr>
                <w:rFonts w:ascii="DejaVu Sans Mono" w:hAnsi="DejaVu Sans Mono"/>
              </w:rPr>
              <w:t>Esc</w:t>
            </w:r>
            <w:r w:rsidRPr="00F12831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输入</w:t>
            </w:r>
            <w:r w:rsidRPr="00F12831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F12831">
        <w:tc>
          <w:tcPr>
            <w:tcW w:w="831" w:type="dxa"/>
            <w:vMerge/>
          </w:tcPr>
          <w:p w14:paraId="14AA217C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使</w:t>
            </w:r>
            <w:r w:rsidRPr="00F12831">
              <w:rPr>
                <w:rFonts w:ascii="DejaVu Sans Mono" w:hAnsi="DejaVu Sans Mono"/>
              </w:rPr>
              <w:t>bash.bashrc</w:t>
            </w:r>
            <w:r w:rsidRPr="00F12831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F12831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  <w:r w:rsidRPr="00F12831">
              <w:rPr>
                <w:rFonts w:ascii="DejaVu Sans Mono" w:hAnsi="DejaVu Sans Mono"/>
              </w:rPr>
              <w:t xml:space="preserve">: </w:t>
            </w:r>
            <w:r w:rsidRPr="00F12831">
              <w:rPr>
                <w:rFonts w:ascii="DejaVu Sans Mono" w:hAnsi="DejaVu Sans Mono"/>
                <w:b/>
              </w:rPr>
              <w:t>source</w:t>
            </w:r>
            <w:r w:rsidRPr="00F12831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F12831">
        <w:tc>
          <w:tcPr>
            <w:tcW w:w="831" w:type="dxa"/>
            <w:vMerge w:val="restart"/>
          </w:tcPr>
          <w:p w14:paraId="19625379" w14:textId="32DFA896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检查</w:t>
            </w: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环境</w:t>
            </w:r>
            <w:r w:rsidRPr="00F12831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F12831">
        <w:tc>
          <w:tcPr>
            <w:tcW w:w="831" w:type="dxa"/>
            <w:vMerge/>
          </w:tcPr>
          <w:p w14:paraId="411372C7" w14:textId="77777777" w:rsidR="00EA7DDC" w:rsidRPr="00F12831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go</w:t>
            </w:r>
            <w:r w:rsidRPr="00F12831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F12831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F12831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7" w:name="_Toc525327382"/>
      <w:bookmarkStart w:id="18" w:name="_Toc525328095"/>
      <w:r w:rsidRPr="00F12831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F12831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17"/>
      <w:bookmarkEnd w:id="18"/>
    </w:p>
    <w:p w14:paraId="5A323DFE" w14:textId="725E3861" w:rsidR="001F00AD" w:rsidRPr="00F12831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F12831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更新</w:t>
      </w:r>
      <w:r w:rsidRPr="00F12831">
        <w:rPr>
          <w:rFonts w:ascii="DejaVu Sans Mono" w:hAnsi="DejaVu Sans Mono"/>
        </w:rPr>
        <w:t>apt-g</w:t>
      </w:r>
      <w:r w:rsidR="00132D6C" w:rsidRPr="00F12831">
        <w:rPr>
          <w:rFonts w:ascii="DejaVu Sans Mono" w:hAnsi="DejaVu Sans Mono"/>
        </w:rPr>
        <w:t>e</w:t>
      </w:r>
      <w:r w:rsidRPr="00F12831">
        <w:rPr>
          <w:rFonts w:ascii="DejaVu Sans Mono" w:hAnsi="DejaVu Sans Mono"/>
        </w:rPr>
        <w:t>t</w:t>
      </w:r>
      <w:r w:rsidRPr="00F12831">
        <w:rPr>
          <w:rFonts w:ascii="DejaVu Sans Mono" w:hAnsi="DejaVu Sans Mono" w:hint="eastAsia"/>
        </w:rPr>
        <w:t>源：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在控制台中输入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b/>
        </w:rPr>
        <w:t>sudo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b/>
        </w:rPr>
        <w:t>apt-get update</w:t>
      </w:r>
      <w:r w:rsidR="00BC6D96" w:rsidRPr="00F12831">
        <w:rPr>
          <w:rFonts w:ascii="DejaVu Sans Mono" w:hAnsi="DejaVu Sans Mono" w:hint="eastAsia"/>
        </w:rPr>
        <w:t>，根据提示输入权限密码；当出现</w:t>
      </w:r>
      <w:r w:rsidR="00BC6D96" w:rsidRPr="00F12831">
        <w:rPr>
          <w:rFonts w:ascii="DejaVu Sans Mono" w:hAnsi="DejaVu Sans Mono"/>
        </w:rPr>
        <w:t>reading package lists…Done</w:t>
      </w:r>
      <w:r w:rsidR="00BC6D96" w:rsidRPr="00F12831">
        <w:rPr>
          <w:rFonts w:ascii="DejaVu Sans Mono" w:hAnsi="DejaVu Sans Mono" w:hint="eastAsia"/>
        </w:rPr>
        <w:t>时，</w:t>
      </w:r>
      <w:r w:rsidR="00BC6D96" w:rsidRPr="00F12831">
        <w:rPr>
          <w:rFonts w:ascii="DejaVu Sans Mono" w:hAnsi="DejaVu Sans Mono"/>
        </w:rPr>
        <w:t>apt-get</w:t>
      </w:r>
      <w:r w:rsidR="00BC6D96" w:rsidRPr="00F12831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F12831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[sudo] password for hpb: </w:t>
                            </w:r>
                          </w:p>
                          <w:p w14:paraId="54337DF0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Get:1 http://security.ubuntu.com/ubuntu xenial-security InRelease [107 kB]</w:t>
                            </w:r>
                          </w:p>
                          <w:p w14:paraId="56733CA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Hit:2 http://cn.archive.ubuntu.com/ubuntu xenial InRelease</w:t>
                            </w:r>
                          </w:p>
                          <w:p w14:paraId="1DEA8BB1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Get:3 http://cn.archive.ubuntu.com/ubuntu xenial-updates InRelease [109 kB]        </w:t>
                            </w:r>
                          </w:p>
                          <w:p w14:paraId="49FDC18B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Hit:4 http://cn.archive.ubuntu.com/ubuntu xenial-backports InRelease</w:t>
                            </w:r>
                          </w:p>
                          <w:p w14:paraId="26F6CCD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Get:5 http://cn.archive.ubuntu.com/ubuntu xenial-updates/main amd64 Packages [839 kB]</w:t>
                            </w:r>
                          </w:p>
                          <w:p w14:paraId="651CF153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Get:6 http://cn.archive.ubuntu.com/ubuntu xenial-updates/main i386 Packages [757 kB]</w:t>
                            </w:r>
                          </w:p>
                          <w:p w14:paraId="2262F73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Get:7 http://cn.archive.ubuntu.com/ubuntu xenial-updates/universe amd64 Packages [678 kB]</w:t>
                            </w:r>
                          </w:p>
                          <w:p w14:paraId="49B2A856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Get:8 http://cn.archive.ubuntu.com/ubuntu xenial-updates/universe i386 Packages [620 kB]</w:t>
                            </w:r>
                          </w:p>
                          <w:p w14:paraId="65F0BD49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743FE5" w:rsidRPr="00890DBA" w:rsidRDefault="00743FE5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743FE5" w:rsidRPr="00890DBA" w:rsidRDefault="00743FE5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50E1619" w:rsidR="00BC6D96" w:rsidRPr="00F12831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安装</w:t>
      </w:r>
      <w:r w:rsidRPr="00F12831">
        <w:rPr>
          <w:rFonts w:ascii="DejaVu Sans Mono" w:hAnsi="DejaVu Sans Mono"/>
        </w:rPr>
        <w:t>GIT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b/>
        </w:rPr>
        <w:t xml:space="preserve">sudo apt-get install </w:t>
      </w:r>
      <w:r w:rsidR="00F70DC7" w:rsidRPr="00F12831">
        <w:rPr>
          <w:rFonts w:ascii="DejaVu Sans Mono" w:hAnsi="DejaVu Sans Mono"/>
          <w:b/>
        </w:rPr>
        <w:t>-</w:t>
      </w:r>
      <w:r w:rsidR="00770706" w:rsidRPr="00F12831">
        <w:rPr>
          <w:rFonts w:ascii="DejaVu Sans Mono" w:hAnsi="DejaVu Sans Mono"/>
          <w:b/>
        </w:rPr>
        <w:t xml:space="preserve">y </w:t>
      </w:r>
      <w:r w:rsidR="00BC6D96" w:rsidRPr="00F12831">
        <w:rPr>
          <w:rFonts w:ascii="DejaVu Sans Mono" w:hAnsi="DejaVu Sans Mono"/>
          <w:b/>
        </w:rPr>
        <w:t>git</w:t>
      </w:r>
      <w:r w:rsidR="00BC6D96" w:rsidRPr="00F12831">
        <w:rPr>
          <w:rFonts w:ascii="DejaVu Sans Mono" w:hAnsi="DejaVu Sans Mono" w:hint="eastAsia"/>
        </w:rPr>
        <w:t>，等待几秒如图所示则</w:t>
      </w:r>
      <w:r w:rsidR="00BC6D96" w:rsidRPr="00F12831">
        <w:rPr>
          <w:rFonts w:ascii="DejaVu Sans Mono" w:hAnsi="DejaVu Sans Mono"/>
        </w:rPr>
        <w:t>git</w:t>
      </w:r>
      <w:r w:rsidR="00BC6D96" w:rsidRPr="00F12831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F12831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git-man liberror-perl</w:t>
                            </w:r>
                          </w:p>
                          <w:p w14:paraId="089F2B04" w14:textId="7DC9B3A1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(1:2.7.4-0ubuntu1.4) ...</w:t>
                            </w:r>
                          </w:p>
                          <w:p w14:paraId="4704841D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(2.7.5-1) ...</w:t>
                            </w:r>
                          </w:p>
                          <w:p w14:paraId="134D2148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(0.17-1.2) ...</w:t>
                            </w:r>
                          </w:p>
                          <w:p w14:paraId="11028B58" w14:textId="77777777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(1:2.7.4-0ubuntu1.4) ...</w:t>
                            </w:r>
                          </w:p>
                          <w:p w14:paraId="38A88AED" w14:textId="26080DFC" w:rsidR="00743FE5" w:rsidRPr="00890DBA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(1:2.7.4-0ubuntu1.4)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743FE5" w:rsidRPr="00890DBA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27716176" w:rsidR="00BC6D96" w:rsidRPr="00F12831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安装</w:t>
      </w:r>
      <w:r w:rsidR="00FD1CB3" w:rsidRPr="00F12831">
        <w:rPr>
          <w:rFonts w:ascii="DejaVu Sans Mono" w:hAnsi="DejaVu Sans Mono"/>
        </w:rPr>
        <w:t>GO</w:t>
      </w:r>
      <w:r w:rsidR="00FD1CB3"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C848E6" w:rsidRPr="00F12831">
        <w:rPr>
          <w:rFonts w:ascii="DejaVu Sans Mono" w:hAnsi="DejaVu Sans Mono"/>
          <w:b/>
        </w:rPr>
        <w:t xml:space="preserve">sudo apt-get install </w:t>
      </w:r>
      <w:r w:rsidR="00F70DC7" w:rsidRPr="00F12831">
        <w:rPr>
          <w:rFonts w:ascii="DejaVu Sans Mono" w:hAnsi="DejaVu Sans Mono"/>
          <w:b/>
        </w:rPr>
        <w:t>-</w:t>
      </w:r>
      <w:r w:rsidR="00770706" w:rsidRPr="00F12831">
        <w:rPr>
          <w:rFonts w:ascii="DejaVu Sans Mono" w:hAnsi="DejaVu Sans Mono"/>
          <w:b/>
        </w:rPr>
        <w:t>y</w:t>
      </w:r>
      <w:r w:rsidR="00770706" w:rsidRPr="00F12831">
        <w:rPr>
          <w:rFonts w:ascii="DejaVu Sans Mono" w:hAnsi="DejaVu Sans Mono"/>
        </w:rPr>
        <w:t xml:space="preserve"> </w:t>
      </w:r>
      <w:r w:rsidR="00C848E6" w:rsidRPr="00F12831">
        <w:rPr>
          <w:rFonts w:ascii="DejaVu Sans Mono" w:hAnsi="DejaVu Sans Mono"/>
          <w:i/>
        </w:rPr>
        <w:t>golang-1.9</w:t>
      </w:r>
      <w:r w:rsidR="00BC6D96" w:rsidRPr="00F12831">
        <w:rPr>
          <w:rFonts w:ascii="DejaVu Sans Mono" w:hAnsi="DejaVu Sans Mono" w:hint="eastAsia"/>
        </w:rPr>
        <w:t>，出现“</w:t>
      </w:r>
      <w:r w:rsidR="00C848E6" w:rsidRPr="00F12831">
        <w:rPr>
          <w:rFonts w:ascii="DejaVu Sans Mono" w:hAnsi="DejaVu Sans Mono"/>
        </w:rPr>
        <w:t>Setting up ………</w:t>
      </w:r>
      <w:r w:rsidR="00BC6D96" w:rsidRPr="00F12831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F12831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F12831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4D7BB7A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743FE5" w:rsidRPr="00B423BF" w:rsidRDefault="00743FE5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(1.9.2-3ubuntu1~16.04.1) ...</w:t>
                            </w:r>
                          </w:p>
                          <w:p w14:paraId="2FD676FC" w14:textId="7AC7E3B0" w:rsidR="00743FE5" w:rsidRPr="00B423BF" w:rsidRDefault="00743FE5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svn285455-0ubuntu1~16.04.1)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00"/>
                          <w:sz w:val="20"/>
                        </w:rPr>
                        <w:t>hpb@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4D7BB7A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743FE5" w:rsidRPr="00B423BF" w:rsidRDefault="00743FE5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(1.9.2-3ubuntu1~16.04.1) ...</w:t>
                      </w:r>
                    </w:p>
                    <w:p w14:paraId="2FD676FC" w14:textId="7AC7E3B0" w:rsidR="00743FE5" w:rsidRPr="00B423BF" w:rsidRDefault="00743FE5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svn285455-0ubuntu1~16.04.1)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进入</w:t>
      </w:r>
      <w:r w:rsidR="00F0180C" w:rsidRPr="00F12831">
        <w:rPr>
          <w:rFonts w:ascii="DejaVu Sans Mono" w:hAnsi="DejaVu Sans Mono"/>
        </w:rPr>
        <w:t>profile</w:t>
      </w:r>
      <w:r w:rsidR="00FD1CB3"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</w:rPr>
        <w:t xml:space="preserve"> </w:t>
      </w:r>
      <w:r w:rsidR="001D6A6A" w:rsidRPr="00F12831">
        <w:rPr>
          <w:rFonts w:ascii="DejaVu Sans Mono" w:hAnsi="DejaVu Sans Mono"/>
          <w:b/>
        </w:rPr>
        <w:t xml:space="preserve">sudo vi </w:t>
      </w:r>
      <w:r w:rsidR="001D6A6A" w:rsidRPr="00F12831">
        <w:rPr>
          <w:rFonts w:ascii="DejaVu Sans Mono" w:hAnsi="DejaVu Sans Mono"/>
          <w:i/>
        </w:rPr>
        <w:t>/etc/</w:t>
      </w:r>
      <w:r w:rsidR="00F0180C" w:rsidRPr="00F12831">
        <w:rPr>
          <w:rFonts w:ascii="DejaVu Sans Mono" w:hAnsi="DejaVu Sans Mono"/>
          <w:i/>
        </w:rPr>
        <w:t>profile</w:t>
      </w:r>
      <w:r w:rsidR="00BC6D96" w:rsidRPr="00F12831">
        <w:rPr>
          <w:rFonts w:ascii="DejaVu Sans Mono" w:hAnsi="DejaVu Sans Mono" w:hint="eastAsia"/>
        </w:rPr>
        <w:t>，依据提示输入权限密码；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743FE5" w:rsidRPr="00B423BF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743FE5" w:rsidRPr="00B423BF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F12831" w:rsidRDefault="00DF1691" w:rsidP="00F12831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F12831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设置环境变量</w:t>
      </w:r>
      <w:r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 w:hint="eastAsia"/>
        </w:rPr>
        <w:t>将光标移到最后一行，按下字母“</w:t>
      </w:r>
      <w:r w:rsidR="00E46E97" w:rsidRPr="00F12831">
        <w:rPr>
          <w:rFonts w:ascii="DejaVu Sans Mono" w:hAnsi="DejaVu Sans Mono"/>
        </w:rPr>
        <w:t>o</w:t>
      </w:r>
      <w:r w:rsidR="00E46E97" w:rsidRPr="00F12831">
        <w:rPr>
          <w:rFonts w:ascii="DejaVu Sans Mono" w:hAnsi="DejaVu Sans Mono" w:hint="eastAsia"/>
        </w:rPr>
        <w:t>”键，即可在文件尾部</w:t>
      </w:r>
      <w:r w:rsidR="00BC6D96" w:rsidRPr="00F12831">
        <w:rPr>
          <w:rFonts w:ascii="DejaVu Sans Mono" w:hAnsi="DejaVu Sans Mono" w:hint="eastAsia"/>
        </w:rPr>
        <w:t>输入以下三行代码：</w:t>
      </w:r>
      <w:r w:rsidR="00BC6D96" w:rsidRPr="00F12831">
        <w:rPr>
          <w:rFonts w:ascii="DejaVu Sans Mono" w:hAnsi="DejaVu Sans Mono"/>
        </w:rPr>
        <w:br/>
        <w:t>export GOPATH=</w:t>
      </w:r>
      <w:r w:rsidR="009677E8" w:rsidRPr="00F12831">
        <w:rPr>
          <w:rFonts w:ascii="DejaVu Sans Mono" w:hAnsi="DejaVu Sans Mono"/>
        </w:rPr>
        <w:t>/usr/share/go-1.9</w:t>
      </w:r>
      <w:r w:rsidR="00BC6D96" w:rsidRPr="00F12831">
        <w:rPr>
          <w:rFonts w:ascii="DejaVu Sans Mono" w:hAnsi="DejaVu Sans Mono"/>
        </w:rPr>
        <w:t xml:space="preserve"> </w:t>
      </w:r>
    </w:p>
    <w:p w14:paraId="00DFDB2C" w14:textId="6E18EEAF" w:rsidR="00BC6D96" w:rsidRPr="00F12831" w:rsidRDefault="00BC6D96" w:rsidP="001D6A6A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GOROOT=</w:t>
      </w:r>
      <w:r w:rsidR="009677E8" w:rsidRPr="00F12831">
        <w:rPr>
          <w:rFonts w:ascii="DejaVu Sans Mono" w:hAnsi="DejaVu Sans Mono"/>
        </w:rPr>
        <w:t>/usr/lib/go-1.9</w:t>
      </w:r>
    </w:p>
    <w:p w14:paraId="11650087" w14:textId="3CB86D89" w:rsidR="00BC6D96" w:rsidRPr="00F12831" w:rsidRDefault="00BC6D96" w:rsidP="009F6E2A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PATH=$GOROOT/bin:$GOPATH/bin:$PATH</w:t>
      </w:r>
    </w:p>
    <w:p w14:paraId="43F99FC4" w14:textId="5EA8A31D" w:rsidR="00184C49" w:rsidRPr="00F12831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 [ -d /etc/profile.d ]; then</w:t>
                            </w:r>
                          </w:p>
                          <w:p w14:paraId="1DA85D1D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for i in /etc/profile.d/*.sh; do</w:t>
                            </w:r>
                          </w:p>
                          <w:p w14:paraId="5F08D53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if [ -r $i ]; then</w:t>
                            </w:r>
                          </w:p>
                          <w:p w14:paraId="70E9455F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fi</w:t>
                            </w:r>
                          </w:p>
                          <w:p w14:paraId="5721AD44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done</w:t>
                            </w:r>
                          </w:p>
                          <w:p w14:paraId="4200F14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unset i</w:t>
                            </w:r>
                          </w:p>
                          <w:p w14:paraId="3934258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</w:p>
                          <w:p w14:paraId="208F860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 GOPATH=/usr/share/go-1.9</w:t>
                            </w:r>
                          </w:p>
                          <w:p w14:paraId="3D149A6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 GOROOT=/usr/lib/go-1.9</w:t>
                            </w:r>
                          </w:p>
                          <w:p w14:paraId="698CEE8E" w14:textId="4DD68D16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F12831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保存</w:t>
      </w:r>
      <w:r w:rsidR="00F0180C" w:rsidRPr="00F12831">
        <w:rPr>
          <w:rFonts w:ascii="DejaVu Sans Mono" w:hAnsi="DejaVu Sans Mono"/>
        </w:rPr>
        <w:t>profile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按一下</w:t>
      </w:r>
      <w:r w:rsidR="00BC6D96" w:rsidRPr="00F12831">
        <w:rPr>
          <w:rFonts w:ascii="DejaVu Sans Mono" w:hAnsi="DejaVu Sans Mono"/>
        </w:rPr>
        <w:t>ESC</w:t>
      </w:r>
      <w:r w:rsidR="00BC6D96" w:rsidRPr="00F12831">
        <w:rPr>
          <w:rFonts w:ascii="DejaVu Sans Mono" w:hAnsi="DejaVu Sans Mono" w:hint="eastAsia"/>
        </w:rPr>
        <w:t>键后，输入冒号（</w:t>
      </w:r>
      <w:r w:rsidR="00BC6D96" w:rsidRPr="00F12831">
        <w:rPr>
          <w:rFonts w:ascii="DejaVu Sans Mono" w:hAnsi="DejaVu Sans Mono"/>
        </w:rPr>
        <w:t>shift+:</w:t>
      </w:r>
      <w:r w:rsidR="00BC6D96" w:rsidRPr="00F12831">
        <w:rPr>
          <w:rFonts w:ascii="DejaVu Sans Mono" w:hAnsi="DejaVu Sans Mono" w:hint="eastAsia"/>
        </w:rPr>
        <w:t>）并输入</w:t>
      </w:r>
      <w:r w:rsidR="00BC6D96" w:rsidRPr="00F12831">
        <w:rPr>
          <w:rFonts w:ascii="DejaVu Sans Mono" w:hAnsi="DejaVu Sans Mono"/>
        </w:rPr>
        <w:t>wq</w:t>
      </w:r>
      <w:r w:rsidR="00BC6D96" w:rsidRPr="00F12831">
        <w:rPr>
          <w:rFonts w:ascii="DejaVu Sans Mono" w:hAnsi="DejaVu Sans Mono" w:hint="eastAsia"/>
        </w:rPr>
        <w:t>后回车即可保存文件，继续下一步；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F12831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使</w:t>
      </w:r>
      <w:r w:rsidR="00F0180C" w:rsidRPr="00F12831">
        <w:rPr>
          <w:rFonts w:ascii="DejaVu Sans Mono" w:hAnsi="DejaVu Sans Mono"/>
        </w:rPr>
        <w:t>profile</w:t>
      </w:r>
      <w:r w:rsidRPr="00F12831">
        <w:rPr>
          <w:rFonts w:ascii="DejaVu Sans Mono" w:hAnsi="DejaVu Sans Mono" w:hint="eastAsia"/>
        </w:rPr>
        <w:t>生效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  <w:b/>
        </w:rPr>
        <w:t>source</w:t>
      </w:r>
      <w:r w:rsidR="00BC6D96" w:rsidRPr="00F12831">
        <w:rPr>
          <w:rFonts w:ascii="DejaVu Sans Mono" w:hAnsi="DejaVu Sans Mono"/>
        </w:rPr>
        <w:t xml:space="preserve"> </w:t>
      </w:r>
      <w:r w:rsidR="00BC6D96" w:rsidRPr="00F12831">
        <w:rPr>
          <w:rFonts w:ascii="DejaVu Sans Mono" w:hAnsi="DejaVu Sans Mono"/>
          <w:i/>
        </w:rPr>
        <w:t>/etc/</w:t>
      </w:r>
      <w:r w:rsidR="00F0180C" w:rsidRPr="00F12831">
        <w:rPr>
          <w:rFonts w:ascii="DejaVu Sans Mono" w:hAnsi="DejaVu Sans Mono"/>
          <w:i/>
        </w:rPr>
        <w:t>profile</w:t>
      </w:r>
      <w:r w:rsidR="00BC6D96" w:rsidRPr="00F12831">
        <w:rPr>
          <w:rFonts w:ascii="DejaVu Sans Mono" w:hAnsi="DejaVu Sans Mono" w:hint="eastAsia"/>
        </w:rPr>
        <w:t>使</w:t>
      </w:r>
      <w:r w:rsidR="002F4687" w:rsidRPr="00F12831">
        <w:rPr>
          <w:rFonts w:ascii="DejaVu Sans Mono" w:hAnsi="DejaVu Sans Mono"/>
        </w:rPr>
        <w:t>profile</w:t>
      </w:r>
      <w:r w:rsidR="00BC6D96" w:rsidRPr="00F12831">
        <w:rPr>
          <w:rFonts w:ascii="DejaVu Sans Mono" w:hAnsi="DejaVu Sans Mono" w:hint="eastAsia"/>
        </w:rPr>
        <w:t>文件生效，直接继续下一步；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743FE5" w:rsidRPr="00B423BF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743FE5" w:rsidRPr="00B423BF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F12831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sudo vi </w:t>
      </w:r>
      <w:r w:rsidRPr="00F12831">
        <w:rPr>
          <w:rFonts w:ascii="DejaVu Sans Mono" w:hAnsi="DejaVu Sans Mono"/>
          <w:i/>
        </w:rPr>
        <w:t>/etc/bash.bashrc</w:t>
      </w:r>
      <w:r w:rsidRPr="00F12831">
        <w:rPr>
          <w:rFonts w:ascii="DejaVu Sans Mono" w:hAnsi="DejaVu Sans Mono" w:hint="eastAsia"/>
        </w:rPr>
        <w:t>，依据提示输入权限密码；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743FE5" w:rsidRPr="00B423BF" w:rsidRDefault="00743FE5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743FE5" w:rsidRPr="00B423BF" w:rsidRDefault="00743FE5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F12831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设置环境变量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将光标移到最后一行，按下字母“</w:t>
      </w:r>
      <w:r w:rsidRPr="00F12831">
        <w:rPr>
          <w:rFonts w:ascii="DejaVu Sans Mono" w:hAnsi="DejaVu Sans Mono"/>
        </w:rPr>
        <w:t>o</w:t>
      </w:r>
      <w:r w:rsidRPr="00F12831">
        <w:rPr>
          <w:rFonts w:ascii="DejaVu Sans Mono" w:hAnsi="DejaVu Sans Mono" w:hint="eastAsia"/>
        </w:rPr>
        <w:t>”键，即可在文件尾部输入以下三行代码：</w:t>
      </w:r>
      <w:r w:rsidRPr="00F12831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F12831" w:rsidRDefault="00080588" w:rsidP="00080588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GOROOT=/usr/lib/go-1.9</w:t>
      </w:r>
    </w:p>
    <w:p w14:paraId="22480CE6" w14:textId="0A4EE88E" w:rsidR="00080588" w:rsidRPr="00F12831" w:rsidRDefault="00080588" w:rsidP="009F6E2A">
      <w:pPr>
        <w:spacing w:line="276" w:lineRule="auto"/>
        <w:ind w:left="284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export PATH=$GOROOT/bin:$GOPATH/bin:$PATH</w:t>
      </w:r>
    </w:p>
    <w:p w14:paraId="41238B60" w14:textId="77777777" w:rsidR="00080588" w:rsidRPr="00F12831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743FE5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</w:p>
                          <w:p w14:paraId="44E23A5A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function command_not_found_handle {</w:t>
                            </w:r>
                          </w:p>
                          <w:p w14:paraId="35E57439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if [ -x /usr/lib/command-not-found ]; then</w:t>
                            </w:r>
                          </w:p>
                          <w:p w14:paraId="63404C62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return $?</w:t>
                            </w:r>
                          </w:p>
                          <w:p w14:paraId="2551031C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elif [ -x /usr/share/command-not-found/command-not-found ]; then</w:t>
                            </w:r>
                          </w:p>
                          <w:p w14:paraId="2FF11D3E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return $?</w:t>
                            </w:r>
                          </w:p>
                          <w:p w14:paraId="041167A7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else</w:t>
                            </w:r>
                          </w:p>
                          <w:p w14:paraId="2AC2230C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printf "%s: command not found\n" "$1" &gt;&amp;2</w:t>
                            </w:r>
                          </w:p>
                          <w:p w14:paraId="74C751BB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return 127</w:t>
                            </w:r>
                          </w:p>
                          <w:p w14:paraId="1D9772FD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fi</w:t>
                            </w:r>
                          </w:p>
                          <w:p w14:paraId="562317B8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</w:p>
                          <w:p w14:paraId="2D9C9CC5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 GOPATH=/usr/share/go-1.9</w:t>
                            </w:r>
                          </w:p>
                          <w:p w14:paraId="6C3704BC" w14:textId="77777777" w:rsidR="00743FE5" w:rsidRPr="00080588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 GOROOT=/usr/lib/go-1.9</w:t>
                            </w:r>
                          </w:p>
                          <w:p w14:paraId="60C1B28C" w14:textId="15BD91F7" w:rsidR="00743FE5" w:rsidRPr="00E46E97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743FE5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</w:p>
                    <w:p w14:paraId="44E23A5A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function command_not_found_handle {</w:t>
                      </w:r>
                    </w:p>
                    <w:p w14:paraId="35E57439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if [ -x /usr/lib/command-not-found ]; then</w:t>
                      </w:r>
                    </w:p>
                    <w:p w14:paraId="63404C62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return $?</w:t>
                      </w:r>
                    </w:p>
                    <w:p w14:paraId="2551031C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elif [ -x /usr/share/command-not-found/command-not-found ]; then</w:t>
                      </w:r>
                    </w:p>
                    <w:p w14:paraId="2FF11D3E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return $?</w:t>
                      </w:r>
                    </w:p>
                    <w:p w14:paraId="041167A7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else</w:t>
                      </w:r>
                    </w:p>
                    <w:p w14:paraId="2AC2230C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printf "%s: command not found\n" "$1" &gt;&amp;2</w:t>
                      </w:r>
                    </w:p>
                    <w:p w14:paraId="74C751BB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return 127</w:t>
                      </w:r>
                    </w:p>
                    <w:p w14:paraId="1D9772FD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fi</w:t>
                      </w:r>
                    </w:p>
                    <w:p w14:paraId="562317B8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</w:p>
                    <w:p w14:paraId="2D9C9CC5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GOPATH=/usr/share/go-1.9</w:t>
                      </w:r>
                    </w:p>
                    <w:p w14:paraId="6C3704BC" w14:textId="77777777" w:rsidR="00743FE5" w:rsidRPr="00080588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GOROOT=/usr/lib/go-1.9</w:t>
                      </w:r>
                    </w:p>
                    <w:p w14:paraId="60C1B28C" w14:textId="15BD91F7" w:rsidR="00743FE5" w:rsidRPr="00E46E97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>export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F12831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lastRenderedPageBreak/>
        <w:t>保存</w:t>
      </w:r>
      <w:r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按一下</w:t>
      </w:r>
      <w:r w:rsidRPr="00F12831">
        <w:rPr>
          <w:rFonts w:ascii="DejaVu Sans Mono" w:hAnsi="DejaVu Sans Mono"/>
        </w:rPr>
        <w:t>ESC</w:t>
      </w:r>
      <w:r w:rsidRPr="00F12831">
        <w:rPr>
          <w:rFonts w:ascii="DejaVu Sans Mono" w:hAnsi="DejaVu Sans Mono" w:hint="eastAsia"/>
        </w:rPr>
        <w:t>键后，输入冒号（</w:t>
      </w:r>
      <w:r w:rsidRPr="00F12831">
        <w:rPr>
          <w:rFonts w:ascii="DejaVu Sans Mono" w:hAnsi="DejaVu Sans Mono"/>
        </w:rPr>
        <w:t>shift+:</w:t>
      </w:r>
      <w:r w:rsidRPr="00F12831">
        <w:rPr>
          <w:rFonts w:ascii="DejaVu Sans Mono" w:hAnsi="DejaVu Sans Mono" w:hint="eastAsia"/>
        </w:rPr>
        <w:t>）并输入</w:t>
      </w:r>
      <w:r w:rsidRPr="00F12831">
        <w:rPr>
          <w:rFonts w:ascii="DejaVu Sans Mono" w:hAnsi="DejaVu Sans Mono"/>
        </w:rPr>
        <w:t>wq</w:t>
      </w:r>
      <w:r w:rsidRPr="00F12831">
        <w:rPr>
          <w:rFonts w:ascii="DejaVu Sans Mono" w:hAnsi="DejaVu Sans Mono" w:hint="eastAsia"/>
        </w:rPr>
        <w:t>后回车即可保存文件，继续下一步；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743FE5" w:rsidRPr="00E46E97" w:rsidRDefault="00743FE5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743FE5" w:rsidRPr="00E46E97" w:rsidRDefault="00743FE5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F12831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使</w:t>
      </w:r>
      <w:r w:rsidR="00CA3714"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 w:hint="eastAsia"/>
        </w:rPr>
        <w:t>生效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source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/etc/bash.bashrc</w:t>
      </w:r>
      <w:r w:rsidRPr="00F12831">
        <w:rPr>
          <w:rFonts w:ascii="DejaVu Sans Mono" w:hAnsi="DejaVu Sans Mono" w:hint="eastAsia"/>
        </w:rPr>
        <w:t>使</w:t>
      </w:r>
      <w:r w:rsidRPr="00F12831">
        <w:rPr>
          <w:rFonts w:ascii="DejaVu Sans Mono" w:hAnsi="DejaVu Sans Mono"/>
        </w:rPr>
        <w:t>bash.bashrc</w:t>
      </w:r>
      <w:r w:rsidRPr="00F12831">
        <w:rPr>
          <w:rFonts w:ascii="DejaVu Sans Mono" w:hAnsi="DejaVu Sans Mono" w:hint="eastAsia"/>
        </w:rPr>
        <w:t>文件生效，直接继续下一步；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743FE5" w:rsidRPr="00B423BF" w:rsidRDefault="00743FE5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743FE5" w:rsidRPr="00B423BF" w:rsidRDefault="00743FE5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09618375" w:rsidR="008D2CDD" w:rsidRPr="000B6DE5" w:rsidRDefault="00FD1CB3" w:rsidP="00F12831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F12831">
        <w:rPr>
          <w:rFonts w:ascii="DejaVu Sans Mono" w:hAnsi="DejaVu Sans Mono" w:hint="eastAsia"/>
        </w:rPr>
        <w:t>检查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环境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  <w:b/>
        </w:rPr>
        <w:t xml:space="preserve"> go env </w:t>
      </w:r>
      <w:r w:rsidR="00BC6D96" w:rsidRPr="00F12831">
        <w:rPr>
          <w:rFonts w:ascii="DejaVu Sans Mono" w:hAnsi="DejaVu Sans Mono" w:hint="eastAsia"/>
        </w:rPr>
        <w:t>检查</w:t>
      </w:r>
      <w:r w:rsidR="00BC6D96" w:rsidRPr="00F12831">
        <w:rPr>
          <w:rFonts w:ascii="DejaVu Sans Mono" w:hAnsi="DejaVu Sans Mono"/>
        </w:rPr>
        <w:t>go</w:t>
      </w:r>
      <w:r w:rsidR="00BC6D96" w:rsidRPr="00F12831">
        <w:rPr>
          <w:rFonts w:ascii="DejaVu Sans Mono" w:hAnsi="DejaVu Sans Mono" w:hint="eastAsia"/>
        </w:rPr>
        <w:t>环境；当出现如图所示的信息时，继续下一步；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F12831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检查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版本</w:t>
      </w:r>
      <w:r w:rsidRPr="00F12831">
        <w:rPr>
          <w:rFonts w:ascii="DejaVu Sans Mono" w:hAnsi="DejaVu Sans Mono"/>
        </w:rPr>
        <w:br/>
      </w:r>
      <w:r w:rsidR="00BC6D96" w:rsidRPr="00F12831">
        <w:rPr>
          <w:rFonts w:ascii="DejaVu Sans Mono" w:hAnsi="DejaVu Sans Mono" w:hint="eastAsia"/>
        </w:rPr>
        <w:t>输入</w:t>
      </w:r>
      <w:r w:rsidR="00BC6D96" w:rsidRPr="00F12831">
        <w:rPr>
          <w:rFonts w:ascii="DejaVu Sans Mono" w:hAnsi="DejaVu Sans Mono"/>
          <w:b/>
        </w:rPr>
        <w:t xml:space="preserve"> go version</w:t>
      </w:r>
      <w:r w:rsidR="00BC6D96" w:rsidRPr="00F12831">
        <w:rPr>
          <w:rFonts w:ascii="DejaVu Sans Mono" w:hAnsi="DejaVu Sans Mono" w:hint="eastAsia"/>
        </w:rPr>
        <w:t>，当您的版本为</w:t>
      </w:r>
      <w:r w:rsidR="00BC6D96" w:rsidRPr="00F12831">
        <w:rPr>
          <w:rFonts w:ascii="DejaVu Sans Mono" w:hAnsi="DejaVu Sans Mono"/>
        </w:rPr>
        <w:t>go</w:t>
      </w:r>
      <w:r w:rsidR="00D27D8F" w:rsidRPr="00F12831">
        <w:rPr>
          <w:rFonts w:ascii="DejaVu Sans Mono" w:hAnsi="DejaVu Sans Mono"/>
        </w:rPr>
        <w:t>1</w:t>
      </w:r>
      <w:r w:rsidR="00BC6D96" w:rsidRPr="00F12831">
        <w:rPr>
          <w:rFonts w:ascii="DejaVu Sans Mono" w:hAnsi="DejaVu Sans Mono"/>
        </w:rPr>
        <w:t>.9</w:t>
      </w:r>
      <w:r w:rsidR="00BC6D96" w:rsidRPr="00F12831">
        <w:rPr>
          <w:rFonts w:ascii="DejaVu Sans Mono" w:hAnsi="DejaVu Sans Mono" w:hint="eastAsia"/>
        </w:rPr>
        <w:t>以上时，</w:t>
      </w:r>
      <w:r w:rsidR="00BC6D96" w:rsidRPr="00F12831">
        <w:rPr>
          <w:rFonts w:ascii="DejaVu Sans Mono" w:hAnsi="DejaVu Sans Mono"/>
        </w:rPr>
        <w:t>GO</w:t>
      </w:r>
      <w:r w:rsidR="00BC6D96" w:rsidRPr="00F12831">
        <w:rPr>
          <w:rFonts w:ascii="DejaVu Sans Mono" w:hAnsi="DejaVu Sans Mono" w:hint="eastAsia"/>
        </w:rPr>
        <w:t>安装成功结束！</w:t>
      </w:r>
      <w:r w:rsidR="00BC6D96" w:rsidRPr="00F12831">
        <w:rPr>
          <w:rFonts w:ascii="DejaVu Sans Mono" w:hAnsi="DejaVu Sans Mono"/>
        </w:rPr>
        <w:br/>
      </w:r>
      <w:r w:rsidR="00E46E9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743FE5" w:rsidRPr="00E46E97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743FE5" w:rsidRPr="00B423BF" w:rsidRDefault="00743FE5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743FE5" w:rsidRPr="00E46E97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743FE5" w:rsidRPr="00B423BF" w:rsidRDefault="00743FE5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F12831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F12831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9" w:name="_Toc525327383"/>
      <w:bookmarkStart w:id="20" w:name="_Toc525328096"/>
      <w:r w:rsidRPr="00F12831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8E3ED1" w:rsidRPr="00F12831">
        <w:rPr>
          <w:rFonts w:ascii="DejaVu Sans Mono" w:hAnsi="DejaVu Sans Mono"/>
          <w:sz w:val="28"/>
          <w:szCs w:val="28"/>
        </w:rPr>
        <w:t>BOE</w:t>
      </w:r>
      <w:r w:rsidR="008E3ED1" w:rsidRPr="00F12831">
        <w:rPr>
          <w:rFonts w:ascii="DejaVu Sans Mono" w:hAnsi="DejaVu Sans Mono" w:hint="eastAsia"/>
          <w:sz w:val="28"/>
          <w:szCs w:val="28"/>
        </w:rPr>
        <w:t>检测指导</w:t>
      </w:r>
      <w:bookmarkEnd w:id="19"/>
      <w:bookmarkEnd w:id="20"/>
    </w:p>
    <w:p w14:paraId="2B7EF7FA" w14:textId="40FC03CB" w:rsidR="001F00AD" w:rsidRPr="00F12831" w:rsidRDefault="001F00AD" w:rsidP="001F00AD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F12831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F12831">
        <w:rPr>
          <w:rFonts w:ascii="DejaVu Sans Mono" w:hAnsi="DejaVu Sans Mono"/>
          <w:b/>
          <w:color w:val="FF0000"/>
        </w:rPr>
        <w:t>HPB</w:t>
      </w:r>
      <w:r w:rsidRPr="00F12831">
        <w:rPr>
          <w:rFonts w:ascii="DejaVu Sans Mono" w:hAnsi="DejaVu Sans Mono" w:hint="eastAsia"/>
          <w:b/>
          <w:color w:val="FF0000"/>
        </w:rPr>
        <w:t>程序必须以</w:t>
      </w:r>
      <w:r w:rsidRPr="00F12831">
        <w:rPr>
          <w:rFonts w:ascii="DejaVu Sans Mono" w:hAnsi="DejaVu Sans Mono"/>
          <w:b/>
          <w:color w:val="FF0000"/>
        </w:rPr>
        <w:t>ROOT</w:t>
      </w:r>
      <w:r w:rsidRPr="00F12831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0C265049" w:rsidR="001C4320" w:rsidRPr="00F12831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F12831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1" w:name="_Toc525327384"/>
      <w:bookmarkStart w:id="22" w:name="_Toc525328097"/>
      <w:r w:rsidRPr="00F12831">
        <w:rPr>
          <w:rFonts w:ascii="DejaVu Sans Mono" w:hAnsi="DejaVu Sans Mono"/>
          <w:sz w:val="22"/>
          <w:szCs w:val="22"/>
        </w:rPr>
        <w:t xml:space="preserve">3.1 </w:t>
      </w:r>
      <w:r w:rsidR="008E3ED1" w:rsidRPr="00F12831">
        <w:rPr>
          <w:rFonts w:ascii="DejaVu Sans Mono" w:hAnsi="DejaVu Sans Mono" w:hint="eastAsia"/>
          <w:sz w:val="22"/>
          <w:szCs w:val="22"/>
        </w:rPr>
        <w:t>检测</w:t>
      </w:r>
      <w:r w:rsidR="00D87E0D" w:rsidRPr="00F12831">
        <w:rPr>
          <w:rFonts w:ascii="DejaVu Sans Mono" w:hAnsi="DejaVu Sans Mono" w:hint="eastAsia"/>
          <w:sz w:val="22"/>
          <w:szCs w:val="22"/>
        </w:rPr>
        <w:t>步骤</w:t>
      </w:r>
      <w:bookmarkEnd w:id="21"/>
      <w:bookmarkEnd w:id="22"/>
    </w:p>
    <w:p w14:paraId="036E67B1" w14:textId="77777777" w:rsidR="008E3ED1" w:rsidRPr="00F12831" w:rsidRDefault="008E3ED1" w:rsidP="00F23D75">
      <w:pPr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  <w:t>BOE</w:t>
      </w:r>
      <w:r w:rsidRPr="00F12831">
        <w:rPr>
          <w:rFonts w:ascii="DejaVu Sans Mono" w:hAnsi="DejaVu Sans Mono" w:hint="eastAsia"/>
        </w:rPr>
        <w:t>运行前检测是在</w:t>
      </w:r>
      <w:r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硬件自检成功的基础上对服务器与</w:t>
      </w:r>
      <w:r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F12831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确保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硬件自检成功、服务器上电、</w:t>
            </w:r>
            <w:r w:rsidRPr="00F12831">
              <w:rPr>
                <w:rFonts w:ascii="DejaVu Sans Mono" w:hAnsi="DejaVu Sans Mono"/>
              </w:rPr>
              <w:t>BOE</w:t>
            </w:r>
            <w:r w:rsidRPr="00F12831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apt-get install </w:t>
            </w:r>
            <w:r w:rsidRPr="00F12831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安装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="00DA5416" w:rsidRPr="00F12831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EA42AA" w:rsidRPr="00F12831">
              <w:rPr>
                <w:rFonts w:ascii="DejaVu Sans Mono" w:hAnsi="DejaVu Sans Mono"/>
              </w:rPr>
              <w:t xml:space="preserve">sudo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9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F12831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F12831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在当前路径下执行，</w:t>
            </w:r>
            <w:r w:rsidR="00111891" w:rsidRPr="00F12831">
              <w:rPr>
                <w:rFonts w:ascii="DejaVu Sans Mono" w:hAnsi="DejaVu Sans Mono" w:hint="eastAsia"/>
              </w:rPr>
              <w:t>可以看到</w:t>
            </w:r>
            <w:r w:rsidR="00111891" w:rsidRPr="00F12831">
              <w:rPr>
                <w:rFonts w:ascii="DejaVu Sans Mono" w:hAnsi="DejaVu Sans Mono"/>
              </w:rPr>
              <w:t>hpb-release</w:t>
            </w:r>
            <w:r w:rsidR="00111891" w:rsidRPr="00F12831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F12831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F12831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 xml:space="preserve">hpb-release/bin </w:t>
            </w:r>
            <w:r w:rsidRPr="00F12831">
              <w:rPr>
                <w:rFonts w:ascii="DejaVu Sans Mono" w:hAnsi="DejaVu Sans Mono" w:hint="eastAsia"/>
              </w:rPr>
              <w:t>进入</w:t>
            </w:r>
            <w:r w:rsidRPr="00F12831">
              <w:rPr>
                <w:rFonts w:ascii="DejaVu Sans Mono" w:hAnsi="DejaVu Sans Mono"/>
              </w:rPr>
              <w:t>bin</w:t>
            </w:r>
            <w:r w:rsidRPr="00F12831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C55C3F" w:rsidRPr="00F12831">
              <w:rPr>
                <w:rFonts w:ascii="DejaVu Sans Mono" w:hAnsi="DejaVu Sans Mono"/>
              </w:rPr>
              <w:t xml:space="preserve">sudo </w:t>
            </w:r>
            <w:r w:rsidRPr="00F12831">
              <w:rPr>
                <w:rFonts w:ascii="DejaVu Sans Mono" w:hAnsi="DejaVu Sans Mono"/>
                <w:b/>
              </w:rPr>
              <w:t>tar zxvf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File</w:t>
            </w:r>
            <w:r w:rsidRPr="00F12831">
              <w:rPr>
                <w:rFonts w:ascii="DejaVu Sans Mono" w:hAnsi="DejaVu Sans Mono" w:hint="eastAsia"/>
              </w:rPr>
              <w:t>为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主网程序文件名，例如</w:t>
            </w:r>
            <w:r w:rsidRPr="00F12831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F12831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F12831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F12831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F12831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0C18B4"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b/>
              </w:rPr>
              <w:t>chmod +x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="00EA7CB0" w:rsidRPr="00F12831">
              <w:rPr>
                <w:rFonts w:ascii="DejaVu Sans Mono" w:hAnsi="DejaVu Sans Mono"/>
                <w:i/>
              </w:rPr>
              <w:t>ghpb-v0.0.0.1</w:t>
            </w:r>
            <w:r w:rsidR="00EA7CB0" w:rsidRPr="00F12831">
              <w:rPr>
                <w:rFonts w:ascii="DejaVu Sans Mono" w:hAnsi="DejaVu Sans Mono"/>
              </w:rPr>
              <w:t xml:space="preserve"> </w:t>
            </w:r>
            <w:r w:rsidR="00EA7CB0" w:rsidRPr="00F12831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F12831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="00C55C3F"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</w:t>
            </w:r>
            <w:r w:rsidR="00EA7CB0" w:rsidRPr="00F12831">
              <w:rPr>
                <w:rFonts w:ascii="DejaVu Sans Mono" w:hAnsi="DejaVu Sans Mono"/>
              </w:rPr>
              <w:t>ghpb-v0.0.0.1</w:t>
            </w:r>
            <w:r w:rsidRPr="00F12831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F12831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noProof/>
              </w:rPr>
              <w:t>命令：</w:t>
            </w:r>
            <w:r w:rsidRPr="00F12831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如果前面已经安装，则步骤</w:t>
      </w:r>
      <w:r w:rsidRPr="00F12831">
        <w:rPr>
          <w:rFonts w:ascii="DejaVu Sans Mono" w:hAnsi="DejaVu Sans Mono"/>
        </w:rPr>
        <w:t>2</w:t>
      </w:r>
      <w:r w:rsidRPr="00F12831">
        <w:rPr>
          <w:rFonts w:ascii="DejaVu Sans Mono" w:hAnsi="DejaVu Sans Mono" w:hint="eastAsia"/>
        </w:rPr>
        <w:t>安装</w:t>
      </w:r>
      <w:r w:rsidRPr="00F12831">
        <w:rPr>
          <w:rFonts w:ascii="DejaVu Sans Mono" w:hAnsi="DejaVu Sans Mono"/>
        </w:rPr>
        <w:t>GIT</w:t>
      </w:r>
      <w:r w:rsidRPr="00F12831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F12831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F12831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3" w:name="_Toc525327385"/>
      <w:bookmarkStart w:id="24" w:name="_Toc525328098"/>
      <w:r w:rsidRPr="00F12831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F12831">
        <w:rPr>
          <w:rFonts w:ascii="DejaVu Sans Mono" w:hAnsi="DejaVu Sans Mono" w:hint="eastAsia"/>
          <w:sz w:val="22"/>
          <w:szCs w:val="22"/>
        </w:rPr>
        <w:t>检测示例</w:t>
      </w:r>
      <w:bookmarkEnd w:id="23"/>
      <w:bookmarkEnd w:id="24"/>
    </w:p>
    <w:p w14:paraId="65CF898F" w14:textId="05AED328" w:rsidR="00D87E0D" w:rsidRPr="00F12831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安装</w:t>
      </w:r>
      <w:r w:rsidRPr="00F12831">
        <w:rPr>
          <w:rFonts w:ascii="DejaVu Sans Mono" w:hAnsi="DejaVu Sans Mono"/>
        </w:rPr>
        <w:t>GIT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在控制台输入</w:t>
      </w:r>
      <w:r w:rsidRPr="00F12831">
        <w:rPr>
          <w:rFonts w:ascii="DejaVu Sans Mono" w:hAnsi="DejaVu Sans Mono"/>
          <w:b/>
        </w:rPr>
        <w:t>sudo apt-get install</w:t>
      </w:r>
      <w:r w:rsidR="00753C54" w:rsidRPr="00F12831">
        <w:rPr>
          <w:rFonts w:ascii="DejaVu Sans Mono" w:hAnsi="DejaVu Sans Mono"/>
          <w:b/>
        </w:rPr>
        <w:t xml:space="preserve"> </w:t>
      </w:r>
      <w:r w:rsidRPr="00F12831">
        <w:rPr>
          <w:rFonts w:ascii="DejaVu Sans Mono" w:hAnsi="DejaVu Sans Mono"/>
          <w:b/>
        </w:rPr>
        <w:t>git</w:t>
      </w:r>
      <w:r w:rsidRPr="00F12831">
        <w:rPr>
          <w:rFonts w:ascii="DejaVu Sans Mono" w:hAnsi="DejaVu Sans Mono" w:hint="eastAsia"/>
        </w:rPr>
        <w:t>检测环境，根据提示输入</w:t>
      </w:r>
      <w:r w:rsidRPr="00F12831">
        <w:rPr>
          <w:rFonts w:ascii="DejaVu Sans Mono" w:hAnsi="DejaVu Sans Mono"/>
        </w:rPr>
        <w:t>ROOT</w:t>
      </w:r>
      <w:r w:rsidR="00C05719" w:rsidRPr="00F12831">
        <w:rPr>
          <w:rFonts w:ascii="DejaVu Sans Mono" w:hAnsi="DejaVu Sans Mono" w:hint="eastAsia"/>
        </w:rPr>
        <w:t>权限密码；</w:t>
      </w:r>
      <w:r w:rsidR="00C05719" w:rsidRPr="00F12831">
        <w:rPr>
          <w:rFonts w:ascii="DejaVu Sans Mono" w:hAnsi="DejaVu Sans Mono"/>
        </w:rPr>
        <w:t xml:space="preserve"> </w:t>
      </w:r>
    </w:p>
    <w:p w14:paraId="62297922" w14:textId="2A8D0E35" w:rsidR="00DF1691" w:rsidRPr="00F12831" w:rsidRDefault="00EA42AA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[sudo] password for hpb: </w:t>
                            </w:r>
                          </w:p>
                          <w:p w14:paraId="58A5B377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 is already the newest version (1:2.7.4-0ubuntu1.4).</w:t>
                            </w:r>
                          </w:p>
                          <w:p w14:paraId="4EE86F28" w14:textId="22E9DEAE" w:rsidR="00743FE5" w:rsidRPr="00EA42AA" w:rsidRDefault="00743FE5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743FE5" w:rsidRPr="00EA42AA" w:rsidRDefault="00743FE5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F12831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确定好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主网软件的下载目录，进入该目录，</w:t>
      </w:r>
      <w:r w:rsidR="008E3ED1" w:rsidRPr="00F12831">
        <w:rPr>
          <w:rFonts w:ascii="DejaVu Sans Mono" w:hAnsi="DejaVu Sans Mono" w:hint="eastAsia"/>
        </w:rPr>
        <w:t>输入</w:t>
      </w:r>
      <w:r w:rsidR="00EA42AA" w:rsidRPr="00F12831">
        <w:rPr>
          <w:rFonts w:ascii="DejaVu Sans Mono" w:hAnsi="DejaVu Sans Mono"/>
          <w:b/>
        </w:rPr>
        <w:t>sudo</w:t>
      </w:r>
      <w:r w:rsidR="00EA42AA" w:rsidRPr="00F12831">
        <w:rPr>
          <w:rFonts w:ascii="DejaVu Sans Mono" w:hAnsi="DejaVu Sans Mono"/>
        </w:rPr>
        <w:t xml:space="preserve"> </w:t>
      </w:r>
      <w:r w:rsidR="008E3ED1" w:rsidRPr="00F12831">
        <w:rPr>
          <w:rFonts w:ascii="DejaVu Sans Mono" w:hAnsi="DejaVu Sans Mono"/>
          <w:b/>
        </w:rPr>
        <w:t>git clone</w:t>
      </w:r>
      <w:r w:rsidR="008E3ED1" w:rsidRPr="00F12831">
        <w:rPr>
          <w:rFonts w:ascii="DejaVu Sans Mono" w:hAnsi="DejaVu Sans Mono"/>
        </w:rPr>
        <w:t xml:space="preserve"> </w:t>
      </w:r>
      <w:r w:rsidR="008E3ED1" w:rsidRPr="00F12831">
        <w:rPr>
          <w:rFonts w:ascii="DejaVu Sans Mono" w:hAnsi="DejaVu Sans Mono"/>
          <w:i/>
        </w:rPr>
        <w:t>https://github.com/hpb-project/hpb-release</w:t>
      </w:r>
      <w:r w:rsidR="008E3ED1" w:rsidRPr="00F12831">
        <w:rPr>
          <w:rFonts w:ascii="DejaVu Sans Mono" w:hAnsi="DejaVu Sans Mono" w:hint="eastAsia"/>
        </w:rPr>
        <w:t>下载测试程序。当出现</w:t>
      </w:r>
      <w:r w:rsidR="006D0C8F" w:rsidRPr="00F12831">
        <w:rPr>
          <w:rFonts w:ascii="DejaVu Sans Mono" w:hAnsi="DejaVu Sans Mono"/>
        </w:rPr>
        <w:t>”Checking connectivity ... Done.”</w:t>
      </w:r>
      <w:r w:rsidR="008E3ED1" w:rsidRPr="00F12831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F12831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F12831" w:rsidRDefault="00C55C3F">
      <w:pPr>
        <w:spacing w:line="276" w:lineRule="auto"/>
        <w:rPr>
          <w:rFonts w:ascii="DejaVu Sans Mono" w:hAnsi="DejaVu Sans Mono"/>
          <w:noProof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4C2D3956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7DFD7A9F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00561290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743FE5" w:rsidRPr="00EA42AA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743FE5" w:rsidRPr="00EA42AA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F12831" w:rsidRDefault="001227DD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也可以</w:t>
      </w:r>
      <w:r w:rsidR="001E0EEB" w:rsidRPr="00F12831">
        <w:rPr>
          <w:rFonts w:ascii="DejaVu Sans Mono" w:hAnsi="DejaVu Sans Mono" w:hint="eastAsia"/>
        </w:rPr>
        <w:t>下到</w:t>
      </w:r>
      <w:r w:rsidRPr="00F12831">
        <w:rPr>
          <w:rFonts w:ascii="DejaVu Sans Mono" w:hAnsi="DejaVu Sans Mono" w:hint="eastAsia"/>
        </w:rPr>
        <w:t>其他</w:t>
      </w:r>
      <w:r w:rsidR="001E0EEB" w:rsidRPr="00F12831">
        <w:rPr>
          <w:rFonts w:ascii="DejaVu Sans Mono" w:hAnsi="DejaVu Sans Mono" w:hint="eastAsia"/>
        </w:rPr>
        <w:t>路径</w:t>
      </w:r>
      <w:r w:rsidRPr="00F12831">
        <w:rPr>
          <w:rFonts w:ascii="DejaVu Sans Mono" w:hAnsi="DejaVu Sans Mono" w:hint="eastAsia"/>
        </w:rPr>
        <w:t>，则</w:t>
      </w:r>
      <w:r w:rsidR="001E0EEB" w:rsidRPr="00F12831">
        <w:rPr>
          <w:rFonts w:ascii="DejaVu Sans Mono" w:hAnsi="DejaVu Sans Mono" w:hint="eastAsia"/>
        </w:rPr>
        <w:t>需输入</w:t>
      </w:r>
      <w:r w:rsidR="00C55C3F" w:rsidRPr="00F12831">
        <w:rPr>
          <w:rFonts w:ascii="DejaVu Sans Mono" w:hAnsi="DejaVu Sans Mono"/>
          <w:b/>
        </w:rPr>
        <w:t>sudo</w:t>
      </w:r>
      <w:r w:rsidR="00C55C3F" w:rsidRPr="00F12831">
        <w:rPr>
          <w:rFonts w:ascii="DejaVu Sans Mono" w:hAnsi="DejaVu Sans Mono"/>
        </w:rPr>
        <w:t xml:space="preserve"> </w:t>
      </w:r>
      <w:r w:rsidR="001E0EEB" w:rsidRPr="00F12831">
        <w:rPr>
          <w:rFonts w:ascii="DejaVu Sans Mono" w:hAnsi="DejaVu Sans Mono"/>
          <w:b/>
        </w:rPr>
        <w:t>git clone</w:t>
      </w:r>
      <w:r w:rsidR="001E0EEB" w:rsidRPr="00F12831">
        <w:rPr>
          <w:rFonts w:ascii="DejaVu Sans Mono" w:hAnsi="DejaVu Sans Mono"/>
        </w:rPr>
        <w:t xml:space="preserve"> </w:t>
      </w:r>
      <w:hyperlink r:id="rId10" w:history="1">
        <w:r w:rsidR="001E0EEB" w:rsidRPr="00F12831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F12831">
        <w:rPr>
          <w:rFonts w:ascii="DejaVu Sans Mono" w:hAnsi="DejaVu Sans Mono"/>
        </w:rPr>
        <w:t xml:space="preserve"> </w:t>
      </w:r>
      <w:r w:rsidR="001E0EEB" w:rsidRPr="00F12831">
        <w:rPr>
          <w:rFonts w:ascii="DejaVu Sans Mono" w:hAnsi="DejaVu Sans Mono" w:hint="eastAsia"/>
          <w:i/>
        </w:rPr>
        <w:t>指定路径</w:t>
      </w:r>
      <w:r w:rsidR="00DA4CF4" w:rsidRPr="00F12831">
        <w:rPr>
          <w:rFonts w:ascii="DejaVu Sans Mono" w:hAnsi="DejaVu Sans Mono" w:hint="eastAsia"/>
        </w:rPr>
        <w:t>。</w:t>
      </w:r>
    </w:p>
    <w:p w14:paraId="4A5DF726" w14:textId="14E20821" w:rsidR="00420F5C" w:rsidRPr="00F12831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F12831">
        <w:rPr>
          <w:rFonts w:ascii="DejaVu Sans Mono" w:hAnsi="DejaVu Sans Mono" w:hint="eastAsia"/>
          <w:noProof/>
        </w:rPr>
        <w:t>查看</w:t>
      </w:r>
      <w:r w:rsidRPr="00F12831">
        <w:rPr>
          <w:rFonts w:ascii="DejaVu Sans Mono" w:hAnsi="DejaVu Sans Mono"/>
          <w:noProof/>
        </w:rPr>
        <w:t>HPB</w:t>
      </w:r>
      <w:r w:rsidRPr="00F12831">
        <w:rPr>
          <w:rFonts w:ascii="DejaVu Sans Mono" w:hAnsi="DejaVu Sans Mono" w:hint="eastAsia"/>
          <w:noProof/>
        </w:rPr>
        <w:t>主网程序是否已经包含</w:t>
      </w:r>
      <w:r w:rsidR="0064240B" w:rsidRPr="00F12831">
        <w:rPr>
          <w:rFonts w:ascii="DejaVu Sans Mono" w:hAnsi="DejaVu Sans Mono"/>
          <w:noProof/>
        </w:rPr>
        <w:br/>
      </w:r>
      <w:r w:rsidRPr="00F12831">
        <w:rPr>
          <w:rFonts w:ascii="DejaVu Sans Mono" w:hAnsi="DejaVu Sans Mono" w:hint="eastAsia"/>
          <w:noProof/>
        </w:rPr>
        <w:t>进入</w:t>
      </w:r>
      <w:r w:rsidRPr="00F12831">
        <w:rPr>
          <w:rFonts w:ascii="DejaVu Sans Mono" w:hAnsi="DejaVu Sans Mono"/>
          <w:i/>
          <w:noProof/>
        </w:rPr>
        <w:t>h</w:t>
      </w:r>
      <w:r w:rsidR="00EA42AA" w:rsidRPr="00F12831">
        <w:rPr>
          <w:rFonts w:ascii="DejaVu Sans Mono" w:hAnsi="DejaVu Sans Mono"/>
          <w:i/>
          <w:noProof/>
        </w:rPr>
        <w:t>p</w:t>
      </w:r>
      <w:r w:rsidRPr="00F12831">
        <w:rPr>
          <w:rFonts w:ascii="DejaVu Sans Mono" w:hAnsi="DejaVu Sans Mono"/>
          <w:i/>
          <w:noProof/>
        </w:rPr>
        <w:t>b-release</w:t>
      </w:r>
      <w:r w:rsidR="00753C54" w:rsidRPr="00F12831">
        <w:rPr>
          <w:rFonts w:ascii="DejaVu Sans Mono" w:hAnsi="DejaVu Sans Mono"/>
          <w:i/>
          <w:noProof/>
        </w:rPr>
        <w:t>/bin</w:t>
      </w:r>
      <w:r w:rsidRPr="00F12831">
        <w:rPr>
          <w:rFonts w:ascii="DejaVu Sans Mono" w:hAnsi="DejaVu Sans Mono" w:hint="eastAsia"/>
          <w:noProof/>
        </w:rPr>
        <w:t>目录，输入</w:t>
      </w:r>
      <w:r w:rsidRPr="00F12831">
        <w:rPr>
          <w:rFonts w:ascii="DejaVu Sans Mono" w:hAnsi="DejaVu Sans Mono"/>
          <w:b/>
          <w:noProof/>
        </w:rPr>
        <w:t>ls</w:t>
      </w:r>
      <w:r w:rsidRPr="00F12831">
        <w:rPr>
          <w:rFonts w:ascii="DejaVu Sans Mono" w:hAnsi="DejaVu Sans Mono" w:hint="eastAsia"/>
          <w:noProof/>
        </w:rPr>
        <w:t>命令查看该目录文件，可看到</w:t>
      </w:r>
      <w:r w:rsidRPr="00F12831">
        <w:rPr>
          <w:rFonts w:ascii="DejaVu Sans Mono" w:hAnsi="DejaVu Sans Mono"/>
          <w:noProof/>
        </w:rPr>
        <w:t>ghpb-v</w:t>
      </w:r>
      <w:r w:rsidR="009B39D4"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  <w:noProof/>
        </w:rPr>
        <w:t>.tar.gz</w:t>
      </w:r>
      <w:r w:rsidRPr="00F12831">
        <w:rPr>
          <w:rFonts w:ascii="DejaVu Sans Mono" w:hAnsi="DejaVu Sans Mono" w:hint="eastAsia"/>
          <w:noProof/>
        </w:rPr>
        <w:t>。</w:t>
      </w:r>
      <w:r w:rsidR="009B39D4" w:rsidRPr="00F12831">
        <w:rPr>
          <w:rFonts w:ascii="DejaVu Sans Mono" w:hAnsi="DejaVu Sans Mono"/>
          <w:noProof/>
        </w:rPr>
        <w:t>(x.x.x.x</w:t>
      </w:r>
      <w:r w:rsidR="009B39D4" w:rsidRPr="00F12831">
        <w:rPr>
          <w:rFonts w:ascii="DejaVu Sans Mono" w:hAnsi="DejaVu Sans Mono" w:hint="eastAsia"/>
          <w:noProof/>
        </w:rPr>
        <w:t>取决于当时发布的</w:t>
      </w:r>
      <w:r w:rsidR="009B39D4" w:rsidRPr="00F12831">
        <w:rPr>
          <w:rFonts w:ascii="DejaVu Sans Mono" w:hAnsi="DejaVu Sans Mono"/>
          <w:noProof/>
        </w:rPr>
        <w:t>hpb</w:t>
      </w:r>
      <w:r w:rsidR="009B39D4" w:rsidRPr="00F12831">
        <w:rPr>
          <w:rFonts w:ascii="DejaVu Sans Mono" w:hAnsi="DejaVu Sans Mono" w:hint="eastAsia"/>
          <w:noProof/>
        </w:rPr>
        <w:t>主网软件具体版本</w:t>
      </w:r>
      <w:r w:rsidR="009B39D4" w:rsidRPr="00F12831">
        <w:rPr>
          <w:rFonts w:ascii="DejaVu Sans Mono" w:hAnsi="DejaVu Sans Mono"/>
          <w:noProof/>
        </w:rPr>
        <w:t>)</w:t>
      </w:r>
    </w:p>
    <w:p w14:paraId="11DF3C28" w14:textId="46CAB8E9" w:rsidR="000E4218" w:rsidRPr="00F12831" w:rsidRDefault="00C55C3F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F12831" w:rsidRDefault="00442725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1E0EEB" w:rsidRPr="00F12831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F12831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解压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="00C55C3F" w:rsidRPr="00F12831">
        <w:rPr>
          <w:rFonts w:ascii="DejaVu Sans Mono" w:hAnsi="DejaVu Sans Mono"/>
          <w:b/>
        </w:rPr>
        <w:t>sudo</w:t>
      </w:r>
      <w:r w:rsidR="00C55C3F"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>tar zxvf</w:t>
      </w:r>
      <w:r w:rsidRPr="00F12831">
        <w:rPr>
          <w:rFonts w:ascii="DejaVu Sans Mono" w:hAnsi="DejaVu Sans Mono"/>
          <w:b/>
          <w:i/>
        </w:rPr>
        <w:t xml:space="preserve"> </w:t>
      </w:r>
      <w:r w:rsidRPr="00F12831">
        <w:rPr>
          <w:rFonts w:ascii="DejaVu Sans Mono" w:hAnsi="DejaVu Sans Mono"/>
          <w:i/>
        </w:rPr>
        <w:t>ghpb-v</w:t>
      </w:r>
      <w:r w:rsidR="00CE2D53"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  <w:i/>
        </w:rPr>
        <w:t>.tar.gz</w:t>
      </w:r>
      <w:r w:rsidRPr="00F12831">
        <w:rPr>
          <w:rFonts w:ascii="DejaVu Sans Mono" w:hAnsi="DejaVu Sans Mono" w:hint="eastAsia"/>
        </w:rPr>
        <w:t>命令解压</w:t>
      </w:r>
      <w:r w:rsidRPr="00F12831">
        <w:rPr>
          <w:rFonts w:ascii="DejaVu Sans Mono" w:hAnsi="DejaVu Sans Mono"/>
        </w:rPr>
        <w:t>ghpb-v</w:t>
      </w:r>
      <w:r w:rsidR="00CE2D53"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</w:rPr>
        <w:t>.tar.gz</w:t>
      </w:r>
      <w:r w:rsidRPr="00F12831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743FE5" w:rsidRPr="00C55C3F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743FE5" w:rsidRPr="00C55C3F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F12831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F12831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修改文件权限</w:t>
      </w:r>
      <w:r w:rsidRPr="00F12831">
        <w:rPr>
          <w:rFonts w:ascii="DejaVu Sans Mono" w:hAnsi="DejaVu Sans Mono"/>
        </w:rPr>
        <w:tab/>
      </w:r>
    </w:p>
    <w:p w14:paraId="6AFB52B4" w14:textId="6BF1D19C" w:rsidR="00527024" w:rsidRPr="00F12831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 xml:space="preserve"> </w:t>
      </w:r>
      <w:r w:rsidR="000C18B4" w:rsidRPr="00F12831">
        <w:rPr>
          <w:rFonts w:ascii="DejaVu Sans Mono" w:hAnsi="DejaVu Sans Mono"/>
          <w:b/>
        </w:rPr>
        <w:t xml:space="preserve">sudo </w:t>
      </w:r>
      <w:r w:rsidRPr="00F12831">
        <w:rPr>
          <w:rFonts w:ascii="DejaVu Sans Mono" w:hAnsi="DejaVu Sans Mono"/>
          <w:b/>
        </w:rPr>
        <w:t xml:space="preserve">chmod +x </w:t>
      </w:r>
      <w:r w:rsidRPr="00F12831">
        <w:rPr>
          <w:rFonts w:ascii="DejaVu Sans Mono" w:hAnsi="DejaVu Sans Mono"/>
          <w:i/>
        </w:rPr>
        <w:t>ghpb-v0.0.0.1</w:t>
      </w:r>
      <w:r w:rsidRPr="00F12831">
        <w:rPr>
          <w:rFonts w:ascii="DejaVu Sans Mono" w:hAnsi="DejaVu Sans Mono"/>
          <w:b/>
        </w:rPr>
        <w:t xml:space="preserve"> </w:t>
      </w:r>
      <w:r w:rsidR="003C72F5" w:rsidRPr="00F12831">
        <w:rPr>
          <w:rFonts w:ascii="DejaVu Sans Mono" w:hAnsi="DejaVu Sans Mono"/>
          <w:b/>
        </w:rPr>
        <w:t>-</w:t>
      </w:r>
      <w:r w:rsidRPr="00F12831">
        <w:rPr>
          <w:rFonts w:ascii="DejaVu Sans Mono" w:hAnsi="DejaVu Sans Mono"/>
          <w:b/>
        </w:rPr>
        <w:t>R</w:t>
      </w:r>
    </w:p>
    <w:p w14:paraId="5185A443" w14:textId="2FC0E22C" w:rsidR="00C55C3F" w:rsidRPr="00F12831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743FE5" w:rsidRPr="000C18B4" w:rsidRDefault="00743FE5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743FE5" w:rsidRPr="000C18B4" w:rsidRDefault="00743FE5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F12831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F12831">
        <w:rPr>
          <w:rFonts w:ascii="DejaVu Sans Mono" w:hAnsi="DejaVu Sans Mono" w:hint="eastAsia"/>
        </w:rPr>
        <w:t>运行测试程序</w:t>
      </w:r>
      <w:r w:rsidR="0018447D" w:rsidRPr="00F12831">
        <w:rPr>
          <w:rFonts w:ascii="DejaVu Sans Mono" w:hAnsi="DejaVu Sans Mono"/>
          <w:noProof/>
        </w:rPr>
        <w:br/>
      </w:r>
      <w:r w:rsidR="0064240B" w:rsidRPr="00F12831">
        <w:rPr>
          <w:rFonts w:ascii="DejaVu Sans Mono" w:hAnsi="DejaVu Sans Mono" w:hint="eastAsia"/>
          <w:noProof/>
        </w:rPr>
        <w:t>进入到</w:t>
      </w:r>
      <w:r w:rsidR="0064240B" w:rsidRPr="00F12831">
        <w:rPr>
          <w:rFonts w:ascii="DejaVu Sans Mono" w:hAnsi="DejaVu Sans Mono"/>
          <w:sz w:val="20"/>
        </w:rPr>
        <w:t>ghpb-vx.x.x.x</w:t>
      </w:r>
      <w:r w:rsidR="0064240B" w:rsidRPr="00F12831">
        <w:rPr>
          <w:rFonts w:ascii="DejaVu Sans Mono" w:hAnsi="DejaVu Sans Mono" w:hint="eastAsia"/>
          <w:sz w:val="20"/>
        </w:rPr>
        <w:t>目录，输入</w:t>
      </w:r>
      <w:r w:rsidR="0064240B" w:rsidRPr="00F12831">
        <w:rPr>
          <w:rFonts w:ascii="DejaVu Sans Mono" w:hAnsi="DejaVu Sans Mono"/>
          <w:sz w:val="20"/>
        </w:rPr>
        <w:t>ls</w:t>
      </w:r>
      <w:r w:rsidR="0064240B" w:rsidRPr="00F12831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F12831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743FE5" w:rsidRPr="0064240B" w:rsidRDefault="00743FE5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743FE5" w:rsidRPr="0064240B" w:rsidRDefault="00743FE5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743FE5" w:rsidRPr="0064240B" w:rsidRDefault="00743FE5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F12831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F12831">
        <w:rPr>
          <w:rFonts w:ascii="DejaVu Sans Mono" w:hAnsi="DejaVu Sans Mono" w:hint="eastAsia"/>
          <w:noProof/>
        </w:rPr>
        <w:t>输入</w:t>
      </w:r>
      <w:r w:rsidRPr="00F12831">
        <w:rPr>
          <w:rFonts w:ascii="DejaVu Sans Mono" w:hAnsi="DejaVu Sans Mono"/>
          <w:b/>
          <w:noProof/>
        </w:rPr>
        <w:t>sudo</w:t>
      </w:r>
      <w:r w:rsidRPr="00F12831">
        <w:rPr>
          <w:rFonts w:ascii="DejaVu Sans Mono" w:hAnsi="DejaVu Sans Mono"/>
          <w:noProof/>
        </w:rPr>
        <w:t xml:space="preserve"> </w:t>
      </w:r>
      <w:r w:rsidRPr="00F12831">
        <w:rPr>
          <w:rFonts w:ascii="DejaVu Sans Mono" w:hAnsi="DejaVu Sans Mono"/>
          <w:b/>
          <w:noProof/>
        </w:rPr>
        <w:t>./ghpb boecheck</w:t>
      </w:r>
      <w:r w:rsidRPr="00F12831">
        <w:rPr>
          <w:rFonts w:ascii="DejaVu Sans Mono" w:hAnsi="DejaVu Sans Mono" w:hint="eastAsia"/>
          <w:noProof/>
        </w:rPr>
        <w:t>运行测试程序，当出现“</w:t>
      </w:r>
      <w:r w:rsidRPr="00F12831">
        <w:rPr>
          <w:rFonts w:ascii="DejaVu Sans Mono" w:hAnsi="DejaVu Sans Mono"/>
          <w:noProof/>
        </w:rPr>
        <w:t>HPB</w:t>
      </w:r>
      <w:r w:rsidRPr="00F12831">
        <w:rPr>
          <w:rFonts w:ascii="DejaVu Sans Mono" w:hAnsi="DejaVu Sans Mono" w:hint="eastAsia"/>
          <w:noProof/>
        </w:rPr>
        <w:t>：</w:t>
      </w:r>
      <w:r w:rsidRPr="00F12831">
        <w:rPr>
          <w:rFonts w:ascii="DejaVu Sans Mono" w:hAnsi="DejaVu Sans Mono"/>
          <w:noProof/>
        </w:rPr>
        <w:t>boe board is ok</w:t>
      </w:r>
      <w:r w:rsidRPr="00F12831">
        <w:rPr>
          <w:rFonts w:ascii="DejaVu Sans Mono" w:hAnsi="DejaVu Sans Mono" w:hint="eastAsia"/>
          <w:noProof/>
        </w:rPr>
        <w:t>”时，</w:t>
      </w:r>
      <w:r w:rsidRPr="00F12831">
        <w:rPr>
          <w:rFonts w:ascii="DejaVu Sans Mono" w:hAnsi="DejaVu Sans Mono"/>
          <w:noProof/>
        </w:rPr>
        <w:t>BOE</w:t>
      </w:r>
      <w:r w:rsidRPr="00F12831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F12831" w:rsidRDefault="0064240B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./ghpb boecheck</w:t>
                            </w:r>
                          </w:p>
                          <w:p w14:paraId="5BF82F2A" w14:textId="77317937" w:rsidR="00743FE5" w:rsidRPr="0064240B" w:rsidRDefault="00743FE5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[08-28|15:55:18]  HPB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743FE5" w:rsidRPr="0064240B" w:rsidRDefault="00743FE5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743FE5" w:rsidRPr="0064240B" w:rsidRDefault="00743FE5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F12831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F12831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25" w:name="_Toc525327386"/>
      <w:bookmarkStart w:id="26" w:name="_Toc525328099"/>
      <w:r w:rsidRPr="00F12831">
        <w:rPr>
          <w:rFonts w:ascii="DejaVu Sans Mono" w:hAnsi="DejaVu Sans Mono" w:hint="eastAsia"/>
          <w:sz w:val="28"/>
          <w:szCs w:val="28"/>
        </w:rPr>
        <w:t>第四章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="00691A96" w:rsidRPr="00F12831">
        <w:rPr>
          <w:rFonts w:ascii="DejaVu Sans Mono" w:hAnsi="DejaVu Sans Mono"/>
          <w:sz w:val="28"/>
          <w:szCs w:val="28"/>
        </w:rPr>
        <w:t>BOE</w:t>
      </w:r>
      <w:r w:rsidR="00F41CC5" w:rsidRPr="00F12831">
        <w:rPr>
          <w:rFonts w:ascii="DejaVu Sans Mono" w:hAnsi="DejaVu Sans Mono" w:hint="eastAsia"/>
          <w:sz w:val="28"/>
          <w:szCs w:val="28"/>
        </w:rPr>
        <w:t>节点搭建</w:t>
      </w:r>
      <w:r w:rsidR="00CA32EB" w:rsidRPr="00F12831">
        <w:rPr>
          <w:rFonts w:ascii="DejaVu Sans Mono" w:hAnsi="DejaVu Sans Mono" w:hint="eastAsia"/>
          <w:sz w:val="28"/>
          <w:szCs w:val="28"/>
        </w:rPr>
        <w:t>指导</w:t>
      </w:r>
      <w:bookmarkEnd w:id="25"/>
      <w:bookmarkEnd w:id="26"/>
    </w:p>
    <w:p w14:paraId="31259CED" w14:textId="288FCE8F" w:rsidR="00F41CC5" w:rsidRPr="00F12831" w:rsidRDefault="00994EFD" w:rsidP="00F23D75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当</w:t>
      </w:r>
      <w:r w:rsidR="00442725" w:rsidRPr="00F12831">
        <w:rPr>
          <w:rFonts w:ascii="DejaVu Sans Mono" w:hAnsi="DejaVu Sans Mono" w:hint="eastAsia"/>
        </w:rPr>
        <w:t>用户</w:t>
      </w:r>
      <w:r w:rsidRPr="00F12831">
        <w:rPr>
          <w:rFonts w:ascii="DejaVu Sans Mono" w:hAnsi="DejaVu Sans Mono" w:hint="eastAsia"/>
        </w:rPr>
        <w:t>完成</w:t>
      </w:r>
      <w:r w:rsidR="0019772E" w:rsidRPr="00F12831">
        <w:rPr>
          <w:rFonts w:ascii="DejaVu Sans Mono" w:hAnsi="DejaVu Sans Mono" w:hint="eastAsia"/>
        </w:rPr>
        <w:t>板卡测试</w:t>
      </w:r>
      <w:r w:rsidRPr="00F12831">
        <w:rPr>
          <w:rFonts w:ascii="DejaVu Sans Mono" w:hAnsi="DejaVu Sans Mono" w:hint="eastAsia"/>
        </w:rPr>
        <w:t>后，需要搭建节点并接入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F12831">
        <w:rPr>
          <w:rFonts w:ascii="DejaVu Sans Mono" w:hAnsi="DejaVu Sans Mono"/>
        </w:rPr>
        <w:t>BOE</w:t>
      </w:r>
      <w:r w:rsidRPr="00F12831">
        <w:rPr>
          <w:rFonts w:ascii="DejaVu Sans Mono" w:hAnsi="DejaVu Sans Mono" w:hint="eastAsia"/>
        </w:rPr>
        <w:t>节点搭建时</w:t>
      </w:r>
      <w:r w:rsidR="00F41CC5" w:rsidRPr="00F12831">
        <w:rPr>
          <w:rFonts w:ascii="DejaVu Sans Mono" w:hAnsi="DejaVu Sans Mono" w:hint="eastAsia"/>
        </w:rPr>
        <w:t>您有以下两种</w:t>
      </w:r>
      <w:r w:rsidR="00CA32EB" w:rsidRPr="00F12831">
        <w:rPr>
          <w:rFonts w:ascii="DejaVu Sans Mono" w:hAnsi="DejaVu Sans Mono" w:hint="eastAsia"/>
        </w:rPr>
        <w:t>方式</w:t>
      </w:r>
      <w:r w:rsidR="00F41CC5" w:rsidRPr="00F12831">
        <w:rPr>
          <w:rFonts w:ascii="DejaVu Sans Mono" w:hAnsi="DejaVu Sans Mono" w:hint="eastAsia"/>
        </w:rPr>
        <w:t>选择：</w:t>
      </w:r>
    </w:p>
    <w:p w14:paraId="0B020CA3" w14:textId="793C3448" w:rsidR="00F41CC5" w:rsidRPr="00F12831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方式一：通过源代码进行节点搭建，选择此种搭建方式需要具备一定软件编程基础。了解编译过程。</w:t>
      </w:r>
      <w:r w:rsidR="00C14F1E" w:rsidRPr="00F12831">
        <w:rPr>
          <w:rFonts w:ascii="DejaVu Sans Mono" w:hAnsi="DejaVu Sans Mono" w:hint="eastAsia"/>
        </w:rPr>
        <w:t>本方式需要首先</w:t>
      </w:r>
      <w:r w:rsidR="00F41CC5" w:rsidRPr="00F12831">
        <w:rPr>
          <w:rFonts w:ascii="DejaVu Sans Mono" w:hAnsi="DejaVu Sans Mono" w:hint="eastAsia"/>
        </w:rPr>
        <w:t>完成</w:t>
      </w:r>
      <w:r w:rsidR="00F41CC5" w:rsidRPr="00F12831">
        <w:rPr>
          <w:rFonts w:ascii="DejaVu Sans Mono" w:hAnsi="DejaVu Sans Mono"/>
        </w:rPr>
        <w:t>GO</w:t>
      </w:r>
      <w:r w:rsidR="00F41CC5" w:rsidRPr="00F12831">
        <w:rPr>
          <w:rFonts w:ascii="DejaVu Sans Mono" w:hAnsi="DejaVu Sans Mono" w:hint="eastAsia"/>
        </w:rPr>
        <w:t>安装</w:t>
      </w:r>
      <w:r w:rsidR="00C14F1E" w:rsidRPr="00F12831">
        <w:rPr>
          <w:rFonts w:ascii="DejaVu Sans Mono" w:hAnsi="DejaVu Sans Mono" w:hint="eastAsia"/>
        </w:rPr>
        <w:t>（参见本指南第二章）</w:t>
      </w:r>
      <w:r w:rsidR="00F41CC5" w:rsidRPr="00F12831">
        <w:rPr>
          <w:rFonts w:ascii="DejaVu Sans Mono" w:hAnsi="DejaVu Sans Mono" w:hint="eastAsia"/>
        </w:rPr>
        <w:t>，</w:t>
      </w:r>
      <w:r w:rsidR="00C14F1E" w:rsidRPr="00F12831">
        <w:rPr>
          <w:rFonts w:ascii="DejaVu Sans Mono" w:hAnsi="DejaVu Sans Mono" w:hint="eastAsia"/>
        </w:rPr>
        <w:t>然后按照</w:t>
      </w:r>
      <w:r w:rsidR="00A1150B" w:rsidRPr="00F12831">
        <w:rPr>
          <w:rFonts w:ascii="DejaVu Sans Mono" w:hAnsi="DejaVu Sans Mono" w:hint="eastAsia"/>
        </w:rPr>
        <w:t>源代码</w:t>
      </w:r>
      <w:r w:rsidR="00C14F1E" w:rsidRPr="00F12831">
        <w:rPr>
          <w:rFonts w:ascii="DejaVu Sans Mono" w:hAnsi="DejaVu Sans Mono" w:hint="eastAsia"/>
        </w:rPr>
        <w:t>搭建步骤</w:t>
      </w:r>
      <w:r w:rsidR="00A1150B" w:rsidRPr="00F12831">
        <w:rPr>
          <w:rFonts w:ascii="DejaVu Sans Mono" w:hAnsi="DejaVu Sans Mono" w:hint="eastAsia"/>
        </w:rPr>
        <w:t>及示例进行</w:t>
      </w:r>
      <w:r w:rsidR="00F41CC5" w:rsidRPr="00F12831">
        <w:rPr>
          <w:rFonts w:ascii="DejaVu Sans Mono" w:hAnsi="DejaVu Sans Mono" w:hint="eastAsia"/>
        </w:rPr>
        <w:t>；</w:t>
      </w:r>
    </w:p>
    <w:p w14:paraId="68AB8934" w14:textId="69EF6483" w:rsidR="00F41CC5" w:rsidRPr="00F12831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方式二：通过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可执行文件进行节点搭建。</w:t>
      </w:r>
      <w:r w:rsidR="0074446F" w:rsidRPr="00F12831">
        <w:rPr>
          <w:rFonts w:ascii="DejaVu Sans Mono" w:hAnsi="DejaVu Sans Mono" w:hint="eastAsia"/>
        </w:rPr>
        <w:t>本方式直接按照</w:t>
      </w:r>
      <w:r w:rsidR="00A1150B" w:rsidRPr="00F12831">
        <w:rPr>
          <w:rFonts w:ascii="DejaVu Sans Mono" w:hAnsi="DejaVu Sans Mono" w:hint="eastAsia"/>
        </w:rPr>
        <w:t>可执行文件搭建步骤及示例进行</w:t>
      </w:r>
      <w:r w:rsidR="00F41CC5" w:rsidRPr="00F12831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F12831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F12831">
        <w:rPr>
          <w:rFonts w:ascii="DejaVu Sans Mono" w:hAnsi="DejaVu Sans Mono"/>
          <w:b/>
          <w:color w:val="FF0000"/>
        </w:rPr>
        <w:t>HPB</w:t>
      </w:r>
      <w:r w:rsidRPr="00F12831">
        <w:rPr>
          <w:rFonts w:ascii="DejaVu Sans Mono" w:hAnsi="DejaVu Sans Mono" w:hint="eastAsia"/>
          <w:b/>
          <w:color w:val="FF0000"/>
        </w:rPr>
        <w:t>程序必须以</w:t>
      </w:r>
      <w:r w:rsidRPr="00F12831">
        <w:rPr>
          <w:rFonts w:ascii="DejaVu Sans Mono" w:hAnsi="DejaVu Sans Mono"/>
          <w:b/>
          <w:color w:val="FF0000"/>
        </w:rPr>
        <w:t>ROOT</w:t>
      </w:r>
      <w:r w:rsidRPr="00F12831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7" w:name="_Toc525327387"/>
      <w:bookmarkStart w:id="28" w:name="_Toc525328100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27"/>
      <w:bookmarkEnd w:id="28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 xml:space="preserve">  </w:t>
      </w:r>
      <w:r w:rsidRPr="00F12831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F12831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F12831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F12831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F12831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F12831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F12831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F12831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F12831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F12831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F12831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F12831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F12831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次连接总耗时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如服务器位置与节点位置为相同洲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F12831" w:rsidRDefault="00541476" w:rsidP="00F12831">
      <w:pPr>
        <w:pStyle w:val="a6"/>
        <w:ind w:left="-567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 w:rsidR="00DF10D5"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743FE5" w:rsidRPr="00F961C3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4D3DB1F1" w:rsidR="00743FE5" w:rsidRPr="00F12831" w:rsidRDefault="00743FE5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 w:rsidR="00DF10D5"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743FE5" w:rsidRPr="00F961C3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4D3DB1F1" w:rsidR="00743FE5" w:rsidRPr="00F12831" w:rsidRDefault="00743FE5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rtt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01BF8524" w:rsidR="001033C9" w:rsidRPr="00F12831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9" w:name="_Toc525327388"/>
      <w:bookmarkStart w:id="30" w:name="_Toc525328101"/>
      <w:r w:rsidRPr="00F12831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F12831">
        <w:rPr>
          <w:rFonts w:ascii="DejaVu Sans Mono" w:hAnsi="DejaVu Sans Mono"/>
          <w:sz w:val="22"/>
          <w:szCs w:val="22"/>
        </w:rPr>
        <w:t xml:space="preserve"> </w:t>
      </w:r>
      <w:r w:rsidR="00A1150B" w:rsidRPr="00F12831">
        <w:rPr>
          <w:rFonts w:ascii="DejaVu Sans Mono" w:hAnsi="DejaVu Sans Mono" w:hint="eastAsia"/>
          <w:sz w:val="22"/>
          <w:szCs w:val="22"/>
        </w:rPr>
        <w:t>源代码</w:t>
      </w:r>
      <w:r w:rsidR="007D463D" w:rsidRPr="00F12831">
        <w:rPr>
          <w:rFonts w:ascii="DejaVu Sans Mono" w:hAnsi="DejaVu Sans Mono" w:hint="eastAsia"/>
          <w:sz w:val="22"/>
          <w:szCs w:val="22"/>
        </w:rPr>
        <w:t>搭建</w:t>
      </w:r>
      <w:r w:rsidR="00F41CC5" w:rsidRPr="00F12831">
        <w:rPr>
          <w:rFonts w:ascii="DejaVu Sans Mono" w:hAnsi="DejaVu Sans Mono" w:hint="eastAsia"/>
          <w:sz w:val="22"/>
          <w:szCs w:val="22"/>
        </w:rPr>
        <w:t>步骤</w:t>
      </w:r>
      <w:bookmarkEnd w:id="29"/>
      <w:bookmarkEnd w:id="30"/>
    </w:p>
    <w:p w14:paraId="7B4153BA" w14:textId="224F4B2B" w:rsidR="001F00AD" w:rsidRPr="00F12831" w:rsidRDefault="00A1150B" w:rsidP="001F00AD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源代码搭建</w:t>
      </w:r>
      <w:r w:rsidR="00FB4DEC" w:rsidRPr="00F12831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F12831">
        <w:tc>
          <w:tcPr>
            <w:tcW w:w="817" w:type="dxa"/>
          </w:tcPr>
          <w:p w14:paraId="72203537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F12831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F12831">
        <w:tc>
          <w:tcPr>
            <w:tcW w:w="817" w:type="dxa"/>
            <w:vMerge w:val="restart"/>
          </w:tcPr>
          <w:p w14:paraId="4102AE60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F12831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F12831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F12831">
        <w:tc>
          <w:tcPr>
            <w:tcW w:w="817" w:type="dxa"/>
            <w:vMerge/>
          </w:tcPr>
          <w:p w14:paraId="7202F014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F12831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F12831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="008C17F5" w:rsidRPr="00F12831">
              <w:rPr>
                <w:rFonts w:ascii="DejaVu Sans Mono" w:hAnsi="DejaVu Sans Mono"/>
              </w:rPr>
              <w:br/>
            </w:r>
            <w:r w:rsidR="008C17F5" w:rsidRPr="00F12831">
              <w:rPr>
                <w:rFonts w:ascii="DejaVu Sans Mono" w:hAnsi="DejaVu Sans Mono" w:hint="eastAsia"/>
              </w:rPr>
              <w:t>提示：需要输入</w:t>
            </w:r>
            <w:r w:rsidR="008C17F5" w:rsidRPr="00F12831">
              <w:rPr>
                <w:rFonts w:ascii="DejaVu Sans Mono" w:hAnsi="DejaVu Sans Mono"/>
              </w:rPr>
              <w:t>root</w:t>
            </w:r>
            <w:r w:rsidR="008C17F5"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F12831">
        <w:tc>
          <w:tcPr>
            <w:tcW w:w="817" w:type="dxa"/>
            <w:vMerge w:val="restart"/>
          </w:tcPr>
          <w:p w14:paraId="0CF1D3F3" w14:textId="5B327379" w:rsidR="00B43034" w:rsidRPr="00F12831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F12831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="009A7E2D" w:rsidRPr="00F12831">
              <w:rPr>
                <w:rFonts w:ascii="DejaVu Sans Mono" w:hAnsi="DejaVu Sans Mono"/>
              </w:rPr>
              <w:t>HPB</w:t>
            </w:r>
            <w:r w:rsidR="009A7E2D" w:rsidRPr="00F12831">
              <w:rPr>
                <w:rFonts w:ascii="DejaVu Sans Mono" w:hAnsi="DejaVu Sans Mono" w:hint="eastAsia"/>
              </w:rPr>
              <w:t>可执行</w:t>
            </w:r>
            <w:r w:rsidR="00910DCD" w:rsidRPr="00F12831">
              <w:rPr>
                <w:rFonts w:ascii="DejaVu Sans Mono" w:hAnsi="DejaVu Sans Mono" w:hint="eastAsia"/>
              </w:rPr>
              <w:t>程序</w:t>
            </w:r>
            <w:r w:rsidR="009A7E2D" w:rsidRPr="00F12831">
              <w:rPr>
                <w:rFonts w:ascii="DejaVu Sans Mono" w:hAnsi="DejaVu Sans Mono" w:hint="eastAsia"/>
              </w:rPr>
              <w:t>以及</w:t>
            </w:r>
            <w:r w:rsidRPr="00F12831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F12831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="00B43034" w:rsidRPr="00F12831">
              <w:rPr>
                <w:rFonts w:ascii="DejaVu Sans Mono" w:hAnsi="DejaVu Sans Mono"/>
                <w:i/>
              </w:rPr>
              <w:t>/home/</w:t>
            </w:r>
            <w:r w:rsidR="00B43034"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F12831">
        <w:tc>
          <w:tcPr>
            <w:tcW w:w="817" w:type="dxa"/>
            <w:vMerge/>
          </w:tcPr>
          <w:p w14:paraId="0FF6861A" w14:textId="77777777" w:rsidR="00B43034" w:rsidRPr="00F12831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</w:t>
            </w:r>
            <w:r w:rsidR="00B75B46" w:rsidRPr="00F12831">
              <w:rPr>
                <w:rFonts w:ascii="DejaVu Sans Mono" w:hAnsi="DejaVu Sans Mono" w:hint="eastAsia"/>
              </w:rPr>
              <w:t>可执行</w:t>
            </w:r>
            <w:r w:rsidR="00910DCD" w:rsidRPr="00F12831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11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F12831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F12831">
        <w:tc>
          <w:tcPr>
            <w:tcW w:w="817" w:type="dxa"/>
            <w:vMerge/>
          </w:tcPr>
          <w:p w14:paraId="53E80E56" w14:textId="77777777" w:rsidR="00B43034" w:rsidRPr="00F12831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</w:t>
            </w:r>
            <w:r w:rsidR="00B75B46" w:rsidRPr="00F12831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F12831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F12831">
        <w:tc>
          <w:tcPr>
            <w:tcW w:w="817" w:type="dxa"/>
            <w:vMerge/>
          </w:tcPr>
          <w:p w14:paraId="5F5FF319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F12831">
        <w:tc>
          <w:tcPr>
            <w:tcW w:w="817" w:type="dxa"/>
            <w:vMerge w:val="restart"/>
          </w:tcPr>
          <w:p w14:paraId="2416FCD5" w14:textId="174A5DBE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下载编译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F12831">
        <w:tc>
          <w:tcPr>
            <w:tcW w:w="817" w:type="dxa"/>
            <w:vMerge/>
          </w:tcPr>
          <w:p w14:paraId="5D625D1B" w14:textId="6B71752B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2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57109C60" w:rsidR="003C72F5" w:rsidRPr="00F12831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F12831">
        <w:tc>
          <w:tcPr>
            <w:tcW w:w="817" w:type="dxa"/>
            <w:vMerge/>
          </w:tcPr>
          <w:p w14:paraId="540CD0CE" w14:textId="13EFE044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编译</w:t>
            </w:r>
            <w:r w:rsidRPr="00F12831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F12831">
        <w:tc>
          <w:tcPr>
            <w:tcW w:w="817" w:type="dxa"/>
            <w:vMerge/>
          </w:tcPr>
          <w:p w14:paraId="29F14880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F12831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F12831">
              <w:rPr>
                <w:rFonts w:ascii="DejaVu Sans Mono" w:hAnsi="DejaVu Sans Mono"/>
                <w:b/>
              </w:rPr>
              <w:t xml:space="preserve">sudo cp </w:t>
            </w:r>
            <w:r w:rsidR="003C72F5" w:rsidRPr="00F12831">
              <w:rPr>
                <w:rFonts w:ascii="DejaVu Sans Mono" w:hAnsi="DejaVu Sans Mono"/>
                <w:i/>
              </w:rPr>
              <w:t>build/bin/*</w:t>
            </w:r>
            <w:r w:rsidR="00442725" w:rsidRPr="00F12831">
              <w:rPr>
                <w:rFonts w:ascii="DejaVu Sans Mono" w:hAnsi="DejaVu Sans Mono"/>
                <w:i/>
              </w:rPr>
              <w:t xml:space="preserve"> </w:t>
            </w:r>
            <w:r w:rsidR="003C72F5" w:rsidRPr="00F12831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说明：</w:t>
            </w:r>
            <w:r w:rsidRPr="00F12831">
              <w:rPr>
                <w:rFonts w:ascii="DejaVu Sans Mono" w:hAnsi="DejaVu Sans Mono"/>
                <w:i/>
              </w:rPr>
              <w:t>build/bin/*</w:t>
            </w:r>
            <w:r w:rsidRPr="00F12831">
              <w:rPr>
                <w:rFonts w:ascii="DejaVu Sans Mono" w:hAnsi="DejaVu Sans Mono" w:hint="eastAsia"/>
              </w:rPr>
              <w:t>为编译路径，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F12831">
        <w:tc>
          <w:tcPr>
            <w:tcW w:w="817" w:type="dxa"/>
            <w:vMerge w:val="restart"/>
          </w:tcPr>
          <w:p w14:paraId="038AEA58" w14:textId="4AC1BA1B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="00442725"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F12831">
        <w:tc>
          <w:tcPr>
            <w:tcW w:w="817" w:type="dxa"/>
            <w:vMerge/>
          </w:tcPr>
          <w:p w14:paraId="5DC3745E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F12831">
        <w:tc>
          <w:tcPr>
            <w:tcW w:w="817" w:type="dxa"/>
            <w:vMerge w:val="restart"/>
          </w:tcPr>
          <w:p w14:paraId="019A0368" w14:textId="01BDCC6E" w:rsidR="004E316E" w:rsidRPr="00F12831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4E316E" w:rsidRPr="000B6DE5" w14:paraId="1A2EB465" w14:textId="77777777" w:rsidTr="00F12831">
        <w:tc>
          <w:tcPr>
            <w:tcW w:w="817" w:type="dxa"/>
            <w:vMerge/>
          </w:tcPr>
          <w:p w14:paraId="2D9D4EEA" w14:textId="77332FCD" w:rsidR="004E316E" w:rsidRPr="00F12831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334BE8A4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F12831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F12831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</w:t>
            </w:r>
            <w:r w:rsidR="00F22389" w:rsidRPr="00F12831">
              <w:rPr>
                <w:rFonts w:ascii="DejaVu Sans Mono" w:hAnsi="DejaVu Sans Mono"/>
              </w:rPr>
              <w:t>kdir keystore</w:t>
            </w:r>
          </w:p>
          <w:p w14:paraId="4412A41D" w14:textId="04006EFA" w:rsidR="004E316E" w:rsidRPr="00F12831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F12831">
        <w:tc>
          <w:tcPr>
            <w:tcW w:w="817" w:type="dxa"/>
            <w:vMerge/>
          </w:tcPr>
          <w:p w14:paraId="3F69F48B" w14:textId="77777777" w:rsidR="004E316E" w:rsidRPr="00F12831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74782A91" w14:textId="1FAE2CBD" w:rsidR="004E316E" w:rsidRPr="00F12831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F12831">
              <w:rPr>
                <w:rFonts w:ascii="DejaVu Sans Mono" w:hAnsi="DejaVu Sans Mono"/>
                <w:sz w:val="20"/>
              </w:rPr>
              <w:t>home/ghpb-bin/node/data/keystore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3C72F5" w:rsidRPr="000B6DE5" w14:paraId="74FA544B" w14:textId="77777777" w:rsidTr="00F12831">
        <w:tc>
          <w:tcPr>
            <w:tcW w:w="817" w:type="dxa"/>
            <w:vMerge w:val="restart"/>
          </w:tcPr>
          <w:p w14:paraId="3F100C0C" w14:textId="1AF4A1AE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F12831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F12831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4EA98B6D" w14:textId="77F6FFCF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F70DC7" w:rsidRPr="00F12831">
              <w:rPr>
                <w:rFonts w:ascii="DejaVu Sans Mono" w:hAnsi="DejaVu Sans Mono"/>
                <w:b/>
              </w:rPr>
              <w:t>--</w:t>
            </w:r>
            <w:r w:rsidRPr="00F12831">
              <w:rPr>
                <w:rFonts w:ascii="DejaVu Sans Mono" w:hAnsi="DejaVu Sans Mono"/>
                <w:b/>
              </w:rPr>
              <w:t xml:space="preserve">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F12831">
              <w:rPr>
                <w:rFonts w:ascii="DejaVu Sans Mono" w:hAnsi="DejaVu Sans Mono"/>
                <w:b/>
              </w:rPr>
              <w:t xml:space="preserve">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F12831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F12831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6D7D24D1" w14:textId="7059DE50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F12831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F12831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28F5717B" w14:textId="2994658C" w:rsidR="001369C3" w:rsidRPr="00F12831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 xml:space="preserve">sudo nohup ./ghpb --datadir node/data --networkid 100 </w:t>
            </w:r>
            <w:r w:rsidR="00BA3E05">
              <w:rPr>
                <w:rFonts w:ascii="DejaVu Sans Mono" w:hAnsi="DejaVu Sans Mono"/>
                <w:b/>
              </w:rPr>
              <w:t xml:space="preserve">--port 8545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6B0F42A3" w14:textId="77777777" w:rsidR="001369C3" w:rsidRPr="00F12831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./ghpb 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13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77777777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14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 xml:space="preserve">IP, </w:t>
            </w:r>
            <w:r w:rsidRPr="00F12831">
              <w:rPr>
                <w:rFonts w:ascii="DejaVu Sans Mono" w:hAnsi="DejaVu Sans Mono"/>
                <w:i/>
              </w:rPr>
              <w:t>8545</w:t>
            </w:r>
            <w:r w:rsidRPr="00F12831">
              <w:rPr>
                <w:rFonts w:ascii="DejaVu Sans Mono" w:hAnsi="DejaVu Sans Mono" w:hint="eastAsia"/>
              </w:rPr>
              <w:t>为端口号。</w:t>
            </w:r>
          </w:p>
          <w:p w14:paraId="3E8B71C4" w14:textId="19E3B897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F12831">
        <w:tc>
          <w:tcPr>
            <w:tcW w:w="817" w:type="dxa"/>
          </w:tcPr>
          <w:p w14:paraId="78763C33" w14:textId="7A41155B" w:rsidR="0001683C" w:rsidRPr="00F12831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F12831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59C0AE65" w:rsidR="0001683C" w:rsidRPr="00F12831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2849C7DF" w:rsidR="0001683C" w:rsidRPr="00F12831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3C390276" w14:textId="529599E2" w:rsidR="00FB4DEC" w:rsidRDefault="00FB4DEC" w:rsidP="001F00AD">
      <w:pPr>
        <w:rPr>
          <w:rFonts w:ascii="DejaVu Sans Mono" w:hAnsi="DejaVu Sans Mono"/>
        </w:rPr>
      </w:pPr>
    </w:p>
    <w:p w14:paraId="7E89C82E" w14:textId="77777777" w:rsidR="00DF10D5" w:rsidRDefault="00DF10D5" w:rsidP="001F00AD">
      <w:pPr>
        <w:rPr>
          <w:rFonts w:ascii="DejaVu Sans Mono" w:hAnsi="DejaVu Sans Mono"/>
        </w:rPr>
      </w:pPr>
    </w:p>
    <w:p w14:paraId="00C7C938" w14:textId="77777777" w:rsidR="00DF10D5" w:rsidRDefault="00DF10D5" w:rsidP="001F00AD">
      <w:pPr>
        <w:rPr>
          <w:rFonts w:ascii="DejaVu Sans Mono" w:hAnsi="DejaVu Sans Mono"/>
        </w:rPr>
      </w:pPr>
    </w:p>
    <w:p w14:paraId="756DC7F7" w14:textId="77777777" w:rsidR="00DF10D5" w:rsidRDefault="00DF10D5" w:rsidP="001F00AD">
      <w:pPr>
        <w:rPr>
          <w:rFonts w:ascii="DejaVu Sans Mono" w:hAnsi="DejaVu Sans Mono"/>
        </w:rPr>
      </w:pPr>
    </w:p>
    <w:p w14:paraId="13EC51A0" w14:textId="77777777" w:rsidR="00DF10D5" w:rsidRDefault="00DF10D5" w:rsidP="001F00AD">
      <w:pPr>
        <w:rPr>
          <w:rFonts w:ascii="DejaVu Sans Mono" w:hAnsi="DejaVu Sans Mono"/>
        </w:rPr>
      </w:pPr>
    </w:p>
    <w:p w14:paraId="2A8DD995" w14:textId="77777777" w:rsidR="00DF10D5" w:rsidRDefault="00DF10D5" w:rsidP="001F00AD">
      <w:pPr>
        <w:rPr>
          <w:rFonts w:ascii="DejaVu Sans Mono" w:hAnsi="DejaVu Sans Mono"/>
        </w:rPr>
      </w:pPr>
    </w:p>
    <w:p w14:paraId="74B38553" w14:textId="77777777" w:rsidR="00DF10D5" w:rsidRDefault="00DF10D5" w:rsidP="001F00AD">
      <w:pPr>
        <w:rPr>
          <w:rFonts w:ascii="DejaVu Sans Mono" w:hAnsi="DejaVu Sans Mono"/>
        </w:rPr>
      </w:pPr>
    </w:p>
    <w:p w14:paraId="0EA14A07" w14:textId="77777777" w:rsidR="00DF10D5" w:rsidRPr="00F12831" w:rsidRDefault="00DF10D5" w:rsidP="001F00AD">
      <w:pPr>
        <w:rPr>
          <w:rFonts w:ascii="DejaVu Sans Mono" w:hAnsi="DejaVu Sans Mono"/>
        </w:rPr>
      </w:pPr>
    </w:p>
    <w:p w14:paraId="1435FC49" w14:textId="318577BA" w:rsidR="001F00AD" w:rsidRPr="00F12831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1" w:name="_Toc525327389"/>
      <w:bookmarkStart w:id="32" w:name="_Toc525328102"/>
      <w:r w:rsidRPr="00F12831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F12831">
        <w:rPr>
          <w:rFonts w:ascii="DejaVu Sans Mono" w:hAnsi="DejaVu Sans Mono"/>
          <w:sz w:val="22"/>
          <w:szCs w:val="22"/>
        </w:rPr>
        <w:t xml:space="preserve"> </w:t>
      </w:r>
      <w:r w:rsidR="002D0C61" w:rsidRPr="00F12831">
        <w:rPr>
          <w:rFonts w:ascii="DejaVu Sans Mono" w:hAnsi="DejaVu Sans Mono" w:hint="eastAsia"/>
          <w:sz w:val="22"/>
          <w:szCs w:val="22"/>
        </w:rPr>
        <w:t>源代码</w:t>
      </w:r>
      <w:r w:rsidRPr="00F12831">
        <w:rPr>
          <w:rFonts w:ascii="DejaVu Sans Mono" w:hAnsi="DejaVu Sans Mono" w:hint="eastAsia"/>
          <w:sz w:val="22"/>
          <w:szCs w:val="22"/>
        </w:rPr>
        <w:t>搭建示例</w:t>
      </w:r>
      <w:bookmarkEnd w:id="31"/>
      <w:bookmarkEnd w:id="32"/>
    </w:p>
    <w:p w14:paraId="366F1891" w14:textId="0C0C98A1" w:rsidR="00DF1691" w:rsidRPr="00DF10D5" w:rsidRDefault="002815C8" w:rsidP="00F12831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="00874C3C" w:rsidRPr="00F12831">
        <w:rPr>
          <w:rFonts w:ascii="DejaVu Sans Mono" w:hAnsi="DejaVu Sans Mono" w:hint="eastAsia"/>
        </w:rPr>
        <w:t>创建程序执行路径；</w:t>
      </w:r>
      <w:r w:rsidR="00E3159E" w:rsidRPr="00F12831">
        <w:rPr>
          <w:rFonts w:ascii="DejaVu Sans Mono" w:hAnsi="DejaVu Sans Mono" w:hint="eastAsia"/>
        </w:rPr>
        <w:t>其中</w:t>
      </w:r>
      <w:r w:rsidR="00874C3C" w:rsidRPr="00F12831">
        <w:rPr>
          <w:rFonts w:ascii="DejaVu Sans Mono" w:hAnsi="DejaVu Sans Mono"/>
        </w:rPr>
        <w:t>/home/ghpb-bin</w:t>
      </w:r>
      <w:r w:rsidR="00874C3C" w:rsidRPr="00F12831">
        <w:rPr>
          <w:rFonts w:ascii="DejaVu Sans Mono" w:hAnsi="DejaVu Sans Mono" w:hint="eastAsia"/>
        </w:rPr>
        <w:t>可改为指定路径</w:t>
      </w:r>
      <w:r w:rsidR="00874C3C" w:rsidRPr="00F12831">
        <w:rPr>
          <w:rFonts w:ascii="DejaVu Sans Mono" w:hAnsi="DejaVu Sans Mono"/>
        </w:rPr>
        <w:br/>
      </w:r>
      <w:r w:rsidR="006A099A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743FE5" w:rsidRPr="0064240B" w:rsidRDefault="00743FE5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743FE5" w:rsidRPr="0064240B" w:rsidRDefault="00743FE5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F12831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1 </w:t>
      </w:r>
      <w:r w:rsidRPr="00F12831">
        <w:rPr>
          <w:rFonts w:ascii="DejaVu Sans Mono" w:hAnsi="DejaVu Sans Mono" w:hint="eastAsia"/>
        </w:rPr>
        <w:t>切换成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用户</w:t>
      </w:r>
    </w:p>
    <w:p w14:paraId="5823BDDD" w14:textId="7523BB1A" w:rsidR="00300AEF" w:rsidRPr="00F12831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 root</w:t>
      </w:r>
      <w:r w:rsidRPr="00F12831">
        <w:rPr>
          <w:rFonts w:ascii="DejaVu Sans Mono" w:hAnsi="DejaVu Sans Mono"/>
        </w:rPr>
        <w:t>,</w:t>
      </w:r>
      <w:r w:rsidRPr="00F12831">
        <w:rPr>
          <w:rFonts w:ascii="DejaVu Sans Mono" w:hAnsi="DejaVu Sans Mono" w:hint="eastAsia"/>
        </w:rPr>
        <w:t>根据提示输入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账户密码</w:t>
      </w:r>
      <w:r w:rsidR="00742681" w:rsidRPr="00F12831">
        <w:rPr>
          <w:rFonts w:ascii="DejaVu Sans Mono" w:hAnsi="DejaVu Sans Mono" w:hint="eastAsia"/>
        </w:rPr>
        <w:t>；</w:t>
      </w:r>
    </w:p>
    <w:p w14:paraId="474BA167" w14:textId="361ABC9D" w:rsidR="00742681" w:rsidRPr="00F12831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743FE5" w:rsidRPr="00742681" w:rsidRDefault="00743FE5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743FE5" w:rsidRPr="0064240B" w:rsidRDefault="00743FE5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743FE5" w:rsidRPr="00742681" w:rsidRDefault="00743FE5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743FE5" w:rsidRPr="0064240B" w:rsidRDefault="00743FE5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F12831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="00E3159E" w:rsidRPr="00F12831">
        <w:rPr>
          <w:rFonts w:ascii="DejaVu Sans Mono" w:hAnsi="DejaVu Sans Mono" w:hint="eastAsia"/>
        </w:rPr>
        <w:t>选择下载路径</w:t>
      </w:r>
      <w:r w:rsidR="00E3159E" w:rsidRPr="00F12831">
        <w:rPr>
          <w:rFonts w:ascii="DejaVu Sans Mono" w:hAnsi="DejaVu Sans Mono"/>
        </w:rPr>
        <w:br/>
      </w:r>
      <w:r w:rsidR="00E3159E" w:rsidRPr="00F12831">
        <w:rPr>
          <w:rFonts w:ascii="DejaVu Sans Mono" w:hAnsi="DejaVu Sans Mono" w:hint="eastAsia"/>
        </w:rPr>
        <w:t>输入</w:t>
      </w:r>
      <w:r w:rsidR="00E3159E" w:rsidRPr="00F12831">
        <w:rPr>
          <w:rFonts w:ascii="DejaVu Sans Mono" w:hAnsi="DejaVu Sans Mono"/>
          <w:b/>
        </w:rPr>
        <w:t xml:space="preserve"> cd</w:t>
      </w:r>
      <w:r w:rsidR="00E3159E" w:rsidRPr="00F12831">
        <w:rPr>
          <w:rFonts w:ascii="DejaVu Sans Mono" w:hAnsi="DejaVu Sans Mono"/>
        </w:rPr>
        <w:t xml:space="preserve"> </w:t>
      </w:r>
      <w:r w:rsidR="00E3159E" w:rsidRPr="00F12831">
        <w:rPr>
          <w:rFonts w:ascii="DejaVu Sans Mono" w:hAnsi="DejaVu Sans Mono"/>
          <w:i/>
        </w:rPr>
        <w:t>/home/</w:t>
      </w:r>
      <w:r w:rsidR="00E3159E" w:rsidRPr="00F12831">
        <w:rPr>
          <w:rFonts w:ascii="DejaVu Sans Mono" w:hAnsi="DejaVu Sans Mono" w:hint="eastAsia"/>
        </w:rPr>
        <w:t>；其中</w:t>
      </w:r>
      <w:r w:rsidR="00E3159E" w:rsidRPr="00F12831">
        <w:rPr>
          <w:rFonts w:ascii="DejaVu Sans Mono" w:hAnsi="DejaVu Sans Mono"/>
        </w:rPr>
        <w:t>/home/</w:t>
      </w:r>
      <w:r w:rsidR="00E3159E" w:rsidRPr="00F12831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F12831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F12831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</w:t>
      </w:r>
      <w:r w:rsidR="00910DCD" w:rsidRPr="00F12831">
        <w:rPr>
          <w:rFonts w:ascii="DejaVu Sans Mono" w:hAnsi="DejaVu Sans Mono" w:hint="eastAsia"/>
        </w:rPr>
        <w:t>可执行</w:t>
      </w:r>
      <w:r w:rsidR="00A32CE9" w:rsidRPr="00F12831">
        <w:rPr>
          <w:rFonts w:ascii="DejaVu Sans Mono" w:hAnsi="DejaVu Sans Mono" w:hint="eastAsia"/>
        </w:rPr>
        <w:t>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hyperlink r:id="rId15" w:history="1">
        <w:r w:rsidR="00300AEF" w:rsidRPr="00F12831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F12831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F12831">
        <w:rPr>
          <w:rFonts w:ascii="DejaVu Sans Mono" w:hAnsi="DejaVu Sans Mono"/>
        </w:rPr>
        <w:br/>
      </w:r>
      <w:r w:rsidR="00300A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7E9A8D66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0A2F70F4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590CED85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11F8779C" w:rsidR="003C72F5" w:rsidRPr="00F12831" w:rsidRDefault="005B4404" w:rsidP="00F12831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</w:t>
      </w:r>
      <w:r w:rsidR="00A32CE9" w:rsidRPr="00F12831">
        <w:rPr>
          <w:rFonts w:ascii="DejaVu Sans Mono" w:hAnsi="DejaVu Sans Mono" w:hint="eastAsia"/>
        </w:rPr>
        <w:t>可执行</w:t>
      </w:r>
      <w:r w:rsidRPr="00F12831">
        <w:rPr>
          <w:rFonts w:ascii="DejaVu Sans Mono" w:hAnsi="DejaVu Sans Mono" w:hint="eastAsia"/>
        </w:rPr>
        <w:t>程序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="00300AEF" w:rsidRPr="00F12831">
        <w:rPr>
          <w:rFonts w:ascii="DejaVu Sans Mono" w:hAnsi="DejaVu Sans Mono" w:hint="eastAsia"/>
        </w:rPr>
        <w:t>、</w:t>
      </w:r>
      <w:r w:rsidR="00300AEF"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="00300AEF" w:rsidRPr="00F12831">
        <w:rPr>
          <w:rFonts w:ascii="DejaVu Sans Mono" w:hAnsi="DejaVu Sans Mono" w:hint="eastAsia"/>
        </w:rPr>
        <w:t>三</w:t>
      </w:r>
      <w:r w:rsidRPr="00F12831">
        <w:rPr>
          <w:rFonts w:ascii="DejaVu Sans Mono" w:hAnsi="DejaVu Sans Mono" w:hint="eastAsia"/>
        </w:rPr>
        <w:t>个文件。</w:t>
      </w:r>
      <w:r w:rsidRPr="00F12831">
        <w:rPr>
          <w:rFonts w:ascii="DejaVu Sans Mono" w:hAnsi="DejaVu Sans Mono"/>
        </w:rPr>
        <w:br/>
      </w:r>
      <w:r w:rsidR="00300A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27BD178F" w:rsidR="005B4404" w:rsidRPr="00F12831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B2504F" w:rsidRPr="00F12831">
        <w:rPr>
          <w:rFonts w:ascii="DejaVu Sans Mono" w:hAnsi="DejaVu Sans Mono" w:hint="eastAsia"/>
        </w:rPr>
        <w:t>输入</w:t>
      </w:r>
      <w:r w:rsidR="00B2504F" w:rsidRPr="00F12831">
        <w:rPr>
          <w:rFonts w:ascii="DejaVu Sans Mono" w:hAnsi="DejaVu Sans Mono"/>
          <w:b/>
        </w:rPr>
        <w:t>cd</w:t>
      </w:r>
      <w:r w:rsidR="00B2504F" w:rsidRPr="00F12831">
        <w:rPr>
          <w:rFonts w:ascii="DejaVu Sans Mono" w:hAnsi="DejaVu Sans Mono"/>
        </w:rPr>
        <w:t xml:space="preserve"> </w:t>
      </w:r>
      <w:r w:rsidR="00B2504F" w:rsidRPr="00F12831">
        <w:rPr>
          <w:rFonts w:ascii="DejaVu Sans Mono" w:hAnsi="DejaVu Sans Mono"/>
          <w:i/>
        </w:rPr>
        <w:t>config/</w:t>
      </w:r>
      <w:r w:rsidR="00B2504F" w:rsidRPr="00F12831">
        <w:rPr>
          <w:rFonts w:ascii="DejaVu Sans Mono" w:hAnsi="DejaVu Sans Mono" w:hint="eastAsia"/>
        </w:rPr>
        <w:t>进入</w:t>
      </w:r>
      <w:r w:rsidR="00B2504F" w:rsidRPr="00F12831">
        <w:rPr>
          <w:rFonts w:ascii="DejaVu Sans Mono" w:hAnsi="DejaVu Sans Mono"/>
        </w:rPr>
        <w:t>config</w:t>
      </w:r>
      <w:r w:rsidR="00B2504F" w:rsidRPr="00F12831">
        <w:rPr>
          <w:rFonts w:ascii="DejaVu Sans Mono" w:hAnsi="DejaVu Sans Mono" w:hint="eastAsia"/>
        </w:rPr>
        <w:t>目录，继续输入</w:t>
      </w:r>
      <w:r w:rsidR="00B2504F" w:rsidRPr="00F12831">
        <w:rPr>
          <w:rFonts w:ascii="DejaVu Sans Mono" w:hAnsi="DejaVu Sans Mono"/>
          <w:b/>
        </w:rPr>
        <w:t>sudo</w:t>
      </w:r>
      <w:r w:rsidR="00B2504F" w:rsidRPr="00F12831">
        <w:rPr>
          <w:rFonts w:ascii="DejaVu Sans Mono" w:hAnsi="DejaVu Sans Mono"/>
        </w:rPr>
        <w:t xml:space="preserve"> </w:t>
      </w:r>
      <w:r w:rsidR="00B2504F" w:rsidRPr="00F12831">
        <w:rPr>
          <w:rFonts w:ascii="DejaVu Sans Mono" w:hAnsi="DejaVu Sans Mono"/>
          <w:b/>
        </w:rPr>
        <w:t xml:space="preserve">cp </w:t>
      </w:r>
      <w:r w:rsidR="00B2504F" w:rsidRPr="00F12831">
        <w:rPr>
          <w:rFonts w:ascii="DejaVu Sans Mono" w:hAnsi="DejaVu Sans Mono"/>
          <w:i/>
        </w:rPr>
        <w:t>gensis.json /home/ghpb-bin/</w:t>
      </w:r>
      <w:r w:rsidR="00B2504F" w:rsidRPr="00F12831">
        <w:rPr>
          <w:rFonts w:ascii="DejaVu Sans Mono" w:hAnsi="DejaVu Sans Mono" w:hint="eastAsia"/>
          <w:i/>
        </w:rPr>
        <w:t>；</w:t>
      </w:r>
      <w:r w:rsidR="00B2504F" w:rsidRPr="00F12831">
        <w:rPr>
          <w:rFonts w:ascii="DejaVu Sans Mono" w:hAnsi="DejaVu Sans Mono"/>
          <w:i/>
        </w:rPr>
        <w:br/>
      </w:r>
      <w:r w:rsidR="00B2504F" w:rsidRPr="00F12831">
        <w:rPr>
          <w:rFonts w:ascii="DejaVu Sans Mono" w:hAnsi="DejaVu Sans Mono" w:hint="eastAsia"/>
        </w:rPr>
        <w:t>其中</w:t>
      </w:r>
      <w:r w:rsidR="00B2504F" w:rsidRPr="00F12831">
        <w:rPr>
          <w:rFonts w:ascii="DejaVu Sans Mono" w:hAnsi="DejaVu Sans Mono"/>
        </w:rPr>
        <w:t>/</w:t>
      </w:r>
      <w:r w:rsidR="00320D50" w:rsidRPr="00F12831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F12831">
        <w:rPr>
          <w:rFonts w:ascii="DejaVu Sans Mono" w:hAnsi="DejaVu Sans Mono"/>
        </w:rPr>
        <w:t>e</w:t>
      </w:r>
      <w:r w:rsidR="00B2504F" w:rsidRPr="00F12831">
        <w:rPr>
          <w:rFonts w:ascii="DejaVu Sans Mono" w:hAnsi="DejaVu Sans Mono"/>
        </w:rPr>
        <w:t>/gphb-bin/</w:t>
      </w:r>
      <w:r w:rsidR="00B2504F" w:rsidRPr="00F12831">
        <w:rPr>
          <w:rFonts w:ascii="DejaVu Sans Mono" w:hAnsi="DejaVu Sans Mono" w:hint="eastAsia"/>
        </w:rPr>
        <w:t>为您所设置</w:t>
      </w:r>
      <w:r w:rsidR="009A7BC8" w:rsidRPr="00F12831">
        <w:rPr>
          <w:rFonts w:ascii="DejaVu Sans Mono" w:hAnsi="DejaVu Sans Mono" w:hint="eastAsia"/>
        </w:rPr>
        <w:t>的程序执行路径</w:t>
      </w:r>
      <w:r w:rsidR="00B2504F" w:rsidRPr="00F12831">
        <w:rPr>
          <w:rFonts w:ascii="DejaVu Sans Mono" w:hAnsi="DejaVu Sans Mono" w:hint="eastAsia"/>
        </w:rPr>
        <w:t>。</w:t>
      </w:r>
      <w:r w:rsidR="00B2504F" w:rsidRPr="00F12831">
        <w:rPr>
          <w:rFonts w:ascii="DejaVu Sans Mono" w:hAnsi="DejaVu Sans Mono"/>
        </w:rPr>
        <w:br/>
      </w:r>
      <w:r w:rsidR="00300A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743FE5" w:rsidRPr="00300AEF" w:rsidRDefault="00743FE5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GLKst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228FCFA" w14:textId="4C2A9053" w:rsidR="00743FE5" w:rsidRPr="00300AEF" w:rsidRDefault="00743FE5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743FE5" w:rsidRPr="00300AEF" w:rsidRDefault="00743FE5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63497" w14:textId="40A5141E" w:rsidR="001033C9" w:rsidRDefault="004E5DD6" w:rsidP="00E319A0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/>
        </w:rPr>
        <w:t xml:space="preserve"> </w:t>
      </w:r>
      <w:r w:rsidR="009B5AF2" w:rsidRPr="00F12831">
        <w:rPr>
          <w:rFonts w:ascii="DejaVu Sans Mono" w:hAnsi="DejaVu Sans Mono" w:hint="eastAsia"/>
        </w:rPr>
        <w:t>进入</w:t>
      </w:r>
      <w:r w:rsidR="00874C3C" w:rsidRPr="00F12831">
        <w:rPr>
          <w:rFonts w:ascii="DejaVu Sans Mono" w:hAnsi="DejaVu Sans Mono" w:hint="eastAsia"/>
        </w:rPr>
        <w:t>下载路径</w:t>
      </w:r>
      <w:r w:rsidR="009B5AF2" w:rsidRPr="00F12831">
        <w:rPr>
          <w:rFonts w:ascii="DejaVu Sans Mono" w:hAnsi="DejaVu Sans Mono"/>
        </w:rPr>
        <w:br/>
      </w:r>
      <w:r w:rsidR="00874C3C" w:rsidRPr="00F12831">
        <w:rPr>
          <w:rFonts w:ascii="DejaVu Sans Mono" w:hAnsi="DejaVu Sans Mono"/>
        </w:rPr>
        <w:tab/>
      </w:r>
      <w:r w:rsidR="001033C9" w:rsidRPr="00F12831">
        <w:rPr>
          <w:rFonts w:ascii="DejaVu Sans Mono" w:hAnsi="DejaVu Sans Mono" w:hint="eastAsia"/>
        </w:rPr>
        <w:t>输入</w:t>
      </w:r>
      <w:r w:rsidR="001033C9" w:rsidRPr="00F12831">
        <w:rPr>
          <w:rFonts w:ascii="DejaVu Sans Mono" w:hAnsi="DejaVu Sans Mono"/>
          <w:b/>
        </w:rPr>
        <w:t>cd</w:t>
      </w:r>
      <w:r w:rsidR="001033C9" w:rsidRPr="00F12831">
        <w:rPr>
          <w:rFonts w:ascii="DejaVu Sans Mono" w:hAnsi="DejaVu Sans Mono"/>
        </w:rPr>
        <w:t xml:space="preserve"> </w:t>
      </w:r>
      <w:r w:rsidR="001033C9" w:rsidRPr="00F12831">
        <w:rPr>
          <w:rFonts w:ascii="DejaVu Sans Mono" w:hAnsi="DejaVu Sans Mono"/>
          <w:i/>
        </w:rPr>
        <w:t>/home/</w:t>
      </w:r>
      <w:r w:rsidR="00B2504F" w:rsidRPr="00F12831">
        <w:rPr>
          <w:rFonts w:ascii="DejaVu Sans Mono" w:hAnsi="DejaVu Sans Mono" w:hint="eastAsia"/>
        </w:rPr>
        <w:t>将源码下到</w:t>
      </w:r>
      <w:r w:rsidR="00B2504F" w:rsidRPr="00F12831">
        <w:rPr>
          <w:rFonts w:ascii="DejaVu Sans Mono" w:hAnsi="DejaVu Sans Mono"/>
        </w:rPr>
        <w:t>home</w:t>
      </w:r>
      <w:r w:rsidR="00B2504F" w:rsidRPr="00F12831">
        <w:rPr>
          <w:rFonts w:ascii="DejaVu Sans Mono" w:hAnsi="DejaVu Sans Mono" w:hint="eastAsia"/>
        </w:rPr>
        <w:t>目录下，其中</w:t>
      </w:r>
      <w:r w:rsidR="00874C3C" w:rsidRPr="00F12831">
        <w:rPr>
          <w:rFonts w:ascii="DejaVu Sans Mono" w:hAnsi="DejaVu Sans Mono"/>
        </w:rPr>
        <w:t>/home/</w:t>
      </w:r>
      <w:r w:rsidR="00874C3C" w:rsidRPr="00F12831">
        <w:rPr>
          <w:rFonts w:ascii="DejaVu Sans Mono" w:hAnsi="DejaVu Sans Mono" w:hint="eastAsia"/>
        </w:rPr>
        <w:t>可改为</w:t>
      </w:r>
      <w:r w:rsidR="009A7BC8" w:rsidRPr="00F12831">
        <w:rPr>
          <w:rFonts w:ascii="DejaVu Sans Mono" w:hAnsi="DejaVu Sans Mono" w:hint="eastAsia"/>
        </w:rPr>
        <w:t>源码下载路径</w:t>
      </w:r>
      <w:r w:rsidR="00E92860" w:rsidRPr="00F12831">
        <w:rPr>
          <w:rFonts w:ascii="DejaVu Sans Mono" w:hAnsi="DejaVu Sans Mono"/>
        </w:rPr>
        <w:br/>
      </w:r>
      <w:r w:rsidR="00742681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743FE5" w:rsidRPr="00742681" w:rsidRDefault="00743FE5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6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K5rtvl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743FE5" w:rsidRPr="00742681" w:rsidRDefault="00743FE5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B198F" w14:textId="77777777" w:rsidR="00DF10D5" w:rsidRDefault="00DF10D5" w:rsidP="00F12831">
      <w:pPr>
        <w:spacing w:line="276" w:lineRule="auto"/>
        <w:jc w:val="left"/>
        <w:rPr>
          <w:rFonts w:ascii="DejaVu Sans Mono" w:hAnsi="DejaVu Sans Mono"/>
        </w:rPr>
      </w:pPr>
    </w:p>
    <w:p w14:paraId="09603C93" w14:textId="77777777" w:rsidR="00DF10D5" w:rsidRPr="00F12831" w:rsidRDefault="00DF10D5" w:rsidP="00F12831">
      <w:pPr>
        <w:spacing w:line="276" w:lineRule="auto"/>
        <w:jc w:val="left"/>
        <w:rPr>
          <w:rFonts w:ascii="DejaVu Sans Mono" w:hAnsi="DejaVu Sans Mono"/>
        </w:rPr>
      </w:pPr>
    </w:p>
    <w:p w14:paraId="17D955E2" w14:textId="3B68616E" w:rsidR="00DF1691" w:rsidRPr="00F12831" w:rsidRDefault="004E5DD6" w:rsidP="00F12831">
      <w:pPr>
        <w:spacing w:line="276" w:lineRule="auto"/>
        <w:rPr>
          <w:rFonts w:ascii="DejaVu Sans Mono" w:hAnsi="DejaVu Sans Mono"/>
          <w:i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="009B5AF2" w:rsidRPr="00F12831">
        <w:rPr>
          <w:rFonts w:ascii="DejaVu Sans Mono" w:hAnsi="DejaVu Sans Mono" w:hint="eastAsia"/>
        </w:rPr>
        <w:t>下载</w:t>
      </w:r>
      <w:r w:rsidR="009B5AF2" w:rsidRPr="00F12831">
        <w:rPr>
          <w:rFonts w:ascii="DejaVu Sans Mono" w:hAnsi="DejaVu Sans Mono"/>
        </w:rPr>
        <w:t>go-hpb</w:t>
      </w:r>
      <w:r w:rsidR="009B5AF2" w:rsidRPr="00F12831">
        <w:rPr>
          <w:rFonts w:ascii="DejaVu Sans Mono" w:hAnsi="DejaVu Sans Mono"/>
        </w:rPr>
        <w:br/>
      </w:r>
      <w:r w:rsidR="00874C3C" w:rsidRPr="00F12831">
        <w:rPr>
          <w:rFonts w:ascii="DejaVu Sans Mono" w:hAnsi="DejaVu Sans Mono"/>
        </w:rPr>
        <w:tab/>
      </w:r>
      <w:r w:rsidR="001033C9" w:rsidRPr="00F12831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6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F12831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F12831">
        <w:rPr>
          <w:rFonts w:ascii="DejaVu Sans Mono" w:hAnsi="DejaVu Sans Mono" w:hint="eastAsia"/>
        </w:rPr>
        <w:t>）</w:t>
      </w:r>
      <w:r w:rsidR="001033C9" w:rsidRPr="00F12831">
        <w:rPr>
          <w:rFonts w:ascii="DejaVu Sans Mono" w:hAnsi="DejaVu Sans Mono" w:hint="eastAsia"/>
        </w:rPr>
        <w:t>，当进度变为</w:t>
      </w:r>
      <w:r w:rsidR="001033C9" w:rsidRPr="00F12831">
        <w:rPr>
          <w:rFonts w:ascii="DejaVu Sans Mono" w:hAnsi="DejaVu Sans Mono"/>
        </w:rPr>
        <w:t>100%</w:t>
      </w:r>
      <w:r w:rsidR="001033C9" w:rsidRPr="00F12831">
        <w:rPr>
          <w:rFonts w:ascii="DejaVu Sans Mono" w:hAnsi="DejaVu Sans Mono" w:hint="eastAsia"/>
        </w:rPr>
        <w:t>，出现“</w:t>
      </w:r>
      <w:r w:rsidR="001033C9" w:rsidRPr="00F12831">
        <w:rPr>
          <w:rFonts w:ascii="DejaVu Sans Mono" w:hAnsi="DejaVu Sans Mono"/>
        </w:rPr>
        <w:t>Checking conectivity ... done</w:t>
      </w:r>
      <w:r w:rsidR="001033C9" w:rsidRPr="00F12831">
        <w:rPr>
          <w:rFonts w:ascii="DejaVu Sans Mono" w:hAnsi="DejaVu Sans Mono" w:hint="eastAsia"/>
        </w:rPr>
        <w:t>”时，</w:t>
      </w:r>
      <w:r w:rsidR="001033C9" w:rsidRPr="00F12831">
        <w:rPr>
          <w:rFonts w:ascii="DejaVu Sans Mono" w:hAnsi="DejaVu Sans Mono"/>
        </w:rPr>
        <w:t>go-hpb</w:t>
      </w:r>
      <w:r w:rsidR="001033C9" w:rsidRPr="00F12831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F12831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7F0BB4C0" w:rsidR="00743FE5" w:rsidRPr="00F1283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7F22193D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AC48981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9E99A1E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36FB7958" w:rsidR="00743FE5" w:rsidRPr="00742681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743FE5" w:rsidRDefault="00743FE5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 and commit them, and you can discard any commits you make in this</w:t>
                            </w:r>
                          </w:p>
                          <w:p w14:paraId="2DD804D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 without impacting any branches by performing another checkout.</w:t>
                            </w:r>
                          </w:p>
                          <w:p w14:paraId="533EE361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 so (now or later) by using -b with the checkout command again. Example:</w:t>
                            </w:r>
                          </w:p>
                          <w:p w14:paraId="1E3B962E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git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7F0BB4C0" w:rsidR="00743FE5" w:rsidRPr="00F1283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7F22193D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AC48981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9E99A1E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36FB7958" w:rsidR="00743FE5" w:rsidRPr="00742681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743FE5" w:rsidRDefault="00743FE5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2DD804D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533EE361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1E3B962E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3BEA3B56" w:rsidR="005B4C6B" w:rsidRPr="00F12831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="009B5AF2" w:rsidRPr="00F12831">
        <w:rPr>
          <w:rFonts w:ascii="DejaVu Sans Mono" w:hAnsi="DejaVu Sans Mono" w:hint="eastAsia"/>
        </w:rPr>
        <w:t>编译</w:t>
      </w:r>
      <w:r w:rsidR="009B5AF2" w:rsidRPr="00F12831">
        <w:rPr>
          <w:rFonts w:ascii="DejaVu Sans Mono" w:hAnsi="DejaVu Sans Mono"/>
        </w:rPr>
        <w:t>go-hpb</w:t>
      </w:r>
      <w:r w:rsidR="009B5AF2"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1033C9" w:rsidRPr="00F12831">
        <w:rPr>
          <w:rFonts w:ascii="DejaVu Sans Mono" w:hAnsi="DejaVu Sans Mono" w:hint="eastAsia"/>
        </w:rPr>
        <w:t>输入</w:t>
      </w:r>
      <w:r w:rsidR="001033C9" w:rsidRPr="00F12831">
        <w:rPr>
          <w:rFonts w:ascii="DejaVu Sans Mono" w:hAnsi="DejaVu Sans Mono"/>
          <w:b/>
        </w:rPr>
        <w:t>cd</w:t>
      </w:r>
      <w:r w:rsidR="001033C9" w:rsidRPr="00F12831">
        <w:rPr>
          <w:rFonts w:ascii="DejaVu Sans Mono" w:hAnsi="DejaVu Sans Mono"/>
        </w:rPr>
        <w:t xml:space="preserve"> </w:t>
      </w:r>
      <w:r w:rsidR="001033C9" w:rsidRPr="00F12831">
        <w:rPr>
          <w:rFonts w:ascii="DejaVu Sans Mono" w:hAnsi="DejaVu Sans Mono"/>
          <w:i/>
        </w:rPr>
        <w:t>go-hpb/</w:t>
      </w:r>
      <w:r w:rsidR="001033C9" w:rsidRPr="00F12831">
        <w:rPr>
          <w:rFonts w:ascii="DejaVu Sans Mono" w:hAnsi="DejaVu Sans Mono" w:hint="eastAsia"/>
        </w:rPr>
        <w:t>；继续输入</w:t>
      </w:r>
      <w:r w:rsidR="001033C9" w:rsidRPr="00F12831">
        <w:rPr>
          <w:rFonts w:ascii="DejaVu Sans Mono" w:hAnsi="DejaVu Sans Mono"/>
          <w:b/>
        </w:rPr>
        <w:t>make all</w:t>
      </w:r>
      <w:r w:rsidR="003107EB" w:rsidRPr="00F12831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F12831">
        <w:rPr>
          <w:rFonts w:ascii="DejaVu Sans Mono" w:hAnsi="DejaVu Sans Mono"/>
        </w:rPr>
        <w:t>;</w:t>
      </w:r>
      <w:r w:rsidR="003107EB" w:rsidRPr="00F12831">
        <w:rPr>
          <w:rFonts w:ascii="DejaVu Sans Mono" w:hAnsi="DejaVu Sans Mono"/>
        </w:rPr>
        <w:br/>
      </w:r>
      <w:r w:rsidR="00FC4B7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 go run build/ci.go install ./cmd/ghpb</w:t>
                            </w:r>
                          </w:p>
                          <w:p w14:paraId="69C1B2D2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743FE5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"/home/go-hpb/network/iperf3/iperf3" "/home/go-hpb/build/bin/iperf3"</w:t>
                            </w:r>
                          </w:p>
                          <w:p w14:paraId="773ED8BC" w14:textId="77777777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"/home/go-hpb/network/p2p/binding.json" "/home/go-hpb/build/bin/binding.json"</w:t>
                            </w:r>
                          </w:p>
                          <w:p w14:paraId="69DC58BE" w14:textId="6F0D5031" w:rsidR="00743FE5" w:rsidRPr="00FC4B72" w:rsidRDefault="00743FE5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YUR2on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C1617AA" w14:textId="05F0E69E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743FE5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743FE5" w:rsidRPr="00FC4B72" w:rsidRDefault="00743FE5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F12831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B2504F" w:rsidRPr="00F12831">
        <w:rPr>
          <w:rFonts w:ascii="DejaVu Sans Mono" w:hAnsi="DejaVu Sans Mono"/>
        </w:rPr>
        <w:t>3</w:t>
      </w:r>
      <w:r w:rsidR="003246D1" w:rsidRPr="00F12831">
        <w:rPr>
          <w:rFonts w:ascii="DejaVu Sans Mono" w:hAnsi="DejaVu Sans Mono" w:hint="eastAsia"/>
        </w:rPr>
        <w:t>拷贝程序到执行路径</w:t>
      </w:r>
      <w:r w:rsidR="003246D1" w:rsidRPr="00F12831">
        <w:rPr>
          <w:rFonts w:ascii="DejaVu Sans Mono" w:hAnsi="DejaVu Sans Mono"/>
        </w:rPr>
        <w:br/>
      </w:r>
      <w:r w:rsidR="003246D1" w:rsidRPr="00F12831">
        <w:rPr>
          <w:rFonts w:ascii="DejaVu Sans Mono" w:hAnsi="DejaVu Sans Mono" w:hint="eastAsia"/>
        </w:rPr>
        <w:t>输入</w:t>
      </w:r>
      <w:r w:rsidR="003246D1" w:rsidRPr="00F12831">
        <w:rPr>
          <w:rFonts w:ascii="DejaVu Sans Mono" w:hAnsi="DejaVu Sans Mono"/>
          <w:b/>
        </w:rPr>
        <w:t xml:space="preserve">sudo cp </w:t>
      </w:r>
      <w:r w:rsidR="003246D1" w:rsidRPr="00F12831">
        <w:rPr>
          <w:rFonts w:ascii="DejaVu Sans Mono" w:hAnsi="DejaVu Sans Mono"/>
          <w:i/>
        </w:rPr>
        <w:t>build/bin/* /home/ghpb-bin/</w:t>
      </w:r>
      <w:r w:rsidR="003246D1" w:rsidRPr="00F12831">
        <w:rPr>
          <w:rFonts w:ascii="DejaVu Sans Mono" w:hAnsi="DejaVu Sans Mono" w:hint="eastAsia"/>
        </w:rPr>
        <w:t>即可；</w:t>
      </w:r>
      <w:r w:rsidR="00B2504F" w:rsidRPr="00F12831">
        <w:rPr>
          <w:rFonts w:ascii="DejaVu Sans Mono" w:hAnsi="DejaVu Sans Mono"/>
        </w:rPr>
        <w:br/>
      </w:r>
      <w:r w:rsidR="00B2504F" w:rsidRPr="00F12831">
        <w:rPr>
          <w:rFonts w:ascii="DejaVu Sans Mono" w:hAnsi="DejaVu Sans Mono" w:hint="eastAsia"/>
        </w:rPr>
        <w:t>其中</w:t>
      </w:r>
      <w:r w:rsidR="00B2504F" w:rsidRPr="00F12831">
        <w:rPr>
          <w:rFonts w:ascii="DejaVu Sans Mono" w:hAnsi="DejaVu Sans Mono"/>
        </w:rPr>
        <w:t>/home/ghpb-bin/</w:t>
      </w:r>
      <w:r w:rsidR="00B2504F" w:rsidRPr="00F12831">
        <w:rPr>
          <w:rFonts w:ascii="DejaVu Sans Mono" w:hAnsi="DejaVu Sans Mono" w:hint="eastAsia"/>
        </w:rPr>
        <w:t>为您设置的</w:t>
      </w:r>
      <w:r w:rsidR="009A7BC8" w:rsidRPr="00F12831">
        <w:rPr>
          <w:rFonts w:ascii="DejaVu Sans Mono" w:hAnsi="DejaVu Sans Mono" w:hint="eastAsia"/>
        </w:rPr>
        <w:t>程序执行路径</w:t>
      </w:r>
      <w:r w:rsidR="00B2504F" w:rsidRPr="00F12831">
        <w:rPr>
          <w:rFonts w:ascii="DejaVu Sans Mono" w:hAnsi="DejaVu Sans Mono" w:hint="eastAsia"/>
        </w:rPr>
        <w:t>；</w:t>
      </w:r>
    </w:p>
    <w:p w14:paraId="7E067BF8" w14:textId="5933BC6A" w:rsidR="004E5DD6" w:rsidRPr="00F12831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743FE5" w:rsidRPr="00F459EF" w:rsidRDefault="00743FE5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4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CyWrWx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743FE5" w:rsidRPr="00F459EF" w:rsidRDefault="00743FE5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F12831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4032F2" w:rsidRPr="00F12831">
        <w:rPr>
          <w:rFonts w:ascii="DejaVu Sans Mono" w:hAnsi="DejaVu Sans Mono"/>
        </w:rPr>
        <w:t>4</w:t>
      </w:r>
      <w:r w:rsidRPr="00F12831">
        <w:rPr>
          <w:rFonts w:ascii="DejaVu Sans Mono" w:hAnsi="DejaVu Sans Mono"/>
        </w:rPr>
        <w:t xml:space="preserve"> </w:t>
      </w:r>
      <w:r w:rsidR="004032F2" w:rsidRPr="00F12831">
        <w:rPr>
          <w:rFonts w:ascii="DejaVu Sans Mono" w:hAnsi="DejaVu Sans Mono" w:hint="eastAsia"/>
        </w:rPr>
        <w:t>初始化节点</w:t>
      </w:r>
      <w:r w:rsidR="004032F2" w:rsidRPr="00F12831">
        <w:rPr>
          <w:rFonts w:ascii="DejaVu Sans Mono" w:hAnsi="DejaVu Sans Mono"/>
        </w:rPr>
        <w:br/>
      </w:r>
      <w:r w:rsidR="004032F2" w:rsidRPr="00F12831">
        <w:rPr>
          <w:rFonts w:ascii="DejaVu Sans Mono" w:hAnsi="DejaVu Sans Mono"/>
        </w:rPr>
        <w:tab/>
      </w:r>
      <w:r w:rsidR="00B027F4" w:rsidRPr="00F12831">
        <w:rPr>
          <w:rFonts w:ascii="DejaVu Sans Mono" w:hAnsi="DejaVu Sans Mono" w:hint="eastAsia"/>
        </w:rPr>
        <w:t>输入</w:t>
      </w:r>
      <w:r w:rsidR="00B027F4" w:rsidRPr="00F12831">
        <w:rPr>
          <w:rFonts w:ascii="DejaVu Sans Mono" w:hAnsi="DejaVu Sans Mono"/>
          <w:b/>
        </w:rPr>
        <w:t>cd</w:t>
      </w:r>
      <w:r w:rsidR="00B027F4" w:rsidRPr="00F12831">
        <w:rPr>
          <w:rFonts w:ascii="DejaVu Sans Mono" w:hAnsi="DejaVu Sans Mono"/>
        </w:rPr>
        <w:t xml:space="preserve"> </w:t>
      </w:r>
      <w:r w:rsidR="00B027F4" w:rsidRPr="00F12831">
        <w:rPr>
          <w:rFonts w:ascii="DejaVu Sans Mono" w:hAnsi="DejaVu Sans Mono"/>
          <w:i/>
        </w:rPr>
        <w:t>/home/ghpb-bin/</w:t>
      </w:r>
      <w:r w:rsidR="00B027F4" w:rsidRPr="00F12831">
        <w:rPr>
          <w:rFonts w:ascii="DejaVu Sans Mono" w:hAnsi="DejaVu Sans Mono" w:hint="eastAsia"/>
        </w:rPr>
        <w:t>进入程序执行路径；继续</w:t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</w:t>
      </w:r>
      <w:r w:rsidR="00914554" w:rsidRPr="00F12831">
        <w:rPr>
          <w:rFonts w:ascii="DejaVu Sans Mono" w:hAnsi="DejaVu Sans Mono" w:hint="eastAsia"/>
        </w:rPr>
        <w:t>其中</w:t>
      </w:r>
      <w:r w:rsidR="00B027F4" w:rsidRPr="00F12831">
        <w:rPr>
          <w:rFonts w:ascii="DejaVu Sans Mono" w:hAnsi="DejaVu Sans Mono"/>
        </w:rPr>
        <w:t>/home/ghpb-bin/</w:t>
      </w:r>
      <w:r w:rsidR="00B027F4" w:rsidRPr="00F12831">
        <w:rPr>
          <w:rFonts w:ascii="DejaVu Sans Mono" w:hAnsi="DejaVu Sans Mono" w:hint="eastAsia"/>
        </w:rPr>
        <w:t>为您设置的</w:t>
      </w:r>
      <w:r w:rsidR="009A7BC8" w:rsidRPr="00F12831">
        <w:rPr>
          <w:rFonts w:ascii="DejaVu Sans Mono" w:hAnsi="DejaVu Sans Mono" w:hint="eastAsia"/>
        </w:rPr>
        <w:t>程序执行路径</w:t>
      </w:r>
      <w:r w:rsidR="00B027F4" w:rsidRPr="00F12831">
        <w:rPr>
          <w:rFonts w:ascii="DejaVu Sans Mono" w:hAnsi="DejaVu Sans Mono" w:hint="eastAsia"/>
        </w:rPr>
        <w:t>；</w:t>
      </w:r>
    </w:p>
    <w:p w14:paraId="3B8D59D4" w14:textId="699B5CE2" w:rsidR="001033C9" w:rsidRPr="00F12831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--datadir ndoe/data init gensis.json</w:t>
                            </w:r>
                          </w:p>
                          <w:p w14:paraId="638AB990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Create New HpbConfig object </w:t>
                            </w:r>
                          </w:p>
                          <w:p w14:paraId="5BFDB5CF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[08-28|17:46:29]  HPB : Allocated cache and file handles  database=/home/ghpb-bin/ndoe/data/ghpb/chaindata cache=16 handles=16</w:t>
                            </w:r>
                          </w:p>
                          <w:p w14:paraId="2F34A0A4" w14:textId="77777777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Writing custom genesis block </w:t>
                            </w:r>
                          </w:p>
                          <w:p w14:paraId="076D8B8E" w14:textId="708E1E44" w:rsidR="00743FE5" w:rsidRPr="00F459EF" w:rsidRDefault="00743FE5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5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HEeUE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ndoe/data init gensis.json</w:t>
                      </w:r>
                    </w:p>
                    <w:p w14:paraId="638AB990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database=/home/ghpb-bin/ndoe/data/ghpb/chaindata cache=16 handles=16</w:t>
                      </w:r>
                    </w:p>
                    <w:p w14:paraId="2F34A0A4" w14:textId="77777777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743FE5" w:rsidRPr="00F459EF" w:rsidRDefault="00743FE5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F12831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1AE44E73" w14:textId="11506AC2" w:rsidR="00F22389" w:rsidRPr="00F12831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551C4EB2" w14:textId="71BD769D" w:rsidR="00F22389" w:rsidRDefault="00F22389" w:rsidP="00F12831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6BA26FC4" w14:textId="0148C090" w:rsidR="00E3270E" w:rsidRPr="00F12831" w:rsidRDefault="00E3270E" w:rsidP="00F12831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F12831" w:rsidRDefault="00F22389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4A51B2C2" w:rsidR="00743FE5" w:rsidRPr="00F459EF" w:rsidRDefault="00743FE5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743FE5" w:rsidRDefault="00743FE5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743FE5" w:rsidRDefault="00743FE5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F12831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F12831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02C76608" w:rsidR="00743FE5" w:rsidRPr="00F459EF" w:rsidRDefault="00743FE5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4A51B2C2" w:rsidR="00743FE5" w:rsidRPr="00F459EF" w:rsidRDefault="00743FE5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743FE5" w:rsidRDefault="00743FE5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743FE5" w:rsidRDefault="00743FE5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F12831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F12831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02C76608" w:rsidR="00743FE5" w:rsidRPr="00F459EF" w:rsidRDefault="00743FE5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579B3" w14:textId="09BE5FBB" w:rsidR="00F30DF5" w:rsidRPr="00F12831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导入节点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  <w:sz w:val="20"/>
        </w:rPr>
        <w:t>按顺序进入路径</w:t>
      </w:r>
      <w:r w:rsidR="000F5EAD" w:rsidRPr="00F12831">
        <w:rPr>
          <w:rFonts w:ascii="DejaVu Sans Mono" w:hAnsi="DejaVu Sans Mono"/>
          <w:sz w:val="20"/>
        </w:rPr>
        <w:t>/</w:t>
      </w:r>
      <w:r w:rsidRPr="00F12831">
        <w:rPr>
          <w:rFonts w:ascii="DejaVu Sans Mono" w:hAnsi="DejaVu Sans Mono"/>
          <w:sz w:val="20"/>
        </w:rPr>
        <w:t>home/ghpb-bin/node/data/keystore</w:t>
      </w:r>
      <w:r w:rsidR="0026237D" w:rsidRPr="00F12831">
        <w:rPr>
          <w:rFonts w:ascii="DejaVu Sans Mono" w:hAnsi="DejaVu Sans Mono" w:hint="eastAsia"/>
          <w:sz w:val="20"/>
        </w:rPr>
        <w:t>，</w:t>
      </w:r>
      <w:r w:rsidRPr="00F12831">
        <w:rPr>
          <w:rFonts w:ascii="DejaVu Sans Mono" w:hAnsi="DejaVu Sans Mono" w:hint="eastAsia"/>
          <w:sz w:val="20"/>
        </w:rPr>
        <w:t>将账户信息文件拷入</w:t>
      </w:r>
      <w:r w:rsidRPr="00F12831">
        <w:rPr>
          <w:rFonts w:ascii="DejaVu Sans Mono" w:hAnsi="DejaVu Sans Mono"/>
          <w:sz w:val="20"/>
        </w:rPr>
        <w:t>keystore</w:t>
      </w:r>
      <w:r w:rsidRPr="00F12831">
        <w:rPr>
          <w:rFonts w:ascii="DejaVu Sans Mono" w:hAnsi="DejaVu Sans Mono" w:hint="eastAsia"/>
          <w:sz w:val="20"/>
        </w:rPr>
        <w:t>文件夹中</w:t>
      </w:r>
      <w:r w:rsidR="0026237D" w:rsidRPr="00F12831">
        <w:rPr>
          <w:rFonts w:ascii="DejaVu Sans Mono" w:hAnsi="DejaVu Sans Mono" w:hint="eastAsia"/>
          <w:sz w:val="20"/>
        </w:rPr>
        <w:t>；</w:t>
      </w:r>
    </w:p>
    <w:p w14:paraId="3CF87E39" w14:textId="42700839" w:rsidR="00184F9B" w:rsidRPr="00F12831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F12831">
        <w:rPr>
          <w:rFonts w:ascii="DejaVu Sans Mono" w:hAnsi="DejaVu Sans Mono" w:hint="eastAsia"/>
        </w:rPr>
        <w:t>步骤</w:t>
      </w:r>
      <w:r w:rsidR="0026237D" w:rsidRPr="00F12831">
        <w:rPr>
          <w:rFonts w:ascii="DejaVu Sans Mono" w:hAnsi="DejaVu Sans Mono"/>
        </w:rPr>
        <w:t>6</w:t>
      </w:r>
      <w:r w:rsidR="0031315B" w:rsidRPr="00F12831">
        <w:rPr>
          <w:rFonts w:ascii="DejaVu Sans Mono" w:hAnsi="DejaVu Sans Mono" w:hint="eastAsia"/>
        </w:rPr>
        <w:t>启动节点</w:t>
      </w:r>
      <w:r w:rsidR="00F459EF" w:rsidRPr="00F12831">
        <w:rPr>
          <w:rFonts w:ascii="DejaVu Sans Mono" w:hAnsi="DejaVu Sans Mono"/>
        </w:rPr>
        <w:br/>
      </w:r>
      <w:r w:rsidR="00F459EF" w:rsidRPr="00F12831">
        <w:rPr>
          <w:rFonts w:ascii="DejaVu Sans Mono" w:hAnsi="DejaVu Sans Mono" w:hint="eastAsia"/>
        </w:rPr>
        <w:t>启动方式一：</w:t>
      </w:r>
      <w:r w:rsidR="00184F9B">
        <w:rPr>
          <w:rFonts w:ascii="DejaVu Sans Mono" w:hAnsi="DejaVu Sans Mono" w:hint="eastAsia"/>
        </w:rPr>
        <w:t>输入</w:t>
      </w:r>
      <w:r w:rsidR="00184F9B" w:rsidRPr="00F12831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F12831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Pr="00F12831" w:rsidRDefault="00184F9B" w:rsidP="00F12831">
      <w:pPr>
        <w:pStyle w:val="a6"/>
        <w:spacing w:line="276" w:lineRule="auto"/>
        <w:ind w:left="360" w:firstLineChars="0" w:firstLine="0"/>
        <w:rPr>
          <w:rFonts w:ascii="DejaVu Sans Mono" w:hAnsi="DejaVu Sans Mono"/>
          <w:sz w:val="20"/>
        </w:rPr>
      </w:pPr>
      <w:r>
        <w:rPr>
          <w:rFonts w:ascii="DejaVu Sans Mono" w:hAnsi="DejaVu Sans Mono" w:hint="eastAsia"/>
        </w:rPr>
        <w:t>继续</w:t>
      </w:r>
      <w:r w:rsidR="00F459EF" w:rsidRPr="00F12831">
        <w:rPr>
          <w:rFonts w:ascii="DejaVu Sans Mono" w:hAnsi="DejaVu Sans Mono" w:hint="eastAsia"/>
        </w:rPr>
        <w:t>输入</w:t>
      </w:r>
      <w:r w:rsidR="00F459EF" w:rsidRPr="00F12831">
        <w:rPr>
          <w:rFonts w:ascii="DejaVu Sans Mono" w:hAnsi="DejaVu Sans Mono"/>
          <w:b/>
        </w:rPr>
        <w:t>sudo</w:t>
      </w:r>
      <w:r w:rsidR="00F459EF" w:rsidRPr="00F12831">
        <w:rPr>
          <w:rFonts w:ascii="DejaVu Sans Mono" w:hAnsi="DejaVu Sans Mono"/>
          <w:i/>
        </w:rPr>
        <w:t xml:space="preserve"> ./ghpb</w:t>
      </w:r>
      <w:r w:rsidR="00F459EF" w:rsidRPr="00F12831">
        <w:rPr>
          <w:rFonts w:ascii="DejaVu Sans Mono" w:hAnsi="DejaVu Sans Mono"/>
          <w:b/>
        </w:rPr>
        <w:t xml:space="preserve"> --datadir </w:t>
      </w:r>
      <w:r w:rsidR="00F459EF" w:rsidRPr="00F12831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F459EF" w:rsidRPr="00F12831">
        <w:rPr>
          <w:rFonts w:ascii="DejaVu Sans Mono" w:hAnsi="DejaVu Sans Mono"/>
          <w:b/>
        </w:rPr>
        <w:t>--networkid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F459EF" w:rsidRPr="00F12831">
        <w:rPr>
          <w:rFonts w:ascii="DejaVu Sans Mono" w:hAnsi="DejaVu Sans Mono"/>
          <w:i/>
        </w:rPr>
        <w:t>100</w:t>
      </w:r>
      <w:r w:rsidR="00F459EF" w:rsidRPr="00F12831">
        <w:rPr>
          <w:rFonts w:ascii="DejaVu Sans Mono" w:hAnsi="DejaVu Sans Mono"/>
        </w:rPr>
        <w:t xml:space="preserve"> </w:t>
      </w:r>
      <w:r w:rsidR="00F459EF" w:rsidRPr="00F12831">
        <w:rPr>
          <w:rFonts w:ascii="DejaVu Sans Mono" w:hAnsi="DejaVu Sans Mono"/>
          <w:b/>
        </w:rPr>
        <w:t xml:space="preserve">--port </w:t>
      </w:r>
      <w:r w:rsidR="00F459EF" w:rsidRPr="00F12831">
        <w:rPr>
          <w:rFonts w:ascii="DejaVu Sans Mono" w:hAnsi="DejaVu Sans Mono"/>
          <w:i/>
        </w:rPr>
        <w:t>3004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DD6CFC" w:rsidRPr="00F12831">
        <w:rPr>
          <w:rFonts w:ascii="DejaVu Sans Mono" w:hAnsi="DejaVu Sans Mono"/>
          <w:b/>
        </w:rPr>
        <w:t xml:space="preserve"> </w:t>
      </w:r>
      <w:r w:rsidR="00F459EF" w:rsidRPr="00F12831">
        <w:rPr>
          <w:rFonts w:ascii="DejaVu Sans Mono" w:hAnsi="DejaVu Sans Mono"/>
          <w:b/>
        </w:rPr>
        <w:t>console</w:t>
      </w:r>
      <w:r w:rsidR="00F459EF" w:rsidRPr="00F12831">
        <w:rPr>
          <w:rFonts w:ascii="DejaVu Sans Mono" w:hAnsi="DejaVu Sans Mono" w:hint="eastAsia"/>
        </w:rPr>
        <w:t>根据提示输入账户密码；当出现“</w:t>
      </w:r>
      <w:r w:rsidR="00F459EF" w:rsidRPr="00F12831">
        <w:rPr>
          <w:rFonts w:ascii="DejaVu Sans Mono" w:hAnsi="DejaVu Sans Mono"/>
          <w:sz w:val="20"/>
        </w:rPr>
        <w:t>Welcome to the GHPB JavaScript console!</w:t>
      </w:r>
      <w:r w:rsidR="00F459EF" w:rsidRPr="00F12831">
        <w:rPr>
          <w:rFonts w:ascii="DejaVu Sans Mono" w:hAnsi="DejaVu Sans Mono" w:hint="eastAsia"/>
        </w:rPr>
        <w:t>”信息时，节点启动成功。</w:t>
      </w:r>
    </w:p>
    <w:p w14:paraId="5C2F10F9" w14:textId="77777777" w:rsidR="00F459EF" w:rsidRPr="00F12831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F12831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743FE5" w:rsidRDefault="00743FE5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  <w:p w14:paraId="73725F4E" w14:textId="2332C74B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sudo ./ghpb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11405CDE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6D3774AE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4EF64343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587F5028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2733012C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6AC0CB60" w14:textId="77777777" w:rsidR="00743FE5" w:rsidRPr="002B2741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BF8B825" w14:textId="00E18F66" w:rsidR="00743FE5" w:rsidRDefault="00743FE5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  <w:p w14:paraId="73725F4E" w14:textId="2332C74B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11405CDE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6D3774AE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4EF64343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587F5028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2733012C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6AC0CB60" w14:textId="77777777" w:rsidR="00743FE5" w:rsidRPr="002B2741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F12831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F12831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1204AFFF" w:rsidR="005B7F49" w:rsidRPr="00877C14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LjWOtZ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1204AFFF" w:rsidR="005B7F49" w:rsidRPr="00877C14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F12831" w:rsidRDefault="005B7F49" w:rsidP="005B7F49">
      <w:pPr>
        <w:spacing w:line="276" w:lineRule="auto"/>
        <w:rPr>
          <w:i/>
          <w:sz w:val="20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5B7F49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pwd</w:t>
                            </w:r>
                          </w:p>
                          <w:p w14:paraId="22FD24CB" w14:textId="17292BCD" w:rsidR="005B7F49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5B7F49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5B7F49" w:rsidRPr="00F12831" w:rsidRDefault="005B7F49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F12831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3F855498" w:rsidR="005B7F49" w:rsidRPr="00877C14" w:rsidRDefault="005B7F49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jtBu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5B7F49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pwd</w:t>
                      </w:r>
                    </w:p>
                    <w:p w14:paraId="22FD24CB" w14:textId="17292BCD" w:rsidR="005B7F49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5B7F49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5B7F49" w:rsidRPr="00F12831" w:rsidRDefault="005B7F49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F12831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3F855498" w:rsidR="005B7F49" w:rsidRPr="00877C14" w:rsidRDefault="005B7F49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108CBCF6" w:rsidR="00F459EF" w:rsidRPr="00F12831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F12831">
        <w:rPr>
          <w:rFonts w:ascii="DejaVu Sans Mono" w:hAnsi="DejaVu Sans Mono" w:hint="eastAsia"/>
        </w:rPr>
        <w:t>输入</w:t>
      </w:r>
      <w:r w:rsidR="00F459EF" w:rsidRPr="00F12831">
        <w:rPr>
          <w:rFonts w:ascii="DejaVu Sans Mono" w:hAnsi="DejaVu Sans Mono"/>
          <w:b/>
        </w:rPr>
        <w:t>sudo nohup</w:t>
      </w:r>
      <w:r w:rsidR="00F459EF" w:rsidRPr="00F12831">
        <w:rPr>
          <w:rFonts w:ascii="DejaVu Sans Mono" w:hAnsi="DejaVu Sans Mono"/>
          <w:b/>
          <w:i/>
        </w:rPr>
        <w:t xml:space="preserve"> </w:t>
      </w:r>
      <w:r w:rsidR="00F459EF" w:rsidRPr="00F12831">
        <w:rPr>
          <w:rFonts w:ascii="DejaVu Sans Mono" w:hAnsi="DejaVu Sans Mono"/>
          <w:i/>
        </w:rPr>
        <w:t>./ghpb</w:t>
      </w:r>
      <w:r w:rsidR="00F459EF" w:rsidRPr="00F12831">
        <w:rPr>
          <w:rFonts w:ascii="DejaVu Sans Mono" w:hAnsi="DejaVu Sans Mono"/>
          <w:b/>
        </w:rPr>
        <w:t xml:space="preserve"> --datadir</w:t>
      </w:r>
      <w:r w:rsidR="00F459EF" w:rsidRPr="00F12831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F12831">
        <w:rPr>
          <w:rFonts w:ascii="DejaVu Sans Mono" w:hAnsi="DejaVu Sans Mono"/>
          <w:i/>
        </w:rPr>
        <w:t xml:space="preserve"> </w:t>
      </w:r>
      <w:r w:rsidR="00F459EF" w:rsidRPr="00F12831">
        <w:rPr>
          <w:rFonts w:ascii="DejaVu Sans Mono" w:hAnsi="DejaVu Sans Mono"/>
          <w:b/>
        </w:rPr>
        <w:t>--networkid</w:t>
      </w:r>
      <w:r w:rsidR="00F459EF" w:rsidRPr="00F12831">
        <w:rPr>
          <w:rFonts w:ascii="DejaVu Sans Mono" w:hAnsi="DejaVu Sans Mono"/>
        </w:rPr>
        <w:t xml:space="preserve"> </w:t>
      </w:r>
      <w:r w:rsidR="00F459EF" w:rsidRPr="00F12831">
        <w:rPr>
          <w:rFonts w:ascii="DejaVu Sans Mono" w:hAnsi="DejaVu Sans Mono"/>
          <w:i/>
        </w:rPr>
        <w:t>100</w:t>
      </w:r>
      <w:r w:rsidR="00F459EF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>--port 8545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F12831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F12831">
        <w:rPr>
          <w:rFonts w:ascii="DejaVu Sans Mono" w:hAnsi="DejaVu Sans Mono" w:hint="eastAsia"/>
        </w:rPr>
        <w:t>后，按两次回车；</w:t>
      </w:r>
    </w:p>
    <w:p w14:paraId="2256C5B8" w14:textId="77777777" w:rsidR="00F459EF" w:rsidRPr="00F12831" w:rsidRDefault="00F459EF" w:rsidP="00F459EF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565137C" w:rsidR="00743FE5" w:rsidRPr="00877C14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--port 8545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743FE5" w:rsidRPr="00877C14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743FE5" w:rsidRPr="00877C14" w:rsidRDefault="00743FE5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8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n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GvWzmUO1ppEhdLwPXl7W1NYrEeKtQCI6jYKWN97QoQ00JYeN&#10;xNkC8Mu++4Qn/pGWs4YWp+Th81Kg4sy8d8TMtGW9gL0w7wW3tOdArR/Ss+BlFskAo+lFjWDvaaen&#10;KQqphJMUq+SxF89jt770Jkg1nWYQ7ZIX8crNvEyuU1sTSe7ae4F+w6RIJLyGfqXE+BmhOmyyDH66&#10;jHBZZ7alxnZd3DSc9jCTcPNmpEX//T+jdi/b5Bc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cheJ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6565137C" w:rsidR="00743FE5" w:rsidRPr="00877C14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--port 8545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743FE5" w:rsidRPr="00877C14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743FE5" w:rsidRPr="00877C14" w:rsidRDefault="00743FE5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F12831">
        <w:rPr>
          <w:rFonts w:ascii="DejaVu Sans Mono" w:hAnsi="DejaVu Sans Mono" w:hint="eastAsia"/>
        </w:rPr>
        <w:t>等待</w:t>
      </w:r>
      <w:r w:rsidR="00F459EF" w:rsidRPr="00F12831">
        <w:rPr>
          <w:rFonts w:ascii="DejaVu Sans Mono" w:hAnsi="DejaVu Sans Mono"/>
        </w:rPr>
        <w:t>10s</w:t>
      </w:r>
      <w:r w:rsidR="00F459EF" w:rsidRPr="00F12831">
        <w:rPr>
          <w:rFonts w:ascii="DejaVu Sans Mono" w:hAnsi="DejaVu Sans Mono" w:hint="eastAsia"/>
        </w:rPr>
        <w:t>后继续输入命令：</w:t>
      </w:r>
      <w:r w:rsidR="00F459EF" w:rsidRPr="00F12831">
        <w:rPr>
          <w:rFonts w:ascii="DejaVu Sans Mono" w:hAnsi="DejaVu Sans Mono"/>
          <w:b/>
        </w:rPr>
        <w:t>sudo</w:t>
      </w:r>
      <w:r w:rsidR="00F459EF" w:rsidRPr="00F12831">
        <w:rPr>
          <w:rFonts w:ascii="DejaVu Sans Mono" w:hAnsi="DejaVu Sans Mono"/>
        </w:rPr>
        <w:t xml:space="preserve"> </w:t>
      </w:r>
      <w:r w:rsidR="00F459EF" w:rsidRPr="00F12831">
        <w:rPr>
          <w:rFonts w:ascii="DejaVu Sans Mono" w:hAnsi="DejaVu Sans Mono"/>
          <w:i/>
        </w:rPr>
        <w:t xml:space="preserve">./ghpb </w:t>
      </w:r>
      <w:r w:rsidR="00F459EF" w:rsidRPr="00F12831">
        <w:rPr>
          <w:rFonts w:ascii="DejaVu Sans Mono" w:hAnsi="DejaVu Sans Mono"/>
          <w:b/>
        </w:rPr>
        <w:t>attach</w:t>
      </w:r>
      <w:r w:rsidR="00F459EF" w:rsidRPr="00F12831">
        <w:rPr>
          <w:rFonts w:ascii="DejaVu Sans Mono" w:hAnsi="DejaVu Sans Mono"/>
        </w:rPr>
        <w:t xml:space="preserve"> </w:t>
      </w:r>
      <w:hyperlink r:id="rId17" w:history="1">
        <w:r w:rsidR="00F459EF"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F12831">
        <w:rPr>
          <w:rFonts w:ascii="DejaVu Sans Mono" w:hAnsi="DejaVu Sans Mono" w:hint="eastAsia"/>
        </w:rPr>
        <w:t>，当出现“</w:t>
      </w:r>
      <w:r w:rsidR="00F459EF" w:rsidRPr="00F12831">
        <w:rPr>
          <w:rFonts w:ascii="DejaVu Sans Mono" w:hAnsi="DejaVu Sans Mono"/>
          <w:sz w:val="20"/>
        </w:rPr>
        <w:t>Welcome to the GHPB JavaScript console!</w:t>
      </w:r>
      <w:r w:rsidR="00F459EF" w:rsidRPr="00F12831">
        <w:rPr>
          <w:rFonts w:ascii="DejaVu Sans Mono" w:hAnsi="DejaVu Sans Mono" w:hint="eastAsia"/>
        </w:rPr>
        <w:t>”信息时，节点启动成功。</w:t>
      </w:r>
      <w:r w:rsidR="00F459EF" w:rsidRPr="00F12831">
        <w:rPr>
          <w:rFonts w:ascii="DejaVu Sans Mono" w:hAnsi="DejaVu Sans Mono"/>
        </w:rPr>
        <w:br/>
      </w:r>
      <w:r w:rsidR="00F459EF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35891377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66BC7B65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67D6B040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323469EF" w14:textId="77777777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9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p62tO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35891377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66BC7B65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67D6B040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323469EF" w14:textId="77777777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7F3D1047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启动成功后输入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582B7FA7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429E2EA3" w:rsidR="00743FE5" w:rsidRPr="00E10D4D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0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Dw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a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nucPB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429E2EA3" w:rsidR="00743FE5" w:rsidRPr="00E10D4D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F12831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F12831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="0026237D" w:rsidRPr="00F12831">
        <w:rPr>
          <w:rFonts w:ascii="DejaVu Sans Mono" w:hAnsi="DejaVu Sans Mono"/>
        </w:rPr>
        <w:t>7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 w:hint="eastAsia"/>
        </w:rPr>
        <w:t>开始挖矿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miner.start()</w:t>
      </w:r>
      <w:r w:rsidRPr="00F12831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743FE5" w:rsidRDefault="00743FE5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&gt;miner.start()</w:t>
                            </w:r>
                          </w:p>
                          <w:p w14:paraId="3D98D1B3" w14:textId="4736FC5B" w:rsidR="00743FE5" w:rsidRPr="00E10D4D" w:rsidRDefault="00743FE5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uaW0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743FE5" w:rsidRDefault="00743FE5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743FE5" w:rsidRPr="00E10D4D" w:rsidRDefault="00743FE5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7E3E03" w14:textId="77777777" w:rsidR="000D0AD8" w:rsidRDefault="000D0AD8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96EAC7D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35DC245B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51B7758E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C401EE2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A816E28" w14:textId="77777777" w:rsidR="00DF10D5" w:rsidRPr="00F12831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302D68DF" w:rsidR="00A1150B" w:rsidRPr="00F12831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3" w:name="_Toc525327390"/>
      <w:bookmarkStart w:id="34" w:name="_Toc525328103"/>
      <w:r w:rsidRPr="00F12831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F12831">
        <w:rPr>
          <w:rFonts w:ascii="DejaVu Sans Mono" w:hAnsi="DejaVu Sans Mono"/>
          <w:sz w:val="22"/>
          <w:szCs w:val="22"/>
        </w:rPr>
        <w:t xml:space="preserve"> </w:t>
      </w:r>
      <w:r w:rsidRPr="00F12831">
        <w:rPr>
          <w:rFonts w:ascii="DejaVu Sans Mono" w:hAnsi="DejaVu Sans Mono" w:hint="eastAsia"/>
          <w:sz w:val="22"/>
          <w:szCs w:val="22"/>
        </w:rPr>
        <w:t>可执行文件搭建步骤</w:t>
      </w:r>
      <w:bookmarkEnd w:id="33"/>
      <w:bookmarkEnd w:id="34"/>
    </w:p>
    <w:p w14:paraId="70ABAA49" w14:textId="7214A5EB" w:rsidR="00A1150B" w:rsidRPr="00F12831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F12831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F12831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F12831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提示：需要输入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33F52EE5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18" w:history="1">
              <w:r w:rsidRPr="00F12831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F12831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F12831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F12831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6014D591" w:rsidR="00B552D9" w:rsidRPr="00F12831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F12831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 ..</w:t>
            </w:r>
          </w:p>
          <w:p w14:paraId="61A84604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bin/</w:t>
            </w:r>
          </w:p>
          <w:p w14:paraId="0F930496" w14:textId="1A51F55E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tar zxvf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3E74AA65" w:rsidR="00B552D9" w:rsidRPr="00F12831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b/>
              </w:rPr>
              <w:t>sudo cp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F12831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F12831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4D4BBC7E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F12831">
              <w:rPr>
                <w:rFonts w:ascii="DejaVu Sans Mono" w:hAnsi="DejaVu Sans Mono"/>
                <w:sz w:val="20"/>
              </w:rPr>
              <w:t>home/ghpb-bin/node/data/ 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F12831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042D163F" w14:textId="1CB9C1D4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F12831">
              <w:rPr>
                <w:rFonts w:ascii="DejaVu Sans Mono" w:hAnsi="DejaVu Sans Mono"/>
                <w:b/>
              </w:rPr>
              <w:t xml:space="preserve"> 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62334BD5" w14:textId="5AE9486A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652702CF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nohup </w:t>
            </w:r>
            <w:r w:rsidRPr="00F12831">
              <w:rPr>
                <w:rFonts w:ascii="DejaVu Sans Mono" w:hAnsi="DejaVu Sans Mono"/>
                <w:i/>
              </w:rPr>
              <w:t xml:space="preserve">./ghpb </w:t>
            </w:r>
            <w:r w:rsidRPr="00F12831">
              <w:rPr>
                <w:rFonts w:ascii="DejaVu Sans Mono" w:hAnsi="DejaVu Sans Mono"/>
                <w:b/>
              </w:rPr>
              <w:t xml:space="preserve">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F12831">
              <w:rPr>
                <w:rFonts w:ascii="DejaVu Sans Mono" w:hAnsi="DejaVu Sans Mono"/>
                <w:b/>
              </w:rPr>
              <w:t>--networkid</w:t>
            </w:r>
            <w:r w:rsidRPr="00F12831">
              <w:rPr>
                <w:rFonts w:ascii="DejaVu Sans Mono" w:hAnsi="DejaVu Sans Mono"/>
                <w:i/>
              </w:rPr>
              <w:t xml:space="preserve"> 100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--port  8545 </w:t>
            </w:r>
            <w:r w:rsidRPr="00F12831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EF3E7FF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  <w:r w:rsidRPr="00F12831">
              <w:rPr>
                <w:rFonts w:ascii="DejaVu Sans Mono" w:hAnsi="DejaVu Sans Mono" w:hint="eastAsia"/>
                <w:b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 xml:space="preserve">./ghpb </w:t>
            </w:r>
            <w:r w:rsidRPr="00F12831">
              <w:rPr>
                <w:rFonts w:ascii="DejaVu Sans Mono" w:hAnsi="DejaVu Sans Mono"/>
                <w:b/>
              </w:rPr>
              <w:t>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19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20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>IP, 8545</w:t>
            </w:r>
            <w:r w:rsidRPr="00F12831">
              <w:rPr>
                <w:rFonts w:ascii="DejaVu Sans Mono" w:hAnsi="DejaVu Sans Mono" w:hint="eastAsia"/>
              </w:rPr>
              <w:t>为端口号；</w:t>
            </w:r>
          </w:p>
          <w:p w14:paraId="4F22F623" w14:textId="77777777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</w:p>
          <w:p w14:paraId="59AB03E9" w14:textId="0B498DA3" w:rsidR="00447862" w:rsidRPr="00F12831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F12831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F12831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F12831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D4DB364" w:rsidR="002D0C61" w:rsidRPr="00F12831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5" w:name="_Toc525327391"/>
      <w:bookmarkStart w:id="36" w:name="_Toc525328104"/>
      <w:r w:rsidRPr="00F12831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可执行文件</w:t>
      </w:r>
      <w:r w:rsidRPr="00F12831">
        <w:rPr>
          <w:rFonts w:ascii="DejaVu Sans Mono" w:hAnsi="DejaVu Sans Mono" w:hint="eastAsia"/>
          <w:sz w:val="22"/>
          <w:szCs w:val="22"/>
        </w:rPr>
        <w:t>搭建示例</w:t>
      </w:r>
      <w:bookmarkEnd w:id="35"/>
      <w:bookmarkEnd w:id="36"/>
    </w:p>
    <w:p w14:paraId="42712D1A" w14:textId="5BD932CC" w:rsidR="00F30DF5" w:rsidRPr="00F12831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Pr="00F12831">
        <w:rPr>
          <w:rFonts w:ascii="DejaVu Sans Mono" w:hAnsi="DejaVu Sans Mono" w:hint="eastAsia"/>
        </w:rPr>
        <w:t>创建程序执行路径；其中</w:t>
      </w:r>
      <w:r w:rsidRPr="00F12831">
        <w:rPr>
          <w:rFonts w:ascii="DejaVu Sans Mono" w:hAnsi="DejaVu Sans Mono"/>
        </w:rPr>
        <w:t>/home/ghpb-bin</w:t>
      </w:r>
      <w:r w:rsidRPr="00F12831">
        <w:rPr>
          <w:rFonts w:ascii="DejaVu Sans Mono" w:hAnsi="DejaVu Sans Mono" w:hint="eastAsia"/>
        </w:rPr>
        <w:t>可改为指定路径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743FE5" w:rsidRPr="0064240B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CkudJ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267021F" w14:textId="77777777" w:rsidR="00743FE5" w:rsidRPr="0064240B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F12831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1 </w:t>
      </w:r>
      <w:r w:rsidRPr="00F12831">
        <w:rPr>
          <w:rFonts w:ascii="DejaVu Sans Mono" w:hAnsi="DejaVu Sans Mono" w:hint="eastAsia"/>
        </w:rPr>
        <w:t>切换成</w:t>
      </w:r>
      <w:r w:rsidRPr="00F12831">
        <w:rPr>
          <w:rFonts w:ascii="DejaVu Sans Mono" w:hAnsi="DejaVu Sans Mono"/>
        </w:rPr>
        <w:t>root</w:t>
      </w:r>
      <w:r w:rsidRPr="00F12831">
        <w:rPr>
          <w:rFonts w:ascii="DejaVu Sans Mono" w:hAnsi="DejaVu Sans Mono" w:hint="eastAsia"/>
        </w:rPr>
        <w:t>用户</w:t>
      </w:r>
    </w:p>
    <w:p w14:paraId="370CEC2B" w14:textId="3A6BFD17" w:rsidR="00F30DF5" w:rsidRPr="00F12831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F30DF5" w:rsidRPr="00F12831">
        <w:rPr>
          <w:rFonts w:ascii="DejaVu Sans Mono" w:hAnsi="DejaVu Sans Mono" w:hint="eastAsia"/>
        </w:rPr>
        <w:t>输入</w:t>
      </w:r>
      <w:r w:rsidR="00F30DF5" w:rsidRPr="00F12831">
        <w:rPr>
          <w:rFonts w:ascii="DejaVu Sans Mono" w:hAnsi="DejaVu Sans Mono"/>
        </w:rPr>
        <w:t>su root,</w:t>
      </w:r>
      <w:r w:rsidR="00F30DF5" w:rsidRPr="00F12831">
        <w:rPr>
          <w:rFonts w:ascii="DejaVu Sans Mono" w:hAnsi="DejaVu Sans Mono" w:hint="eastAsia"/>
        </w:rPr>
        <w:t>根据提示输入</w:t>
      </w:r>
      <w:r w:rsidR="00F30DF5" w:rsidRPr="00F12831">
        <w:rPr>
          <w:rFonts w:ascii="DejaVu Sans Mono" w:hAnsi="DejaVu Sans Mono"/>
        </w:rPr>
        <w:t>root</w:t>
      </w:r>
      <w:r w:rsidR="00F30DF5" w:rsidRPr="00F12831">
        <w:rPr>
          <w:rFonts w:ascii="DejaVu Sans Mono" w:hAnsi="DejaVu Sans Mono" w:hint="eastAsia"/>
        </w:rPr>
        <w:t>账户密码；</w:t>
      </w:r>
    </w:p>
    <w:p w14:paraId="05CD0464" w14:textId="77777777" w:rsidR="00F30DF5" w:rsidRPr="00F12831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743FE5" w:rsidRPr="00742681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743FE5" w:rsidRPr="0064240B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hzKpOH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6F3C85E" w14:textId="77777777" w:rsidR="00743FE5" w:rsidRPr="00742681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743FE5" w:rsidRPr="0064240B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F12831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选择下载路径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 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；其中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可改为指定路径；</w:t>
      </w:r>
    </w:p>
    <w:p w14:paraId="766D7DC1" w14:textId="3B0FEA95" w:rsidR="000D0AD8" w:rsidRPr="000D0AD8" w:rsidRDefault="00F30DF5" w:rsidP="00F12831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6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8BMa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F12831" w:rsidRDefault="00F30DF5" w:rsidP="00F12831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hyperlink r:id="rId21" w:history="1">
        <w:r w:rsidRPr="00F12831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F12831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58311311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6DB550D5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5FEAFD87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Icl8v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7964502" w:rsidR="003C507A" w:rsidRPr="00F12831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Pr="00F12831">
        <w:rPr>
          <w:rFonts w:ascii="DejaVu Sans Mono" w:hAnsi="DejaVu Sans Mono" w:hint="eastAsia"/>
        </w:rPr>
        <w:t>、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Pr="00F12831">
        <w:rPr>
          <w:rFonts w:ascii="DejaVu Sans Mono" w:hAnsi="DejaVu Sans Mono" w:hint="eastAsia"/>
        </w:rPr>
        <w:t>三个文件。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8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AJ9AEG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6261CAC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F12831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config/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目录，继续输入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cp </w:t>
      </w:r>
      <w:r w:rsidRPr="00F12831">
        <w:rPr>
          <w:rFonts w:ascii="DejaVu Sans Mono" w:hAnsi="DejaVu Sans Mono"/>
          <w:i/>
        </w:rPr>
        <w:t>gensis.json /home/ghpb-bin/</w:t>
      </w:r>
      <w:r w:rsidRPr="00F12831">
        <w:rPr>
          <w:rFonts w:ascii="DejaVu Sans Mono" w:hAnsi="DejaVu Sans Mono" w:hint="eastAsia"/>
          <w:i/>
        </w:rPr>
        <w:t>；</w:t>
      </w:r>
      <w:r w:rsidRPr="00F12831">
        <w:rPr>
          <w:rFonts w:ascii="DejaVu Sans Mono" w:hAnsi="DejaVu Sans Mono"/>
          <w:i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/hone/gphb-bin/</w:t>
      </w:r>
      <w:r w:rsidRPr="00F12831">
        <w:rPr>
          <w:rFonts w:ascii="DejaVu Sans Mono" w:hAnsi="DejaVu Sans Mono" w:hint="eastAsia"/>
        </w:rPr>
        <w:t>为您所设置的程序执行路径。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743FE5" w:rsidRPr="00300AEF" w:rsidRDefault="00743FE5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8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IVPA1R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743FE5" w:rsidRPr="00300AEF" w:rsidRDefault="00743FE5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F12831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进入下载路径</w:t>
      </w:r>
    </w:p>
    <w:p w14:paraId="29F8E425" w14:textId="276AF0B8" w:rsidR="00F37569" w:rsidRPr="00F12831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F12831">
        <w:rPr>
          <w:rFonts w:ascii="DejaVu Sans Mono" w:hAnsi="DejaVu Sans Mono" w:hint="eastAsia"/>
        </w:rPr>
        <w:t>，继续输入</w:t>
      </w:r>
      <w:r w:rsidRPr="00F12831">
        <w:rPr>
          <w:rFonts w:ascii="DejaVu Sans Mono" w:hAnsi="DejaVu Sans Mono"/>
          <w:b/>
        </w:rPr>
        <w:t xml:space="preserve">cd </w:t>
      </w:r>
      <w:r w:rsidRPr="00F12831">
        <w:rPr>
          <w:rFonts w:ascii="DejaVu Sans Mono" w:hAnsi="DejaVu Sans Mono"/>
          <w:i/>
        </w:rPr>
        <w:t>bin/</w:t>
      </w:r>
      <w:r w:rsidRPr="00F12831">
        <w:rPr>
          <w:rFonts w:ascii="DejaVu Sans Mono" w:hAnsi="DejaVu Sans Mono" w:hint="eastAsia"/>
        </w:rPr>
        <w:t>，进入到</w:t>
      </w:r>
      <w:r w:rsidRPr="00F12831">
        <w:rPr>
          <w:rFonts w:ascii="DejaVu Sans Mono" w:hAnsi="DejaVu Sans Mono"/>
        </w:rPr>
        <w:t>bin</w:t>
      </w:r>
      <w:r w:rsidRPr="00F12831">
        <w:rPr>
          <w:rFonts w:ascii="DejaVu Sans Mono" w:hAnsi="DejaVu Sans Mono" w:hint="eastAsia"/>
        </w:rPr>
        <w:t>目录；</w:t>
      </w:r>
    </w:p>
    <w:p w14:paraId="737E8C03" w14:textId="77777777" w:rsidR="00F37569" w:rsidRPr="00F12831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49700346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693A6906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fQKf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49700346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693A6906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7832" w14:textId="58CE4CAB" w:rsidR="00F37569" w:rsidRPr="00F12831" w:rsidRDefault="00F37569" w:rsidP="00F37569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解压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tar zxvf </w:t>
      </w:r>
      <w:r w:rsidRPr="00F12831">
        <w:rPr>
          <w:rFonts w:ascii="DejaVu Sans Mono" w:hAnsi="DejaVu Sans Mono"/>
          <w:i/>
        </w:rPr>
        <w:t>ghpb-v</w:t>
      </w:r>
      <w:r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  <w:i/>
        </w:rPr>
        <w:t>.tar.gz</w:t>
      </w:r>
      <w:r w:rsidRPr="00F12831">
        <w:rPr>
          <w:rFonts w:ascii="DejaVu Sans Mono" w:hAnsi="DejaVu Sans Mono" w:hint="eastAsia"/>
        </w:rPr>
        <w:t>命令解压</w:t>
      </w:r>
      <w:r w:rsidRPr="00F12831">
        <w:rPr>
          <w:rFonts w:ascii="DejaVu Sans Mono" w:hAnsi="DejaVu Sans Mono"/>
        </w:rPr>
        <w:t>ghpb-v</w:t>
      </w:r>
      <w:r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/>
        </w:rPr>
        <w:t>.tar.gz</w:t>
      </w:r>
      <w:r w:rsidRPr="00F12831">
        <w:rPr>
          <w:rFonts w:ascii="DejaVu Sans Mono" w:hAnsi="DejaVu Sans Mono" w:hint="eastAsia"/>
        </w:rPr>
        <w:t>文件，其中</w:t>
      </w:r>
      <w:r w:rsidRPr="00F12831">
        <w:rPr>
          <w:rFonts w:ascii="DejaVu Sans Mono" w:hAnsi="DejaVu Sans Mono"/>
          <w:i/>
          <w:noProof/>
        </w:rPr>
        <w:t>x.x.x.x</w:t>
      </w:r>
      <w:r w:rsidRPr="00F12831">
        <w:rPr>
          <w:rFonts w:ascii="DejaVu Sans Mono" w:hAnsi="DejaVu Sans Mono" w:hint="eastAsia"/>
          <w:noProof/>
        </w:rPr>
        <w:t>为</w:t>
      </w:r>
      <w:r w:rsidRPr="00F12831">
        <w:rPr>
          <w:rFonts w:ascii="DejaVu Sans Mono" w:hAnsi="DejaVu Sans Mono"/>
          <w:noProof/>
        </w:rPr>
        <w:t>HPB</w:t>
      </w:r>
      <w:r w:rsidRPr="00F12831">
        <w:rPr>
          <w:rFonts w:ascii="DejaVu Sans Mono" w:hAnsi="DejaVu Sans Mono" w:hint="eastAsia"/>
          <w:noProof/>
        </w:rPr>
        <w:t>软件的版本号</w:t>
      </w:r>
      <w:r w:rsidRPr="00F12831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F12831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0DBE7CC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txgv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00DBE7CC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743FE5" w:rsidRPr="000C18B4" w:rsidRDefault="00743FE5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3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CH7eBy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743FE5" w:rsidRPr="000C18B4" w:rsidRDefault="00743FE5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F12831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拷贝程序到执行路径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cp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ghpb-vX.X.X.X/*</w:t>
      </w:r>
      <w:r w:rsidR="004B44BE" w:rsidRPr="00F12831">
        <w:rPr>
          <w:rFonts w:ascii="DejaVu Sans Mono" w:hAnsi="DejaVu Sans Mono"/>
          <w:i/>
        </w:rPr>
        <w:t xml:space="preserve"> </w:t>
      </w:r>
      <w:r w:rsidRPr="00F12831">
        <w:rPr>
          <w:rFonts w:ascii="DejaVu Sans Mono" w:hAnsi="DejaVu Sans Mono"/>
          <w:i/>
        </w:rPr>
        <w:t xml:space="preserve"> /home/ghpb-bin/</w:t>
      </w:r>
      <w:r w:rsidRPr="00F12831">
        <w:rPr>
          <w:rFonts w:ascii="DejaVu Sans Mono" w:hAnsi="DejaVu Sans Mono" w:hint="eastAsia"/>
        </w:rPr>
        <w:t>，其中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F12831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743FE5" w:rsidRPr="00655337" w:rsidRDefault="00743FE5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okzHD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743FE5" w:rsidRPr="00655337" w:rsidRDefault="00743FE5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F12831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初始化节点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/home/ghpb-bin/</w:t>
      </w:r>
      <w:r w:rsidRPr="00F12831">
        <w:rPr>
          <w:rFonts w:ascii="DejaVu Sans Mono" w:hAnsi="DejaVu Sans Mono" w:hint="eastAsia"/>
        </w:rPr>
        <w:t>进入程序执行路径；继续输入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F12831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0F581DB5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Create New HpbConfig object </w:t>
                            </w:r>
                          </w:p>
                          <w:p w14:paraId="0C74922B" w14:textId="42785CC1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[08-28|17:46:29]  HPB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Writing custom genesis block </w:t>
                            </w:r>
                          </w:p>
                          <w:p w14:paraId="0F5A922B" w14:textId="77777777" w:rsidR="00743FE5" w:rsidRPr="00F459EF" w:rsidRDefault="00743FE5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[08-28|17:46:29]  HPB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582FDA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0F581DB5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sudo ./ghpb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Create New HpbConfig object </w:t>
                      </w:r>
                    </w:p>
                    <w:p w14:paraId="0C74922B" w14:textId="42785CC1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[08-28|17:46:29]  HPB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Writing custom genesis block </w:t>
                      </w:r>
                    </w:p>
                    <w:p w14:paraId="0F5A922B" w14:textId="77777777" w:rsidR="00743FE5" w:rsidRPr="00F459EF" w:rsidRDefault="00743FE5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INFO [08-28|17:46:29]  HPB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F12831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5A4E8482" w14:textId="77777777" w:rsidR="00F22389" w:rsidRPr="00F12831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113E4E50" w14:textId="378A34D1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Pr="00F12831" w:rsidRDefault="00E3270E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1E8B3FB4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F12831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hwdQIAAB0FAAAOAAAAZHJzL2Uyb0RvYy54bWysVM1uEzEQviPxDpbvdJP+0BB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R/fHgwJJUk3fBwcDR6k+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Z0AYc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1E8B3FB4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F12831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8694E" w14:textId="5721322A" w:rsidR="00F30DF5" w:rsidRPr="00F12831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 </w:t>
      </w:r>
      <w:r w:rsidRPr="00F12831">
        <w:rPr>
          <w:rFonts w:ascii="DejaVu Sans Mono" w:hAnsi="DejaVu Sans Mono" w:hint="eastAsia"/>
        </w:rPr>
        <w:t>导入节点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  <w:sz w:val="20"/>
        </w:rPr>
        <w:t>按顺序进入路径</w:t>
      </w:r>
      <w:r w:rsidR="00C1027C">
        <w:rPr>
          <w:rFonts w:ascii="DejaVu Sans Mono" w:hAnsi="DejaVu Sans Mono" w:hint="eastAsia"/>
          <w:sz w:val="20"/>
        </w:rPr>
        <w:t>/</w:t>
      </w:r>
      <w:r w:rsidRPr="00F12831">
        <w:rPr>
          <w:rFonts w:ascii="DejaVu Sans Mono" w:hAnsi="DejaVu Sans Mono"/>
          <w:sz w:val="20"/>
        </w:rPr>
        <w:t>home/ghpb-bin/node/data/keystore</w:t>
      </w:r>
      <w:r w:rsidRPr="00F12831">
        <w:rPr>
          <w:rFonts w:ascii="DejaVu Sans Mono" w:hAnsi="DejaVu Sans Mono" w:hint="eastAsia"/>
          <w:sz w:val="20"/>
        </w:rPr>
        <w:t>，将账户信息文件拷入</w:t>
      </w:r>
      <w:r w:rsidRPr="00F12831">
        <w:rPr>
          <w:rFonts w:ascii="DejaVu Sans Mono" w:hAnsi="DejaVu Sans Mono"/>
          <w:sz w:val="20"/>
        </w:rPr>
        <w:t>keystore</w:t>
      </w:r>
      <w:r w:rsidRPr="00F12831">
        <w:rPr>
          <w:rFonts w:ascii="DejaVu Sans Mono" w:hAnsi="DejaVu Sans Mono" w:hint="eastAsia"/>
          <w:sz w:val="20"/>
        </w:rPr>
        <w:t>文件夹中；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6</w:t>
      </w:r>
      <w:r w:rsidRPr="00F12831">
        <w:rPr>
          <w:rFonts w:ascii="DejaVu Sans Mono" w:hAnsi="DejaVu Sans Mono" w:hint="eastAsia"/>
        </w:rPr>
        <w:t>启动节点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启动方式一：</w:t>
      </w:r>
      <w:r w:rsidR="00162B3F">
        <w:rPr>
          <w:rFonts w:ascii="DejaVu Sans Mono" w:hAnsi="DejaVu Sans Mono" w:hint="eastAsia"/>
        </w:rPr>
        <w:t>输入</w:t>
      </w:r>
      <w:r w:rsidR="00162B3F" w:rsidRPr="00F12831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F12831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Pr="00F12831" w:rsidRDefault="00162B3F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F12831">
        <w:rPr>
          <w:rFonts w:ascii="DejaVu Sans Mono" w:hAnsi="DejaVu Sans Mono" w:hint="eastAsia"/>
        </w:rPr>
        <w:t>输入</w:t>
      </w:r>
      <w:r w:rsidR="004B44BE" w:rsidRPr="00F12831">
        <w:rPr>
          <w:rFonts w:ascii="DejaVu Sans Mono" w:hAnsi="DejaVu Sans Mono"/>
          <w:b/>
        </w:rPr>
        <w:t>sudo</w:t>
      </w:r>
      <w:r w:rsidR="004B44BE" w:rsidRPr="00F12831">
        <w:rPr>
          <w:rFonts w:ascii="DejaVu Sans Mono" w:hAnsi="DejaVu Sans Mono"/>
          <w:i/>
        </w:rPr>
        <w:t xml:space="preserve"> ./ghpb</w:t>
      </w:r>
      <w:r w:rsidR="004B44BE" w:rsidRPr="00F12831">
        <w:rPr>
          <w:rFonts w:ascii="DejaVu Sans Mono" w:hAnsi="DejaVu Sans Mono"/>
          <w:b/>
        </w:rPr>
        <w:t xml:space="preserve"> --datadir </w:t>
      </w:r>
      <w:r w:rsidR="004B44BE" w:rsidRPr="00F12831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F12831">
        <w:rPr>
          <w:rFonts w:ascii="DejaVu Sans Mono" w:hAnsi="DejaVu Sans Mono"/>
          <w:b/>
          <w:i/>
        </w:rPr>
        <w:t xml:space="preserve"> </w:t>
      </w:r>
      <w:r w:rsidR="004B44BE" w:rsidRPr="00F12831">
        <w:rPr>
          <w:rFonts w:ascii="DejaVu Sans Mono" w:hAnsi="DejaVu Sans Mono"/>
          <w:b/>
        </w:rPr>
        <w:t>--networkid</w:t>
      </w:r>
      <w:r w:rsidR="004B44BE" w:rsidRPr="00F12831">
        <w:rPr>
          <w:rFonts w:ascii="DejaVu Sans Mono" w:hAnsi="DejaVu Sans Mono"/>
          <w:b/>
          <w:i/>
        </w:rPr>
        <w:t xml:space="preserve"> </w:t>
      </w:r>
      <w:r w:rsidR="004B44BE" w:rsidRPr="00F12831">
        <w:rPr>
          <w:rFonts w:ascii="DejaVu Sans Mono" w:hAnsi="DejaVu Sans Mono"/>
          <w:i/>
        </w:rPr>
        <w:t>100</w:t>
      </w:r>
      <w:r w:rsidR="004B44BE" w:rsidRPr="00F12831">
        <w:rPr>
          <w:rFonts w:ascii="DejaVu Sans Mono" w:hAnsi="DejaVu Sans Mono"/>
        </w:rPr>
        <w:t xml:space="preserve"> </w:t>
      </w:r>
      <w:r w:rsidR="004B44BE" w:rsidRPr="00F12831">
        <w:rPr>
          <w:rFonts w:ascii="DejaVu Sans Mono" w:hAnsi="DejaVu Sans Mono"/>
          <w:b/>
        </w:rPr>
        <w:t xml:space="preserve">--port </w:t>
      </w:r>
      <w:r w:rsidR="004B44BE" w:rsidRPr="00F12831">
        <w:rPr>
          <w:rFonts w:ascii="DejaVu Sans Mono" w:hAnsi="DejaVu Sans Mono"/>
          <w:i/>
        </w:rPr>
        <w:t>3004</w:t>
      </w:r>
      <w:r w:rsidR="00DD6CFC" w:rsidRPr="00F12831">
        <w:rPr>
          <w:rFonts w:ascii="DejaVu Sans Mono" w:hAnsi="DejaVu Sans Mono"/>
          <w:b/>
        </w:rPr>
        <w:t xml:space="preserve"> </w:t>
      </w:r>
      <w:r w:rsidR="004B44BE" w:rsidRPr="00F12831">
        <w:rPr>
          <w:rFonts w:ascii="DejaVu Sans Mono" w:hAnsi="DejaVu Sans Mono"/>
          <w:b/>
        </w:rPr>
        <w:t xml:space="preserve"> console</w:t>
      </w:r>
      <w:r w:rsidR="004B44BE" w:rsidRPr="00F12831">
        <w:rPr>
          <w:rFonts w:ascii="DejaVu Sans Mono" w:hAnsi="DejaVu Sans Mono" w:hint="eastAsia"/>
        </w:rPr>
        <w:t>根据提示输入账户密码；当出现“</w:t>
      </w:r>
      <w:r w:rsidR="004B44BE" w:rsidRPr="00F12831">
        <w:rPr>
          <w:rFonts w:ascii="DejaVu Sans Mono" w:hAnsi="DejaVu Sans Mono"/>
          <w:sz w:val="20"/>
        </w:rPr>
        <w:t>Welcome to the GHPB JavaScript console!</w:t>
      </w:r>
      <w:r w:rsidR="004B44BE" w:rsidRPr="00F12831">
        <w:rPr>
          <w:rFonts w:ascii="DejaVu Sans Mono" w:hAnsi="DejaVu Sans Mono" w:hint="eastAsia"/>
        </w:rPr>
        <w:t>”信息时，节点启动成功。</w:t>
      </w:r>
    </w:p>
    <w:p w14:paraId="2AEA4296" w14:textId="77777777" w:rsidR="004B44BE" w:rsidRPr="00F12831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F12831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743FE5" w:rsidRPr="00F1283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3BB4F1E5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27B0AC6B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63435F08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2AA1B1EA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18332917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7DBC0AFA" w14:textId="77777777" w:rsidR="00743FE5" w:rsidRPr="002B2741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rRSUN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1C4107BA" w14:textId="55D15118" w:rsidR="00743FE5" w:rsidRPr="00F1283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sudo ./ghpb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3BB4F1E5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27B0AC6B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3435F08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coinbase: 0x84b5113ca960ce72d2b8ff7a239ff22a575703b0</w:t>
                      </w:r>
                    </w:p>
                    <w:p w14:paraId="2AA1B1EA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18332917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7DBC0AFA" w14:textId="77777777" w:rsidR="00743FE5" w:rsidRPr="002B2741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3AA08656" w:rsidR="00D459A8" w:rsidRPr="00877C14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/Zdw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QV39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7789911" w14:textId="3AA08656" w:rsidR="00D459A8" w:rsidRPr="00877C14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F12831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D459A8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pwd</w:t>
                            </w:r>
                          </w:p>
                          <w:p w14:paraId="068EA62E" w14:textId="77777777" w:rsidR="00D459A8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D459A8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D459A8" w:rsidRPr="00D74E9D" w:rsidRDefault="00D459A8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D459A8" w:rsidRPr="00877C14" w:rsidRDefault="00D459A8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nLGIl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EB95214" w14:textId="77777777" w:rsidR="00D459A8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D459A8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D459A8" w:rsidRDefault="00D459A8" w:rsidP="00D459A8">
                      <w:pPr>
                        <w:spacing w:line="240" w:lineRule="exact"/>
                        <w:rPr>
                          <w:rFonts w:hint="eastAsi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D459A8" w:rsidRPr="00D74E9D" w:rsidRDefault="00D459A8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D459A8" w:rsidRPr="00877C14" w:rsidRDefault="00D459A8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432FF198" w:rsidR="004B44BE" w:rsidRPr="00F12831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F12831">
        <w:rPr>
          <w:rFonts w:ascii="DejaVu Sans Mono" w:hAnsi="DejaVu Sans Mono" w:hint="eastAsia"/>
        </w:rPr>
        <w:t>输入</w:t>
      </w:r>
      <w:r w:rsidR="004B44BE" w:rsidRPr="00F12831">
        <w:rPr>
          <w:rFonts w:ascii="DejaVu Sans Mono" w:hAnsi="DejaVu Sans Mono"/>
          <w:b/>
        </w:rPr>
        <w:t>sudo nohup</w:t>
      </w:r>
      <w:r w:rsidR="004B44BE" w:rsidRPr="00F12831">
        <w:rPr>
          <w:rFonts w:ascii="DejaVu Sans Mono" w:hAnsi="DejaVu Sans Mono"/>
          <w:b/>
          <w:i/>
        </w:rPr>
        <w:t xml:space="preserve"> </w:t>
      </w:r>
      <w:r w:rsidR="004B44BE" w:rsidRPr="00F12831">
        <w:rPr>
          <w:rFonts w:ascii="DejaVu Sans Mono" w:hAnsi="DejaVu Sans Mono"/>
          <w:i/>
        </w:rPr>
        <w:t>./ghpb</w:t>
      </w:r>
      <w:r w:rsidR="004B44BE" w:rsidRPr="00F12831">
        <w:rPr>
          <w:rFonts w:ascii="DejaVu Sans Mono" w:hAnsi="DejaVu Sans Mono"/>
          <w:b/>
        </w:rPr>
        <w:t xml:space="preserve"> --datadir</w:t>
      </w:r>
      <w:r w:rsidR="004B44BE" w:rsidRPr="00F12831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F12831">
        <w:rPr>
          <w:rFonts w:ascii="DejaVu Sans Mono" w:hAnsi="DejaVu Sans Mono"/>
          <w:b/>
        </w:rPr>
        <w:t>--networkid</w:t>
      </w:r>
      <w:r w:rsidR="004B44BE" w:rsidRPr="00F12831">
        <w:rPr>
          <w:rFonts w:ascii="DejaVu Sans Mono" w:hAnsi="DejaVu Sans Mono"/>
        </w:rPr>
        <w:t xml:space="preserve"> </w:t>
      </w:r>
      <w:r w:rsidR="004B44BE" w:rsidRPr="00F12831">
        <w:rPr>
          <w:rFonts w:ascii="DejaVu Sans Mono" w:hAnsi="DejaVu Sans Mono"/>
          <w:i/>
        </w:rPr>
        <w:t>100</w:t>
      </w:r>
      <w:r w:rsidR="004B44BE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--port 8545 </w:t>
      </w:r>
      <w:r w:rsidR="004B44BE" w:rsidRPr="00F12831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F12831">
        <w:rPr>
          <w:rFonts w:ascii="DejaVu Sans Mono" w:hAnsi="DejaVu Sans Mono"/>
          <w:b/>
        </w:rPr>
        <w:t xml:space="preserve"> </w:t>
      </w:r>
      <w:r w:rsidR="004B44BE" w:rsidRPr="00F12831">
        <w:rPr>
          <w:rFonts w:ascii="DejaVu Sans Mono" w:hAnsi="DejaVu Sans Mono"/>
          <w:b/>
        </w:rPr>
        <w:t>&amp;</w:t>
      </w:r>
      <w:r w:rsidR="004B44BE" w:rsidRPr="00F12831">
        <w:rPr>
          <w:rFonts w:ascii="DejaVu Sans Mono" w:hAnsi="DejaVu Sans Mono" w:hint="eastAsia"/>
        </w:rPr>
        <w:t>后，按两次回车；</w:t>
      </w:r>
    </w:p>
    <w:p w14:paraId="61AB6870" w14:textId="77777777" w:rsidR="004B44BE" w:rsidRPr="00F12831" w:rsidRDefault="004B44BE" w:rsidP="004B44BE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607923FB" w:rsidR="00743FE5" w:rsidRPr="00877C14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--port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8545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743FE5" w:rsidRPr="00877C14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743FE5" w:rsidRPr="00877C14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7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grFso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607923FB" w:rsidR="00743FE5" w:rsidRPr="00877C14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--port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8545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743FE5" w:rsidRPr="00877C14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743FE5" w:rsidRPr="00877C14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等待</w:t>
      </w:r>
      <w:r w:rsidRPr="00F12831">
        <w:rPr>
          <w:rFonts w:ascii="DejaVu Sans Mono" w:hAnsi="DejaVu Sans Mono"/>
        </w:rPr>
        <w:t>10s</w:t>
      </w:r>
      <w:r w:rsidRPr="00F12831">
        <w:rPr>
          <w:rFonts w:ascii="DejaVu Sans Mono" w:hAnsi="DejaVu Sans Mono" w:hint="eastAsia"/>
        </w:rPr>
        <w:t>后继续输入命令：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 xml:space="preserve">./ghpb </w:t>
      </w:r>
      <w:r w:rsidRPr="00F12831">
        <w:rPr>
          <w:rFonts w:ascii="DejaVu Sans Mono" w:hAnsi="DejaVu Sans Mono"/>
          <w:b/>
        </w:rPr>
        <w:t>attach</w:t>
      </w:r>
      <w:r w:rsidRPr="00F12831">
        <w:rPr>
          <w:rFonts w:ascii="DejaVu Sans Mono" w:hAnsi="DejaVu Sans Mono"/>
        </w:rPr>
        <w:t xml:space="preserve"> </w:t>
      </w:r>
      <w:hyperlink r:id="rId22" w:history="1">
        <w:r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Pr="00F12831">
        <w:rPr>
          <w:rFonts w:ascii="DejaVu Sans Mono" w:hAnsi="DejaVu Sans Mono" w:hint="eastAsia"/>
        </w:rPr>
        <w:t>，当出现“</w:t>
      </w:r>
      <w:r w:rsidRPr="00F12831">
        <w:rPr>
          <w:rFonts w:ascii="DejaVu Sans Mono" w:hAnsi="DejaVu Sans Mono"/>
          <w:sz w:val="20"/>
        </w:rPr>
        <w:t>Welcome to the GHPB JavaScript console!</w:t>
      </w:r>
      <w:r w:rsidRPr="00F12831">
        <w:rPr>
          <w:rFonts w:ascii="DejaVu Sans Mono" w:hAnsi="DejaVu Sans Mono" w:hint="eastAsia"/>
        </w:rPr>
        <w:t>”信息时，节点启动成功。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7779C6B6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coinbase: 0x84b5113ca960ce72d2b8ff7a239ff22a575703b0</w:t>
                            </w:r>
                          </w:p>
                          <w:p w14:paraId="15C93572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63141DAB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15C31F5C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9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AhIO1t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77777777" w:rsidR="00846A9C" w:rsidRPr="00E10D4D" w:rsidRDefault="00846A9C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92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BV3Pwv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77777777" w:rsidR="00846A9C" w:rsidRPr="00E10D4D" w:rsidRDefault="00846A9C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F12831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F12831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7 </w:t>
      </w:r>
      <w:r w:rsidRPr="00F12831">
        <w:rPr>
          <w:rFonts w:ascii="DejaVu Sans Mono" w:hAnsi="DejaVu Sans Mono" w:hint="eastAsia"/>
        </w:rPr>
        <w:t>开始挖矿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miner.start()</w:t>
      </w:r>
      <w:r w:rsidRPr="00F12831">
        <w:rPr>
          <w:rFonts w:ascii="DejaVu Sans Mono" w:hAnsi="DejaVu Sans Mono" w:hint="eastAsia"/>
        </w:rPr>
        <w:t>即可开始挖矿</w:t>
      </w:r>
      <w:r w:rsidR="004B44BE" w:rsidRPr="00F12831">
        <w:rPr>
          <w:rFonts w:ascii="DejaVu Sans Mono" w:hAnsi="DejaVu Sans Mono"/>
        </w:rPr>
        <w:br/>
      </w:r>
      <w:r w:rsidR="004B44BE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743FE5" w:rsidRDefault="00743FE5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&gt;miner.start()</w:t>
                            </w:r>
                          </w:p>
                          <w:p w14:paraId="7D557154" w14:textId="77777777" w:rsidR="00743FE5" w:rsidRPr="00E10D4D" w:rsidRDefault="00743FE5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Fm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bToWZ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A68552" w14:textId="77777777" w:rsidR="00743FE5" w:rsidRDefault="00743FE5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743FE5" w:rsidRPr="00E10D4D" w:rsidRDefault="00743FE5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F12831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0E4D3A30" w:rsidR="00C814F8" w:rsidRPr="00F12831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7" w:name="_Toc525327392"/>
      <w:bookmarkStart w:id="38" w:name="_Toc525328105"/>
      <w:r w:rsidRPr="00F12831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F12831">
        <w:rPr>
          <w:rFonts w:ascii="DejaVu Sans Mono" w:hAnsi="DejaVu Sans Mono"/>
          <w:sz w:val="22"/>
          <w:szCs w:val="22"/>
        </w:rPr>
        <w:t xml:space="preserve"> </w:t>
      </w:r>
      <w:r w:rsidR="00DA6C96" w:rsidRPr="00F12831">
        <w:rPr>
          <w:rFonts w:ascii="DejaVu Sans Mono" w:hAnsi="DejaVu Sans Mono" w:hint="eastAsia"/>
          <w:sz w:val="22"/>
          <w:szCs w:val="22"/>
        </w:rPr>
        <w:t>节点信息查看</w:t>
      </w:r>
      <w:bookmarkEnd w:id="37"/>
      <w:bookmarkEnd w:id="38"/>
    </w:p>
    <w:p w14:paraId="0149E31B" w14:textId="20BD4D62" w:rsidR="00227057" w:rsidRPr="00F12831" w:rsidRDefault="00227057" w:rsidP="004114D3">
      <w:pPr>
        <w:ind w:firstLine="426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节点启动</w:t>
      </w:r>
      <w:r w:rsidR="00E735B3" w:rsidRPr="00F12831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查看是否连入主网</w:t>
            </w:r>
          </w:p>
        </w:tc>
        <w:tc>
          <w:tcPr>
            <w:tcW w:w="1701" w:type="dxa"/>
          </w:tcPr>
          <w:p w14:paraId="55A4BFC3" w14:textId="095A1617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F12831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可以查看节点当前</w:t>
            </w:r>
            <w:r w:rsidRPr="00F12831">
              <w:rPr>
                <w:rFonts w:ascii="DejaVu Sans Mono" w:hAnsi="DejaVu Sans Mono"/>
              </w:rPr>
              <w:t>peer</w:t>
            </w:r>
            <w:r w:rsidRPr="00F12831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F12831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F12831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F12831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F12831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F12831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F12831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F12831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可以查看是否</w:t>
            </w:r>
            <w:r w:rsidR="003357F3" w:rsidRPr="00F12831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F12831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F12831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>net</w:t>
      </w:r>
      <w:r w:rsidR="009A7BC8" w:rsidRPr="00F12831">
        <w:rPr>
          <w:rFonts w:ascii="DejaVu Sans Mono" w:hAnsi="DejaVu Sans Mono" w:hint="eastAsia"/>
        </w:rPr>
        <w:t>后稍等片刻即可</w:t>
      </w:r>
      <w:r w:rsidRPr="00F12831">
        <w:rPr>
          <w:rFonts w:ascii="DejaVu Sans Mono" w:hAnsi="DejaVu Sans Mono" w:hint="eastAsia"/>
        </w:rPr>
        <w:t>查看是否连入主网，其中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表示节点当前连接</w:t>
      </w:r>
      <w:r w:rsidR="000D0C1A" w:rsidRPr="00F12831">
        <w:rPr>
          <w:rFonts w:ascii="DejaVu Sans Mono" w:hAnsi="DejaVu Sans Mono" w:hint="eastAsia"/>
        </w:rPr>
        <w:t>到</w:t>
      </w:r>
      <w:r w:rsidRPr="00F12831">
        <w:rPr>
          <w:rFonts w:ascii="DejaVu Sans Mono" w:hAnsi="DejaVu Sans Mono" w:hint="eastAsia"/>
        </w:rPr>
        <w:t>主网</w:t>
      </w:r>
      <w:r w:rsidR="000D0C1A" w:rsidRPr="00F12831">
        <w:rPr>
          <w:rFonts w:ascii="DejaVu Sans Mono" w:hAnsi="DejaVu Sans Mono" w:hint="eastAsia"/>
        </w:rPr>
        <w:t>的</w:t>
      </w:r>
      <w:r w:rsidRPr="00F12831">
        <w:rPr>
          <w:rFonts w:ascii="DejaVu Sans Mono" w:hAnsi="DejaVu Sans Mono" w:hint="eastAsia"/>
        </w:rPr>
        <w:t>服务器个数</w:t>
      </w:r>
      <w:r w:rsidR="001731B4" w:rsidRPr="00F12831">
        <w:rPr>
          <w:rFonts w:ascii="DejaVu Sans Mono" w:hAnsi="DejaVu Sans Mono"/>
        </w:rPr>
        <w:t>.</w:t>
      </w:r>
    </w:p>
    <w:p w14:paraId="381AB563" w14:textId="04E51230" w:rsidR="00227057" w:rsidRPr="00F12831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="00B56B24" w:rsidRPr="00F12831">
        <w:rPr>
          <w:rFonts w:ascii="DejaVu Sans Mono" w:hAnsi="DejaVu Sans Mono"/>
        </w:rPr>
        <w:br/>
      </w:r>
      <w:r w:rsidR="00B56B24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&gt; net</w:t>
                            </w:r>
                          </w:p>
                          <w:p w14:paraId="526F88F7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listening: true,</w:t>
                            </w:r>
                          </w:p>
                          <w:p w14:paraId="6AE850A4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peerCount: 5,</w:t>
                            </w:r>
                          </w:p>
                          <w:p w14:paraId="6D6A9970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version: "100",</w:t>
                            </w:r>
                          </w:p>
                          <w:p w14:paraId="2D8D5340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getListening: function(callback),</w:t>
                            </w:r>
                          </w:p>
                          <w:p w14:paraId="21BF97F1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getPeerCount: function(callback),</w:t>
                            </w:r>
                          </w:p>
                          <w:p w14:paraId="4E34BC49" w14:textId="77777777" w:rsidR="00743FE5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getVersion: function(callback)</w:t>
                            </w:r>
                          </w:p>
                          <w:p w14:paraId="59E451D1" w14:textId="62F76685" w:rsidR="00743FE5" w:rsidRPr="00B56B24" w:rsidRDefault="00743FE5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XwdwIAACA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8UaXw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3E5D028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743FE5" w:rsidRDefault="00743FE5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743FE5" w:rsidRPr="00B56B24" w:rsidRDefault="00743FE5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F12831" w:rsidRDefault="001731B4" w:rsidP="004114D3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数值为</w:t>
      </w:r>
      <w:r w:rsidR="00A27557" w:rsidRPr="00F12831">
        <w:rPr>
          <w:rFonts w:ascii="DejaVu Sans Mono" w:hAnsi="DejaVu Sans Mono"/>
        </w:rPr>
        <w:t>5</w:t>
      </w:r>
      <w:r w:rsidRPr="00F12831">
        <w:rPr>
          <w:rFonts w:ascii="DejaVu Sans Mono" w:hAnsi="DejaVu Sans Mono" w:hint="eastAsia"/>
        </w:rPr>
        <w:t>，表示当前只有</w:t>
      </w:r>
      <w:r w:rsidR="00A27557" w:rsidRPr="00F12831">
        <w:rPr>
          <w:rFonts w:ascii="DejaVu Sans Mono" w:hAnsi="DejaVu Sans Mono" w:hint="eastAsia"/>
        </w:rPr>
        <w:t>五</w:t>
      </w:r>
      <w:r w:rsidRPr="00F12831">
        <w:rPr>
          <w:rFonts w:ascii="DejaVu Sans Mono" w:hAnsi="DejaVu Sans Mono" w:hint="eastAsia"/>
        </w:rPr>
        <w:t>台服务器连入主网</w:t>
      </w:r>
      <w:r w:rsidR="00A27557" w:rsidRPr="00F12831">
        <w:rPr>
          <w:rFonts w:ascii="DejaVu Sans Mono" w:hAnsi="DejaVu Sans Mono" w:hint="eastAsia"/>
        </w:rPr>
        <w:t>，该数值大于</w:t>
      </w:r>
      <w:r w:rsidR="00A27557" w:rsidRPr="00F12831">
        <w:rPr>
          <w:rFonts w:ascii="DejaVu Sans Mono" w:hAnsi="DejaVu Sans Mono"/>
        </w:rPr>
        <w:t>5</w:t>
      </w:r>
      <w:r w:rsidR="00A27557" w:rsidRPr="00F12831">
        <w:rPr>
          <w:rFonts w:ascii="DejaVu Sans Mono" w:hAnsi="DejaVu Sans Mono" w:hint="eastAsia"/>
        </w:rPr>
        <w:t>时成功连入主网</w:t>
      </w:r>
      <w:r w:rsidRPr="00F12831">
        <w:rPr>
          <w:rFonts w:ascii="DejaVu Sans Mono" w:hAnsi="DejaVu Sans Mono" w:hint="eastAsia"/>
        </w:rPr>
        <w:t>；</w:t>
      </w:r>
      <w:r w:rsidRPr="00F12831">
        <w:rPr>
          <w:rFonts w:ascii="DejaVu Sans Mono" w:hAnsi="DejaVu Sans Mono"/>
        </w:rPr>
        <w:t>version</w:t>
      </w:r>
      <w:r w:rsidR="00EF2B38" w:rsidRPr="00F12831">
        <w:rPr>
          <w:rFonts w:ascii="DejaVu Sans Mono" w:hAnsi="DejaVu Sans Mono" w:hint="eastAsia"/>
        </w:rPr>
        <w:t>表示当前</w:t>
      </w:r>
      <w:r w:rsidR="001819B2" w:rsidRPr="00F12831">
        <w:rPr>
          <w:rFonts w:ascii="DejaVu Sans Mono" w:hAnsi="DejaVu Sans Mono" w:hint="eastAsia"/>
        </w:rPr>
        <w:t>网络</w:t>
      </w:r>
      <w:r w:rsidR="00EF2B38" w:rsidRPr="00F12831">
        <w:rPr>
          <w:rFonts w:ascii="DejaVu Sans Mono" w:hAnsi="DejaVu Sans Mono" w:hint="eastAsia"/>
        </w:rPr>
        <w:t>号为</w:t>
      </w:r>
      <w:r w:rsidR="001819B2" w:rsidRPr="00F12831">
        <w:rPr>
          <w:rFonts w:ascii="DejaVu Sans Mono" w:hAnsi="DejaVu Sans Mono"/>
        </w:rPr>
        <w:t>100</w:t>
      </w:r>
      <w:r w:rsidR="00725E17" w:rsidRPr="00F12831">
        <w:rPr>
          <w:rFonts w:ascii="DejaVu Sans Mono" w:hAnsi="DejaVu Sans Mono" w:hint="eastAsia"/>
        </w:rPr>
        <w:t>。</w:t>
      </w:r>
    </w:p>
    <w:p w14:paraId="3C9639BC" w14:textId="352904D1" w:rsidR="00C814F8" w:rsidRPr="00F12831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F12831">
        <w:rPr>
          <w:rFonts w:ascii="DejaVu Sans Mono" w:hAnsi="DejaVu Sans Mono" w:hint="eastAsia"/>
          <w:sz w:val="22"/>
        </w:rPr>
        <w:t>查看节点类型</w:t>
      </w:r>
      <w:r w:rsidRPr="00F12831">
        <w:rPr>
          <w:rFonts w:ascii="DejaVu Sans Mono" w:hAnsi="DejaVu Sans Mono"/>
          <w:sz w:val="22"/>
        </w:rPr>
        <w:br/>
      </w:r>
      <w:r w:rsidR="00C814F8" w:rsidRPr="00F12831">
        <w:rPr>
          <w:rFonts w:ascii="DejaVu Sans Mono" w:hAnsi="DejaVu Sans Mono" w:hint="eastAsia"/>
          <w:sz w:val="22"/>
        </w:rPr>
        <w:t>输入</w:t>
      </w:r>
      <w:r w:rsidR="00C814F8" w:rsidRPr="00F12831">
        <w:rPr>
          <w:rFonts w:ascii="DejaVu Sans Mono" w:hAnsi="DejaVu Sans Mono"/>
          <w:sz w:val="22"/>
        </w:rPr>
        <w:t>admin.nodeInfo</w:t>
      </w:r>
      <w:r w:rsidR="00C814F8" w:rsidRPr="00F12831">
        <w:rPr>
          <w:rFonts w:ascii="DejaVu Sans Mono" w:hAnsi="DejaVu Sans Mono" w:hint="eastAsia"/>
          <w:sz w:val="22"/>
        </w:rPr>
        <w:t>可查看当前节点信息，其中</w:t>
      </w:r>
      <w:r w:rsidR="00C814F8" w:rsidRPr="00F12831">
        <w:rPr>
          <w:rFonts w:ascii="DejaVu Sans Mono" w:hAnsi="DejaVu Sans Mono"/>
          <w:sz w:val="22"/>
        </w:rPr>
        <w:t>local</w:t>
      </w:r>
      <w:r w:rsidR="00C814F8" w:rsidRPr="00F12831">
        <w:rPr>
          <w:rFonts w:ascii="DejaVu Sans Mono" w:hAnsi="DejaVu Sans Mono"/>
        </w:rPr>
        <w:t xml:space="preserve"> </w:t>
      </w:r>
      <w:r w:rsidR="00C814F8" w:rsidRPr="00F12831">
        <w:rPr>
          <w:rFonts w:ascii="DejaVu Sans Mono" w:hAnsi="DejaVu Sans Mono" w:hint="eastAsia"/>
        </w:rPr>
        <w:t>里的</w:t>
      </w:r>
      <w:r w:rsidR="00C814F8" w:rsidRPr="00F12831">
        <w:rPr>
          <w:rFonts w:ascii="DejaVu Sans Mono" w:hAnsi="DejaVu Sans Mono"/>
        </w:rPr>
        <w:t>Prenode</w:t>
      </w:r>
      <w:r w:rsidR="00C814F8" w:rsidRPr="00F12831">
        <w:rPr>
          <w:rFonts w:ascii="DejaVu Sans Mono" w:hAnsi="DejaVu Sans Mono" w:hint="eastAsia"/>
        </w:rPr>
        <w:t>代表候选节点；</w:t>
      </w:r>
      <w:r w:rsidR="00C814F8" w:rsidRPr="00F12831">
        <w:rPr>
          <w:rFonts w:ascii="DejaVu Sans Mono" w:hAnsi="DejaVu Sans Mono"/>
        </w:rPr>
        <w:t>Hpnode</w:t>
      </w:r>
      <w:r w:rsidR="00C814F8" w:rsidRPr="00F12831">
        <w:rPr>
          <w:rFonts w:ascii="DejaVu Sans Mono" w:hAnsi="DejaVu Sans Mono" w:hint="eastAsia"/>
        </w:rPr>
        <w:t>代表高性能节点。</w:t>
      </w:r>
      <w:r w:rsidR="00A14AA2" w:rsidRPr="00F12831">
        <w:rPr>
          <w:rFonts w:ascii="DejaVu Sans Mono" w:hAnsi="DejaVu Sans Mono"/>
        </w:rPr>
        <w:br/>
      </w:r>
      <w:r w:rsidR="00A14AA2" w:rsidRPr="00F12831">
        <w:rPr>
          <w:rFonts w:ascii="DejaVu Sans Mono" w:hAnsi="DejaVu Sans Mono" w:hint="eastAsia"/>
        </w:rPr>
        <w:t>注释</w:t>
      </w:r>
      <w:r w:rsidR="00A14AA2" w:rsidRPr="00F12831">
        <w:rPr>
          <w:rFonts w:ascii="DejaVu Sans Mono" w:hAnsi="DejaVu Sans Mono"/>
        </w:rPr>
        <w:t>:</w:t>
      </w:r>
      <w:r w:rsidR="00A14AA2" w:rsidRPr="00F12831">
        <w:rPr>
          <w:rFonts w:ascii="DejaVu Sans Mono" w:hAnsi="DejaVu Sans Mono" w:hint="eastAsia"/>
        </w:rPr>
        <w:t>节点刚启动时节点类型为候选节点</w:t>
      </w:r>
      <w:r w:rsidR="00A14AA2" w:rsidRPr="00F12831">
        <w:rPr>
          <w:rFonts w:ascii="DejaVu Sans Mono" w:hAnsi="DejaVu Sans Mono"/>
        </w:rPr>
        <w:t>prenode</w:t>
      </w:r>
      <w:r w:rsidR="00A14AA2" w:rsidRPr="00F12831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="00B56B24"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id: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ip: "::",</w:t>
                            </w:r>
                          </w:p>
                          <w:p w14:paraId="754C1895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listenAddr: "[::]:3001",</w:t>
                            </w:r>
                          </w:p>
                          <w:p w14:paraId="0357F54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local: "PreNode",</w:t>
                            </w:r>
                          </w:p>
                          <w:p w14:paraId="60689275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name: "",</w:t>
                            </w:r>
                          </w:p>
                          <w:p w14:paraId="26C77629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ports: {</w:t>
                            </w:r>
                          </w:p>
                          <w:p w14:paraId="4D0CCCB3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tcp: 3001,</w:t>
                            </w:r>
                          </w:p>
                          <w:p w14:paraId="03D69CA2" w14:textId="77777777" w:rsidR="00743FE5" w:rsidRDefault="00743FE5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r>
                              <w:t>udp: 3001</w:t>
                            </w:r>
                          </w:p>
                          <w:p w14:paraId="22164FDB" w14:textId="5B43A74D" w:rsidR="00743FE5" w:rsidRDefault="00743FE5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kCc8T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447BAC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743FE5" w:rsidRDefault="00743FE5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743FE5" w:rsidRDefault="00743FE5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743FE5" w:rsidRDefault="00743FE5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F12831">
        <w:rPr>
          <w:rFonts w:ascii="DejaVu Sans Mono" w:hAnsi="DejaVu Sans Mono"/>
        </w:rPr>
        <w:br/>
      </w:r>
      <w:r w:rsidR="001731B4" w:rsidRPr="00F12831">
        <w:rPr>
          <w:rFonts w:ascii="DejaVu Sans Mono" w:hAnsi="DejaVu Sans Mono" w:hint="eastAsia"/>
        </w:rPr>
        <w:t>示例中</w:t>
      </w:r>
      <w:r w:rsidR="001731B4" w:rsidRPr="00F12831">
        <w:rPr>
          <w:rFonts w:ascii="DejaVu Sans Mono" w:hAnsi="DejaVu Sans Mono"/>
        </w:rPr>
        <w:t>id</w:t>
      </w:r>
      <w:r w:rsidR="001731B4" w:rsidRPr="00F12831">
        <w:rPr>
          <w:rFonts w:ascii="DejaVu Sans Mono" w:hAnsi="DejaVu Sans Mono" w:hint="eastAsia"/>
        </w:rPr>
        <w:t>为</w:t>
      </w:r>
      <w:r w:rsidR="006B0356" w:rsidRPr="00F12831">
        <w:rPr>
          <w:rFonts w:ascii="DejaVu Sans Mono" w:hAnsi="DejaVu Sans Mono" w:hint="eastAsia"/>
        </w:rPr>
        <w:t>该节点的唯一标识编号</w:t>
      </w:r>
      <w:r w:rsidR="001731B4" w:rsidRPr="00F12831">
        <w:rPr>
          <w:rFonts w:ascii="DejaVu Sans Mono" w:hAnsi="DejaVu Sans Mono" w:hint="eastAsia"/>
        </w:rPr>
        <w:t>；</w:t>
      </w:r>
      <w:r w:rsidR="001731B4" w:rsidRPr="00F12831">
        <w:rPr>
          <w:rFonts w:ascii="DejaVu Sans Mono" w:hAnsi="DejaVu Sans Mono"/>
        </w:rPr>
        <w:t>”PreNode”</w:t>
      </w:r>
      <w:r w:rsidR="001731B4" w:rsidRPr="00F12831">
        <w:rPr>
          <w:rFonts w:ascii="DejaVu Sans Mono" w:hAnsi="DejaVu Sans Mono" w:hint="eastAsia"/>
        </w:rPr>
        <w:t>表示当前节点是候选节点</w:t>
      </w:r>
      <w:r w:rsidR="00EF2B38" w:rsidRPr="00F12831">
        <w:rPr>
          <w:rFonts w:ascii="DejaVu Sans Mono" w:hAnsi="DejaVu Sans Mono"/>
        </w:rPr>
        <w:t>;</w:t>
      </w:r>
      <w:r w:rsidR="001819B2" w:rsidRPr="00F12831">
        <w:rPr>
          <w:rFonts w:ascii="DejaVu Sans Mono" w:hAnsi="DejaVu Sans Mono"/>
        </w:rPr>
        <w:t xml:space="preserve"> listenAddr </w:t>
      </w:r>
      <w:r w:rsidR="001819B2" w:rsidRPr="00F12831">
        <w:rPr>
          <w:rFonts w:ascii="DejaVu Sans Mono" w:hAnsi="DejaVu Sans Mono" w:hint="eastAsia"/>
        </w:rPr>
        <w:t>表示监听地址的端口号；</w:t>
      </w:r>
      <w:r w:rsidR="00EF2B38" w:rsidRPr="00F12831">
        <w:rPr>
          <w:rFonts w:ascii="DejaVu Sans Mono" w:hAnsi="DejaVu Sans Mono"/>
        </w:rPr>
        <w:t>ports</w:t>
      </w:r>
      <w:r w:rsidR="00EF2B38" w:rsidRPr="00F12831">
        <w:rPr>
          <w:rFonts w:ascii="DejaVu Sans Mono" w:hAnsi="DejaVu Sans Mono" w:hint="eastAsia"/>
        </w:rPr>
        <w:t>表示</w:t>
      </w:r>
      <w:r w:rsidR="001819B2" w:rsidRPr="00F12831">
        <w:rPr>
          <w:rFonts w:ascii="DejaVu Sans Mono" w:hAnsi="DejaVu Sans Mono" w:hint="eastAsia"/>
        </w:rPr>
        <w:t>本地</w:t>
      </w:r>
      <w:r w:rsidR="00EF2B38" w:rsidRPr="00F12831">
        <w:rPr>
          <w:rFonts w:ascii="DejaVu Sans Mono" w:hAnsi="DejaVu Sans Mono" w:hint="eastAsia"/>
        </w:rPr>
        <w:t>端口号；</w:t>
      </w:r>
    </w:p>
    <w:p w14:paraId="466F909C" w14:textId="77777777" w:rsidR="00E81939" w:rsidRPr="00F12831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F12831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（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）查看挖矿状态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>hpb.mining</w:t>
      </w:r>
      <w:r w:rsidRPr="00F12831">
        <w:rPr>
          <w:rFonts w:ascii="DejaVu Sans Mono" w:hAnsi="DejaVu Sans Mono" w:hint="eastAsia"/>
        </w:rPr>
        <w:t>可查看当前节点是否在挖矿，返回</w:t>
      </w:r>
      <w:r w:rsidRPr="00F12831">
        <w:rPr>
          <w:rFonts w:ascii="DejaVu Sans Mono" w:hAnsi="DejaVu Sans Mono"/>
        </w:rPr>
        <w:t>true</w:t>
      </w:r>
      <w:r w:rsidRPr="00F12831">
        <w:rPr>
          <w:rFonts w:ascii="DejaVu Sans Mono" w:hAnsi="DejaVu Sans Mono" w:hint="eastAsia"/>
        </w:rPr>
        <w:t>表示正在挖矿，</w:t>
      </w:r>
      <w:r w:rsidRPr="00F12831">
        <w:rPr>
          <w:rFonts w:ascii="DejaVu Sans Mono" w:hAnsi="DejaVu Sans Mono"/>
        </w:rPr>
        <w:t>false</w:t>
      </w:r>
      <w:r w:rsidRPr="00F12831">
        <w:rPr>
          <w:rFonts w:ascii="DejaVu Sans Mono" w:hAnsi="DejaVu Sans Mono" w:hint="eastAsia"/>
        </w:rPr>
        <w:t>表示没有在挖矿</w:t>
      </w:r>
      <w:r w:rsidR="00111891" w:rsidRPr="00F12831">
        <w:rPr>
          <w:rFonts w:ascii="DejaVu Sans Mono" w:hAnsi="DejaVu Sans Mono" w:hint="eastAsia"/>
        </w:rPr>
        <w:t>，可以输入</w:t>
      </w:r>
      <w:r w:rsidR="00111891" w:rsidRPr="00F12831">
        <w:rPr>
          <w:rFonts w:ascii="DejaVu Sans Mono" w:hAnsi="DejaVu Sans Mono"/>
        </w:rPr>
        <w:t>miner.start()</w:t>
      </w:r>
      <w:r w:rsidR="00111891" w:rsidRPr="00F12831">
        <w:rPr>
          <w:rFonts w:ascii="DejaVu Sans Mono" w:hAnsi="DejaVu Sans Mono" w:hint="eastAsia"/>
        </w:rPr>
        <w:t>开始挖矿；</w:t>
      </w:r>
      <w:r w:rsidR="00111891"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示例：</w:t>
      </w:r>
      <w:r w:rsidR="008D35E7"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6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11A9536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F12831">
        <w:rPr>
          <w:rFonts w:ascii="DejaVu Sans Mono" w:hAnsi="DejaVu Sans Mono"/>
        </w:rPr>
        <w:br/>
      </w:r>
    </w:p>
    <w:p w14:paraId="37EA3D5A" w14:textId="77777777" w:rsidR="00DA1977" w:rsidRPr="00F12831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F12831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377F8C20" w14:textId="2127E88D" w:rsidR="00691A96" w:rsidRPr="00F12831" w:rsidRDefault="00691A96" w:rsidP="00691A96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39" w:name="_Toc525327393"/>
      <w:bookmarkStart w:id="40" w:name="_Toc525328106"/>
      <w:r w:rsidRPr="00F12831">
        <w:rPr>
          <w:rFonts w:ascii="DejaVu Sans Mono" w:hAnsi="DejaVu Sans Mono" w:hint="eastAsia"/>
          <w:sz w:val="28"/>
          <w:szCs w:val="28"/>
        </w:rPr>
        <w:t>第五章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Pr="00F12831">
        <w:rPr>
          <w:rFonts w:ascii="DejaVu Sans Mono" w:hAnsi="DejaVu Sans Mono" w:hint="eastAsia"/>
          <w:sz w:val="28"/>
          <w:szCs w:val="28"/>
        </w:rPr>
        <w:t>同步节点搭建指导</w:t>
      </w:r>
      <w:bookmarkEnd w:id="39"/>
      <w:bookmarkEnd w:id="40"/>
    </w:p>
    <w:p w14:paraId="7A201AFB" w14:textId="174F599C" w:rsidR="003B78A2" w:rsidRPr="00F12831" w:rsidRDefault="00C94628" w:rsidP="003B78A2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AF2CC7" w:rsidRPr="00F12831">
        <w:rPr>
          <w:rFonts w:ascii="DejaVu Sans Mono" w:hAnsi="DejaVu Sans Mono" w:hint="eastAsia"/>
        </w:rPr>
        <w:t>同步节点相当于轻节点，可发起交易，进行区块同步，但不能进入候选节点、高性能节点的选举，也不能出块，可作为</w:t>
      </w:r>
      <w:r w:rsidR="00AF2CC7" w:rsidRPr="00F12831">
        <w:rPr>
          <w:rFonts w:ascii="DejaVu Sans Mono" w:hAnsi="DejaVu Sans Mono"/>
        </w:rPr>
        <w:t>DAPP</w:t>
      </w:r>
      <w:r w:rsidR="00AF2CC7" w:rsidRPr="00F12831">
        <w:rPr>
          <w:rFonts w:ascii="DejaVu Sans Mono" w:hAnsi="DejaVu Sans Mono" w:hint="eastAsia"/>
        </w:rPr>
        <w:t>应用的接入节点。</w:t>
      </w:r>
      <w:r w:rsidR="003B78A2" w:rsidRPr="00F12831">
        <w:rPr>
          <w:rFonts w:ascii="DejaVu Sans Mono" w:hAnsi="DejaVu Sans Mono" w:hint="eastAsia"/>
        </w:rPr>
        <w:t>进行</w:t>
      </w:r>
      <w:r w:rsidR="00441DBD" w:rsidRPr="00F12831">
        <w:rPr>
          <w:rFonts w:ascii="DejaVu Sans Mono" w:hAnsi="DejaVu Sans Mono" w:hint="eastAsia"/>
        </w:rPr>
        <w:t>同步</w:t>
      </w:r>
      <w:r w:rsidR="003B78A2" w:rsidRPr="00F12831">
        <w:rPr>
          <w:rFonts w:ascii="DejaVu Sans Mono" w:hAnsi="DejaVu Sans Mono" w:hint="eastAsia"/>
        </w:rPr>
        <w:t>节点搭建时您有以下两种方式选择：</w:t>
      </w:r>
    </w:p>
    <w:p w14:paraId="3CB80532" w14:textId="77777777" w:rsidR="003B78A2" w:rsidRPr="00F12831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方式一：通过源代码进行节点搭建，选择此种搭建方式需要具备一定软件编程基础。了解编译过程。本方式需要首先完成</w:t>
      </w:r>
      <w:r w:rsidRPr="00F12831">
        <w:rPr>
          <w:rFonts w:ascii="DejaVu Sans Mono" w:hAnsi="DejaVu Sans Mono"/>
        </w:rPr>
        <w:t>GO</w:t>
      </w:r>
      <w:r w:rsidRPr="00F12831">
        <w:rPr>
          <w:rFonts w:ascii="DejaVu Sans Mono" w:hAnsi="DejaVu Sans Mono" w:hint="eastAsia"/>
        </w:rPr>
        <w:t>安装（参见本指南第二章），然后按照源代码搭建步骤及示例进行；</w:t>
      </w:r>
    </w:p>
    <w:p w14:paraId="7AAC2C4C" w14:textId="77777777" w:rsidR="003B78A2" w:rsidRPr="00F12831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方式二：通过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可执行文件进行节点搭建。本方式直接按照可执行文件搭建步骤及示例进行。</w:t>
      </w:r>
    </w:p>
    <w:p w14:paraId="362CDCB1" w14:textId="1DB939A4" w:rsidR="00E4323B" w:rsidRDefault="00E4323B" w:rsidP="00E4323B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</w:r>
      <w:r w:rsidRPr="00D74E9D">
        <w:rPr>
          <w:rFonts w:ascii="DejaVu Sans Mono" w:hAnsi="DejaVu Sans Mono" w:hint="eastAsia"/>
          <w:b/>
          <w:color w:val="FF0000"/>
        </w:rPr>
        <w:t>注意：</w:t>
      </w:r>
      <w:r>
        <w:rPr>
          <w:rFonts w:ascii="DejaVu Sans Mono" w:hAnsi="DejaVu Sans Mono" w:hint="eastAsia"/>
          <w:b/>
          <w:color w:val="FF0000"/>
        </w:rPr>
        <w:t>1</w:t>
      </w:r>
      <w:r>
        <w:rPr>
          <w:rFonts w:ascii="DejaVu Sans Mono" w:hAnsi="DejaVu Sans Mono"/>
          <w:b/>
          <w:color w:val="FF0000"/>
        </w:rPr>
        <w:t xml:space="preserve">. </w:t>
      </w:r>
      <w:r w:rsidRPr="00D74E9D">
        <w:rPr>
          <w:rFonts w:ascii="DejaVu Sans Mono" w:hAnsi="DejaVu Sans Mono"/>
          <w:b/>
          <w:color w:val="FF0000"/>
        </w:rPr>
        <w:t>HPB</w:t>
      </w:r>
      <w:r w:rsidRPr="00D74E9D">
        <w:rPr>
          <w:rFonts w:ascii="DejaVu Sans Mono" w:hAnsi="DejaVu Sans Mono" w:hint="eastAsia"/>
          <w:b/>
          <w:color w:val="FF0000"/>
        </w:rPr>
        <w:t>程序必须以</w:t>
      </w:r>
      <w:r w:rsidRPr="00D74E9D">
        <w:rPr>
          <w:rFonts w:ascii="DejaVu Sans Mono" w:hAnsi="DejaVu Sans Mono"/>
          <w:b/>
          <w:color w:val="FF0000"/>
        </w:rPr>
        <w:t>ROOT</w:t>
      </w:r>
      <w:r w:rsidRPr="00D74E9D">
        <w:rPr>
          <w:rFonts w:ascii="DejaVu Sans Mono" w:hAnsi="DejaVu Sans Mono" w:hint="eastAsia"/>
          <w:b/>
          <w:color w:val="FF0000"/>
        </w:rPr>
        <w:t>权限运行。</w:t>
      </w:r>
    </w:p>
    <w:p w14:paraId="71ABAF1D" w14:textId="77777777" w:rsidR="00846A9C" w:rsidRDefault="00E4323B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3A2C5758" w14:textId="174B5E6C" w:rsidR="003B78A2" w:rsidRDefault="00846A9C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10BFBC22" w14:textId="2A9AE4AC" w:rsidR="00E4323B" w:rsidRPr="00D74E9D" w:rsidRDefault="00E4323B" w:rsidP="00E4323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1" w:name="_Toc525327394"/>
      <w:bookmarkStart w:id="42" w:name="_Toc525328107"/>
      <w:r>
        <w:rPr>
          <w:rFonts w:ascii="DejaVu Sans Mono" w:hAnsi="DejaVu Sans Mono"/>
          <w:sz w:val="22"/>
          <w:szCs w:val="22"/>
        </w:rPr>
        <w:t>5</w:t>
      </w:r>
      <w:r w:rsidRPr="00D74E9D">
        <w:rPr>
          <w:rFonts w:ascii="DejaVu Sans Mono" w:hAnsi="DejaVu Sans Mono"/>
          <w:sz w:val="22"/>
          <w:szCs w:val="22"/>
        </w:rPr>
        <w:t xml:space="preserve">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41"/>
      <w:bookmarkEnd w:id="42"/>
    </w:p>
    <w:p w14:paraId="26A118B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 w:rsidRPr="00D74E9D">
        <w:rPr>
          <w:rFonts w:ascii="DejaVu Sans Mono" w:hAnsi="DejaVu Sans Mono" w:hint="eastAsia"/>
        </w:rPr>
        <w:t xml:space="preserve"> </w:t>
      </w:r>
      <w:r w:rsidRPr="00D74E9D">
        <w:rPr>
          <w:rFonts w:ascii="DejaVu Sans Mono" w:hAnsi="DejaVu Sans Mono"/>
        </w:rPr>
        <w:t xml:space="preserve"> </w:t>
      </w:r>
      <w:r w:rsidRPr="00D74E9D">
        <w:rPr>
          <w:rFonts w:ascii="DejaVu Sans Mono" w:hAnsi="DejaVu Sans Mono"/>
        </w:rPr>
        <w:t>进行节点搭建前</w:t>
      </w:r>
      <w:r w:rsidRPr="00D74E9D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用户需要检查服务器的网络连接，分别输入以下五个命令，以检测服务器连接</w:t>
      </w:r>
      <w:r>
        <w:rPr>
          <w:rFonts w:ascii="DejaVu Sans Mono" w:hAnsi="DejaVu Sans Mono" w:hint="eastAsia"/>
        </w:rPr>
        <w:t>b</w:t>
      </w:r>
      <w:r>
        <w:rPr>
          <w:rFonts w:ascii="DejaVu Sans Mono" w:hAnsi="DejaVu Sans Mono"/>
        </w:rPr>
        <w:t>ootnode</w:t>
      </w:r>
      <w:r>
        <w:rPr>
          <w:rFonts w:ascii="DejaVu Sans Mono" w:hAnsi="DejaVu Sans Mono"/>
        </w:rPr>
        <w:t>的过程中是否存在延迟</w:t>
      </w:r>
      <w:r>
        <w:rPr>
          <w:rFonts w:ascii="DejaVu Sans Mono" w:hAnsi="DejaVu Sans Mono" w:hint="eastAsia"/>
        </w:rPr>
        <w:t>、</w:t>
      </w:r>
      <w:r>
        <w:rPr>
          <w:rFonts w:ascii="DejaVu Sans Mono" w:hAnsi="DejaVu Sans Mono"/>
        </w:rPr>
        <w:t>丢包现象</w:t>
      </w:r>
      <w:r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E4323B" w14:paraId="0E792735" w14:textId="77777777" w:rsidTr="00743FE5">
        <w:trPr>
          <w:trHeight w:val="312"/>
        </w:trPr>
        <w:tc>
          <w:tcPr>
            <w:tcW w:w="1197" w:type="dxa"/>
          </w:tcPr>
          <w:p w14:paraId="0D3E702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F60BD0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2D40152D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E4323B" w14:paraId="3E846654" w14:textId="77777777" w:rsidTr="00743FE5">
        <w:trPr>
          <w:trHeight w:val="312"/>
        </w:trPr>
        <w:tc>
          <w:tcPr>
            <w:tcW w:w="1197" w:type="dxa"/>
          </w:tcPr>
          <w:p w14:paraId="58E1D72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6B079DCD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1E3DA8E0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德国</w:t>
            </w:r>
          </w:p>
        </w:tc>
      </w:tr>
      <w:tr w:rsidR="00E4323B" w14:paraId="2B23AC01" w14:textId="77777777" w:rsidTr="00743FE5">
        <w:trPr>
          <w:trHeight w:val="312"/>
        </w:trPr>
        <w:tc>
          <w:tcPr>
            <w:tcW w:w="1197" w:type="dxa"/>
          </w:tcPr>
          <w:p w14:paraId="78566CE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269C78DE" w14:textId="77777777" w:rsidR="00E4323B" w:rsidRDefault="00E4323B" w:rsidP="00743FE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5BD590DF" w14:textId="77777777" w:rsidR="00E4323B" w:rsidRPr="0075005A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北京</w:t>
            </w:r>
          </w:p>
        </w:tc>
      </w:tr>
      <w:tr w:rsidR="00E4323B" w14:paraId="21A87FB2" w14:textId="77777777" w:rsidTr="00743FE5">
        <w:trPr>
          <w:trHeight w:val="312"/>
        </w:trPr>
        <w:tc>
          <w:tcPr>
            <w:tcW w:w="1197" w:type="dxa"/>
          </w:tcPr>
          <w:p w14:paraId="128A78E9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654D2E40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CF44283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E4323B" w14:paraId="22EEB10F" w14:textId="77777777" w:rsidTr="00743FE5">
        <w:trPr>
          <w:trHeight w:val="312"/>
        </w:trPr>
        <w:tc>
          <w:tcPr>
            <w:tcW w:w="1197" w:type="dxa"/>
          </w:tcPr>
          <w:p w14:paraId="58379CEA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688BA142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4FB66287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E4323B" w14:paraId="6B0668E7" w14:textId="77777777" w:rsidTr="00743FE5">
        <w:trPr>
          <w:trHeight w:val="312"/>
        </w:trPr>
        <w:tc>
          <w:tcPr>
            <w:tcW w:w="1197" w:type="dxa"/>
          </w:tcPr>
          <w:p w14:paraId="3A0B4206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5CF0B526" w14:textId="77777777" w:rsidR="00E4323B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19624BE6" w14:textId="77777777" w:rsidR="00E4323B" w:rsidRPr="0075005A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6FF36884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示例：（仅以编号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 w:hint="eastAsia"/>
        </w:rPr>
        <w:t>为例，其余命令用户均需执行）</w:t>
      </w:r>
    </w:p>
    <w:p w14:paraId="67FD80DE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等</w:t>
      </w:r>
      <w:r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00 packets transmitted</w:t>
      </w:r>
      <w:r>
        <w:rPr>
          <w:rFonts w:ascii="DejaVu Sans Mono" w:hAnsi="DejaVu Sans Mono" w:hint="eastAsia"/>
        </w:rPr>
        <w:t>”表示发送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/>
        </w:rPr>
        <w:t>186 received</w:t>
      </w:r>
      <w:r>
        <w:rPr>
          <w:rFonts w:ascii="DejaVu Sans Mono" w:hAnsi="DejaVu Sans Mono" w:hint="eastAsia"/>
        </w:rPr>
        <w:t>”表示接受</w:t>
      </w:r>
      <w:r>
        <w:rPr>
          <w:rFonts w:ascii="DejaVu Sans Mono" w:hAnsi="DejaVu Sans Mono"/>
        </w:rPr>
        <w:t>186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”表示连接过程中丢包比例为</w:t>
      </w:r>
      <w:r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；“</w:t>
      </w:r>
      <w:r w:rsidRPr="006F335C">
        <w:rPr>
          <w:rFonts w:ascii="DejaVu Sans Mono" w:hAnsi="DejaVu Sans Mono"/>
        </w:rPr>
        <w:t xml:space="preserve">time </w:t>
      </w:r>
      <w:r>
        <w:rPr>
          <w:rFonts w:ascii="DejaVu Sans Mono" w:hAnsi="DejaVu Sans Mono"/>
        </w:rPr>
        <w:t>199386</w:t>
      </w:r>
      <w:r w:rsidRPr="006F335C">
        <w:rPr>
          <w:rFonts w:ascii="DejaVu Sans Mono" w:hAnsi="DejaVu Sans Mono"/>
        </w:rPr>
        <w:t>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次连接总耗时</w:t>
      </w:r>
      <w:r>
        <w:rPr>
          <w:rFonts w:ascii="DejaVu Sans Mono" w:hAnsi="DejaVu Sans Mono"/>
        </w:rPr>
        <w:t>199836ms</w:t>
      </w:r>
      <w:r>
        <w:rPr>
          <w:rFonts w:ascii="DejaVu Sans Mono" w:hAnsi="DejaVu Sans Mono" w:hint="eastAsia"/>
        </w:rPr>
        <w:t>，“</w:t>
      </w:r>
      <w:r w:rsidRPr="006F335C">
        <w:rPr>
          <w:rFonts w:ascii="DejaVu Sans Mono" w:hAnsi="DejaVu Sans Mono"/>
        </w:rPr>
        <w:t xml:space="preserve">rtt min/avg/max/mdev = </w:t>
      </w:r>
      <w:r w:rsidRPr="00F961C3">
        <w:rPr>
          <w:rFonts w:ascii="DejaVu Sans Mono" w:hAnsi="DejaVu Sans Mono"/>
        </w:rPr>
        <w:t>230.439/248.901/290.203/9.397 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次连接中最短时间为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34.439ms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平均时间为</w:t>
      </w:r>
      <w:r>
        <w:rPr>
          <w:rFonts w:ascii="DejaVu Sans Mono" w:hAnsi="DejaVu Sans Mono"/>
        </w:rPr>
        <w:t>248.901ms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最长时间为</w:t>
      </w:r>
      <w:r>
        <w:rPr>
          <w:rFonts w:ascii="DejaVu Sans Mono" w:hAnsi="DejaVu Sans Mono"/>
        </w:rPr>
        <w:t>290.203ms</w:t>
      </w:r>
      <w:r>
        <w:rPr>
          <w:rFonts w:ascii="DejaVu Sans Mono" w:hAnsi="DejaVu Sans Mono" w:hint="eastAsia"/>
        </w:rPr>
        <w:t>，平均方差为</w:t>
      </w:r>
      <w:r>
        <w:rPr>
          <w:rFonts w:ascii="DejaVu Sans Mono" w:hAnsi="DejaVu Sans Mono" w:hint="eastAsia"/>
        </w:rPr>
        <w:t>9</w:t>
      </w:r>
      <w:r>
        <w:rPr>
          <w:rFonts w:ascii="DejaVu Sans Mono" w:hAnsi="DejaVu Sans Mono"/>
        </w:rPr>
        <w:t>.397ms</w:t>
      </w:r>
      <w:r>
        <w:rPr>
          <w:rFonts w:ascii="DejaVu Sans Mono" w:hAnsi="DejaVu Sans Mono" w:hint="eastAsia"/>
        </w:rPr>
        <w:t>。</w:t>
      </w:r>
    </w:p>
    <w:p w14:paraId="0345BAA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如服务器位置与节点位置为相同洲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、延迟小于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）；当为跨洲连接时，丢包现象一般存在，延迟一般不超过</w:t>
      </w:r>
      <w:r>
        <w:rPr>
          <w:rFonts w:ascii="DejaVu Sans Mono" w:hAnsi="DejaVu Sans Mono" w:hint="eastAsia"/>
        </w:rPr>
        <w:t>3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，但其达标数值很难界定，当用户对其丢包比例以及延迟现象不确定时，可询问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社区工作人员这两项是否达标。</w:t>
      </w:r>
    </w:p>
    <w:p w14:paraId="2516C275" w14:textId="4010CB28" w:rsidR="00E4323B" w:rsidRPr="00D74E9D" w:rsidRDefault="00D5541D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Pr="00D5541D">
        <w:rPr>
          <w:rFonts w:ascii="DejaVu Sans Mono" w:hAnsi="DejaVu Sans Mono" w:hint="eastAsia"/>
        </w:rPr>
        <w:t>联系网络服务提供商或者数据中心</w:t>
      </w:r>
      <w:r>
        <w:rPr>
          <w:rFonts w:ascii="DejaVu Sans Mono" w:hAnsi="DejaVu Sans Mono" w:hint="eastAsia"/>
        </w:rPr>
        <w:t>，解决网络问题。</w:t>
      </w:r>
    </w:p>
    <w:p w14:paraId="18240D86" w14:textId="19AA339F" w:rsidR="00E4323B" w:rsidRPr="00F12831" w:rsidRDefault="00E4323B" w:rsidP="00F12831">
      <w:pPr>
        <w:pStyle w:val="a6"/>
        <w:ind w:left="-567"/>
        <w:jc w:val="left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F77DF49" wp14:editId="54BDC8DD">
                <wp:extent cx="5274310" cy="171450"/>
                <wp:effectExtent l="0" t="0" r="21590" b="1905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84FA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1925469C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461295B4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5205FBB9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4A96C02C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14573B44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icmp_seq=5 ttl=49 time=248 ms</w:t>
                            </w:r>
                          </w:p>
                          <w:p w14:paraId="71896D07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02890C4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icmp_seq=198 ttl=49 time=263 ms</w:t>
                            </w:r>
                          </w:p>
                          <w:p w14:paraId="6F468658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F9CC152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icmp_seq=200 ttl=49 time=251 ms</w:t>
                            </w:r>
                          </w:p>
                          <w:p w14:paraId="3BB16199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EF9F956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6DF080B" w14:textId="77777777" w:rsidR="00743FE5" w:rsidRPr="00F961C3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654489DA" w14:textId="77777777" w:rsidR="00743FE5" w:rsidRPr="00D74E9D" w:rsidRDefault="00743FE5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7DF49" id="文本框 31" o:spid="_x0000_s109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DioDsN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A2784FA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D74E9D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1925469C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461295B4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5205FBB9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4A96C02C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14573B44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icmp_seq=5 ttl=49 time=248 ms</w:t>
                      </w:r>
                    </w:p>
                    <w:p w14:paraId="71896D07" w14:textId="77777777" w:rsidR="00743FE5" w:rsidRPr="00D74E9D" w:rsidRDefault="00743FE5" w:rsidP="00E4323B">
                      <w:pPr>
                        <w:spacing w:line="240" w:lineRule="exact"/>
                        <w:rPr>
                          <w:rFonts w:hint="eastAsi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02890C4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icmp_seq=198 ttl=49 time=263 ms</w:t>
                      </w:r>
                    </w:p>
                    <w:p w14:paraId="6F468658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F9CC152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icmp_seq=200 ttl=49 time=251 ms</w:t>
                      </w:r>
                    </w:p>
                    <w:p w14:paraId="3BB16199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EF9F956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6DF080B" w14:textId="77777777" w:rsidR="00743FE5" w:rsidRPr="00F961C3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654489DA" w14:textId="77777777" w:rsidR="00743FE5" w:rsidRPr="00D74E9D" w:rsidRDefault="00743FE5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1FAEFF" w14:textId="7985D85E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3" w:name="_Toc525327395"/>
      <w:bookmarkStart w:id="44" w:name="_Toc525328108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2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源代码搭建步骤</w:t>
      </w:r>
      <w:bookmarkEnd w:id="43"/>
      <w:bookmarkEnd w:id="44"/>
    </w:p>
    <w:p w14:paraId="7E4612EB" w14:textId="65DF00C7" w:rsidR="003B78A2" w:rsidRPr="00F12831" w:rsidRDefault="003B78A2" w:rsidP="003B78A2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源代码搭建主要包括以下步骤：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:rsidRPr="000B6DE5" w14:paraId="5D664556" w14:textId="77777777" w:rsidTr="00A541C7">
        <w:tc>
          <w:tcPr>
            <w:tcW w:w="959" w:type="dxa"/>
          </w:tcPr>
          <w:p w14:paraId="44330788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84C5848" w14:textId="77777777" w:rsidTr="00A541C7">
        <w:tc>
          <w:tcPr>
            <w:tcW w:w="959" w:type="dxa"/>
            <w:vMerge w:val="restart"/>
          </w:tcPr>
          <w:p w14:paraId="377EDAD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1FB405B9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5AFE5BCD" w14:textId="77777777" w:rsidTr="00A541C7">
        <w:tc>
          <w:tcPr>
            <w:tcW w:w="959" w:type="dxa"/>
            <w:vMerge/>
          </w:tcPr>
          <w:p w14:paraId="03E3A657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F71057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EB6000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提示：需要输入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0F739E7B" w14:textId="77777777" w:rsidTr="00A541C7">
        <w:tc>
          <w:tcPr>
            <w:tcW w:w="959" w:type="dxa"/>
            <w:vMerge w:val="restart"/>
          </w:tcPr>
          <w:p w14:paraId="6B14B52A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75D88BAF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7477B75A" w14:textId="77777777" w:rsidTr="00A541C7">
        <w:tc>
          <w:tcPr>
            <w:tcW w:w="959" w:type="dxa"/>
            <w:vMerge/>
          </w:tcPr>
          <w:p w14:paraId="6193895B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4095C7F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62E5851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870" w:type="dxa"/>
          </w:tcPr>
          <w:p w14:paraId="09CE73E3" w14:textId="77777777" w:rsidR="003B78A2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23" w:history="1">
              <w:r w:rsidRPr="00F12831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</w:rPr>
              <w:t xml:space="preserve"> </w:t>
            </w:r>
          </w:p>
          <w:p w14:paraId="013F4CF3" w14:textId="50409352" w:rsidR="001815DE" w:rsidRPr="00F12831" w:rsidRDefault="001815DE" w:rsidP="0092053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39DF85FA" w14:textId="77777777" w:rsidTr="00A541C7">
        <w:tc>
          <w:tcPr>
            <w:tcW w:w="959" w:type="dxa"/>
            <w:vMerge/>
          </w:tcPr>
          <w:p w14:paraId="2FC1F6ED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F2AB172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3E649F7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4DEA8AE6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0BFA836B" w14:textId="77777777" w:rsidTr="00A541C7">
        <w:tc>
          <w:tcPr>
            <w:tcW w:w="959" w:type="dxa"/>
            <w:vMerge/>
          </w:tcPr>
          <w:p w14:paraId="4F239B4A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4094D10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13DE16DD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40AEC64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276EBCF" w14:textId="77777777" w:rsidTr="00A541C7">
        <w:tc>
          <w:tcPr>
            <w:tcW w:w="959" w:type="dxa"/>
            <w:vMerge w:val="restart"/>
          </w:tcPr>
          <w:p w14:paraId="2490549F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下载编译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57C2BAE5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6BFF76A1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17D4B5D1" w14:textId="77777777" w:rsidTr="00A541C7">
        <w:tc>
          <w:tcPr>
            <w:tcW w:w="959" w:type="dxa"/>
            <w:vMerge/>
          </w:tcPr>
          <w:p w14:paraId="67413EA3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D0CD645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84F3DB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go-hpb</w:t>
            </w:r>
            <w:r w:rsidRPr="00F12831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70" w:type="dxa"/>
          </w:tcPr>
          <w:p w14:paraId="77927EED" w14:textId="77777777" w:rsidR="0010395A" w:rsidRDefault="003C72F5" w:rsidP="0010395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="0010395A" w:rsidRPr="0009782D">
              <w:rPr>
                <w:rFonts w:ascii="DejaVu Sans Mono" w:hAnsi="DejaVu Sans Mono" w:hint="eastAsia"/>
                <w:b/>
              </w:rPr>
              <w:t>s</w:t>
            </w:r>
            <w:r w:rsidR="0010395A" w:rsidRPr="0009782D">
              <w:rPr>
                <w:rFonts w:ascii="DejaVu Sans Mono" w:hAnsi="DejaVu Sans Mono"/>
                <w:b/>
              </w:rPr>
              <w:t>udo</w:t>
            </w:r>
            <w:r w:rsidR="0010395A">
              <w:rPr>
                <w:rFonts w:ascii="DejaVu Sans Mono" w:hAnsi="DejaVu Sans Mono"/>
              </w:rPr>
              <w:t xml:space="preserve"> </w:t>
            </w:r>
            <w:r w:rsidR="0010395A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10395A" w:rsidRPr="0009782D">
              <w:rPr>
                <w:rFonts w:ascii="DejaVu Sans Mono" w:hAnsi="DejaVu Sans Mono"/>
                <w:b/>
              </w:rPr>
              <w:t>version_x.x.x.x</w:t>
            </w:r>
            <w:r w:rsidR="0010395A" w:rsidRPr="0010395A">
              <w:rPr>
                <w:rFonts w:ascii="DejaVu Sans Mono" w:hAnsi="DejaVu Sans Mono"/>
                <w:b/>
              </w:rPr>
              <w:t xml:space="preserve"> </w:t>
            </w:r>
            <w:hyperlink r:id="rId24" w:history="1">
              <w:r w:rsidR="0010395A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2ADF65AB" w14:textId="2F0B6055" w:rsidR="000A39D3" w:rsidRDefault="0010395A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078BC36C" w14:textId="69669B07" w:rsidR="003C72F5" w:rsidRPr="00F12831" w:rsidRDefault="000A39D3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4CB493B" w14:textId="77777777" w:rsidTr="00A541C7">
        <w:tc>
          <w:tcPr>
            <w:tcW w:w="959" w:type="dxa"/>
            <w:vMerge/>
          </w:tcPr>
          <w:p w14:paraId="564FDF04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2B749B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B253FD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编译</w:t>
            </w:r>
            <w:r w:rsidRPr="00F12831">
              <w:rPr>
                <w:rFonts w:ascii="DejaVu Sans Mono" w:hAnsi="DejaVu Sans Mono"/>
              </w:rPr>
              <w:t>go-hpb</w:t>
            </w:r>
          </w:p>
        </w:tc>
        <w:tc>
          <w:tcPr>
            <w:tcW w:w="4870" w:type="dxa"/>
          </w:tcPr>
          <w:p w14:paraId="2F0FEE28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go-hpb/</w:t>
            </w:r>
          </w:p>
          <w:p w14:paraId="11304B74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22357412" w14:textId="77777777" w:rsidTr="00A541C7">
        <w:tc>
          <w:tcPr>
            <w:tcW w:w="959" w:type="dxa"/>
            <w:vMerge/>
          </w:tcPr>
          <w:p w14:paraId="05C516BB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505C38B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92BB3DD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328969B3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b/>
              </w:rPr>
              <w:t xml:space="preserve">sudo cp </w:t>
            </w:r>
            <w:r w:rsidRPr="00F12831">
              <w:rPr>
                <w:rFonts w:ascii="DejaVu Sans Mono" w:hAnsi="DejaVu Sans Mono"/>
                <w:i/>
              </w:rPr>
              <w:t>build/bin/*</w:t>
            </w:r>
            <w:r w:rsidR="00A541C7" w:rsidRPr="00F12831">
              <w:rPr>
                <w:rFonts w:ascii="DejaVu Sans Mono" w:hAnsi="DejaVu Sans Mono"/>
                <w:i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 xml:space="preserve"> /home/ghpb-bin/</w:t>
            </w:r>
          </w:p>
          <w:p w14:paraId="44699993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说明：</w:t>
            </w:r>
            <w:r w:rsidRPr="00F12831">
              <w:rPr>
                <w:rFonts w:ascii="DejaVu Sans Mono" w:hAnsi="DejaVu Sans Mono"/>
                <w:i/>
              </w:rPr>
              <w:t>build/bin/*</w:t>
            </w:r>
            <w:r w:rsidRPr="00F12831">
              <w:rPr>
                <w:rFonts w:ascii="DejaVu Sans Mono" w:hAnsi="DejaVu Sans Mono" w:hint="eastAsia"/>
              </w:rPr>
              <w:t>为编译路径，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57FA2FD2" w14:textId="77777777" w:rsidTr="00A541C7">
        <w:tc>
          <w:tcPr>
            <w:tcW w:w="959" w:type="dxa"/>
            <w:vMerge w:val="restart"/>
          </w:tcPr>
          <w:p w14:paraId="77B29DF1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430DE4E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70" w:type="dxa"/>
          </w:tcPr>
          <w:p w14:paraId="0714639E" w14:textId="5CA8D670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="00A541C7"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43E601E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79A2E1C" w14:textId="77777777" w:rsidTr="00A541C7">
        <w:tc>
          <w:tcPr>
            <w:tcW w:w="959" w:type="dxa"/>
            <w:vMerge/>
          </w:tcPr>
          <w:p w14:paraId="34096BB9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766947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B1B72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3C72F5" w:rsidRPr="000B6DE5" w14:paraId="7D58A1EB" w14:textId="77777777" w:rsidTr="00A541C7">
        <w:tc>
          <w:tcPr>
            <w:tcW w:w="959" w:type="dxa"/>
            <w:vMerge w:val="restart"/>
          </w:tcPr>
          <w:p w14:paraId="70E7D052" w14:textId="56AEC659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F22389" w:rsidRPr="000B6DE5" w14:paraId="6F976A09" w14:textId="77777777" w:rsidTr="00A541C7">
        <w:tc>
          <w:tcPr>
            <w:tcW w:w="959" w:type="dxa"/>
            <w:vMerge/>
          </w:tcPr>
          <w:p w14:paraId="12552A11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3B80FA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DCFD681" w14:textId="283FC2AE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4870" w:type="dxa"/>
          </w:tcPr>
          <w:p w14:paraId="311C49AE" w14:textId="7698D9BA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c</w:t>
            </w:r>
            <w:r w:rsidR="00B552D9" w:rsidRPr="001D64D8">
              <w:rPr>
                <w:rFonts w:ascii="DejaVu Sans Mono" w:hAnsi="DejaVu Sans Mono"/>
              </w:rPr>
              <w:t xml:space="preserve">d </w:t>
            </w:r>
            <w:r w:rsidRPr="00F12831">
              <w:rPr>
                <w:rFonts w:ascii="DejaVu Sans Mono" w:hAnsi="DejaVu Sans Mono"/>
              </w:rPr>
              <w:t>node/data/</w:t>
            </w:r>
          </w:p>
          <w:p w14:paraId="7C640776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mkdir keystore</w:t>
            </w:r>
          </w:p>
          <w:p w14:paraId="3964EAFB" w14:textId="3ECAD556" w:rsidR="00E3270E" w:rsidRPr="00F12831" w:rsidRDefault="00E3270E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F22389" w:rsidRPr="000B6DE5" w14:paraId="348F0709" w14:textId="77777777" w:rsidTr="00A541C7">
        <w:tc>
          <w:tcPr>
            <w:tcW w:w="959" w:type="dxa"/>
            <w:vMerge/>
          </w:tcPr>
          <w:p w14:paraId="4C48AFED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1B92052B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BDD15F1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70" w:type="dxa"/>
          </w:tcPr>
          <w:p w14:paraId="7B9F97C9" w14:textId="66863D8A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="001307E5">
              <w:rPr>
                <w:rFonts w:ascii="DejaVu Sans Mono" w:hAnsi="DejaVu Sans Mono" w:hint="eastAsia"/>
                <w:sz w:val="20"/>
              </w:rPr>
              <w:t>/</w:t>
            </w:r>
            <w:r w:rsidRPr="00F12831">
              <w:rPr>
                <w:rFonts w:ascii="DejaVu Sans Mono" w:hAnsi="DejaVu Sans Mono"/>
                <w:sz w:val="20"/>
              </w:rPr>
              <w:t>home/ghpb-bin/node/data/ 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F22389" w:rsidRPr="000B6DE5" w14:paraId="0ECF4139" w14:textId="77777777" w:rsidTr="00A541C7">
        <w:tc>
          <w:tcPr>
            <w:tcW w:w="959" w:type="dxa"/>
          </w:tcPr>
          <w:p w14:paraId="70CD039F" w14:textId="7FEF6FDE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0410D816" w14:textId="3A6BDA9F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559" w:type="dxa"/>
          </w:tcPr>
          <w:p w14:paraId="153E7812" w14:textId="627B3290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  <w:i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account new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 w:hint="eastAsia"/>
              </w:rPr>
              <w:t>；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请您设置账户的密码（如</w:t>
            </w:r>
            <w:r w:rsidRPr="00F12831">
              <w:rPr>
                <w:rFonts w:ascii="DejaVu Sans Mono" w:hAnsi="DejaVu Sans Mono"/>
              </w:rPr>
              <w:t>123</w:t>
            </w:r>
            <w:r w:rsidRPr="00F12831">
              <w:rPr>
                <w:rFonts w:ascii="DejaVu Sans Mono" w:hAnsi="DejaVu Sans Mono" w:hint="eastAsia"/>
              </w:rPr>
              <w:t>），重复输入密码后记录所得到的</w:t>
            </w:r>
            <w:r w:rsidRPr="00F12831">
              <w:rPr>
                <w:rFonts w:ascii="DejaVu Sans Mono" w:hAnsi="DejaVu Sans Mono"/>
              </w:rPr>
              <w:t>Address</w:t>
            </w:r>
            <w:r w:rsidRPr="00F12831">
              <w:rPr>
                <w:rFonts w:ascii="DejaVu Sans Mono" w:hAnsi="DejaVu Sans Mono" w:hint="eastAsia"/>
              </w:rPr>
              <w:t>地址；</w:t>
            </w:r>
          </w:p>
        </w:tc>
      </w:tr>
      <w:tr w:rsidR="00F22389" w:rsidRPr="000B6DE5" w14:paraId="2D45FBFB" w14:textId="77777777" w:rsidTr="00A541C7">
        <w:tc>
          <w:tcPr>
            <w:tcW w:w="959" w:type="dxa"/>
            <w:vMerge w:val="restart"/>
          </w:tcPr>
          <w:p w14:paraId="6E0DB869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5273B3C3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1F6893AD" w14:textId="3BC43122" w:rsidR="00846A9C" w:rsidRPr="00F12831" w:rsidRDefault="00846A9C" w:rsidP="00F2238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59" w:type="dxa"/>
          </w:tcPr>
          <w:p w14:paraId="09F60D52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4870" w:type="dxa"/>
          </w:tcPr>
          <w:p w14:paraId="21DD7FF9" w14:textId="49832C07" w:rsidR="00162B3F" w:rsidRDefault="00162B3F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3F69C27A" w14:textId="20565993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="004E4BC5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--nodetype synnode console</w:t>
            </w:r>
          </w:p>
          <w:p w14:paraId="5756AB4B" w14:textId="19A8BAC1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32F64872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F22389" w:rsidRPr="000B6DE5" w14:paraId="0CBB1863" w14:textId="77777777" w:rsidTr="00A541C7">
        <w:tc>
          <w:tcPr>
            <w:tcW w:w="959" w:type="dxa"/>
            <w:vMerge/>
          </w:tcPr>
          <w:p w14:paraId="70E0995B" w14:textId="77777777" w:rsidR="00F22389" w:rsidRPr="00F12831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683BB4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C76E24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70" w:type="dxa"/>
          </w:tcPr>
          <w:p w14:paraId="60B01011" w14:textId="6567AA4F" w:rsidR="0001683C" w:rsidRDefault="00162B3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7DD91764" w14:textId="2BB723D0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nohup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--port 8545 </w:t>
            </w:r>
            <w:r w:rsidRPr="00F12831">
              <w:rPr>
                <w:rFonts w:ascii="DejaVu Sans Mono" w:hAnsi="DejaVu Sans Mono"/>
                <w:b/>
              </w:rPr>
              <w:t xml:space="preserve">--verbosity 3 --rpc --rpcapi hpb,web3,admin,txpool,debug,personal,net,miner,prometheus  </w:t>
            </w:r>
            <w:r w:rsidR="008218BD" w:rsidRPr="00F12831">
              <w:rPr>
                <w:rFonts w:ascii="DejaVu Sans Mono" w:hAnsi="DejaVu Sans Mono"/>
                <w:b/>
              </w:rPr>
              <w:t>--</w:t>
            </w:r>
            <w:r w:rsidRPr="00F12831">
              <w:rPr>
                <w:rFonts w:ascii="DejaVu Sans Mono" w:hAnsi="DejaVu Sans Mono"/>
                <w:b/>
              </w:rPr>
              <w:t>nodetype synnode  &amp;</w:t>
            </w:r>
          </w:p>
          <w:p w14:paraId="0C636001" w14:textId="77777777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25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B66AB00" w14:textId="674C2A60" w:rsidR="00F22389" w:rsidRPr="00F12831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26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>IP, 8545</w:t>
            </w:r>
            <w:r w:rsidRPr="00F12831">
              <w:rPr>
                <w:rFonts w:ascii="DejaVu Sans Mono" w:hAnsi="DejaVu Sans Mono" w:hint="eastAsia"/>
              </w:rPr>
              <w:t>为端口号；</w:t>
            </w:r>
          </w:p>
        </w:tc>
      </w:tr>
    </w:tbl>
    <w:p w14:paraId="0FCADAC4" w14:textId="77777777" w:rsidR="004E4BC5" w:rsidRPr="00F12831" w:rsidRDefault="004E4BC5" w:rsidP="003B78A2">
      <w:pPr>
        <w:rPr>
          <w:rFonts w:ascii="DejaVu Sans Mono" w:hAnsi="DejaVu Sans Mono"/>
        </w:rPr>
      </w:pPr>
    </w:p>
    <w:p w14:paraId="667732D9" w14:textId="2BE59A03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5" w:name="_Toc525327396"/>
      <w:bookmarkStart w:id="46" w:name="_Toc525328109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3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源代码搭建示例</w:t>
      </w:r>
      <w:bookmarkEnd w:id="45"/>
      <w:bookmarkEnd w:id="46"/>
    </w:p>
    <w:p w14:paraId="34B2E947" w14:textId="77777777" w:rsidR="00E92366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Pr="00F12831">
        <w:rPr>
          <w:rFonts w:ascii="DejaVu Sans Mono" w:hAnsi="DejaVu Sans Mono" w:hint="eastAsia"/>
        </w:rPr>
        <w:t>创建程序执行路径；</w:t>
      </w:r>
    </w:p>
    <w:p w14:paraId="05E68F91" w14:textId="3AA2CA94" w:rsidR="003B78A2" w:rsidRPr="00F12831" w:rsidRDefault="00E92366" w:rsidP="00E9236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3B78A2" w:rsidRPr="00F12831">
        <w:rPr>
          <w:rFonts w:ascii="DejaVu Sans Mono" w:hAnsi="DejaVu Sans Mono" w:hint="eastAsia"/>
        </w:rPr>
        <w:t>其中</w:t>
      </w:r>
      <w:r w:rsidR="003B78A2" w:rsidRPr="00F12831">
        <w:rPr>
          <w:rFonts w:ascii="DejaVu Sans Mono" w:hAnsi="DejaVu Sans Mono"/>
        </w:rPr>
        <w:t>/home/ghpb-bin</w:t>
      </w:r>
      <w:r w:rsidR="003B78A2" w:rsidRPr="00F12831">
        <w:rPr>
          <w:rFonts w:ascii="DejaVu Sans Mono" w:hAnsi="DejaVu Sans Mono" w:hint="eastAsia"/>
        </w:rPr>
        <w:t>可改为指定路径</w:t>
      </w:r>
      <w:r w:rsidR="003B78A2" w:rsidRPr="00F12831">
        <w:rPr>
          <w:rFonts w:ascii="DejaVu Sans Mono" w:hAnsi="DejaVu Sans Mono"/>
        </w:rPr>
        <w:br/>
      </w:r>
      <w:r w:rsidR="00900C3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743FE5" w:rsidRPr="00B423BF" w:rsidRDefault="00743FE5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98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ROYpCX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BA0C9EA" w14:textId="3125CF1D" w:rsidR="00743FE5" w:rsidRPr="00B423BF" w:rsidRDefault="00743FE5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Pr="00F12831" w:rsidRDefault="00E92366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A1DC5" w:rsidRPr="00F12831">
        <w:rPr>
          <w:rFonts w:ascii="DejaVu Sans Mono" w:hAnsi="DejaVu Sans Mono" w:hint="eastAsia"/>
        </w:rPr>
        <w:t>切换成</w:t>
      </w:r>
      <w:r w:rsidR="00BA1DC5" w:rsidRPr="00F12831">
        <w:rPr>
          <w:rFonts w:ascii="DejaVu Sans Mono" w:hAnsi="DejaVu Sans Mono"/>
        </w:rPr>
        <w:t>ROOT</w:t>
      </w:r>
      <w:r w:rsidR="00BA1DC5" w:rsidRPr="00F12831">
        <w:rPr>
          <w:rFonts w:ascii="DejaVu Sans Mono" w:hAnsi="DejaVu Sans Mono" w:hint="eastAsia"/>
        </w:rPr>
        <w:t>用户</w:t>
      </w:r>
      <w:r w:rsidR="00151EBE" w:rsidRPr="00F12831">
        <w:rPr>
          <w:rFonts w:ascii="DejaVu Sans Mono" w:hAnsi="DejaVu Sans Mono" w:hint="eastAsia"/>
        </w:rPr>
        <w:t>，根据提示输入</w:t>
      </w:r>
      <w:r w:rsidR="00151EBE" w:rsidRPr="00F12831">
        <w:rPr>
          <w:rFonts w:ascii="DejaVu Sans Mono" w:hAnsi="DejaVu Sans Mono"/>
        </w:rPr>
        <w:t>ROOT</w:t>
      </w:r>
      <w:r w:rsidR="00151EBE" w:rsidRPr="00F12831">
        <w:rPr>
          <w:rFonts w:ascii="DejaVu Sans Mono" w:hAnsi="DejaVu Sans Mono" w:hint="eastAsia"/>
        </w:rPr>
        <w:t>账户密码；</w:t>
      </w:r>
      <w:r w:rsidR="00BA1DC5" w:rsidRPr="00F12831">
        <w:rPr>
          <w:rFonts w:ascii="DejaVu Sans Mono" w:hAnsi="DejaVu Sans Mono"/>
        </w:rPr>
        <w:br/>
      </w:r>
      <w:r w:rsidR="00BA1DC5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743FE5" w:rsidRDefault="00743FE5" w:rsidP="00BA1DC5">
                            <w:pPr>
                              <w:spacing w:line="240" w:lineRule="exact"/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743FE5" w:rsidRPr="00300AEF" w:rsidRDefault="00743FE5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99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KRhNkR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743FE5" w:rsidRDefault="00743FE5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743FE5" w:rsidRPr="00300AEF" w:rsidRDefault="00743FE5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Pr="00F12831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选择下载路径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 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；其中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可改为指定路径；</w:t>
      </w:r>
    </w:p>
    <w:p w14:paraId="205EE5DD" w14:textId="2858D3C4" w:rsidR="003B78A2" w:rsidRPr="00F12831" w:rsidRDefault="00423247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743FE5" w:rsidRPr="00B423BF" w:rsidRDefault="00743FE5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100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a9AZ33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743FE5" w:rsidRPr="00B423BF" w:rsidRDefault="00743FE5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r w:rsidRPr="00F12831">
        <w:rPr>
          <w:rFonts w:ascii="DejaVu Sans Mono" w:hAnsi="DejaVu Sans Mono"/>
          <w:i/>
        </w:rPr>
        <w:t>https://github.com/hpb-project/hpb-release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7EF7D47C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049FA05F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7AD811C8" w14:textId="77777777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101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DoqON6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42FB116E" w:rsidR="003B78A2" w:rsidRPr="00F12831" w:rsidRDefault="003B78A2" w:rsidP="00E92366">
      <w:pPr>
        <w:pStyle w:val="a6"/>
        <w:numPr>
          <w:ilvl w:val="0"/>
          <w:numId w:val="29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="00C674BE" w:rsidRPr="00F12831">
        <w:rPr>
          <w:rFonts w:ascii="DejaVu Sans Mono" w:hAnsi="DejaVu Sans Mono" w:hint="eastAsia"/>
        </w:rPr>
        <w:t>、</w:t>
      </w:r>
      <w:r w:rsidR="00C674BE"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="00C674BE" w:rsidRPr="00F12831">
        <w:rPr>
          <w:rFonts w:ascii="DejaVu Sans Mono" w:hAnsi="DejaVu Sans Mono" w:hint="eastAsia"/>
        </w:rPr>
        <w:t>三</w:t>
      </w:r>
      <w:r w:rsidRPr="00F12831">
        <w:rPr>
          <w:rFonts w:ascii="DejaVu Sans Mono" w:hAnsi="DejaVu Sans Mono" w:hint="eastAsia"/>
        </w:rPr>
        <w:t>个文件。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102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R055I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960A8C1" w14:textId="792E1E55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config/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目录，继续输入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cp </w:t>
      </w:r>
      <w:r w:rsidRPr="00F12831">
        <w:rPr>
          <w:rFonts w:ascii="DejaVu Sans Mono" w:hAnsi="DejaVu Sans Mono"/>
          <w:i/>
        </w:rPr>
        <w:t>gensis.json /home/ghpb-bin/</w:t>
      </w:r>
      <w:r w:rsidRPr="00F12831">
        <w:rPr>
          <w:rFonts w:ascii="DejaVu Sans Mono" w:hAnsi="DejaVu Sans Mono" w:hint="eastAsia"/>
          <w:i/>
        </w:rPr>
        <w:t>；</w:t>
      </w:r>
      <w:r w:rsidRPr="00F12831">
        <w:rPr>
          <w:rFonts w:ascii="DejaVu Sans Mono" w:hAnsi="DejaVu Sans Mono"/>
          <w:i/>
        </w:rPr>
        <w:br/>
      </w:r>
      <w:r w:rsidR="00E92366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/hone/gphb-bin/</w:t>
      </w:r>
      <w:r w:rsidRPr="00F12831">
        <w:rPr>
          <w:rFonts w:ascii="DejaVu Sans Mono" w:hAnsi="DejaVu Sans Mono" w:hint="eastAsia"/>
        </w:rPr>
        <w:t>为您所设置的程序执行路径。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743FE5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743FE5" w:rsidRPr="00AD4FA2" w:rsidRDefault="00743FE5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104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BjoGD3dwIAACA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3C5E66" w14:textId="192AE723" w:rsidR="00743FE5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743FE5" w:rsidRPr="00AD4FA2" w:rsidRDefault="00743FE5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进入下载路径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将源码下到</w:t>
      </w:r>
      <w:r w:rsidRPr="00F12831">
        <w:rPr>
          <w:rFonts w:ascii="DejaVu Sans Mono" w:hAnsi="DejaVu Sans Mono"/>
        </w:rPr>
        <w:t>home</w:t>
      </w:r>
      <w:r w:rsidRPr="00F12831">
        <w:rPr>
          <w:rFonts w:ascii="DejaVu Sans Mono" w:hAnsi="DejaVu Sans Mono" w:hint="eastAsia"/>
        </w:rPr>
        <w:t>目录下，其中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可改为源码下载路径</w:t>
      </w:r>
      <w:r w:rsidRPr="00F12831">
        <w:rPr>
          <w:rFonts w:ascii="DejaVu Sans Mono" w:hAnsi="DejaVu Sans Mono"/>
        </w:rPr>
        <w:br/>
      </w:r>
      <w:r w:rsidR="00AD4FA2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743FE5" w:rsidRPr="00AD4FA2" w:rsidRDefault="00743FE5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105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B85y9B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743FE5" w:rsidRPr="00AD4FA2" w:rsidRDefault="00743FE5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9108" w14:textId="1FCAECED" w:rsidR="00E81939" w:rsidRPr="00F12831" w:rsidRDefault="003B78A2" w:rsidP="00F12831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="0010395A" w:rsidRPr="0009782D">
        <w:rPr>
          <w:rFonts w:ascii="DejaVu Sans Mono" w:hAnsi="DejaVu Sans Mono" w:hint="eastAsia"/>
          <w:b/>
        </w:rPr>
        <w:t>s</w:t>
      </w:r>
      <w:r w:rsidR="0010395A" w:rsidRPr="0009782D">
        <w:rPr>
          <w:rFonts w:ascii="DejaVu Sans Mono" w:hAnsi="DejaVu Sans Mono"/>
          <w:b/>
        </w:rPr>
        <w:t>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 xml:space="preserve">git clone -b </w:t>
      </w:r>
      <w:r w:rsidR="0010395A" w:rsidRPr="0009782D">
        <w:rPr>
          <w:rFonts w:ascii="DejaVu Sans Mono" w:hAnsi="DejaVu Sans Mono"/>
          <w:b/>
        </w:rPr>
        <w:t>version_x.x.x.x</w:t>
      </w:r>
      <w:r w:rsidR="0010395A" w:rsidRPr="0010395A">
        <w:rPr>
          <w:rFonts w:ascii="DejaVu Sans Mono" w:hAnsi="DejaVu Sans Mono"/>
          <w:b/>
        </w:rPr>
        <w:t xml:space="preserve"> </w:t>
      </w:r>
      <w:hyperlink r:id="rId27" w:history="1">
        <w:r w:rsidR="0010395A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Pr="00F12831">
        <w:rPr>
          <w:rFonts w:ascii="DejaVu Sans Mono" w:hAnsi="DejaVu Sans Mono" w:hint="eastAsia"/>
        </w:rPr>
        <w:t>，当进度变为</w:t>
      </w:r>
      <w:r w:rsidRPr="00F12831">
        <w:rPr>
          <w:rFonts w:ascii="DejaVu Sans Mono" w:hAnsi="DejaVu Sans Mono"/>
        </w:rPr>
        <w:t>100%</w:t>
      </w:r>
      <w:r w:rsidRPr="00F12831">
        <w:rPr>
          <w:rFonts w:ascii="DejaVu Sans Mono" w:hAnsi="DejaVu Sans Mono" w:hint="eastAsia"/>
        </w:rPr>
        <w:t>，出现“</w:t>
      </w:r>
      <w:r w:rsidRPr="00F12831">
        <w:rPr>
          <w:rFonts w:ascii="DejaVu Sans Mono" w:hAnsi="DejaVu Sans Mono"/>
        </w:rPr>
        <w:t>Checking conectivity ... done</w:t>
      </w:r>
      <w:r w:rsidRPr="00F12831">
        <w:rPr>
          <w:rFonts w:ascii="DejaVu Sans Mono" w:hAnsi="DejaVu Sans Mono" w:hint="eastAsia"/>
        </w:rPr>
        <w:t>”时，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为主网程序最新版本号）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0A39D3">
        <w:rPr>
          <w:rFonts w:ascii="DejaVu Sans Mono" w:hAnsi="DejaVu Sans Mono" w:hint="eastAsia"/>
        </w:rPr>
        <w:t>。</w:t>
      </w:r>
      <w:r w:rsidRPr="00F12831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089F9976" wp14:editId="33B96823">
                <wp:extent cx="5274310" cy="2762250"/>
                <wp:effectExtent l="0" t="0" r="21590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75A0" w14:textId="476F58D5" w:rsidR="00743FE5" w:rsidRPr="00F1283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20FF2D54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87ABDD0" w14:textId="15AFB08F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406E2129" w14:textId="2CC1240F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5BFB0326" w14:textId="5AF4F13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7B4C02A" w14:textId="237AD295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7C3CF2A8" w14:textId="77777777" w:rsidR="00743FE5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49360A58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3937C0C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EBD1A9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33D716C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 and commit them, and you can discard any commits you make in this</w:t>
                            </w:r>
                          </w:p>
                          <w:p w14:paraId="5D92076B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 without impacting any branches by performing another checkout.</w:t>
                            </w:r>
                          </w:p>
                          <w:p w14:paraId="46336B03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D9D3572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53182AB5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 so (now or later) by using -b with the checkout command again. Example:</w:t>
                            </w:r>
                          </w:p>
                          <w:p w14:paraId="612B48DB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496D100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git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F9976" id="文本框 22" o:spid="_x0000_s1102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T6rdtX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7A75A0" w14:textId="476F58D5" w:rsidR="00743FE5" w:rsidRPr="00F1283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20FF2D54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87ABDD0" w14:textId="15AFB08F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406E2129" w14:textId="2CC1240F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5BFB0326" w14:textId="5AF4F13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7B4C02A" w14:textId="237AD295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7C3CF2A8" w14:textId="77777777" w:rsidR="00743FE5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49360A58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3937C0C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AEBD1A9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33D716C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5D92076B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46336B03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D9D3572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53182AB5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612B48DB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496D100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24C05A81" w:rsidR="003B78A2" w:rsidRPr="00F12831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编译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go-hpb/</w:t>
      </w:r>
      <w:r w:rsidRPr="00F12831">
        <w:rPr>
          <w:rFonts w:ascii="DejaVu Sans Mono" w:hAnsi="DejaVu Sans Mono" w:hint="eastAsia"/>
        </w:rPr>
        <w:t>；继续输入</w:t>
      </w:r>
      <w:r w:rsidRPr="00F12831">
        <w:rPr>
          <w:rFonts w:ascii="DejaVu Sans Mono" w:hAnsi="DejaVu Sans Mono"/>
          <w:b/>
        </w:rPr>
        <w:t>make all</w:t>
      </w:r>
      <w:r w:rsidR="0049393B">
        <w:rPr>
          <w:rFonts w:ascii="DejaVu Sans Mono" w:hAnsi="DejaVu Sans Mono" w:hint="eastAsia"/>
        </w:rPr>
        <w:t>编译</w:t>
      </w:r>
      <w:r w:rsidR="0049393B">
        <w:rPr>
          <w:rFonts w:ascii="DejaVu Sans Mono" w:hAnsi="DejaVu Sans Mono" w:hint="eastAsia"/>
        </w:rPr>
        <w:t>g</w:t>
      </w:r>
      <w:r w:rsidR="0049393B">
        <w:rPr>
          <w:rFonts w:ascii="DejaVu Sans Mono" w:hAnsi="DejaVu Sans Mono"/>
        </w:rPr>
        <w:t>o-hpb</w:t>
      </w:r>
      <w:r w:rsidRPr="00F12831">
        <w:rPr>
          <w:rFonts w:ascii="DejaVu Sans Mono" w:hAnsi="DejaVu Sans Mono"/>
        </w:rPr>
        <w:t>;</w:t>
      </w:r>
      <w:r w:rsidR="00BA1DC5" w:rsidRPr="00F12831">
        <w:rPr>
          <w:rFonts w:ascii="DejaVu Sans Mono" w:hAnsi="DejaVu Sans Mono"/>
        </w:rPr>
        <w:br/>
      </w:r>
      <w:r w:rsidR="00BA1DC5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 go run build/ci.go install ./cmd/ghpb</w:t>
                            </w:r>
                          </w:p>
                          <w:p w14:paraId="4F40BD7B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743FE5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10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Aw1mLF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F8BFF1" w14:textId="45FA62D9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743FE5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Pr="00F12831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3</w:t>
      </w:r>
      <w:r w:rsidRPr="00F12831">
        <w:rPr>
          <w:rFonts w:ascii="DejaVu Sans Mono" w:hAnsi="DejaVu Sans Mono" w:hint="eastAsia"/>
        </w:rPr>
        <w:t>拷贝程序到执行路径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cp </w:t>
      </w:r>
      <w:r w:rsidRPr="00F12831">
        <w:rPr>
          <w:rFonts w:ascii="DejaVu Sans Mono" w:hAnsi="DejaVu Sans Mono"/>
          <w:i/>
        </w:rPr>
        <w:t>build/bin/* /home/ghpb-bin/</w:t>
      </w:r>
      <w:r w:rsidRPr="00F12831">
        <w:rPr>
          <w:rFonts w:ascii="DejaVu Sans Mono" w:hAnsi="DejaVu Sans Mono" w:hint="eastAsia"/>
        </w:rPr>
        <w:t>即可；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0640EA75" w14:textId="6944237D" w:rsidR="00A541C7" w:rsidRPr="00F12831" w:rsidRDefault="00F8421A" w:rsidP="00E9236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109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5E5AB92" w14:textId="3D5BCD2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Pr="00F12831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初始化节点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/home/ghpb-bin/</w:t>
      </w:r>
      <w:r w:rsidRPr="00F12831">
        <w:rPr>
          <w:rFonts w:ascii="DejaVu Sans Mono" w:hAnsi="DejaVu Sans Mono" w:hint="eastAsia"/>
        </w:rPr>
        <w:t>进入程序执行路径；继续输入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17B59F1C" w14:textId="67C5DD91" w:rsidR="003B78A2" w:rsidRDefault="00F8421A" w:rsidP="003B78A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Create New HpbConfig object </w:t>
                            </w:r>
                          </w:p>
                          <w:p w14:paraId="001783BA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Allocated cache and file handles  database=/home/ghpb-bin/node/data/ghpb/chaindata cache=16 handles=16</w:t>
                            </w:r>
                          </w:p>
                          <w:p w14:paraId="212537E9" w14:textId="77777777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Writing custom genesis block </w:t>
                            </w:r>
                          </w:p>
                          <w:p w14:paraId="667A037C" w14:textId="20D58BD0" w:rsidR="00743FE5" w:rsidRPr="00F8421A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11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ICpgk5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FA866B2" w14:textId="00B9675B" w:rsidR="00743FE5" w:rsidRPr="00F8421A" w:rsidRDefault="00743FE5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743FE5" w:rsidRPr="00F8421A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B1E80" w14:textId="77777777" w:rsidR="00DF10D5" w:rsidRPr="00F12831" w:rsidRDefault="00DF10D5" w:rsidP="003B78A2">
      <w:pPr>
        <w:spacing w:line="276" w:lineRule="auto"/>
        <w:jc w:val="left"/>
        <w:rPr>
          <w:rFonts w:ascii="DejaVu Sans Mono" w:hAnsi="DejaVu Sans Mono"/>
        </w:rPr>
      </w:pPr>
    </w:p>
    <w:p w14:paraId="2DA5BD7B" w14:textId="12D5D049" w:rsidR="003B78A2" w:rsidRPr="00F12831" w:rsidRDefault="003B78A2" w:rsidP="00F12831">
      <w:pPr>
        <w:pStyle w:val="a6"/>
        <w:numPr>
          <w:ilvl w:val="0"/>
          <w:numId w:val="29"/>
        </w:numPr>
        <w:spacing w:line="276" w:lineRule="auto"/>
        <w:ind w:left="284" w:firstLineChars="0" w:hanging="283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5</w:t>
      </w:r>
      <w:r w:rsidR="00200055" w:rsidRPr="00F12831">
        <w:rPr>
          <w:rFonts w:ascii="DejaVu Sans Mono" w:hAnsi="DejaVu Sans Mono"/>
        </w:rPr>
        <w:t>a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732CE5F6" w14:textId="529A334C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1C7F0342" w14:textId="6826B829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7D65C908" w14:textId="77777777" w:rsidR="00E3270E" w:rsidRPr="0038023B" w:rsidRDefault="00E3270E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8326131" w14:textId="2E62E8D9" w:rsidR="00F22389" w:rsidRPr="00F12831" w:rsidRDefault="00E3270E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1E23A470" wp14:editId="58682511">
                <wp:extent cx="5274310" cy="1405890"/>
                <wp:effectExtent l="0" t="0" r="21590" b="2286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FF80" w14:textId="39ED6623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05FEA43A" w14:textId="56E78206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14EEE691" w14:textId="535C013D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C100392" w14:textId="77777777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3A470" id="文本框 9" o:spid="_x0000_s1106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Bw9Q5h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CC8FF80" w14:textId="39ED6623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05FEA43A" w14:textId="56E78206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14EEE691" w14:textId="535C013D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C100392" w14:textId="77777777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D606" w14:textId="09664E48" w:rsidR="003B78A2" w:rsidRPr="00F12831" w:rsidRDefault="00F8421A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8B0EE8" w:rsidRPr="00F12831">
        <w:rPr>
          <w:rFonts w:ascii="DejaVu Sans Mono" w:hAnsi="DejaVu Sans Mono" w:hint="eastAsia"/>
        </w:rPr>
        <w:t>步骤</w:t>
      </w:r>
      <w:r w:rsidR="008B0EE8" w:rsidRPr="00F12831">
        <w:rPr>
          <w:rFonts w:ascii="DejaVu Sans Mono" w:hAnsi="DejaVu Sans Mono"/>
        </w:rPr>
        <w:t>5a</w:t>
      </w:r>
      <w:r w:rsidR="008B0EE8" w:rsidRPr="00F12831">
        <w:rPr>
          <w:rFonts w:ascii="DejaVu Sans Mono" w:hAnsi="DejaVu Sans Mono"/>
        </w:rPr>
        <w:tab/>
      </w:r>
      <w:r w:rsidR="003B78A2" w:rsidRPr="00F12831">
        <w:rPr>
          <w:rFonts w:ascii="DejaVu Sans Mono" w:hAnsi="DejaVu Sans Mono" w:hint="eastAsia"/>
        </w:rPr>
        <w:t>导入节点</w:t>
      </w:r>
      <w:r w:rsidR="003B78A2" w:rsidRPr="00F12831">
        <w:rPr>
          <w:rFonts w:ascii="DejaVu Sans Mono" w:hAnsi="DejaVu Sans Mono"/>
        </w:rPr>
        <w:br/>
      </w:r>
      <w:r w:rsidR="003B78A2" w:rsidRPr="00F12831">
        <w:rPr>
          <w:rFonts w:ascii="DejaVu Sans Mono" w:hAnsi="DejaVu Sans Mono" w:hint="eastAsia"/>
          <w:sz w:val="20"/>
        </w:rPr>
        <w:t>按顺序进入路径</w:t>
      </w:r>
      <w:r w:rsidR="0049393B">
        <w:rPr>
          <w:rFonts w:ascii="DejaVu Sans Mono" w:hAnsi="DejaVu Sans Mono" w:hint="eastAsia"/>
          <w:sz w:val="20"/>
        </w:rPr>
        <w:t>/</w:t>
      </w:r>
      <w:r w:rsidR="003B78A2" w:rsidRPr="00F12831">
        <w:rPr>
          <w:rFonts w:ascii="DejaVu Sans Mono" w:hAnsi="DejaVu Sans Mono"/>
          <w:sz w:val="20"/>
        </w:rPr>
        <w:t>home/ghpb-bin/node/data/keystore</w:t>
      </w:r>
      <w:r w:rsidR="003B78A2" w:rsidRPr="00F12831">
        <w:rPr>
          <w:rFonts w:ascii="DejaVu Sans Mono" w:hAnsi="DejaVu Sans Mono" w:hint="eastAsia"/>
          <w:sz w:val="20"/>
        </w:rPr>
        <w:t>，将账户信息文件拷入</w:t>
      </w:r>
      <w:r w:rsidR="003B78A2" w:rsidRPr="00F12831">
        <w:rPr>
          <w:rFonts w:ascii="DejaVu Sans Mono" w:hAnsi="DejaVu Sans Mono"/>
          <w:sz w:val="20"/>
        </w:rPr>
        <w:t>keystore</w:t>
      </w:r>
      <w:r w:rsidR="003B78A2" w:rsidRPr="00F12831">
        <w:rPr>
          <w:rFonts w:ascii="DejaVu Sans Mono" w:hAnsi="DejaVu Sans Mono" w:hint="eastAsia"/>
          <w:sz w:val="20"/>
        </w:rPr>
        <w:t>文件夹中；</w:t>
      </w:r>
    </w:p>
    <w:p w14:paraId="607EF16E" w14:textId="7E370FD7" w:rsidR="00877C14" w:rsidRPr="00F12831" w:rsidRDefault="00200055" w:rsidP="00F70DC7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  <w:sz w:val="20"/>
        </w:rPr>
        <w:t>步骤</w:t>
      </w:r>
      <w:r w:rsidRPr="00F12831">
        <w:rPr>
          <w:rFonts w:ascii="DejaVu Sans Mono" w:hAnsi="DejaVu Sans Mono"/>
          <w:sz w:val="20"/>
        </w:rPr>
        <w:t xml:space="preserve">5b </w:t>
      </w:r>
      <w:r w:rsidRPr="00F12831">
        <w:rPr>
          <w:rFonts w:ascii="DejaVu Sans Mono" w:hAnsi="DejaVu Sans Mono" w:hint="eastAsia"/>
          <w:sz w:val="20"/>
        </w:rPr>
        <w:t>新建账户</w:t>
      </w:r>
      <w:r w:rsidR="00B00764" w:rsidRPr="00F12831">
        <w:rPr>
          <w:rFonts w:ascii="DejaVu Sans Mono" w:hAnsi="DejaVu Sans Mono"/>
          <w:sz w:val="20"/>
        </w:rPr>
        <w:br/>
      </w:r>
      <w:r w:rsidR="00C94628" w:rsidRPr="00F12831">
        <w:rPr>
          <w:rFonts w:ascii="DejaVu Sans Mono" w:hAnsi="DejaVu Sans Mono"/>
          <w:sz w:val="20"/>
        </w:rPr>
        <w:tab/>
      </w:r>
      <w:r w:rsidR="00B00764" w:rsidRPr="00F12831">
        <w:rPr>
          <w:rFonts w:ascii="DejaVu Sans Mono" w:hAnsi="DejaVu Sans Mono" w:hint="eastAsia"/>
          <w:sz w:val="20"/>
        </w:rPr>
        <w:t>输入</w:t>
      </w:r>
      <w:r w:rsidR="00B00764" w:rsidRPr="00F12831">
        <w:rPr>
          <w:rFonts w:ascii="DejaVu Sans Mono" w:hAnsi="DejaVu Sans Mono"/>
          <w:sz w:val="20"/>
        </w:rPr>
        <w:t>./ghpb --datadir node/data account new</w:t>
      </w:r>
      <w:r w:rsidR="00B00764" w:rsidRPr="00F12831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F12831">
        <w:rPr>
          <w:rFonts w:ascii="DejaVu Sans Mono" w:hAnsi="DejaVu Sans Mono"/>
          <w:sz w:val="20"/>
        </w:rPr>
        <w:br/>
      </w:r>
      <w:r w:rsidR="00F8421A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[08-28|13:30:47]  HPB : Create New HpbConfig object </w:t>
                            </w:r>
                          </w:p>
                          <w:p w14:paraId="5AFC853E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[08-28|13:30:47]  HPB : Initialising Hpb node             network=1</w:t>
                            </w:r>
                          </w:p>
                          <w:p w14:paraId="3C032123" w14:textId="77777777" w:rsidR="00743FE5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%!s(boe._Ctype_char=0) %!s(boe._Ctype_char=0) %!s(boe._Ctype_char=0) %!s(boe._Ctype_char=0)]</w:t>
                            </w:r>
                          </w:p>
                          <w:p w14:paraId="59099362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WARN [08-28|13:30:57]  HPB : Get coinbase from boe fail, and set coinbase with account[0] </w:t>
                            </w:r>
                          </w:p>
                          <w:p w14:paraId="5F67EC18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[08-28|13:30:57]  HPB : Allocated cache and file handles  database=/home/ghpb-bin/node/data/ghpb/chaindata cache=128 handles=1024</w:t>
                            </w:r>
                          </w:p>
                          <w:p w14:paraId="30D9383A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743FE5" w:rsidRPr="00B00764" w:rsidRDefault="00743FE5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1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qqWt7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DD749AC" w14:textId="65B1DCBE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743FE5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743FE5" w:rsidRPr="00B00764" w:rsidRDefault="00743FE5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D7C" w14:textId="5471AD3F" w:rsidR="00EC5C85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6</w:t>
      </w:r>
      <w:r w:rsidRPr="00F12831">
        <w:rPr>
          <w:rFonts w:ascii="DejaVu Sans Mono" w:hAnsi="DejaVu Sans Mono" w:hint="eastAsia"/>
        </w:rPr>
        <w:t>启动节点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启动方式一：</w:t>
      </w:r>
      <w:r w:rsidR="00EC5C85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 xml:space="preserve">cd </w:t>
      </w:r>
      <w:r w:rsidR="00EC5C85" w:rsidRPr="00F12831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575C2581" w14:textId="126E1FBD" w:rsidR="00B56B24" w:rsidRPr="00F12831" w:rsidRDefault="00EC5C85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  <w:i/>
        </w:rPr>
        <w:t xml:space="preserve"> ./ghpb</w:t>
      </w:r>
      <w:r w:rsidR="00B56B24" w:rsidRPr="00F12831">
        <w:rPr>
          <w:rFonts w:ascii="DejaVu Sans Mono" w:hAnsi="DejaVu Sans Mono"/>
          <w:b/>
        </w:rPr>
        <w:t xml:space="preserve"> --datadir </w:t>
      </w:r>
      <w:r w:rsidR="00B56B24" w:rsidRPr="00F12831">
        <w:rPr>
          <w:rFonts w:ascii="DejaVu Sans Mono" w:hAnsi="DejaVu Sans Mono"/>
          <w:i/>
        </w:rPr>
        <w:t>node/data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876082">
        <w:rPr>
          <w:rFonts w:ascii="DejaVu Sans Mono" w:hAnsi="DejaVu Sans Mono"/>
          <w:b/>
        </w:rPr>
        <w:t xml:space="preserve">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b/>
        </w:rPr>
        <w:t xml:space="preserve">--port </w:t>
      </w:r>
      <w:r w:rsidR="00B56B24" w:rsidRPr="00F12831">
        <w:rPr>
          <w:rFonts w:ascii="DejaVu Sans Mono" w:hAnsi="DejaVu Sans Mono"/>
          <w:i/>
        </w:rPr>
        <w:t>3004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--nodetype synnode console</w:t>
      </w:r>
      <w:r w:rsidR="00876082">
        <w:rPr>
          <w:rFonts w:ascii="DejaVu Sans Mono" w:hAnsi="DejaVu Sans Mono" w:hint="eastAsia"/>
        </w:rPr>
        <w:t>；</w:t>
      </w:r>
      <w:r w:rsidR="00B56B24" w:rsidRPr="00F12831">
        <w:rPr>
          <w:rFonts w:ascii="DejaVu Sans Mono" w:hAnsi="DejaVu Sans Mono" w:hint="eastAsia"/>
        </w:rPr>
        <w:t>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</w:p>
    <w:p w14:paraId="0517B9A2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7A392150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4781" w14:textId="74B11B9F" w:rsidR="00743FE5" w:rsidRPr="00F1283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0070D1F" w14:textId="4C3C2BF1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sudo ./ghpb --datadir node/data </w:t>
                            </w:r>
                            <w:r w:rsidRPr="00F303EC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  --nodetype synnode console</w:t>
                            </w:r>
                          </w:p>
                          <w:p w14:paraId="498F12DC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10D36F6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1A6537A2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229D9619" w14:textId="7ADDDCE9" w:rsidR="00743FE5" w:rsidRPr="002B2741" w:rsidRDefault="00743FE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coinbase: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1293F6A1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5169452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4E8E814B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B61B" id="文本框 309" o:spid="_x0000_s110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An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wdvOHPC0pAev319/P7z8ccDS5fUosbHMSFvPGGxfQstjbq/j3SZKm91sOlLNTHSU7PX&#10;2warFpmky8PR0cH+kFSSdKODw6ODwzyCYmfuQ8R3CixLQskDTTA3VqwuIlIqBO0hKZpx6S7l1+WR&#10;JVwb1Sk/KE3FUeT97CTTSp2awFaCCGEwV0EujSNkMtG1MVuj4XNG1afeaINNZipT7W8Nt+gcERxu&#10;DW3tIDwXdZeq7vB91V2tqWxs522e5PGo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OHOMCd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62D4781" w14:textId="74B11B9F" w:rsidR="00743FE5" w:rsidRPr="00F1283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0070D1F" w14:textId="4C3C2BF1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</w:t>
                      </w:r>
                      <w:r w:rsidRPr="00F303EC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  --nodetype synnode console</w:t>
                      </w:r>
                    </w:p>
                    <w:p w14:paraId="498F12DC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10D36F6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1A6537A2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229D9619" w14:textId="7ADDDCE9" w:rsidR="00743FE5" w:rsidRPr="002B2741" w:rsidRDefault="00743FE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coinbase: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1293F6A1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5169452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4E8E814B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464DC" w14:textId="72903C57" w:rsidR="00EC5C85" w:rsidRDefault="00B56B24" w:rsidP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F12831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7CBFF35E" w14:textId="798D5944" w:rsidR="00B56B24" w:rsidRPr="00F12831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 nohup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./ghpb</w:t>
      </w:r>
      <w:r w:rsidR="00B56B24" w:rsidRPr="00F12831">
        <w:rPr>
          <w:rFonts w:ascii="DejaVu Sans Mono" w:hAnsi="DejaVu Sans Mono"/>
          <w:b/>
        </w:rPr>
        <w:t xml:space="preserve"> --datadir</w:t>
      </w:r>
      <w:r w:rsidR="00B56B24" w:rsidRPr="00F12831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--port 8545 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49393B">
        <w:rPr>
          <w:rFonts w:ascii="DejaVu Sans Mono" w:hAnsi="DejaVu Sans Mono"/>
          <w:b/>
        </w:rPr>
        <w:t xml:space="preserve"> </w:t>
      </w:r>
      <w:r w:rsidR="00B56B24" w:rsidRPr="00F12831">
        <w:rPr>
          <w:rFonts w:ascii="DejaVu Sans Mono" w:hAnsi="DejaVu Sans Mono" w:hint="eastAsia"/>
        </w:rPr>
        <w:t>后，按两次回车；</w:t>
      </w:r>
    </w:p>
    <w:p w14:paraId="6AE86058" w14:textId="77777777" w:rsidR="00B56B24" w:rsidRPr="00F12831" w:rsidRDefault="00B56B24" w:rsidP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4DD" w14:textId="0AA3BC0C" w:rsidR="00743FE5" w:rsidRPr="00F12831" w:rsidRDefault="00743FE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4C0306D1" w14:textId="4850E013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--port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8545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A3Nv1Z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60E24DD" w14:textId="0AA3BC0C" w:rsidR="00743FE5" w:rsidRPr="00F12831" w:rsidRDefault="00743FE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4C0306D1" w14:textId="4850E013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--port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8545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56B24" w:rsidRPr="00F12831">
        <w:rPr>
          <w:rFonts w:ascii="DejaVu Sans Mono" w:hAnsi="DejaVu Sans Mono" w:hint="eastAsia"/>
        </w:rPr>
        <w:t>等待</w:t>
      </w:r>
      <w:r w:rsidR="00B56B24" w:rsidRPr="00F12831">
        <w:rPr>
          <w:rFonts w:ascii="DejaVu Sans Mono" w:hAnsi="DejaVu Sans Mono"/>
        </w:rPr>
        <w:t>10s</w:t>
      </w:r>
      <w:r w:rsidR="00B56B24" w:rsidRPr="00F12831">
        <w:rPr>
          <w:rFonts w:ascii="DejaVu Sans Mono" w:hAnsi="DejaVu Sans Mono" w:hint="eastAsia"/>
        </w:rPr>
        <w:t>后继续输入命令：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 xml:space="preserve">./ghpb </w:t>
      </w:r>
      <w:r w:rsidR="00B56B24" w:rsidRPr="00F12831">
        <w:rPr>
          <w:rFonts w:ascii="DejaVu Sans Mono" w:hAnsi="DejaVu Sans Mono"/>
          <w:b/>
        </w:rPr>
        <w:t>attach</w:t>
      </w:r>
      <w:r w:rsidR="00B56B24" w:rsidRPr="00F12831">
        <w:rPr>
          <w:rFonts w:ascii="DejaVu Sans Mono" w:hAnsi="DejaVu Sans Mono"/>
        </w:rPr>
        <w:t xml:space="preserve"> </w:t>
      </w:r>
      <w:hyperlink r:id="rId28" w:history="1">
        <w:r w:rsidR="00B56B24"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F12831">
        <w:rPr>
          <w:rFonts w:ascii="DejaVu Sans Mono" w:hAnsi="DejaVu Sans Mono" w:hint="eastAsia"/>
        </w:rPr>
        <w:t>，当出现“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  <w:r w:rsidR="00B56B24" w:rsidRPr="00F12831">
        <w:rPr>
          <w:rFonts w:ascii="DejaVu Sans Mono" w:hAnsi="DejaVu Sans Mono"/>
        </w:rPr>
        <w:br/>
      </w:r>
      <w:r w:rsidR="00B56B24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768B6D8B" w14:textId="77777777" w:rsidR="00743FE5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coinbase: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7405C23C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1BF9687E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4A2A6471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1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IQVGg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768B6D8B" w14:textId="77777777" w:rsidR="00743FE5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coinbase: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7405C23C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1BF9687E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4A2A6471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B26CA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20C089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5786BFB9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6EE7B30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0636AE7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B3AB21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17B3F101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23601A8E" w14:textId="77777777" w:rsidR="00DF10D5" w:rsidRPr="00F12831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8CE0B65" w14:textId="6F5CA42F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7" w:name="_Toc525327397"/>
      <w:bookmarkStart w:id="48" w:name="_Toc525328110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4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可执行文件搭建步骤</w:t>
      </w:r>
      <w:bookmarkEnd w:id="47"/>
      <w:bookmarkEnd w:id="48"/>
    </w:p>
    <w:p w14:paraId="239805A6" w14:textId="77777777" w:rsidR="003B78A2" w:rsidRPr="00F12831" w:rsidRDefault="003B78A2" w:rsidP="003B78A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4699"/>
      </w:tblGrid>
      <w:tr w:rsidR="003B78A2" w:rsidRPr="000B6DE5" w14:paraId="1A27DA27" w14:textId="77777777" w:rsidTr="00F12831">
        <w:tc>
          <w:tcPr>
            <w:tcW w:w="988" w:type="dxa"/>
          </w:tcPr>
          <w:p w14:paraId="1A1D709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32FDB0A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496DF39E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44DC14C3" w14:textId="77777777" w:rsidTr="00F12831">
        <w:tc>
          <w:tcPr>
            <w:tcW w:w="988" w:type="dxa"/>
            <w:vMerge w:val="restart"/>
          </w:tcPr>
          <w:p w14:paraId="05E8D74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701" w:type="dxa"/>
          </w:tcPr>
          <w:p w14:paraId="56C0BB08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699" w:type="dxa"/>
          </w:tcPr>
          <w:p w14:paraId="3AD3FD2B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mkdir</w:t>
            </w:r>
            <w:r w:rsidRPr="00F12831">
              <w:rPr>
                <w:rFonts w:ascii="DejaVu Sans Mono" w:hAnsi="DejaVu Sans Mono"/>
                <w:i/>
              </w:rPr>
              <w:t xml:space="preserve"> /home/ghpb-bin</w:t>
            </w:r>
          </w:p>
          <w:p w14:paraId="71A43D99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/home/ghpb-bin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20AD9A9D" w14:textId="77777777" w:rsidTr="00F12831">
        <w:tc>
          <w:tcPr>
            <w:tcW w:w="988" w:type="dxa"/>
            <w:vMerge/>
          </w:tcPr>
          <w:p w14:paraId="4A15522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EFEAAA5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7AE5400C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切换成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47D710D5" w14:textId="77777777" w:rsidR="003B78A2" w:rsidRPr="00F12831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 root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提示：需要输入</w:t>
            </w:r>
            <w:r w:rsidRPr="00F12831">
              <w:rPr>
                <w:rFonts w:ascii="DejaVu Sans Mono" w:hAnsi="DejaVu Sans Mono"/>
              </w:rPr>
              <w:t>root</w:t>
            </w:r>
            <w:r w:rsidRPr="00F12831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29F225D6" w14:textId="77777777" w:rsidTr="00F12831">
        <w:tc>
          <w:tcPr>
            <w:tcW w:w="988" w:type="dxa"/>
            <w:vMerge w:val="restart"/>
          </w:tcPr>
          <w:p w14:paraId="3F114DB4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701" w:type="dxa"/>
          </w:tcPr>
          <w:p w14:paraId="20C3744C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05513BFD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</w:t>
            </w:r>
          </w:p>
          <w:p w14:paraId="18770B1D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  <w:i/>
              </w:rPr>
              <w:t>/home/</w:t>
            </w:r>
            <w:r w:rsidRPr="00F12831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0589169F" w14:textId="77777777" w:rsidTr="00F12831">
        <w:tc>
          <w:tcPr>
            <w:tcW w:w="988" w:type="dxa"/>
            <w:vMerge/>
          </w:tcPr>
          <w:p w14:paraId="49A25576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B57E15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4B2F341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860920B" w14:textId="77777777" w:rsidR="003B78A2" w:rsidRDefault="003B78A2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git clone </w:t>
            </w:r>
            <w:hyperlink r:id="rId29" w:history="1">
              <w:r w:rsidRPr="00F12831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F12831">
              <w:rPr>
                <w:rFonts w:ascii="DejaVu Sans Mono" w:hAnsi="DejaVu Sans Mono"/>
              </w:rPr>
              <w:t xml:space="preserve"> </w:t>
            </w:r>
          </w:p>
          <w:p w14:paraId="7097AB07" w14:textId="0BCFA75C" w:rsidR="001815DE" w:rsidRPr="00F12831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4B89153F" w14:textId="77777777" w:rsidTr="00F12831">
        <w:tc>
          <w:tcPr>
            <w:tcW w:w="988" w:type="dxa"/>
            <w:vMerge/>
          </w:tcPr>
          <w:p w14:paraId="7735749A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8C7238B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AAB5F0A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699" w:type="dxa"/>
          </w:tcPr>
          <w:p w14:paraId="4B69F0C7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hpb-release/</w:t>
            </w:r>
          </w:p>
          <w:p w14:paraId="3A46DC95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335331A0" w14:textId="77777777" w:rsidTr="00F12831">
        <w:tc>
          <w:tcPr>
            <w:tcW w:w="988" w:type="dxa"/>
            <w:vMerge/>
          </w:tcPr>
          <w:p w14:paraId="6500F8E9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159F97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3C4C0AC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699" w:type="dxa"/>
          </w:tcPr>
          <w:p w14:paraId="4E2049FF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config/</w:t>
            </w:r>
          </w:p>
          <w:p w14:paraId="47C3885D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cp </w:t>
            </w:r>
            <w:r w:rsidRPr="00F12831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07DBFA0E" w14:textId="77777777" w:rsidTr="00F12831">
        <w:tc>
          <w:tcPr>
            <w:tcW w:w="988" w:type="dxa"/>
            <w:vMerge w:val="restart"/>
          </w:tcPr>
          <w:p w14:paraId="19A398CD" w14:textId="77777777" w:rsidR="003C72F5" w:rsidRPr="00F12831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下载可执行文件</w:t>
            </w:r>
          </w:p>
        </w:tc>
        <w:tc>
          <w:tcPr>
            <w:tcW w:w="1701" w:type="dxa"/>
          </w:tcPr>
          <w:p w14:paraId="3C7233BA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解压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04373254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cd ..</w:t>
            </w:r>
          </w:p>
          <w:p w14:paraId="54926621" w14:textId="77777777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bin/</w:t>
            </w:r>
          </w:p>
          <w:p w14:paraId="0F64E0E0" w14:textId="186F5C76" w:rsidR="003C72F5" w:rsidRPr="00F12831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tar zxvf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="000E6690">
              <w:rPr>
                <w:rFonts w:ascii="DejaVu Sans Mono" w:hAnsi="DejaVu Sans Mono"/>
                <w:i/>
              </w:rPr>
              <w:t>ghpb-vx.x.x.x.tar.gz</w:t>
            </w:r>
          </w:p>
          <w:p w14:paraId="2C139F88" w14:textId="0A5EDC6A" w:rsidR="003C72F5" w:rsidRPr="00F12831" w:rsidRDefault="000E6690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ghpb-v0.0.0.1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471174" w:rsidRPr="000B6DE5" w14:paraId="2BEEB869" w14:textId="77777777" w:rsidTr="00F12831">
        <w:tc>
          <w:tcPr>
            <w:tcW w:w="988" w:type="dxa"/>
            <w:vMerge/>
          </w:tcPr>
          <w:p w14:paraId="0499FE9D" w14:textId="77777777" w:rsidR="00471174" w:rsidRPr="000B6DE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2C9780C" w14:textId="77777777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60F3040" w14:textId="1A1D6DCC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2FBACA46" w14:textId="7609EBC5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b/>
              </w:rPr>
              <w:t>-R</w:t>
            </w:r>
          </w:p>
        </w:tc>
      </w:tr>
      <w:tr w:rsidR="00471174" w:rsidRPr="000B6DE5" w14:paraId="2A2FF692" w14:textId="77777777" w:rsidTr="00F12831">
        <w:tc>
          <w:tcPr>
            <w:tcW w:w="988" w:type="dxa"/>
            <w:vMerge/>
          </w:tcPr>
          <w:p w14:paraId="1D148FCE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8DD8576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555DF7A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6A6B1C77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b/>
              </w:rPr>
              <w:t>sudo cp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ghpb-vX.X.X.X/* /home/ghpb-bin/</w:t>
            </w:r>
          </w:p>
        </w:tc>
      </w:tr>
      <w:tr w:rsidR="00471174" w:rsidRPr="000B6DE5" w14:paraId="479785C4" w14:textId="77777777" w:rsidTr="00F12831">
        <w:tc>
          <w:tcPr>
            <w:tcW w:w="988" w:type="dxa"/>
            <w:vMerge w:val="restart"/>
          </w:tcPr>
          <w:p w14:paraId="0D1303C0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701" w:type="dxa"/>
          </w:tcPr>
          <w:p w14:paraId="2E7F8D5E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699" w:type="dxa"/>
          </w:tcPr>
          <w:p w14:paraId="6E5F26D0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5360E755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提示：</w:t>
            </w:r>
            <w:r w:rsidRPr="00F12831">
              <w:rPr>
                <w:rFonts w:ascii="DejaVu Sans Mono" w:hAnsi="DejaVu Sans Mono"/>
              </w:rPr>
              <w:t>/home/ghpb-bin/</w:t>
            </w:r>
            <w:r w:rsidRPr="00F12831">
              <w:rPr>
                <w:rFonts w:ascii="DejaVu Sans Mono" w:hAnsi="DejaVu Sans Mono" w:hint="eastAsia"/>
              </w:rPr>
              <w:t>为您设置的指定路径</w:t>
            </w:r>
            <w:r w:rsidRPr="00F12831">
              <w:rPr>
                <w:rFonts w:ascii="DejaVu Sans Mono" w:hAnsi="DejaVu Sans Mono"/>
              </w:rPr>
              <w:t>1</w:t>
            </w:r>
          </w:p>
        </w:tc>
      </w:tr>
      <w:tr w:rsidR="00471174" w:rsidRPr="000B6DE5" w14:paraId="1084494D" w14:textId="77777777" w:rsidTr="00F12831">
        <w:tc>
          <w:tcPr>
            <w:tcW w:w="988" w:type="dxa"/>
            <w:vMerge/>
          </w:tcPr>
          <w:p w14:paraId="1AF37A89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9B09471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63B6F24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699" w:type="dxa"/>
          </w:tcPr>
          <w:p w14:paraId="4123ABD8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init </w:t>
            </w:r>
            <w:r w:rsidRPr="00F12831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71174" w:rsidRPr="000B6DE5" w14:paraId="5BFDEDA3" w14:textId="77777777" w:rsidTr="00F12831">
        <w:tc>
          <w:tcPr>
            <w:tcW w:w="988" w:type="dxa"/>
            <w:vMerge w:val="restart"/>
          </w:tcPr>
          <w:p w14:paraId="3DFCBB8E" w14:textId="1610D05D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701" w:type="dxa"/>
          </w:tcPr>
          <w:p w14:paraId="4E57123A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699" w:type="dxa"/>
          </w:tcPr>
          <w:p w14:paraId="7D630D30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从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钱包导出您的账户信息文件；</w:t>
            </w:r>
          </w:p>
        </w:tc>
      </w:tr>
      <w:tr w:rsidR="00471174" w:rsidRPr="000B6DE5" w14:paraId="21DF488F" w14:textId="77777777" w:rsidTr="00F12831">
        <w:tc>
          <w:tcPr>
            <w:tcW w:w="988" w:type="dxa"/>
            <w:vMerge/>
          </w:tcPr>
          <w:p w14:paraId="79514BD6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ED74482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36BFB21" w14:textId="10B5871B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创建</w:t>
            </w:r>
            <w:r w:rsidRPr="00F12831">
              <w:rPr>
                <w:rFonts w:ascii="DejaVu Sans Mono" w:hAnsi="DejaVu Sans Mono"/>
              </w:rPr>
              <w:t>keystore</w:t>
            </w:r>
          </w:p>
        </w:tc>
        <w:tc>
          <w:tcPr>
            <w:tcW w:w="4699" w:type="dxa"/>
          </w:tcPr>
          <w:p w14:paraId="1F0CD9DF" w14:textId="67D95244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F12831">
              <w:rPr>
                <w:rFonts w:ascii="DejaVu Sans Mono" w:hAnsi="DejaVu Sans Mono"/>
              </w:rPr>
              <w:t>node/data/</w:t>
            </w:r>
          </w:p>
          <w:p w14:paraId="238BA759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</w:rPr>
              <w:t>mkdir keystore</w:t>
            </w:r>
          </w:p>
          <w:p w14:paraId="408DFAE7" w14:textId="4622CC98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1174" w:rsidRPr="000B6DE5" w14:paraId="75D1EA75" w14:textId="77777777" w:rsidTr="00F12831">
        <w:tc>
          <w:tcPr>
            <w:tcW w:w="988" w:type="dxa"/>
            <w:vMerge/>
          </w:tcPr>
          <w:p w14:paraId="37926227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5CC4724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08D1E2CF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699" w:type="dxa"/>
          </w:tcPr>
          <w:p w14:paraId="76F6D18C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  <w:sz w:val="20"/>
              </w:rPr>
              <w:t>按顺序进入路径</w:t>
            </w:r>
            <w:r w:rsidRPr="00F12831">
              <w:rPr>
                <w:rFonts w:ascii="DejaVu Sans Mono" w:hAnsi="DejaVu Sans Mono"/>
                <w:sz w:val="20"/>
              </w:rPr>
              <w:t>home/ghpb-bin/node/data/ keystore</w:t>
            </w:r>
            <w:r w:rsidRPr="00F12831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F12831">
              <w:rPr>
                <w:rFonts w:ascii="DejaVu Sans Mono" w:hAnsi="DejaVu Sans Mono"/>
                <w:sz w:val="20"/>
              </w:rPr>
              <w:t>keystore</w:t>
            </w:r>
            <w:r w:rsidRPr="00F12831">
              <w:rPr>
                <w:rFonts w:ascii="DejaVu Sans Mono" w:hAnsi="DejaVu Sans Mono" w:hint="eastAsia"/>
                <w:sz w:val="20"/>
              </w:rPr>
              <w:t>文件夹中</w:t>
            </w:r>
          </w:p>
        </w:tc>
      </w:tr>
      <w:tr w:rsidR="00471174" w:rsidRPr="000B6DE5" w14:paraId="679EBC5A" w14:textId="77777777" w:rsidTr="00F12831">
        <w:tc>
          <w:tcPr>
            <w:tcW w:w="988" w:type="dxa"/>
          </w:tcPr>
          <w:p w14:paraId="635D7F02" w14:textId="66E5CEBE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14DE4CDE" w14:textId="193934DB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701" w:type="dxa"/>
          </w:tcPr>
          <w:p w14:paraId="2F378BA9" w14:textId="42AD6344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699" w:type="dxa"/>
          </w:tcPr>
          <w:p w14:paraId="00F58FEA" w14:textId="10C5F9E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  <w:i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account new </w:t>
            </w:r>
            <w:r w:rsidRPr="00F12831">
              <w:rPr>
                <w:rFonts w:ascii="DejaVu Sans Mono" w:hAnsi="DejaVu Sans Mono" w:hint="eastAsia"/>
              </w:rPr>
              <w:t>；</w:t>
            </w:r>
            <w:r w:rsidRPr="00F12831">
              <w:rPr>
                <w:rFonts w:ascii="DejaVu Sans Mono" w:hAnsi="DejaVu Sans Mono"/>
              </w:rPr>
              <w:br/>
            </w:r>
            <w:r w:rsidRPr="00F12831">
              <w:rPr>
                <w:rFonts w:ascii="DejaVu Sans Mono" w:hAnsi="DejaVu Sans Mono" w:hint="eastAsia"/>
              </w:rPr>
              <w:t>请您设置账户的密码（如</w:t>
            </w:r>
            <w:r w:rsidRPr="00F12831">
              <w:rPr>
                <w:rFonts w:ascii="DejaVu Sans Mono" w:hAnsi="DejaVu Sans Mono"/>
              </w:rPr>
              <w:t>123</w:t>
            </w:r>
            <w:r w:rsidRPr="00F12831">
              <w:rPr>
                <w:rFonts w:ascii="DejaVu Sans Mono" w:hAnsi="DejaVu Sans Mono" w:hint="eastAsia"/>
              </w:rPr>
              <w:t>），重复输入密码后记录所得到的</w:t>
            </w:r>
            <w:r w:rsidRPr="00F12831">
              <w:rPr>
                <w:rFonts w:ascii="DejaVu Sans Mono" w:hAnsi="DejaVu Sans Mono"/>
              </w:rPr>
              <w:t>Address</w:t>
            </w:r>
            <w:r w:rsidRPr="00F12831">
              <w:rPr>
                <w:rFonts w:ascii="DejaVu Sans Mono" w:hAnsi="DejaVu Sans Mono" w:hint="eastAsia"/>
              </w:rPr>
              <w:t>地址；</w:t>
            </w:r>
          </w:p>
        </w:tc>
      </w:tr>
      <w:tr w:rsidR="00471174" w:rsidRPr="000B6DE5" w14:paraId="767C3135" w14:textId="77777777" w:rsidTr="00F12831">
        <w:tc>
          <w:tcPr>
            <w:tcW w:w="988" w:type="dxa"/>
            <w:vMerge w:val="restart"/>
          </w:tcPr>
          <w:p w14:paraId="111C7B6D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709DB167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  <w:p w14:paraId="0CB7ADE3" w14:textId="6CABA444" w:rsidR="00846A9C" w:rsidRPr="00F12831" w:rsidRDefault="00846A9C" w:rsidP="00471174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701" w:type="dxa"/>
          </w:tcPr>
          <w:p w14:paraId="7D969429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启动方式一</w:t>
            </w:r>
          </w:p>
        </w:tc>
        <w:tc>
          <w:tcPr>
            <w:tcW w:w="4699" w:type="dxa"/>
          </w:tcPr>
          <w:p w14:paraId="676A040E" w14:textId="692A75E9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14BED9AA" w14:textId="743A795D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--datadir </w:t>
            </w:r>
            <w:r w:rsidRPr="00F12831">
              <w:rPr>
                <w:rFonts w:ascii="DejaVu Sans Mono" w:hAnsi="DejaVu Sans Mono"/>
                <w:i/>
              </w:rPr>
              <w:t>node/data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Pr="00F12831">
              <w:rPr>
                <w:rFonts w:ascii="DejaVu Sans Mono" w:hAnsi="DejaVu Sans Mono"/>
                <w:b/>
              </w:rPr>
              <w:t xml:space="preserve">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--port </w:t>
            </w:r>
            <w:r w:rsidRPr="00F12831">
              <w:rPr>
                <w:rFonts w:ascii="DejaVu Sans Mono" w:hAnsi="DejaVu Sans Mono"/>
                <w:i/>
              </w:rPr>
              <w:t xml:space="preserve">3004 </w:t>
            </w:r>
            <w:r w:rsidRPr="00F12831">
              <w:rPr>
                <w:rFonts w:ascii="DejaVu Sans Mono" w:hAnsi="DejaVu Sans Mono"/>
                <w:b/>
              </w:rPr>
              <w:t>--nodetype synnode console</w:t>
            </w:r>
          </w:p>
          <w:p w14:paraId="78B11077" w14:textId="39F1771F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 w:hint="eastAsia"/>
              </w:rPr>
              <w:t>代表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主网网络号；</w:t>
            </w:r>
          </w:p>
          <w:p w14:paraId="3BD1B0E6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i/>
              </w:rPr>
              <w:t>3004</w:t>
            </w:r>
            <w:r w:rsidRPr="00F12831">
              <w:rPr>
                <w:rFonts w:ascii="DejaVu Sans Mono" w:hAnsi="DejaVu Sans Mono" w:hint="eastAsia"/>
              </w:rPr>
              <w:t>代表本地</w:t>
            </w:r>
            <w:r w:rsidRPr="00F12831">
              <w:rPr>
                <w:rFonts w:ascii="DejaVu Sans Mono" w:hAnsi="DejaVu Sans Mono"/>
              </w:rPr>
              <w:t>ghpb</w:t>
            </w:r>
            <w:r w:rsidRPr="00F12831">
              <w:rPr>
                <w:rFonts w:ascii="DejaVu Sans Mono" w:hAnsi="DejaVu Sans Mono" w:hint="eastAsia"/>
              </w:rPr>
              <w:t>端口；</w:t>
            </w:r>
            <w:r w:rsidRPr="00F12831">
              <w:rPr>
                <w:rFonts w:ascii="DejaVu Sans Mono" w:hAnsi="DejaVu Sans Mono"/>
              </w:rPr>
              <w:t xml:space="preserve"> </w:t>
            </w:r>
          </w:p>
        </w:tc>
      </w:tr>
      <w:tr w:rsidR="00471174" w:rsidRPr="000B6DE5" w14:paraId="0562541E" w14:textId="77777777" w:rsidTr="00F12831">
        <w:tc>
          <w:tcPr>
            <w:tcW w:w="988" w:type="dxa"/>
            <w:vMerge/>
          </w:tcPr>
          <w:p w14:paraId="1578AD4D" w14:textId="77777777" w:rsidR="00471174" w:rsidRPr="00F12831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9D1DF1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3927E85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699" w:type="dxa"/>
          </w:tcPr>
          <w:p w14:paraId="4A82B6C4" w14:textId="06C060A4" w:rsidR="0001683C" w:rsidRPr="0001683C" w:rsidRDefault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F12831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i/>
              </w:rPr>
              <w:t>/home/ghpb-bin/</w:t>
            </w:r>
          </w:p>
          <w:p w14:paraId="760C713B" w14:textId="37FCF9C8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sudo nohup</w:t>
            </w:r>
            <w:r w:rsidRPr="00F12831">
              <w:rPr>
                <w:rFonts w:ascii="DejaVu Sans Mono" w:hAnsi="DejaVu Sans Mono"/>
                <w:i/>
              </w:rPr>
              <w:t xml:space="preserve"> ./ghpb</w:t>
            </w:r>
            <w:r w:rsidRPr="00F12831">
              <w:rPr>
                <w:rFonts w:ascii="DejaVu Sans Mono" w:hAnsi="DejaVu Sans Mono"/>
                <w:b/>
              </w:rPr>
              <w:t xml:space="preserve"> --datadir</w:t>
            </w:r>
            <w:r w:rsidRPr="00F12831">
              <w:rPr>
                <w:rFonts w:ascii="DejaVu Sans Mono" w:hAnsi="DejaVu Sans Mono"/>
                <w:i/>
              </w:rPr>
              <w:t xml:space="preserve"> node/data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 xml:space="preserve"> --networkid </w:t>
            </w:r>
            <w:r w:rsidRPr="00F12831">
              <w:rPr>
                <w:rFonts w:ascii="DejaVu Sans Mono" w:hAnsi="DejaVu Sans Mono"/>
                <w:i/>
              </w:rPr>
              <w:t>100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>--port</w:t>
            </w:r>
            <w:r w:rsidRPr="00F12831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8545 </w:t>
            </w:r>
            <w:r w:rsidRPr="00F12831">
              <w:rPr>
                <w:rFonts w:ascii="DejaVu Sans Mono" w:hAnsi="DejaVu Sans Mono"/>
                <w:b/>
              </w:rPr>
              <w:t>--verbosity 3 --rpc --rpcapi hpb,web3,admin,txpool,debug,personal,net,miner,prometheus  --nodetype synnode  &amp;</w:t>
            </w:r>
          </w:p>
          <w:p w14:paraId="5660D81F" w14:textId="77777777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</w:rPr>
              <w:t xml:space="preserve"> </w:t>
            </w:r>
            <w:r w:rsidRPr="00F12831">
              <w:rPr>
                <w:rFonts w:ascii="DejaVu Sans Mono" w:hAnsi="DejaVu Sans Mono"/>
                <w:b/>
              </w:rPr>
              <w:t>attach</w:t>
            </w:r>
            <w:r w:rsidRPr="00F12831">
              <w:rPr>
                <w:rFonts w:ascii="DejaVu Sans Mono" w:hAnsi="DejaVu Sans Mono"/>
              </w:rPr>
              <w:t xml:space="preserve"> </w:t>
            </w:r>
            <w:hyperlink r:id="rId30" w:history="1">
              <w:r w:rsidRPr="00F12831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C50087C" w14:textId="2C36D379" w:rsidR="00471174" w:rsidRPr="00F12831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其中</w:t>
            </w:r>
            <w:hyperlink r:id="rId31" w:history="1">
              <w:r w:rsidRPr="00F12831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F12831">
              <w:rPr>
                <w:rFonts w:ascii="DejaVu Sans Mono" w:hAnsi="DejaVu Sans Mono" w:hint="eastAsia"/>
              </w:rPr>
              <w:t>为本地</w:t>
            </w:r>
            <w:r w:rsidRPr="00F12831">
              <w:rPr>
                <w:rFonts w:ascii="DejaVu Sans Mono" w:hAnsi="DejaVu Sans Mono"/>
              </w:rPr>
              <w:t>IP, 8545</w:t>
            </w:r>
            <w:r w:rsidRPr="00F12831">
              <w:rPr>
                <w:rFonts w:ascii="DejaVu Sans Mono" w:hAnsi="DejaVu Sans Mono" w:hint="eastAsia"/>
              </w:rPr>
              <w:t>为端口号；</w:t>
            </w:r>
          </w:p>
        </w:tc>
      </w:tr>
    </w:tbl>
    <w:p w14:paraId="453B9897" w14:textId="77777777" w:rsidR="003B78A2" w:rsidRPr="00F12831" w:rsidRDefault="003B78A2" w:rsidP="003B78A2">
      <w:pPr>
        <w:spacing w:line="276" w:lineRule="auto"/>
        <w:jc w:val="left"/>
        <w:rPr>
          <w:rFonts w:ascii="DejaVu Sans Mono" w:hAnsi="DejaVu Sans Mono"/>
        </w:rPr>
      </w:pPr>
    </w:p>
    <w:p w14:paraId="1A59AD14" w14:textId="271E1662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9" w:name="_Toc525327398"/>
      <w:bookmarkStart w:id="50" w:name="_Toc525328111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5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可执行文件搭建示例</w:t>
      </w:r>
      <w:bookmarkEnd w:id="49"/>
      <w:bookmarkEnd w:id="50"/>
    </w:p>
    <w:p w14:paraId="1ABDFC61" w14:textId="7427025E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1</w:t>
      </w:r>
      <w:r w:rsidRPr="00F12831">
        <w:rPr>
          <w:rFonts w:ascii="DejaVu Sans Mono" w:hAnsi="DejaVu Sans Mono" w:hint="eastAsia"/>
        </w:rPr>
        <w:t>确定程序执行路径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mkdir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</w:t>
      </w:r>
      <w:r w:rsidRPr="00F12831">
        <w:rPr>
          <w:rFonts w:ascii="DejaVu Sans Mono" w:hAnsi="DejaVu Sans Mono" w:hint="eastAsia"/>
        </w:rPr>
        <w:t>创建程序执行路径；其中</w:t>
      </w:r>
      <w:r w:rsidRPr="00F12831">
        <w:rPr>
          <w:rFonts w:ascii="DejaVu Sans Mono" w:hAnsi="DejaVu Sans Mono"/>
        </w:rPr>
        <w:t>/home/ghpb-bin</w:t>
      </w:r>
      <w:r w:rsidRPr="00F12831">
        <w:rPr>
          <w:rFonts w:ascii="DejaVu Sans Mono" w:hAnsi="DejaVu Sans Mono" w:hint="eastAsia"/>
        </w:rPr>
        <w:t>可改为指定路径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743FE5" w:rsidRPr="00B423BF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16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26E22C3" w14:textId="3234C189" w:rsidR="00743FE5" w:rsidRPr="00B423BF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214DFE" w:rsidRPr="00F12831">
        <w:rPr>
          <w:rFonts w:ascii="DejaVu Sans Mono" w:hAnsi="DejaVu Sans Mono" w:hint="eastAsia"/>
        </w:rPr>
        <w:t>切换成</w:t>
      </w:r>
      <w:r w:rsidR="00214DFE" w:rsidRPr="00F12831">
        <w:rPr>
          <w:rFonts w:ascii="DejaVu Sans Mono" w:hAnsi="DejaVu Sans Mono"/>
        </w:rPr>
        <w:t>ROOT</w:t>
      </w:r>
      <w:r w:rsidR="00214DFE" w:rsidRPr="00F12831">
        <w:rPr>
          <w:rFonts w:ascii="DejaVu Sans Mono" w:hAnsi="DejaVu Sans Mono" w:hint="eastAsia"/>
        </w:rPr>
        <w:t>用户</w:t>
      </w:r>
      <w:r w:rsidR="00151EBE" w:rsidRPr="00F12831">
        <w:rPr>
          <w:rFonts w:ascii="DejaVu Sans Mono" w:hAnsi="DejaVu Sans Mono" w:hint="eastAsia"/>
        </w:rPr>
        <w:t>：输入</w:t>
      </w:r>
      <w:r w:rsidR="00151EBE" w:rsidRPr="00F12831">
        <w:rPr>
          <w:rFonts w:ascii="DejaVu Sans Mono" w:hAnsi="DejaVu Sans Mono"/>
        </w:rPr>
        <w:t>su root</w:t>
      </w:r>
      <w:r w:rsidR="00BF3D51" w:rsidRPr="00F12831">
        <w:rPr>
          <w:rFonts w:ascii="DejaVu Sans Mono" w:hAnsi="DejaVu Sans Mono" w:hint="eastAsia"/>
        </w:rPr>
        <w:t>；根据提示输入</w:t>
      </w:r>
      <w:r w:rsidR="00BF3D51" w:rsidRPr="00F12831">
        <w:rPr>
          <w:rFonts w:ascii="DejaVu Sans Mono" w:hAnsi="DejaVu Sans Mono"/>
        </w:rPr>
        <w:t>ROOT</w:t>
      </w:r>
      <w:r w:rsidR="00BF3D51" w:rsidRPr="00F12831">
        <w:rPr>
          <w:rFonts w:ascii="DejaVu Sans Mono" w:hAnsi="DejaVu Sans Mono" w:hint="eastAsia"/>
        </w:rPr>
        <w:t>账户密码；</w:t>
      </w:r>
      <w:r w:rsidR="00214DFE" w:rsidRPr="00F12831">
        <w:rPr>
          <w:rFonts w:ascii="DejaVu Sans Mono" w:hAnsi="DejaVu Sans Mono"/>
        </w:rPr>
        <w:br/>
      </w:r>
      <w:r w:rsidR="00214DFE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743FE5" w:rsidRDefault="00743FE5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743FE5" w:rsidRPr="00300AEF" w:rsidRDefault="00743FE5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1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AvWEC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9349AA6" w14:textId="75186CA8" w:rsidR="00743FE5" w:rsidRDefault="00743FE5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743FE5" w:rsidRPr="00300AEF" w:rsidRDefault="00743FE5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01A18" w14:textId="77777777" w:rsidR="00E81939" w:rsidRPr="00F12831" w:rsidRDefault="00E81939" w:rsidP="00214DFE">
      <w:pPr>
        <w:spacing w:line="276" w:lineRule="auto"/>
        <w:jc w:val="left"/>
        <w:rPr>
          <w:rFonts w:ascii="DejaVu Sans Mono" w:hAnsi="DejaVu Sans Mono"/>
        </w:rPr>
      </w:pPr>
    </w:p>
    <w:p w14:paraId="493C7756" w14:textId="4FE9B201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选择下载路径</w: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 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</w:t>
      </w:r>
      <w:r w:rsidRPr="00F12831">
        <w:rPr>
          <w:rFonts w:ascii="DejaVu Sans Mono" w:hAnsi="DejaVu Sans Mono" w:hint="eastAsia"/>
        </w:rPr>
        <w:t>；其中</w:t>
      </w:r>
      <w:r w:rsidRPr="00F12831">
        <w:rPr>
          <w:rFonts w:ascii="DejaVu Sans Mono" w:hAnsi="DejaVu Sans Mono"/>
        </w:rPr>
        <w:t>/home/</w:t>
      </w:r>
      <w:r w:rsidRPr="00F12831">
        <w:rPr>
          <w:rFonts w:ascii="DejaVu Sans Mono" w:hAnsi="DejaVu Sans Mono" w:hint="eastAsia"/>
        </w:rPr>
        <w:t>可改为指定路径；</w:t>
      </w:r>
    </w:p>
    <w:p w14:paraId="2FBAFBFB" w14:textId="77777777" w:rsidR="00214DFE" w:rsidRPr="00F12831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743FE5" w:rsidRPr="00B423BF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18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N0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MdMw3R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8A04D6A" w14:textId="431985C1" w:rsidR="00743FE5" w:rsidRPr="00B423BF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74A0C0BB" w:rsidR="00214DFE" w:rsidRPr="00F12831" w:rsidRDefault="00214DFE" w:rsidP="00F1283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下载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 xml:space="preserve">sudo git clone </w:t>
      </w:r>
      <w:hyperlink r:id="rId32" w:history="1">
        <w:r w:rsidR="001815DE" w:rsidRPr="00F12831">
          <w:rPr>
            <w:rStyle w:val="a7"/>
            <w:rFonts w:ascii="DejaVu Sans Mono" w:hAnsi="DejaVu Sans Mono"/>
          </w:rPr>
          <w:t>https://github.com/hpb-project/hpb-release</w:t>
        </w:r>
      </w:hyperlink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Counting objects: 18, done.</w:t>
                            </w:r>
                          </w:p>
                          <w:p w14:paraId="4D67C966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(15/15), done.</w:t>
                            </w:r>
                          </w:p>
                          <w:p w14:paraId="21A631C9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remote: Total 18 (delta 0), reused 15 (delta 0), pack-reused 0</w:t>
                            </w:r>
                          </w:p>
                          <w:p w14:paraId="7FD0BCCA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19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8E8D75D" w14:textId="1F2C113C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0A9A8677" w:rsidR="00214DFE" w:rsidRPr="00F12831" w:rsidRDefault="00214DFE" w:rsidP="00214DFE">
      <w:pPr>
        <w:pStyle w:val="a6"/>
        <w:numPr>
          <w:ilvl w:val="0"/>
          <w:numId w:val="26"/>
        </w:numPr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查看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主网可执行程序</w:t>
      </w:r>
      <w:r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hpb-release/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hpb-release</w:t>
      </w:r>
      <w:r w:rsidRPr="00F12831">
        <w:rPr>
          <w:rFonts w:ascii="DejaVu Sans Mono" w:hAnsi="DejaVu Sans Mono" w:hint="eastAsia"/>
        </w:rPr>
        <w:t>目录，输入</w:t>
      </w:r>
      <w:r w:rsidRPr="00F12831">
        <w:rPr>
          <w:rFonts w:ascii="DejaVu Sans Mono" w:hAnsi="DejaVu Sans Mono"/>
        </w:rPr>
        <w:t>ls</w:t>
      </w:r>
      <w:r w:rsidRPr="00F12831">
        <w:rPr>
          <w:rFonts w:ascii="DejaVu Sans Mono" w:hAnsi="DejaVu Sans Mono" w:hint="eastAsia"/>
        </w:rPr>
        <w:t>命令查看该目录文件，可看到</w:t>
      </w:r>
      <w:r w:rsidRPr="00F12831">
        <w:rPr>
          <w:rFonts w:ascii="DejaVu Sans Mono" w:hAnsi="DejaVu Sans Mono"/>
        </w:rPr>
        <w:t>bin</w:t>
      </w:r>
      <w:r w:rsidRPr="00F12831">
        <w:rPr>
          <w:rFonts w:ascii="DejaVu Sans Mono" w:hAnsi="DejaVu Sans Mono" w:hint="eastAsia"/>
        </w:rPr>
        <w:t>、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和</w:t>
      </w:r>
      <w:r w:rsidRPr="00F12831">
        <w:rPr>
          <w:rFonts w:ascii="DejaVu Sans Mono" w:hAnsi="DejaVu Sans Mono"/>
        </w:rPr>
        <w:t>README.md</w:t>
      </w:r>
      <w:r w:rsidRPr="00F12831">
        <w:rPr>
          <w:rFonts w:ascii="DejaVu Sans Mono" w:hAnsi="DejaVu Sans Mono" w:hint="eastAsia"/>
        </w:rPr>
        <w:t>三个文件。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20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519F03C" w14:textId="784F9ABC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2 </w:t>
      </w:r>
      <w:r w:rsidRPr="00F12831">
        <w:rPr>
          <w:rFonts w:ascii="DejaVu Sans Mono" w:hAnsi="DejaVu Sans Mono" w:hint="eastAsia"/>
        </w:rPr>
        <w:t>拷贝创世文件到执行路径</w:t>
      </w:r>
      <w:r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config/</w:t>
      </w:r>
      <w:r w:rsidRPr="00F12831">
        <w:rPr>
          <w:rFonts w:ascii="DejaVu Sans Mono" w:hAnsi="DejaVu Sans Mono" w:hint="eastAsia"/>
        </w:rPr>
        <w:t>进入</w:t>
      </w:r>
      <w:r w:rsidRPr="00F12831">
        <w:rPr>
          <w:rFonts w:ascii="DejaVu Sans Mono" w:hAnsi="DejaVu Sans Mono"/>
        </w:rPr>
        <w:t>config</w:t>
      </w:r>
      <w:r w:rsidRPr="00F12831">
        <w:rPr>
          <w:rFonts w:ascii="DejaVu Sans Mono" w:hAnsi="DejaVu Sans Mono" w:hint="eastAsia"/>
        </w:rPr>
        <w:t>目录，继续输入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 xml:space="preserve">cp </w:t>
      </w:r>
      <w:r w:rsidRPr="00F12831">
        <w:rPr>
          <w:rFonts w:ascii="DejaVu Sans Mono" w:hAnsi="DejaVu Sans Mono"/>
          <w:i/>
        </w:rPr>
        <w:t>gensis.json /home/ghpb-bin/</w:t>
      </w:r>
      <w:r w:rsidRPr="00F12831">
        <w:rPr>
          <w:rFonts w:ascii="DejaVu Sans Mono" w:hAnsi="DejaVu Sans Mono" w:hint="eastAsia"/>
          <w:i/>
        </w:rPr>
        <w:t>；</w:t>
      </w:r>
      <w:r w:rsidRPr="00F12831">
        <w:rPr>
          <w:rFonts w:ascii="DejaVu Sans Mono" w:hAnsi="DejaVu Sans Mono"/>
          <w:i/>
        </w:rPr>
        <w:br/>
      </w:r>
      <w:r w:rsidR="00954DA9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其中</w:t>
      </w:r>
      <w:r w:rsidRPr="00F12831">
        <w:rPr>
          <w:rFonts w:ascii="DejaVu Sans Mono" w:hAnsi="DejaVu Sans Mono"/>
        </w:rPr>
        <w:t>/hone/gphb-bin/</w:t>
      </w:r>
      <w:r w:rsidRPr="00F12831">
        <w:rPr>
          <w:rFonts w:ascii="DejaVu Sans Mono" w:hAnsi="DejaVu Sans Mono" w:hint="eastAsia"/>
        </w:rPr>
        <w:t>为您所设置的程序执行路径。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743FE5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743FE5" w:rsidRPr="00AD4FA2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22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Fe8WyB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B1CD3AA" w14:textId="06D1A36A" w:rsidR="00743FE5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743FE5" w:rsidRPr="00AD4FA2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Pr="00F12831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进入下载路径</w:t>
      </w:r>
    </w:p>
    <w:p w14:paraId="6FD1AFE1" w14:textId="6B2C2418" w:rsidR="001F5183" w:rsidRPr="00F12831" w:rsidRDefault="00E6192B" w:rsidP="001F5183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1F5183" w:rsidRPr="00F12831">
        <w:rPr>
          <w:rFonts w:ascii="DejaVu Sans Mono" w:hAnsi="DejaVu Sans Mono" w:hint="eastAsia"/>
        </w:rPr>
        <w:t>输入</w:t>
      </w:r>
      <w:r w:rsidR="001F5183" w:rsidRPr="00F12831">
        <w:rPr>
          <w:rFonts w:ascii="DejaVu Sans Mono" w:hAnsi="DejaVu Sans Mono"/>
          <w:b/>
        </w:rPr>
        <w:t>cd ..</w:t>
      </w:r>
      <w:r w:rsidR="0049393B">
        <w:rPr>
          <w:rFonts w:ascii="DejaVu Sans Mono" w:hAnsi="DejaVu Sans Mono"/>
          <w:b/>
        </w:rPr>
        <w:t xml:space="preserve"> </w:t>
      </w:r>
      <w:r w:rsidR="001F5183" w:rsidRPr="00F12831">
        <w:rPr>
          <w:rFonts w:ascii="DejaVu Sans Mono" w:hAnsi="DejaVu Sans Mono" w:hint="eastAsia"/>
        </w:rPr>
        <w:t>，继续输入</w:t>
      </w:r>
      <w:r w:rsidR="001F5183" w:rsidRPr="00F12831">
        <w:rPr>
          <w:rFonts w:ascii="DejaVu Sans Mono" w:hAnsi="DejaVu Sans Mono"/>
          <w:b/>
        </w:rPr>
        <w:t xml:space="preserve">cd </w:t>
      </w:r>
      <w:r w:rsidR="001F5183" w:rsidRPr="00F12831">
        <w:rPr>
          <w:rFonts w:ascii="DejaVu Sans Mono" w:hAnsi="DejaVu Sans Mono"/>
          <w:i/>
        </w:rPr>
        <w:t>bin/</w:t>
      </w:r>
      <w:r w:rsidR="001F5183" w:rsidRPr="00F12831">
        <w:rPr>
          <w:rFonts w:ascii="DejaVu Sans Mono" w:hAnsi="DejaVu Sans Mono" w:hint="eastAsia"/>
        </w:rPr>
        <w:t>，进入到</w:t>
      </w:r>
      <w:r w:rsidR="001F5183" w:rsidRPr="00F12831">
        <w:rPr>
          <w:rFonts w:ascii="DejaVu Sans Mono" w:hAnsi="DejaVu Sans Mono"/>
        </w:rPr>
        <w:t>bin</w:t>
      </w:r>
      <w:r w:rsidR="001F5183" w:rsidRPr="00F12831">
        <w:rPr>
          <w:rFonts w:ascii="DejaVu Sans Mono" w:hAnsi="DejaVu Sans Mono" w:hint="eastAsia"/>
        </w:rPr>
        <w:t>目录；</w:t>
      </w:r>
    </w:p>
    <w:p w14:paraId="4238336E" w14:textId="28F90014" w:rsidR="001F5183" w:rsidRPr="00F12831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flBeU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D4978B5" w14:textId="363CFEDE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4656B28D" w:rsidR="00655337" w:rsidRPr="00F12831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  <w:i/>
          <w:noProof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="00BF3D51" w:rsidRPr="00F12831">
        <w:rPr>
          <w:rFonts w:ascii="DejaVu Sans Mono" w:hAnsi="DejaVu Sans Mono" w:hint="eastAsia"/>
        </w:rPr>
        <w:t>解压</w:t>
      </w:r>
      <w:r w:rsidR="00BF3D51" w:rsidRPr="00F12831">
        <w:rPr>
          <w:rFonts w:ascii="DejaVu Sans Mono" w:hAnsi="DejaVu Sans Mono"/>
        </w:rPr>
        <w:t>HPB</w:t>
      </w:r>
      <w:r w:rsidR="00BF3D51" w:rsidRPr="00F12831">
        <w:rPr>
          <w:rFonts w:ascii="DejaVu Sans Mono" w:hAnsi="DejaVu Sans Mono" w:hint="eastAsia"/>
        </w:rPr>
        <w:t>主网程序</w:t>
      </w:r>
      <w:r w:rsidR="00BF3D51" w:rsidRPr="00F12831">
        <w:rPr>
          <w:rFonts w:ascii="DejaVu Sans Mono" w:hAnsi="DejaVu Sans Mono"/>
        </w:rPr>
        <w:br/>
      </w:r>
      <w:r w:rsidR="00E6192B" w:rsidRPr="00F12831">
        <w:rPr>
          <w:rFonts w:ascii="DejaVu Sans Mono" w:hAnsi="DejaVu Sans Mono"/>
        </w:rPr>
        <w:tab/>
      </w:r>
      <w:r w:rsidR="00BF3D51" w:rsidRPr="00F12831">
        <w:rPr>
          <w:rFonts w:ascii="DejaVu Sans Mono" w:hAnsi="DejaVu Sans Mono" w:hint="eastAsia"/>
        </w:rPr>
        <w:t>输入</w:t>
      </w:r>
      <w:r w:rsidR="00BF3D51" w:rsidRPr="00F12831">
        <w:rPr>
          <w:rFonts w:ascii="DejaVu Sans Mono" w:hAnsi="DejaVu Sans Mono"/>
          <w:b/>
        </w:rPr>
        <w:t>sudo</w:t>
      </w:r>
      <w:r w:rsidR="00BF3D51" w:rsidRPr="00F12831">
        <w:rPr>
          <w:rFonts w:ascii="DejaVu Sans Mono" w:hAnsi="DejaVu Sans Mono"/>
        </w:rPr>
        <w:t xml:space="preserve"> </w:t>
      </w:r>
      <w:r w:rsidR="00BF3D51" w:rsidRPr="00F12831">
        <w:rPr>
          <w:rFonts w:ascii="DejaVu Sans Mono" w:hAnsi="DejaVu Sans Mono"/>
          <w:b/>
        </w:rPr>
        <w:t xml:space="preserve">tar zxvf </w:t>
      </w:r>
      <w:r w:rsidR="00BF3D51" w:rsidRPr="00F12831">
        <w:rPr>
          <w:rFonts w:ascii="DejaVu Sans Mono" w:hAnsi="DejaVu Sans Mono"/>
          <w:i/>
        </w:rPr>
        <w:t>ghpb-v</w:t>
      </w:r>
      <w:r w:rsidR="00BF3D51" w:rsidRPr="00F12831">
        <w:rPr>
          <w:rFonts w:ascii="DejaVu Sans Mono" w:hAnsi="DejaVu Sans Mono"/>
          <w:i/>
          <w:noProof/>
        </w:rPr>
        <w:t>x.x.x.x</w:t>
      </w:r>
      <w:r w:rsidR="00BF3D51" w:rsidRPr="00F12831">
        <w:rPr>
          <w:rFonts w:ascii="DejaVu Sans Mono" w:hAnsi="DejaVu Sans Mono"/>
          <w:i/>
        </w:rPr>
        <w:t>.tar.gz</w:t>
      </w:r>
      <w:r w:rsidR="00BF3D51" w:rsidRPr="00F12831">
        <w:rPr>
          <w:rFonts w:ascii="DejaVu Sans Mono" w:hAnsi="DejaVu Sans Mono" w:hint="eastAsia"/>
        </w:rPr>
        <w:t>命令解压</w:t>
      </w:r>
      <w:r w:rsidR="00BF3D51" w:rsidRPr="00F12831">
        <w:rPr>
          <w:rFonts w:ascii="DejaVu Sans Mono" w:hAnsi="DejaVu Sans Mono"/>
        </w:rPr>
        <w:t>ghpb-v</w:t>
      </w:r>
      <w:r w:rsidR="00BF3D51" w:rsidRPr="00F12831">
        <w:rPr>
          <w:rFonts w:ascii="DejaVu Sans Mono" w:hAnsi="DejaVu Sans Mono"/>
          <w:i/>
          <w:noProof/>
        </w:rPr>
        <w:t>x.x.x.x</w:t>
      </w:r>
      <w:r w:rsidR="00BF3D51" w:rsidRPr="00F12831">
        <w:rPr>
          <w:rFonts w:ascii="DejaVu Sans Mono" w:hAnsi="DejaVu Sans Mono"/>
        </w:rPr>
        <w:t>.tar.gz</w:t>
      </w:r>
      <w:r w:rsidR="00BF3D51" w:rsidRPr="00F12831">
        <w:rPr>
          <w:rFonts w:ascii="DejaVu Sans Mono" w:hAnsi="DejaVu Sans Mono" w:hint="eastAsia"/>
        </w:rPr>
        <w:t>文件，其中</w:t>
      </w:r>
      <w:r w:rsidR="00BF3D51" w:rsidRPr="00F12831">
        <w:rPr>
          <w:rFonts w:ascii="DejaVu Sans Mono" w:hAnsi="DejaVu Sans Mono"/>
          <w:i/>
          <w:noProof/>
        </w:rPr>
        <w:t>x.x.x.x</w:t>
      </w:r>
      <w:r w:rsidR="00BF3D51" w:rsidRPr="00F12831">
        <w:rPr>
          <w:rFonts w:ascii="DejaVu Sans Mono" w:hAnsi="DejaVu Sans Mono" w:hint="eastAsia"/>
          <w:noProof/>
        </w:rPr>
        <w:t>为</w:t>
      </w:r>
      <w:r w:rsidR="00BF3D51" w:rsidRPr="00F12831">
        <w:rPr>
          <w:rFonts w:ascii="DejaVu Sans Mono" w:hAnsi="DejaVu Sans Mono"/>
          <w:noProof/>
        </w:rPr>
        <w:t>HPB</w:t>
      </w:r>
      <w:r w:rsidR="00BF3D51" w:rsidRPr="00F12831">
        <w:rPr>
          <w:rFonts w:ascii="DejaVu Sans Mono" w:hAnsi="DejaVu Sans Mono" w:hint="eastAsia"/>
          <w:noProof/>
        </w:rPr>
        <w:t>软件的</w:t>
      </w:r>
      <w:r w:rsidR="000E6690">
        <w:rPr>
          <w:rFonts w:ascii="DejaVu Sans Mono" w:hAnsi="DejaVu Sans Mono" w:hint="eastAsia"/>
          <w:noProof/>
        </w:rPr>
        <w:t>最新</w:t>
      </w:r>
      <w:r w:rsidR="00BF3D51" w:rsidRPr="00F12831">
        <w:rPr>
          <w:rFonts w:ascii="DejaVu Sans Mono" w:hAnsi="DejaVu Sans Mono" w:hint="eastAsia"/>
          <w:noProof/>
        </w:rPr>
        <w:t>版本号</w:t>
      </w:r>
      <w:r w:rsidR="00BF3D51" w:rsidRPr="00F12831">
        <w:rPr>
          <w:rFonts w:ascii="DejaVu Sans Mono" w:hAnsi="DejaVu Sans Mono" w:hint="eastAsia"/>
          <w:i/>
          <w:noProof/>
        </w:rPr>
        <w:t>。</w:t>
      </w:r>
    </w:p>
    <w:p w14:paraId="4DFACA00" w14:textId="77777777" w:rsidR="00471174" w:rsidRDefault="00655337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2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f4um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C00F1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步骤</w:t>
      </w:r>
      <w:r>
        <w:rPr>
          <w:rFonts w:ascii="DejaVu Sans Mono" w:hAnsi="DejaVu Sans Mono"/>
        </w:rPr>
        <w:t>3</w:t>
      </w:r>
      <w:r w:rsidRPr="0038023B">
        <w:rPr>
          <w:rFonts w:ascii="DejaVu Sans Mono" w:hAnsi="DejaVu Sans Mono"/>
        </w:rPr>
        <w:t xml:space="preserve"> </w:t>
      </w:r>
      <w:r w:rsidRPr="0038023B">
        <w:rPr>
          <w:rFonts w:ascii="DejaVu Sans Mono" w:hAnsi="DejaVu Sans Mono" w:hint="eastAsia"/>
        </w:rPr>
        <w:t>修改文件权限</w:t>
      </w:r>
      <w:r w:rsidRPr="0038023B">
        <w:rPr>
          <w:rFonts w:ascii="DejaVu Sans Mono" w:hAnsi="DejaVu Sans Mono" w:hint="eastAsia"/>
        </w:rPr>
        <w:tab/>
      </w:r>
    </w:p>
    <w:p w14:paraId="32ECE017" w14:textId="77777777" w:rsidR="00471174" w:rsidRPr="0038023B" w:rsidRDefault="00471174" w:rsidP="00471174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445D9139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4991165" wp14:editId="0F3D39CB">
                <wp:extent cx="5274310" cy="781050"/>
                <wp:effectExtent l="0" t="0" r="2159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30C" w14:textId="77777777" w:rsidR="00743FE5" w:rsidRPr="000C18B4" w:rsidRDefault="00743FE5" w:rsidP="0047117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1165" id="文本框 5" o:spid="_x0000_s1125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MksWeHUCAAAc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FFB630C" w14:textId="77777777" w:rsidR="00743FE5" w:rsidRPr="000C18B4" w:rsidRDefault="00743FE5" w:rsidP="0047117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88565B" w14:textId="2924486E" w:rsidR="00BF3D51" w:rsidRPr="00F12831" w:rsidRDefault="00BF3D51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3 </w:t>
      </w:r>
      <w:r w:rsidRPr="00F12831">
        <w:rPr>
          <w:rFonts w:ascii="DejaVu Sans Mono" w:hAnsi="DejaVu Sans Mono" w:hint="eastAsia"/>
        </w:rPr>
        <w:t>拷贝程序到执行路径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</w:rPr>
        <w:br/>
      </w:r>
      <w:r w:rsidR="00E6192B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sudo cp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ghpb-vX.X.X.X/* /home/ghpb-bin/</w:t>
      </w:r>
      <w:r w:rsidRPr="00F12831">
        <w:rPr>
          <w:rFonts w:ascii="DejaVu Sans Mono" w:hAnsi="DejaVu Sans Mono" w:hint="eastAsia"/>
        </w:rPr>
        <w:t>，其中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35786635" w14:textId="6F8F1552" w:rsidR="001F5183" w:rsidRDefault="001F5183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743FE5" w:rsidRPr="00655337" w:rsidRDefault="00743FE5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2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D/KlzdwIAACI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89E64D4" w14:textId="5AAF5D2D" w:rsidR="00743FE5" w:rsidRPr="00655337" w:rsidRDefault="00743FE5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E08436" w14:textId="77777777" w:rsidR="00DF10D5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27A0683" w14:textId="77777777" w:rsidR="00DF10D5" w:rsidRPr="00F12831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4A34F05" w14:textId="1792BFDF" w:rsidR="00214DFE" w:rsidRPr="00F12831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4 </w:t>
      </w:r>
      <w:r w:rsidRPr="00F12831">
        <w:rPr>
          <w:rFonts w:ascii="DejaVu Sans Mono" w:hAnsi="DejaVu Sans Mono" w:hint="eastAsia"/>
        </w:rPr>
        <w:t>初始化节点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  <w:b/>
        </w:rPr>
        <w:t>cd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/home/ghpb-bin/</w:t>
      </w:r>
      <w:r w:rsidRPr="00F12831">
        <w:rPr>
          <w:rFonts w:ascii="DejaVu Sans Mono" w:hAnsi="DejaVu Sans Mono" w:hint="eastAsia"/>
        </w:rPr>
        <w:t>进入程序执行路径；继续输入</w:t>
      </w:r>
      <w:r w:rsidRPr="00F12831">
        <w:rPr>
          <w:rFonts w:ascii="DejaVu Sans Mono" w:hAnsi="DejaVu Sans Mono"/>
          <w:b/>
        </w:rPr>
        <w:t>sudo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i/>
        </w:rPr>
        <w:t>./ghpb</w:t>
      </w:r>
      <w:r w:rsidRPr="00F12831">
        <w:rPr>
          <w:rFonts w:ascii="DejaVu Sans Mono" w:hAnsi="DejaVu Sans Mono"/>
          <w:b/>
        </w:rPr>
        <w:t xml:space="preserve"> --datadir </w:t>
      </w:r>
      <w:r w:rsidRPr="00F12831">
        <w:rPr>
          <w:rFonts w:ascii="DejaVu Sans Mono" w:hAnsi="DejaVu Sans Mono"/>
          <w:i/>
        </w:rPr>
        <w:t xml:space="preserve">node/data </w:t>
      </w:r>
      <w:r w:rsidRPr="00F12831">
        <w:rPr>
          <w:rFonts w:ascii="DejaVu Sans Mono" w:hAnsi="DejaVu Sans Mono"/>
          <w:b/>
        </w:rPr>
        <w:t xml:space="preserve">init </w:t>
      </w:r>
      <w:r w:rsidRPr="00F12831">
        <w:rPr>
          <w:rFonts w:ascii="DejaVu Sans Mono" w:hAnsi="DejaVu Sans Mono"/>
          <w:i/>
        </w:rPr>
        <w:t>gensis.json</w:t>
      </w:r>
      <w:r w:rsidRPr="00F12831">
        <w:rPr>
          <w:rFonts w:ascii="DejaVu Sans Mono" w:hAnsi="DejaVu Sans Mono" w:hint="eastAsia"/>
        </w:rPr>
        <w:t>，当出现</w:t>
      </w:r>
      <w:r w:rsidRPr="00F12831">
        <w:rPr>
          <w:rFonts w:ascii="DejaVu Sans Mono" w:hAnsi="DejaVu Sans Mono"/>
        </w:rPr>
        <w:t>”Successfully wrote genesis state database=chaindata”</w:t>
      </w:r>
      <w:r w:rsidRPr="00F12831">
        <w:rPr>
          <w:rFonts w:ascii="DejaVu Sans Mono" w:hAnsi="DejaVu Sans Mono" w:hint="eastAsia"/>
        </w:rPr>
        <w:t>时，继续下一步；其中</w:t>
      </w:r>
      <w:r w:rsidRPr="00F12831">
        <w:rPr>
          <w:rFonts w:ascii="DejaVu Sans Mono" w:hAnsi="DejaVu Sans Mono"/>
        </w:rPr>
        <w:t>/home/ghpb-bin/</w:t>
      </w:r>
      <w:r w:rsidRPr="00F12831">
        <w:rPr>
          <w:rFonts w:ascii="DejaVu Sans Mono" w:hAnsi="DejaVu Sans Mono" w:hint="eastAsia"/>
        </w:rPr>
        <w:t>为您设置的程序执行路径；</w:t>
      </w:r>
    </w:p>
    <w:p w14:paraId="04187BFE" w14:textId="3BF5E708" w:rsidR="000D0AD8" w:rsidRPr="00F12831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Create New HpbConfig object </w:t>
                            </w:r>
                          </w:p>
                          <w:p w14:paraId="34D59387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Allocated cache and file handles  database=/home/ghpb-bin/node/data/ghpb/chaindata cache=16 handles=16</w:t>
                            </w:r>
                          </w:p>
                          <w:p w14:paraId="0089839B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[08-28|13:29:05]  HPB : Writing custom genesis block </w:t>
                            </w:r>
                          </w:p>
                          <w:p w14:paraId="368A7174" w14:textId="77777777" w:rsidR="00743FE5" w:rsidRPr="00F8421A" w:rsidRDefault="00743FE5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[08-28|13:29:05]  HPB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2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1TTYXYCAAAh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4FC3E23" w14:textId="55F90319" w:rsidR="00743FE5" w:rsidRPr="00F8421A" w:rsidRDefault="00743FE5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743FE5" w:rsidRPr="00F8421A" w:rsidRDefault="00743FE5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Pr="00F12831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Pr="00F12831">
        <w:rPr>
          <w:rFonts w:ascii="DejaVu Sans Mono" w:hAnsi="DejaVu Sans Mono" w:hint="eastAsia"/>
        </w:rPr>
        <w:t>导出账户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从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钱包导出您的账户信息文件；</w:t>
      </w:r>
    </w:p>
    <w:p w14:paraId="7F5AEDAD" w14:textId="77777777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Pr="00F12831">
        <w:rPr>
          <w:rFonts w:ascii="DejaVu Sans Mono" w:hAnsi="DejaVu Sans Mono" w:hint="eastAsia"/>
        </w:rPr>
        <w:t>创建</w:t>
      </w:r>
      <w:r w:rsidRPr="00F12831">
        <w:rPr>
          <w:rFonts w:ascii="DejaVu Sans Mono" w:hAnsi="DejaVu Sans Mono"/>
        </w:rPr>
        <w:t>keystore</w:t>
      </w:r>
    </w:p>
    <w:p w14:paraId="5E5CFF74" w14:textId="0C82CC7C" w:rsidR="00F22389" w:rsidRPr="00F12831" w:rsidRDefault="00F22389" w:rsidP="00F12831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F12831">
        <w:rPr>
          <w:rFonts w:ascii="DejaVu Sans Mono" w:hAnsi="DejaVu Sans Mono"/>
        </w:rPr>
        <w:t>node/data/</w:t>
      </w:r>
      <w:r w:rsidRPr="00F12831">
        <w:rPr>
          <w:rFonts w:ascii="DejaVu Sans Mono" w:hAnsi="DejaVu Sans Mono" w:hint="eastAsia"/>
        </w:rPr>
        <w:t>后继续输入</w:t>
      </w:r>
      <w:r w:rsidRPr="00F12831">
        <w:rPr>
          <w:rFonts w:ascii="DejaVu Sans Mono" w:hAnsi="DejaVu Sans Mono"/>
        </w:rPr>
        <w:t>mkdir keystore</w:t>
      </w:r>
      <w:r w:rsidRPr="00F12831">
        <w:rPr>
          <w:rFonts w:ascii="DejaVu Sans Mono" w:hAnsi="DejaVu Sans Mono" w:hint="eastAsia"/>
        </w:rPr>
        <w:t>即可；</w:t>
      </w:r>
    </w:p>
    <w:p w14:paraId="6A021760" w14:textId="77777777" w:rsidR="00E3270E" w:rsidRPr="0038023B" w:rsidRDefault="00E3270E" w:rsidP="00E3270E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0E07C275" w14:textId="5B43A70A" w:rsidR="00F22389" w:rsidRPr="00F12831" w:rsidRDefault="00E3270E" w:rsidP="00F12831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02C46C9" wp14:editId="6DA48307">
                <wp:extent cx="5274310" cy="1405890"/>
                <wp:effectExtent l="0" t="0" r="21590" b="228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C478" w14:textId="7C73FCAB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23F3F966" w14:textId="146029F6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61B394AC" w14:textId="42C0A8C4" w:rsidR="00743FE5" w:rsidRDefault="00743FE5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415B636D" w14:textId="77777777" w:rsidR="00743FE5" w:rsidRPr="00F459EF" w:rsidRDefault="00743FE5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C46C9" id="文本框 10" o:spid="_x0000_s1122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CI37hnUCAAAf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5EEC478" w14:textId="7C73FCAB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23F3F966" w14:textId="146029F6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61B394AC" w14:textId="42C0A8C4" w:rsidR="00743FE5" w:rsidRDefault="00743FE5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415B636D" w14:textId="77777777" w:rsidR="00743FE5" w:rsidRPr="00F459EF" w:rsidRDefault="00743FE5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7E580" w14:textId="29275FD0" w:rsidR="00214DFE" w:rsidRPr="00F12831" w:rsidRDefault="00E6192B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 xml:space="preserve">5a </w:t>
      </w:r>
      <w:r w:rsidR="00214DFE" w:rsidRPr="00F12831">
        <w:rPr>
          <w:rFonts w:ascii="DejaVu Sans Mono" w:hAnsi="DejaVu Sans Mono" w:hint="eastAsia"/>
        </w:rPr>
        <w:t>导入节点</w:t>
      </w:r>
      <w:r w:rsidR="00214DFE" w:rsidRPr="00F12831">
        <w:rPr>
          <w:rFonts w:ascii="DejaVu Sans Mono" w:hAnsi="DejaVu Sans Mono"/>
        </w:rPr>
        <w:br/>
      </w:r>
      <w:r w:rsidR="00214DFE" w:rsidRPr="00F12831">
        <w:rPr>
          <w:rFonts w:ascii="DejaVu Sans Mono" w:hAnsi="DejaVu Sans Mono" w:hint="eastAsia"/>
          <w:sz w:val="20"/>
        </w:rPr>
        <w:t>按顺序进入路径</w:t>
      </w:r>
      <w:r w:rsidR="00954DA9" w:rsidRPr="00F12831">
        <w:rPr>
          <w:rFonts w:ascii="DejaVu Sans Mono" w:hAnsi="DejaVu Sans Mono"/>
          <w:sz w:val="20"/>
        </w:rPr>
        <w:t>/</w:t>
      </w:r>
      <w:r w:rsidR="00214DFE" w:rsidRPr="00F12831">
        <w:rPr>
          <w:rFonts w:ascii="DejaVu Sans Mono" w:hAnsi="DejaVu Sans Mono"/>
          <w:sz w:val="20"/>
        </w:rPr>
        <w:t>home/ghpb-bin/node/data</w:t>
      </w:r>
      <w:r w:rsidR="00954DA9" w:rsidRPr="00F12831">
        <w:rPr>
          <w:rFonts w:ascii="DejaVu Sans Mono" w:hAnsi="DejaVu Sans Mono"/>
          <w:sz w:val="20"/>
        </w:rPr>
        <w:t>/</w:t>
      </w:r>
      <w:r w:rsidR="00214DFE" w:rsidRPr="00F12831">
        <w:rPr>
          <w:rFonts w:ascii="DejaVu Sans Mono" w:hAnsi="DejaVu Sans Mono"/>
          <w:sz w:val="20"/>
        </w:rPr>
        <w:t>keystore</w:t>
      </w:r>
      <w:r w:rsidR="00214DFE" w:rsidRPr="00F12831">
        <w:rPr>
          <w:rFonts w:ascii="DejaVu Sans Mono" w:hAnsi="DejaVu Sans Mono" w:hint="eastAsia"/>
          <w:sz w:val="20"/>
        </w:rPr>
        <w:t>，将账户信息文件拷入</w:t>
      </w:r>
      <w:r w:rsidR="00214DFE" w:rsidRPr="00F12831">
        <w:rPr>
          <w:rFonts w:ascii="DejaVu Sans Mono" w:hAnsi="DejaVu Sans Mono"/>
          <w:sz w:val="20"/>
        </w:rPr>
        <w:t>keystore</w:t>
      </w:r>
      <w:r w:rsidR="00214DFE" w:rsidRPr="00F12831">
        <w:rPr>
          <w:rFonts w:ascii="DejaVu Sans Mono" w:hAnsi="DejaVu Sans Mono" w:hint="eastAsia"/>
          <w:sz w:val="20"/>
        </w:rPr>
        <w:t>文件夹中；</w:t>
      </w:r>
    </w:p>
    <w:p w14:paraId="715C0868" w14:textId="0B10A791" w:rsidR="00214DFE" w:rsidRPr="00F12831" w:rsidRDefault="00214DFE" w:rsidP="00214DFE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  <w:sz w:val="20"/>
        </w:rPr>
        <w:t>步骤</w:t>
      </w:r>
      <w:r w:rsidRPr="00F12831">
        <w:rPr>
          <w:rFonts w:ascii="DejaVu Sans Mono" w:hAnsi="DejaVu Sans Mono"/>
          <w:sz w:val="20"/>
        </w:rPr>
        <w:t xml:space="preserve">5b </w:t>
      </w:r>
      <w:r w:rsidRPr="00F12831">
        <w:rPr>
          <w:rFonts w:ascii="DejaVu Sans Mono" w:hAnsi="DejaVu Sans Mono" w:hint="eastAsia"/>
          <w:sz w:val="20"/>
        </w:rPr>
        <w:t>新建账户</w:t>
      </w:r>
      <w:r w:rsidRPr="00F12831">
        <w:rPr>
          <w:rFonts w:ascii="DejaVu Sans Mono" w:hAnsi="DejaVu Sans Mono"/>
          <w:sz w:val="20"/>
        </w:rPr>
        <w:br/>
      </w:r>
      <w:r w:rsidR="00E6192B" w:rsidRPr="00F12831">
        <w:rPr>
          <w:rFonts w:ascii="DejaVu Sans Mono" w:hAnsi="DejaVu Sans Mono"/>
          <w:sz w:val="20"/>
        </w:rPr>
        <w:tab/>
      </w:r>
      <w:r w:rsidRPr="00F12831">
        <w:rPr>
          <w:rFonts w:ascii="DejaVu Sans Mono" w:hAnsi="DejaVu Sans Mono" w:hint="eastAsia"/>
          <w:sz w:val="20"/>
        </w:rPr>
        <w:t>输入</w:t>
      </w:r>
      <w:r w:rsidRPr="00F12831">
        <w:rPr>
          <w:rFonts w:ascii="DejaVu Sans Mono" w:hAnsi="DejaVu Sans Mono"/>
          <w:i/>
          <w:sz w:val="20"/>
        </w:rPr>
        <w:t xml:space="preserve">./ghpb </w:t>
      </w:r>
      <w:r w:rsidRPr="00F12831">
        <w:rPr>
          <w:rFonts w:ascii="DejaVu Sans Mono" w:hAnsi="DejaVu Sans Mono"/>
          <w:b/>
          <w:sz w:val="20"/>
        </w:rPr>
        <w:t xml:space="preserve">--datadir </w:t>
      </w:r>
      <w:r w:rsidRPr="00F12831">
        <w:rPr>
          <w:rFonts w:ascii="DejaVu Sans Mono" w:hAnsi="DejaVu Sans Mono"/>
          <w:i/>
          <w:sz w:val="20"/>
        </w:rPr>
        <w:t>node/data</w:t>
      </w:r>
      <w:r w:rsidRPr="00F12831">
        <w:rPr>
          <w:rFonts w:ascii="DejaVu Sans Mono" w:hAnsi="DejaVu Sans Mono"/>
          <w:b/>
          <w:sz w:val="20"/>
        </w:rPr>
        <w:t xml:space="preserve"> account new</w:t>
      </w:r>
      <w:r w:rsidRPr="00F12831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F12831">
        <w:rPr>
          <w:rFonts w:ascii="DejaVu Sans Mono" w:hAnsi="DejaVu Sans Mono"/>
          <w:sz w:val="20"/>
        </w:rPr>
        <w:br/>
      </w: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[08-28|13:30:47]  HPB : Create New HpbConfig object </w:t>
                            </w:r>
                          </w:p>
                          <w:p w14:paraId="7273D1DD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[08-28|13:30:47]  HPB : Initialising Hpb node             network=1</w:t>
                            </w:r>
                          </w:p>
                          <w:p w14:paraId="6047003F" w14:textId="77777777" w:rsidR="00743FE5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%!s(boe._Ctype_char=0) %!s(boe._Ctype_char=0) %!s(boe._Ctype_char=0) %!s(boe._Ctype_char=0)]</w:t>
                            </w:r>
                          </w:p>
                          <w:p w14:paraId="471BAF4A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WARN [08-28|13:30:57]  HPB : Get coinbase from boe fail, and set coinbase with account[0] </w:t>
                            </w:r>
                          </w:p>
                          <w:p w14:paraId="0C208885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[08-28|13:30:57]  HPB : Allocated cache and file handles  database=/home/ghpb-bin/node/data/ghpb/chaindata cache=128 handles=1024</w:t>
                            </w:r>
                          </w:p>
                          <w:p w14:paraId="5722199A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743FE5" w:rsidRPr="00B00764" w:rsidRDefault="00743FE5" w:rsidP="00F12831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i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B0ecOWFpSI/fvj5+//n44wtLl9SixscxIe88YbF9Ay2Nur+PdJkqb3Ww6Us1MdJTs9fb&#10;BqsWmaTLw9Hxwf6QVJJ0w9H+yegwj6B4Mvch4lsFliWh5IEmmBsrVlcRKRWC9pAUzbh0l/Lr8sgS&#10;ro3qlO+VpuIo8n52kmmlzk1gK0GEMJirIJfGETKZ6NqYrdFwl1H1sTfaYJOZylT7W8MtOkcEh1tD&#10;WzsIu6I+pao7fF91V2sqG9tZmyf5+r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z8tui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00"/>
                          <w:sz w:val="20"/>
                        </w:rPr>
                        <w:t>root@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INFO [08-28|13:30:47]  HPB : Create New HpbConfig object </w:t>
                      </w:r>
                    </w:p>
                    <w:p w14:paraId="7273D1DD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[08-28|13:30:47]  HPB : Initialising Hpb node             network=1</w:t>
                      </w:r>
                    </w:p>
                    <w:p w14:paraId="6047003F" w14:textId="77777777" w:rsidR="00743FE5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%!s(boe._Ctype_char=0) %!s(boe._Ctype_char=0) %!s(boe._Ctype_char=0) %!s(boe._Ctype_char=0)]</w:t>
                      </w:r>
                    </w:p>
                    <w:p w14:paraId="471BAF4A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WARN [08-28|13:30:57]  HPB : Get coinbase from boe fail, and set coinbase with account[0] </w:t>
                      </w:r>
                    </w:p>
                    <w:p w14:paraId="0C208885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[08-28|13:30:57]  HPB : Allocated cache and file handles  database=/home/ghpb-bin/node/data/ghpb/chaindata cache=128 handles=1024</w:t>
                      </w:r>
                    </w:p>
                    <w:p w14:paraId="5722199A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743FE5" w:rsidRPr="00B00764" w:rsidRDefault="00743FE5" w:rsidP="00F12831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5A8E1" w14:textId="77777777" w:rsidR="00E81939" w:rsidRDefault="00E81939" w:rsidP="00F12831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1E588B63" w14:textId="77777777" w:rsidR="00DF10D5" w:rsidRPr="00F12831" w:rsidRDefault="00DF10D5" w:rsidP="00F12831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AB31792" w14:textId="4B3B2D78" w:rsidR="00EC5C85" w:rsidRPr="00F12831" w:rsidRDefault="00B56B24" w:rsidP="00F12831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步骤</w:t>
      </w:r>
      <w:r w:rsidRPr="00F12831">
        <w:rPr>
          <w:rFonts w:ascii="DejaVu Sans Mono" w:hAnsi="DejaVu Sans Mono"/>
        </w:rPr>
        <w:t>6</w:t>
      </w:r>
      <w:r w:rsidRPr="00F12831">
        <w:rPr>
          <w:rFonts w:ascii="DejaVu Sans Mono" w:hAnsi="DejaVu Sans Mono" w:hint="eastAsia"/>
        </w:rPr>
        <w:t>启动节点</w:t>
      </w:r>
      <w:r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 w:hint="eastAsia"/>
        </w:rPr>
        <w:t>启动方式一：</w:t>
      </w:r>
      <w:r w:rsidR="00EC5C85" w:rsidRPr="00F12831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 xml:space="preserve">cd </w:t>
      </w:r>
      <w:r w:rsidR="00EC5C85" w:rsidRPr="00F12831">
        <w:rPr>
          <w:rFonts w:ascii="DejaVu Sans Mono" w:hAnsi="DejaVu Sans Mono"/>
          <w:i/>
        </w:rPr>
        <w:t>/home/ghpb-bin/</w:t>
      </w:r>
      <w:r w:rsidR="00EC5C85" w:rsidRPr="00F12831">
        <w:rPr>
          <w:rFonts w:ascii="DejaVu Sans Mono" w:hAnsi="DejaVu Sans Mono" w:hint="eastAsia"/>
        </w:rPr>
        <w:t>进入</w:t>
      </w:r>
      <w:r w:rsidR="00EC5C85" w:rsidRPr="00F12831">
        <w:rPr>
          <w:rFonts w:ascii="DejaVu Sans Mono" w:hAnsi="DejaVu Sans Mono"/>
        </w:rPr>
        <w:t>ghpb-bin</w:t>
      </w:r>
      <w:r w:rsidR="00EC5C85" w:rsidRPr="00F12831">
        <w:rPr>
          <w:rFonts w:ascii="DejaVu Sans Mono" w:hAnsi="DejaVu Sans Mono" w:hint="eastAsia"/>
        </w:rPr>
        <w:t>目录；</w:t>
      </w:r>
    </w:p>
    <w:p w14:paraId="4C703970" w14:textId="384C3D32" w:rsidR="00B56B24" w:rsidRPr="00F12831" w:rsidRDefault="00EC5C85" w:rsidP="00F70DC7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  <w:i/>
        </w:rPr>
        <w:t xml:space="preserve"> ./ghpb</w:t>
      </w:r>
      <w:r w:rsidR="00B56B24" w:rsidRPr="00F12831">
        <w:rPr>
          <w:rFonts w:ascii="DejaVu Sans Mono" w:hAnsi="DejaVu Sans Mono"/>
          <w:b/>
        </w:rPr>
        <w:t xml:space="preserve"> --datadir </w:t>
      </w:r>
      <w:r w:rsidR="00B56B24" w:rsidRPr="00F12831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 xml:space="preserve"> 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b/>
        </w:rPr>
        <w:t xml:space="preserve">--port </w:t>
      </w:r>
      <w:r w:rsidR="00B56B24" w:rsidRPr="00F12831">
        <w:rPr>
          <w:rFonts w:ascii="DejaVu Sans Mono" w:hAnsi="DejaVu Sans Mono"/>
          <w:i/>
        </w:rPr>
        <w:t>3004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b/>
        </w:rPr>
        <w:t>--nodetype synnode console</w:t>
      </w:r>
      <w:r w:rsidR="00B56B24" w:rsidRPr="00F12831">
        <w:rPr>
          <w:rFonts w:ascii="DejaVu Sans Mono" w:hAnsi="DejaVu Sans Mono" w:hint="eastAsia"/>
        </w:rPr>
        <w:t>；当出现“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</w:p>
    <w:p w14:paraId="0858652B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422DD02D" w14:textId="77777777" w:rsidR="00B56B24" w:rsidRPr="00F12831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8DAC" w14:textId="77777777" w:rsidR="00743FE5" w:rsidRPr="0038023B" w:rsidRDefault="00743FE5" w:rsidP="00162B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76EAD94A" w14:textId="1E75D079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sudo ./ghpb --datadir node/data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--nodetype synnode console</w:t>
                            </w:r>
                          </w:p>
                          <w:p w14:paraId="2A9EE27F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INFO [08-28|13:44:11]  HPB : Create New HpbConfig object </w:t>
                            </w:r>
                          </w:p>
                          <w:p w14:paraId="2C63EA4B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[08-28|13:44:11]  HPB : Initialising Hpb node             network=100</w:t>
                            </w:r>
                          </w:p>
                          <w:p w14:paraId="10201604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629E2587" w14:textId="0CF340E0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coinbase: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68129F35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2D729510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1FCD545E" w14:textId="77777777" w:rsidR="00743FE5" w:rsidRPr="002B2741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2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Hi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4cjzpywNKTHb18fv/98/PHA0iW1qPFxTMgbT1hs30JLo+7vI12mylsdbPpSTYz01Oz1&#10;tsGqRSbp8nB0dLA/JJUk3ejg8OjgMI+g2Jn7EPGdAsuSUPJAE8yNFauLiJQKQXtIimZcukv5dXlk&#10;CddGdcoPSlNxFHk/O8m0UqcmsJUgQhjMVZBL4wiZTHRtzNZo+JxR9ak32mCTmcpU+1vDLTpHBIdb&#10;Q1s7CM9F3aWqO3xfdVdrKhvbeZsn+ea4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AuCIeJ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3F68DAC" w14:textId="77777777" w:rsidR="00743FE5" w:rsidRPr="0038023B" w:rsidRDefault="00743FE5" w:rsidP="00162B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76EAD94A" w14:textId="1E75D079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sudo ./ghpb --datadir node/data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--nodetype synnode console</w:t>
                      </w:r>
                    </w:p>
                    <w:p w14:paraId="2A9EE27F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INFO [08-28|13:44:11]  HPB : Create New HpbConfig object </w:t>
                      </w:r>
                    </w:p>
                    <w:p w14:paraId="2C63EA4B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[08-28|13:44:11]  HPB : Initialising Hpb node             network=100</w:t>
                      </w:r>
                    </w:p>
                    <w:p w14:paraId="10201604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29E2587" w14:textId="0CF340E0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coinbase: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68129F35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2D729510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1FCD545E" w14:textId="77777777" w:rsidR="00743FE5" w:rsidRPr="002B2741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458A" w14:textId="7A2D7636" w:rsidR="0001683C" w:rsidRDefault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F12831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F12831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  <w:r w:rsidR="00360877">
        <w:rPr>
          <w:rFonts w:ascii="DejaVu Sans Mono" w:hAnsi="DejaVu Sans Mono"/>
        </w:rPr>
        <w:t xml:space="preserve"> </w:t>
      </w:r>
    </w:p>
    <w:p w14:paraId="729838F8" w14:textId="74FE65DA" w:rsidR="00B56B24" w:rsidRPr="00F12831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F12831">
        <w:rPr>
          <w:rFonts w:ascii="DejaVu Sans Mono" w:hAnsi="DejaVu Sans Mono" w:hint="eastAsia"/>
        </w:rPr>
        <w:t>输入</w:t>
      </w:r>
      <w:r w:rsidR="00B56B24" w:rsidRPr="00F12831">
        <w:rPr>
          <w:rFonts w:ascii="DejaVu Sans Mono" w:hAnsi="DejaVu Sans Mono"/>
          <w:b/>
        </w:rPr>
        <w:t>sudo nohup</w:t>
      </w:r>
      <w:r w:rsidR="00B56B24" w:rsidRPr="00F12831">
        <w:rPr>
          <w:rFonts w:ascii="DejaVu Sans Mono" w:hAnsi="DejaVu Sans Mono"/>
          <w:b/>
          <w:i/>
        </w:rPr>
        <w:t xml:space="preserve"> </w:t>
      </w:r>
      <w:r w:rsidR="00B56B24" w:rsidRPr="00F12831">
        <w:rPr>
          <w:rFonts w:ascii="DejaVu Sans Mono" w:hAnsi="DejaVu Sans Mono"/>
          <w:i/>
        </w:rPr>
        <w:t>./ghpb</w:t>
      </w:r>
      <w:r w:rsidR="00B56B24" w:rsidRPr="00F12831">
        <w:rPr>
          <w:rFonts w:ascii="DejaVu Sans Mono" w:hAnsi="DejaVu Sans Mono"/>
          <w:b/>
        </w:rPr>
        <w:t xml:space="preserve"> --datadir</w:t>
      </w:r>
      <w:r w:rsidR="00B56B24" w:rsidRPr="00F12831">
        <w:rPr>
          <w:rFonts w:ascii="DejaVu Sans Mono" w:hAnsi="DejaVu Sans Mono"/>
          <w:i/>
        </w:rPr>
        <w:t xml:space="preserve"> node/data </w:t>
      </w:r>
      <w:r w:rsidR="00B56B24" w:rsidRPr="00F12831">
        <w:rPr>
          <w:rFonts w:ascii="DejaVu Sans Mono" w:hAnsi="DejaVu Sans Mono"/>
          <w:b/>
        </w:rPr>
        <w:t>--networkid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>100</w:t>
      </w:r>
      <w:r w:rsidR="00B56B24" w:rsidRPr="00F12831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>--port</w:t>
      </w:r>
      <w:r w:rsidR="00B56B24" w:rsidRPr="00F12831">
        <w:rPr>
          <w:rFonts w:ascii="DejaVu Sans Mono" w:hAnsi="DejaVu Sans Mono"/>
        </w:rPr>
        <w:t xml:space="preserve"> </w:t>
      </w:r>
      <w:r w:rsidR="00BA3E05">
        <w:rPr>
          <w:rFonts w:ascii="DejaVu Sans Mono" w:hAnsi="DejaVu Sans Mono"/>
        </w:rPr>
        <w:t xml:space="preserve">8545 </w:t>
      </w:r>
      <w:r w:rsidR="00B56B24" w:rsidRPr="00F12831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B56B24" w:rsidRPr="00F12831">
        <w:rPr>
          <w:rFonts w:ascii="DejaVu Sans Mono" w:hAnsi="DejaVu Sans Mono" w:hint="eastAsia"/>
        </w:rPr>
        <w:t>后，按两次回车；</w:t>
      </w:r>
    </w:p>
    <w:p w14:paraId="54CE6E24" w14:textId="77777777" w:rsidR="00B56B24" w:rsidRPr="00F12831" w:rsidRDefault="00B56B24" w:rsidP="00B56B24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0B1E" w14:textId="7E4A8188" w:rsidR="00743FE5" w:rsidRPr="0001683C" w:rsidRDefault="00743FE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32A4D8D" w14:textId="43DA181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8545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743FE5" w:rsidRPr="00877C14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25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AKerkP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A050B1E" w14:textId="7E4A8188" w:rsidR="00743FE5" w:rsidRPr="0001683C" w:rsidRDefault="00743FE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32A4D8D" w14:textId="43DA181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--port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8545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743FE5" w:rsidRPr="00877C14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Pr="00F12831" w:rsidRDefault="00954DA9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56B24" w:rsidRPr="00F12831">
        <w:rPr>
          <w:rFonts w:ascii="DejaVu Sans Mono" w:hAnsi="DejaVu Sans Mono" w:hint="eastAsia"/>
        </w:rPr>
        <w:t>等待</w:t>
      </w:r>
      <w:r w:rsidR="00B56B24" w:rsidRPr="00F12831">
        <w:rPr>
          <w:rFonts w:ascii="DejaVu Sans Mono" w:hAnsi="DejaVu Sans Mono"/>
        </w:rPr>
        <w:t>10s</w:t>
      </w:r>
      <w:r w:rsidR="00B56B24" w:rsidRPr="00F12831">
        <w:rPr>
          <w:rFonts w:ascii="DejaVu Sans Mono" w:hAnsi="DejaVu Sans Mono" w:hint="eastAsia"/>
        </w:rPr>
        <w:t>后继续输入命令：</w:t>
      </w:r>
      <w:r w:rsidR="00B56B24" w:rsidRPr="00F12831">
        <w:rPr>
          <w:rFonts w:ascii="DejaVu Sans Mono" w:hAnsi="DejaVu Sans Mono"/>
          <w:b/>
        </w:rPr>
        <w:t>sudo</w:t>
      </w:r>
      <w:r w:rsidR="00B56B24" w:rsidRPr="00F12831">
        <w:rPr>
          <w:rFonts w:ascii="DejaVu Sans Mono" w:hAnsi="DejaVu Sans Mono"/>
        </w:rPr>
        <w:t xml:space="preserve"> </w:t>
      </w:r>
      <w:r w:rsidR="00B56B24" w:rsidRPr="00F12831">
        <w:rPr>
          <w:rFonts w:ascii="DejaVu Sans Mono" w:hAnsi="DejaVu Sans Mono"/>
          <w:i/>
        </w:rPr>
        <w:t xml:space="preserve">./ghpb </w:t>
      </w:r>
      <w:r w:rsidR="00B56B24" w:rsidRPr="00F12831">
        <w:rPr>
          <w:rFonts w:ascii="DejaVu Sans Mono" w:hAnsi="DejaVu Sans Mono"/>
          <w:b/>
        </w:rPr>
        <w:t>attach</w:t>
      </w:r>
      <w:r w:rsidR="00B56B24" w:rsidRPr="00F12831">
        <w:rPr>
          <w:rFonts w:ascii="DejaVu Sans Mono" w:hAnsi="DejaVu Sans Mono"/>
        </w:rPr>
        <w:t xml:space="preserve"> </w:t>
      </w:r>
      <w:hyperlink r:id="rId33" w:history="1">
        <w:r w:rsidR="00B56B24" w:rsidRPr="00F12831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F12831">
        <w:rPr>
          <w:rFonts w:ascii="DejaVu Sans Mono" w:hAnsi="DejaVu Sans Mono" w:hint="eastAsia"/>
        </w:rPr>
        <w:t>，当出现“</w:t>
      </w:r>
      <w:r w:rsidR="00B56B24" w:rsidRPr="00F12831">
        <w:rPr>
          <w:rFonts w:ascii="DejaVu Sans Mono" w:hAnsi="DejaVu Sans Mono"/>
          <w:sz w:val="20"/>
        </w:rPr>
        <w:t>Welcome to the GHPB JavaScript console!</w:t>
      </w:r>
      <w:r w:rsidR="00B56B24" w:rsidRPr="00F12831">
        <w:rPr>
          <w:rFonts w:ascii="DejaVu Sans Mono" w:hAnsi="DejaVu Sans Mono" w:hint="eastAsia"/>
        </w:rPr>
        <w:t>”信息时，节点启动成功。</w:t>
      </w:r>
      <w:r w:rsidR="00B56B24" w:rsidRPr="00F12831">
        <w:rPr>
          <w:rFonts w:ascii="DejaVu Sans Mono" w:hAnsi="DejaVu Sans Mono"/>
        </w:rPr>
        <w:br/>
      </w:r>
      <w:r w:rsidR="00B56B24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instance: </w:t>
                            </w:r>
                          </w:p>
                          <w:p w14:paraId="6F4D3E9B" w14:textId="6B0C88AB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coinbase:</w:t>
                            </w:r>
                            <w:r w:rsidRPr="0036087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0167B041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 block: 0 (Tue, 07 Aug 2018 10:30:01 CST)</w:t>
                            </w:r>
                          </w:p>
                          <w:p w14:paraId="01E16F7B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datadir: /home/ghpb-bin/node/data</w:t>
                            </w:r>
                          </w:p>
                          <w:p w14:paraId="407E6833" w14:textId="77777777" w:rsidR="00743FE5" w:rsidRPr="00E10D4D" w:rsidRDefault="00743FE5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uh2qrncCAAAh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A396F87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instance: </w:t>
                      </w:r>
                    </w:p>
                    <w:p w14:paraId="6F4D3E9B" w14:textId="6B0C88AB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coinbase:</w:t>
                      </w:r>
                      <w:r w:rsidRPr="00360877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0167B041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at block: 0 (Tue, 07 Aug 2018 10:30:01 CST)</w:t>
                      </w:r>
                    </w:p>
                    <w:p w14:paraId="01E16F7B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datadir: /home/ghpb-bin/node/data</w:t>
                      </w:r>
                    </w:p>
                    <w:p w14:paraId="407E6833" w14:textId="77777777" w:rsidR="00743FE5" w:rsidRPr="00E10D4D" w:rsidRDefault="00743FE5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EDE3F" w14:textId="6EB78C52" w:rsidR="003B78A2" w:rsidRDefault="003B78A2" w:rsidP="003B78A2">
      <w:pPr>
        <w:pStyle w:val="a6"/>
        <w:ind w:firstLineChars="0" w:firstLine="0"/>
        <w:rPr>
          <w:rFonts w:ascii="DejaVu Sans Mono" w:hAnsi="DejaVu Sans Mono"/>
        </w:rPr>
      </w:pPr>
    </w:p>
    <w:p w14:paraId="53DF1975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30E06DAE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7BDFE629" w14:textId="77777777" w:rsidR="00433C6F" w:rsidRPr="00F12831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0B6CE7D7" w14:textId="66CD0A4E" w:rsidR="003B78A2" w:rsidRPr="00F12831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1" w:name="_Toc525327399"/>
      <w:bookmarkStart w:id="52" w:name="_Toc525328112"/>
      <w:r w:rsidRPr="00F12831">
        <w:rPr>
          <w:rFonts w:ascii="DejaVu Sans Mono" w:hAnsi="DejaVu Sans Mono"/>
          <w:sz w:val="22"/>
          <w:szCs w:val="22"/>
        </w:rPr>
        <w:t>5</w:t>
      </w:r>
      <w:r w:rsidR="003B78A2" w:rsidRPr="00F12831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6</w:t>
      </w:r>
      <w:r w:rsidR="00E4323B" w:rsidRPr="00F12831">
        <w:rPr>
          <w:rFonts w:ascii="DejaVu Sans Mono" w:hAnsi="DejaVu Sans Mono"/>
          <w:sz w:val="22"/>
          <w:szCs w:val="22"/>
        </w:rPr>
        <w:t xml:space="preserve"> </w:t>
      </w:r>
      <w:r w:rsidR="003B78A2" w:rsidRPr="00F12831">
        <w:rPr>
          <w:rFonts w:ascii="DejaVu Sans Mono" w:hAnsi="DejaVu Sans Mono" w:hint="eastAsia"/>
          <w:sz w:val="22"/>
          <w:szCs w:val="22"/>
        </w:rPr>
        <w:t>节点信息查看</w:t>
      </w:r>
      <w:bookmarkEnd w:id="51"/>
      <w:bookmarkEnd w:id="52"/>
    </w:p>
    <w:p w14:paraId="6C06E02B" w14:textId="77777777" w:rsidR="003B78A2" w:rsidRPr="00F12831" w:rsidRDefault="003B78A2" w:rsidP="003B78A2">
      <w:pPr>
        <w:ind w:firstLine="426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3B78A2" w:rsidRPr="000B6DE5" w14:paraId="4D461D60" w14:textId="77777777" w:rsidTr="00E6192B">
        <w:tc>
          <w:tcPr>
            <w:tcW w:w="817" w:type="dxa"/>
          </w:tcPr>
          <w:p w14:paraId="5ED2D33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EFF0954" w14:textId="77777777" w:rsidTr="00E6192B">
        <w:tc>
          <w:tcPr>
            <w:tcW w:w="817" w:type="dxa"/>
          </w:tcPr>
          <w:p w14:paraId="15E1CF4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查看是否连入主网</w:t>
            </w:r>
          </w:p>
        </w:tc>
        <w:tc>
          <w:tcPr>
            <w:tcW w:w="1701" w:type="dxa"/>
          </w:tcPr>
          <w:p w14:paraId="6CCED68F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Pr="00F12831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可以查看节点当前</w:t>
            </w:r>
            <w:r w:rsidRPr="00F12831">
              <w:rPr>
                <w:rFonts w:ascii="DejaVu Sans Mono" w:hAnsi="DejaVu Sans Mono"/>
              </w:rPr>
              <w:t>peer</w:t>
            </w:r>
            <w:r w:rsidRPr="00F12831">
              <w:rPr>
                <w:rFonts w:ascii="DejaVu Sans Mono" w:hAnsi="DejaVu Sans Mono" w:hint="eastAsia"/>
              </w:rPr>
              <w:t>数目。</w:t>
            </w:r>
          </w:p>
        </w:tc>
      </w:tr>
      <w:tr w:rsidR="003B78A2" w:rsidRPr="000B6DE5" w14:paraId="4E0A2DC6" w14:textId="77777777" w:rsidTr="00E6192B">
        <w:tc>
          <w:tcPr>
            <w:tcW w:w="817" w:type="dxa"/>
          </w:tcPr>
          <w:p w14:paraId="7915D772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Pr="00F12831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43EF4A82" w14:textId="6C6A52A4" w:rsidR="003B78A2" w:rsidRPr="00F12831" w:rsidRDefault="00A33561" w:rsidP="00A33561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可以查看</w:t>
            </w:r>
            <w:r w:rsidR="003B78A2" w:rsidRPr="00F12831">
              <w:rPr>
                <w:rFonts w:ascii="DejaVu Sans Mono" w:hAnsi="DejaVu Sans Mono" w:hint="eastAsia"/>
              </w:rPr>
              <w:t>当前</w:t>
            </w:r>
            <w:r w:rsidRPr="00F12831">
              <w:rPr>
                <w:rFonts w:ascii="DejaVu Sans Mono" w:hAnsi="DejaVu Sans Mono" w:hint="eastAsia"/>
              </w:rPr>
              <w:t>节点</w:t>
            </w:r>
            <w:r w:rsidR="003B78A2" w:rsidRPr="00F12831">
              <w:rPr>
                <w:rFonts w:ascii="DejaVu Sans Mono" w:hAnsi="DejaVu Sans Mono" w:hint="eastAsia"/>
              </w:rPr>
              <w:t>类型</w:t>
            </w:r>
          </w:p>
        </w:tc>
      </w:tr>
    </w:tbl>
    <w:p w14:paraId="24A475F5" w14:textId="77777777" w:rsidR="003B78A2" w:rsidRPr="00F12831" w:rsidRDefault="003B78A2" w:rsidP="003B78A2">
      <w:pPr>
        <w:ind w:firstLine="426"/>
        <w:rPr>
          <w:rFonts w:ascii="DejaVu Sans Mono" w:hAnsi="DejaVu Sans Mono"/>
        </w:rPr>
      </w:pPr>
    </w:p>
    <w:p w14:paraId="544E05B4" w14:textId="77777777" w:rsidR="003B78A2" w:rsidRPr="00F12831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Pr="00F12831">
        <w:rPr>
          <w:rFonts w:ascii="DejaVu Sans Mono" w:hAnsi="DejaVu Sans Mono"/>
        </w:rPr>
        <w:t>net</w:t>
      </w:r>
      <w:r w:rsidRPr="00F12831">
        <w:rPr>
          <w:rFonts w:ascii="DejaVu Sans Mono" w:hAnsi="DejaVu Sans Mono" w:hint="eastAsia"/>
        </w:rPr>
        <w:t>后稍等片刻即可查看是否连入主网，其中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表示节点当前连接到主网的服务器个数</w:t>
      </w:r>
      <w:r w:rsidRPr="00F12831">
        <w:rPr>
          <w:rFonts w:ascii="DejaVu Sans Mono" w:hAnsi="DejaVu Sans Mono"/>
        </w:rPr>
        <w:t>.</w:t>
      </w:r>
    </w:p>
    <w:p w14:paraId="3D5A5170" w14:textId="73D77AE4" w:rsidR="003B78A2" w:rsidRPr="00F12831" w:rsidRDefault="003B78A2" w:rsidP="008D35E7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 net</w:t>
                            </w:r>
                          </w:p>
                          <w:p w14:paraId="64DAE376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listening: true,</w:t>
                            </w:r>
                          </w:p>
                          <w:p w14:paraId="26EAB18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peerCount: 5,</w:t>
                            </w:r>
                          </w:p>
                          <w:p w14:paraId="14A8A178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version: "100",</w:t>
                            </w:r>
                          </w:p>
                          <w:p w14:paraId="244738E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getListening: function(callback),</w:t>
                            </w:r>
                          </w:p>
                          <w:p w14:paraId="5B5E0A18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getPeerCount: function(callback),</w:t>
                            </w:r>
                          </w:p>
                          <w:p w14:paraId="41B62C4F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getVersion: function(callback)</w:t>
                            </w:r>
                          </w:p>
                          <w:p w14:paraId="04CEBAA1" w14:textId="77777777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8I1Kl3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15429F9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示例中</w:t>
      </w:r>
      <w:r w:rsidRPr="00F12831">
        <w:rPr>
          <w:rFonts w:ascii="DejaVu Sans Mono" w:hAnsi="DejaVu Sans Mono"/>
        </w:rPr>
        <w:t>peerCount</w:t>
      </w:r>
      <w:r w:rsidRPr="00F12831">
        <w:rPr>
          <w:rFonts w:ascii="DejaVu Sans Mono" w:hAnsi="DejaVu Sans Mono" w:hint="eastAsia"/>
        </w:rPr>
        <w:t>数值为</w:t>
      </w:r>
      <w:r w:rsidRPr="00F12831">
        <w:rPr>
          <w:rFonts w:ascii="DejaVu Sans Mono" w:hAnsi="DejaVu Sans Mono"/>
        </w:rPr>
        <w:t>5</w:t>
      </w:r>
      <w:r w:rsidRPr="00F12831">
        <w:rPr>
          <w:rFonts w:ascii="DejaVu Sans Mono" w:hAnsi="DejaVu Sans Mono" w:hint="eastAsia"/>
        </w:rPr>
        <w:t>，表示当前只有五台服务器连入主网，该数值大于</w:t>
      </w:r>
      <w:r w:rsidRPr="00F12831">
        <w:rPr>
          <w:rFonts w:ascii="DejaVu Sans Mono" w:hAnsi="DejaVu Sans Mono"/>
        </w:rPr>
        <w:t>5</w:t>
      </w:r>
      <w:r w:rsidRPr="00F12831">
        <w:rPr>
          <w:rFonts w:ascii="DejaVu Sans Mono" w:hAnsi="DejaVu Sans Mono" w:hint="eastAsia"/>
        </w:rPr>
        <w:t>时成功连入主网；</w:t>
      </w:r>
      <w:r w:rsidRPr="00F12831">
        <w:rPr>
          <w:rFonts w:ascii="DejaVu Sans Mono" w:hAnsi="DejaVu Sans Mono"/>
        </w:rPr>
        <w:t>version</w:t>
      </w:r>
      <w:r w:rsidRPr="00F12831">
        <w:rPr>
          <w:rFonts w:ascii="DejaVu Sans Mono" w:hAnsi="DejaVu Sans Mono" w:hint="eastAsia"/>
        </w:rPr>
        <w:t>表示当前网络号为</w:t>
      </w:r>
      <w:r w:rsidRPr="00F12831">
        <w:rPr>
          <w:rFonts w:ascii="DejaVu Sans Mono" w:hAnsi="DejaVu Sans Mono"/>
        </w:rPr>
        <w:t>100</w:t>
      </w:r>
      <w:r w:rsidRPr="00F12831">
        <w:rPr>
          <w:rFonts w:ascii="DejaVu Sans Mono" w:hAnsi="DejaVu Sans Mono" w:hint="eastAsia"/>
        </w:rPr>
        <w:t>。</w:t>
      </w:r>
    </w:p>
    <w:p w14:paraId="4CF2FA2C" w14:textId="4026B346" w:rsidR="003B78A2" w:rsidRPr="00F12831" w:rsidRDefault="003B78A2" w:rsidP="00A33561">
      <w:pPr>
        <w:pStyle w:val="a6"/>
        <w:numPr>
          <w:ilvl w:val="0"/>
          <w:numId w:val="25"/>
        </w:numPr>
        <w:ind w:firstLineChars="0"/>
        <w:rPr>
          <w:rFonts w:ascii="DejaVu Sans Mono" w:hAnsi="DejaVu Sans Mono"/>
          <w:sz w:val="22"/>
        </w:rPr>
      </w:pPr>
      <w:r w:rsidRPr="00F12831">
        <w:rPr>
          <w:rFonts w:ascii="DejaVu Sans Mono" w:hAnsi="DejaVu Sans Mono" w:hint="eastAsia"/>
          <w:sz w:val="22"/>
        </w:rPr>
        <w:t>查看节点类型</w:t>
      </w:r>
      <w:r w:rsidRPr="00F12831">
        <w:rPr>
          <w:rFonts w:ascii="DejaVu Sans Mono" w:hAnsi="DejaVu Sans Mono"/>
          <w:sz w:val="22"/>
        </w:rPr>
        <w:br/>
      </w:r>
      <w:r w:rsidRPr="00F12831">
        <w:rPr>
          <w:rFonts w:ascii="DejaVu Sans Mono" w:hAnsi="DejaVu Sans Mono" w:hint="eastAsia"/>
          <w:sz w:val="22"/>
        </w:rPr>
        <w:t>输入</w:t>
      </w:r>
      <w:r w:rsidRPr="00F12831">
        <w:rPr>
          <w:rFonts w:ascii="DejaVu Sans Mono" w:hAnsi="DejaVu Sans Mono"/>
          <w:sz w:val="22"/>
        </w:rPr>
        <w:t>admin.nodeInfo</w:t>
      </w:r>
      <w:r w:rsidRPr="00F12831">
        <w:rPr>
          <w:rFonts w:ascii="DejaVu Sans Mono" w:hAnsi="DejaVu Sans Mono" w:hint="eastAsia"/>
          <w:sz w:val="22"/>
        </w:rPr>
        <w:t>可查看当前节点信息，其中</w:t>
      </w:r>
      <w:r w:rsidRPr="00F12831">
        <w:rPr>
          <w:rFonts w:ascii="DejaVu Sans Mono" w:hAnsi="DejaVu Sans Mono"/>
          <w:sz w:val="22"/>
        </w:rPr>
        <w:t>local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 w:hint="eastAsia"/>
        </w:rPr>
        <w:t>里的</w:t>
      </w:r>
      <w:r w:rsidR="00A33561" w:rsidRPr="00F12831">
        <w:rPr>
          <w:rFonts w:ascii="DejaVu Sans Mono" w:hAnsi="DejaVu Sans Mono"/>
        </w:rPr>
        <w:t>Synnode</w:t>
      </w:r>
      <w:r w:rsidRPr="00F12831">
        <w:rPr>
          <w:rFonts w:ascii="DejaVu Sans Mono" w:hAnsi="DejaVu Sans Mono" w:hint="eastAsia"/>
        </w:rPr>
        <w:t>代表</w:t>
      </w:r>
      <w:r w:rsidR="00A33561" w:rsidRPr="00F12831">
        <w:rPr>
          <w:rFonts w:ascii="DejaVu Sans Mono" w:hAnsi="DejaVu Sans Mono" w:hint="eastAsia"/>
        </w:rPr>
        <w:t>同步节点</w:t>
      </w:r>
      <w:r w:rsidRPr="00F12831">
        <w:rPr>
          <w:rFonts w:ascii="DejaVu Sans Mono" w:hAnsi="DejaVu Sans Mono" w:hint="eastAsia"/>
        </w:rPr>
        <w:t>。</w:t>
      </w:r>
    </w:p>
    <w:p w14:paraId="055F6E41" w14:textId="09B11ACB" w:rsidR="003B78A2" w:rsidRPr="00F12831" w:rsidRDefault="003B78A2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  <w:r w:rsidRPr="00F12831">
        <w:rPr>
          <w:rFonts w:ascii="DejaVu Sans Mono" w:hAnsi="DejaVu Sans Mono"/>
        </w:rPr>
        <w:br/>
      </w:r>
      <w:r w:rsidR="008D35E7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id: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ip: "::",</w:t>
                            </w:r>
                          </w:p>
                          <w:p w14:paraId="65814A30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listenAddr: "[::]:3001",</w:t>
                            </w:r>
                          </w:p>
                          <w:p w14:paraId="2C0802DB" w14:textId="5D73009E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local: "SynNode",</w:t>
                            </w:r>
                          </w:p>
                          <w:p w14:paraId="4A626938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name: "",</w:t>
                            </w:r>
                          </w:p>
                          <w:p w14:paraId="3C6B6522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ports: {</w:t>
                            </w:r>
                          </w:p>
                          <w:p w14:paraId="7F139061" w14:textId="77777777" w:rsidR="00743FE5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tcp: 3001,</w:t>
                            </w:r>
                          </w:p>
                          <w:p w14:paraId="2C96E0EF" w14:textId="77777777" w:rsidR="00743FE5" w:rsidRDefault="00743FE5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r>
                              <w:t>udp: 3001</w:t>
                            </w:r>
                          </w:p>
                          <w:p w14:paraId="334008DE" w14:textId="77777777" w:rsidR="00743FE5" w:rsidRDefault="00743FE5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743FE5" w:rsidRPr="00B56B24" w:rsidRDefault="00743FE5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34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NeLlVF4AgAAIg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743FE5" w:rsidRDefault="00743FE5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743FE5" w:rsidRDefault="00743FE5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743FE5" w:rsidRDefault="00743FE5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743FE5" w:rsidRPr="00B56B24" w:rsidRDefault="00743FE5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C94628" w:rsidRPr="00F12831">
        <w:rPr>
          <w:rFonts w:ascii="DejaVu Sans Mono" w:hAnsi="DejaVu Sans Mono"/>
        </w:rPr>
        <w:tab/>
      </w:r>
      <w:r w:rsidRPr="00F12831">
        <w:rPr>
          <w:rFonts w:ascii="DejaVu Sans Mono" w:hAnsi="DejaVu Sans Mono" w:hint="eastAsia"/>
        </w:rPr>
        <w:t>示例中</w:t>
      </w:r>
      <w:r w:rsidRPr="00F12831">
        <w:rPr>
          <w:rFonts w:ascii="DejaVu Sans Mono" w:hAnsi="DejaVu Sans Mono"/>
        </w:rPr>
        <w:t>id</w:t>
      </w:r>
      <w:r w:rsidRPr="00F12831">
        <w:rPr>
          <w:rFonts w:ascii="DejaVu Sans Mono" w:hAnsi="DejaVu Sans Mono" w:hint="eastAsia"/>
        </w:rPr>
        <w:t>为该节点的唯一标识编号；</w:t>
      </w:r>
      <w:r w:rsidRPr="00F12831">
        <w:rPr>
          <w:rFonts w:ascii="DejaVu Sans Mono" w:hAnsi="DejaVu Sans Mono"/>
        </w:rPr>
        <w:t>”</w:t>
      </w:r>
      <w:r w:rsidR="00A33561" w:rsidRPr="00F12831">
        <w:rPr>
          <w:rFonts w:ascii="DejaVu Sans Mono" w:hAnsi="DejaVu Sans Mono"/>
        </w:rPr>
        <w:t>Syn</w:t>
      </w:r>
      <w:r w:rsidRPr="00F12831">
        <w:rPr>
          <w:rFonts w:ascii="DejaVu Sans Mono" w:hAnsi="DejaVu Sans Mono"/>
        </w:rPr>
        <w:t>Node”</w:t>
      </w:r>
      <w:r w:rsidRPr="00F12831">
        <w:rPr>
          <w:rFonts w:ascii="DejaVu Sans Mono" w:hAnsi="DejaVu Sans Mono" w:hint="eastAsia"/>
        </w:rPr>
        <w:t>表示当前节点是</w:t>
      </w:r>
      <w:r w:rsidR="00A33561" w:rsidRPr="00F12831">
        <w:rPr>
          <w:rFonts w:ascii="DejaVu Sans Mono" w:hAnsi="DejaVu Sans Mono" w:hint="eastAsia"/>
        </w:rPr>
        <w:t>同步</w:t>
      </w:r>
      <w:r w:rsidRPr="00F12831">
        <w:rPr>
          <w:rFonts w:ascii="DejaVu Sans Mono" w:hAnsi="DejaVu Sans Mono" w:hint="eastAsia"/>
        </w:rPr>
        <w:t>节点</w:t>
      </w:r>
      <w:r w:rsidRPr="00F12831">
        <w:rPr>
          <w:rFonts w:ascii="DejaVu Sans Mono" w:hAnsi="DejaVu Sans Mono"/>
        </w:rPr>
        <w:t xml:space="preserve">; listenAddr </w:t>
      </w:r>
      <w:r w:rsidRPr="00F12831">
        <w:rPr>
          <w:rFonts w:ascii="DejaVu Sans Mono" w:hAnsi="DejaVu Sans Mono" w:hint="eastAsia"/>
        </w:rPr>
        <w:t>表示监听地址的端口号；</w:t>
      </w:r>
      <w:r w:rsidRPr="00F12831">
        <w:rPr>
          <w:rFonts w:ascii="DejaVu Sans Mono" w:hAnsi="DejaVu Sans Mono"/>
        </w:rPr>
        <w:t>ports</w:t>
      </w:r>
      <w:r w:rsidRPr="00F12831">
        <w:rPr>
          <w:rFonts w:ascii="DejaVu Sans Mono" w:hAnsi="DejaVu Sans Mono" w:hint="eastAsia"/>
        </w:rPr>
        <w:t>表示本地端口号；</w:t>
      </w:r>
    </w:p>
    <w:p w14:paraId="2F197AAA" w14:textId="77777777" w:rsidR="008476D7" w:rsidRPr="00F12831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F12831">
        <w:rPr>
          <w:rFonts w:ascii="DejaVu Sans Mono" w:hAnsi="DejaVu Sans Mono"/>
          <w:sz w:val="28"/>
          <w:szCs w:val="28"/>
        </w:rPr>
        <w:br w:type="page"/>
      </w:r>
    </w:p>
    <w:p w14:paraId="594E4301" w14:textId="2AD100D3" w:rsidR="00AF3616" w:rsidRPr="00F12831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53" w:name="_Toc525327400"/>
      <w:bookmarkStart w:id="54" w:name="_Toc525328113"/>
      <w:r w:rsidRPr="00F12831">
        <w:rPr>
          <w:rFonts w:ascii="DejaVu Sans Mono" w:hAnsi="DejaVu Sans Mono" w:hint="eastAsia"/>
          <w:sz w:val="28"/>
          <w:szCs w:val="28"/>
        </w:rPr>
        <w:t>第</w:t>
      </w:r>
      <w:r w:rsidR="00691A96" w:rsidRPr="00F12831">
        <w:rPr>
          <w:rFonts w:ascii="DejaVu Sans Mono" w:hAnsi="DejaVu Sans Mono" w:hint="eastAsia"/>
          <w:sz w:val="28"/>
          <w:szCs w:val="28"/>
        </w:rPr>
        <w:t>六</w:t>
      </w:r>
      <w:r w:rsidRPr="00F12831">
        <w:rPr>
          <w:rFonts w:ascii="DejaVu Sans Mono" w:hAnsi="DejaVu Sans Mono" w:hint="eastAsia"/>
          <w:sz w:val="28"/>
          <w:szCs w:val="28"/>
        </w:rPr>
        <w:t>章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Pr="00F12831">
        <w:rPr>
          <w:rFonts w:ascii="DejaVu Sans Mono" w:hAnsi="DejaVu Sans Mono" w:hint="eastAsia"/>
          <w:sz w:val="28"/>
          <w:szCs w:val="28"/>
        </w:rPr>
        <w:t>账户管理与交易</w:t>
      </w:r>
      <w:bookmarkEnd w:id="53"/>
      <w:bookmarkEnd w:id="54"/>
    </w:p>
    <w:p w14:paraId="3CBF2200" w14:textId="6241E3EB" w:rsidR="00282662" w:rsidRPr="00F12831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5" w:name="_Toc525327401"/>
      <w:bookmarkStart w:id="56" w:name="_Toc525328114"/>
      <w:r w:rsidRPr="00F12831">
        <w:rPr>
          <w:rFonts w:ascii="DejaVu Sans Mono" w:hAnsi="DejaVu Sans Mono"/>
          <w:sz w:val="22"/>
          <w:szCs w:val="22"/>
        </w:rPr>
        <w:t>6</w:t>
      </w:r>
      <w:r w:rsidR="00282662" w:rsidRPr="00F12831">
        <w:rPr>
          <w:rFonts w:ascii="DejaVu Sans Mono" w:hAnsi="DejaVu Sans Mono"/>
          <w:sz w:val="22"/>
          <w:szCs w:val="22"/>
        </w:rPr>
        <w:t xml:space="preserve">.1 </w:t>
      </w:r>
      <w:r w:rsidR="00282662" w:rsidRPr="00F12831">
        <w:rPr>
          <w:rFonts w:ascii="DejaVu Sans Mono" w:hAnsi="DejaVu Sans Mono" w:hint="eastAsia"/>
          <w:sz w:val="22"/>
          <w:szCs w:val="22"/>
        </w:rPr>
        <w:t>常用命令</w:t>
      </w:r>
      <w:bookmarkEnd w:id="55"/>
      <w:bookmarkEnd w:id="56"/>
    </w:p>
    <w:p w14:paraId="0B88254E" w14:textId="6A5D98F0" w:rsidR="00282662" w:rsidRPr="00F12831" w:rsidRDefault="00C94628" w:rsidP="00282662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282662" w:rsidRPr="00F12831">
        <w:rPr>
          <w:rFonts w:ascii="DejaVu Sans Mono" w:hAnsi="DejaVu Sans Mono" w:hint="eastAsia"/>
        </w:rPr>
        <w:t>节点用户可以直接在控制台输入命令使用查询信息</w:t>
      </w:r>
      <w:r w:rsidR="000E4BC2" w:rsidRPr="00F12831">
        <w:rPr>
          <w:rFonts w:ascii="DejaVu Sans Mono" w:hAnsi="DejaVu Sans Mono" w:hint="eastAsia"/>
        </w:rPr>
        <w:t>以及使用功能等，一些常用命令如下表所示</w:t>
      </w:r>
      <w:r w:rsidR="000E4BC2" w:rsidRPr="00F12831">
        <w:rPr>
          <w:rFonts w:ascii="DejaVu Sans Mono" w:hAnsi="DejaVu Sans Mono"/>
        </w:rPr>
        <w:t xml:space="preserve">, </w:t>
      </w:r>
      <w:r w:rsidR="000E4BC2" w:rsidRPr="00F12831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F12831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282662" w:rsidRPr="00F12831">
        <w:rPr>
          <w:rFonts w:ascii="DejaVu Sans Mono" w:hAnsi="DejaVu Sans Mono" w:hint="eastAsia"/>
        </w:rPr>
        <w:t>提示：</w:t>
      </w:r>
      <w:r w:rsidR="00AC5803" w:rsidRPr="00F12831">
        <w:rPr>
          <w:rFonts w:ascii="DejaVu Sans Mono" w:hAnsi="DejaVu Sans Mono" w:hint="eastAsia"/>
        </w:rPr>
        <w:t>用户</w:t>
      </w:r>
      <w:r w:rsidR="00691A96" w:rsidRPr="00F12831">
        <w:rPr>
          <w:rFonts w:ascii="DejaVu Sans Mono" w:hAnsi="DejaVu Sans Mono" w:hint="eastAsia"/>
        </w:rPr>
        <w:t>可以</w:t>
      </w:r>
      <w:r w:rsidR="00282662" w:rsidRPr="00F12831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6F2BC0AC" w:rsidR="00282662" w:rsidRPr="00F12831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F12831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F12831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F12831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账户</w:t>
      </w:r>
    </w:p>
    <w:p w14:paraId="23315AFF" w14:textId="7918F9E7" w:rsidR="00282662" w:rsidRPr="00F12831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personal.newAccount</w:t>
      </w:r>
      <w:r w:rsidR="00A80710" w:rsidRPr="00F12831">
        <w:rPr>
          <w:rFonts w:ascii="DejaVu Sans Mono" w:hAnsi="DejaVu Sans Mono"/>
        </w:rPr>
        <w:t>()</w:t>
      </w:r>
      <w:r w:rsidRPr="00F12831">
        <w:rPr>
          <w:rFonts w:ascii="DejaVu Sans Mono" w:hAnsi="DejaVu Sans Mono"/>
        </w:rPr>
        <w:t>:</w:t>
      </w:r>
      <w:r w:rsidRPr="00F12831">
        <w:rPr>
          <w:rFonts w:ascii="DejaVu Sans Mono" w:hAnsi="DejaVu Sans Mono" w:hint="eastAsia"/>
        </w:rPr>
        <w:t>创建新账户</w:t>
      </w:r>
    </w:p>
    <w:p w14:paraId="377CC0D4" w14:textId="573CC9B3" w:rsidR="00282662" w:rsidRPr="00F12831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hpb.accounts</w:t>
      </w:r>
      <w:r w:rsidRPr="00F12831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F12831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hpb.getBalance</w:t>
      </w:r>
      <w:r w:rsidR="00A80710" w:rsidRPr="00F12831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F12831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F12831">
        <w:rPr>
          <w:rFonts w:ascii="DejaVu Sans Mono" w:hAnsi="DejaVu Sans Mono"/>
        </w:rPr>
        <w:t>)</w:t>
      </w:r>
      <w:r w:rsidRPr="00F12831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personal.gerListAccounts:</w:t>
      </w:r>
      <w:r w:rsidRPr="00F12831">
        <w:rPr>
          <w:rFonts w:ascii="DejaVu Sans Mono" w:hAnsi="DejaVu Sans Mono" w:hint="eastAsia"/>
        </w:rPr>
        <w:t>获取账户列表</w:t>
      </w:r>
    </w:p>
    <w:p w14:paraId="19F7A3B0" w14:textId="3E1F27B8" w:rsidR="00683D05" w:rsidRPr="00F12831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F12831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交易</w:t>
      </w:r>
    </w:p>
    <w:p w14:paraId="255C27CA" w14:textId="77777777" w:rsidR="00282662" w:rsidRPr="00F12831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hpb.sendTransaction({from:"</w:t>
      </w:r>
      <w:r w:rsidRPr="00F12831">
        <w:rPr>
          <w:rFonts w:ascii="DejaVu Sans Mono" w:hAnsi="DejaVu Sans Mono" w:hint="eastAsia"/>
        </w:rPr>
        <w:t>自己的地址</w:t>
      </w:r>
      <w:r w:rsidRPr="00F12831">
        <w:rPr>
          <w:rFonts w:ascii="DejaVu Sans Mono" w:hAnsi="DejaVu Sans Mono"/>
        </w:rPr>
        <w:t>",to:"</w:t>
      </w:r>
      <w:r w:rsidRPr="00F12831">
        <w:rPr>
          <w:rFonts w:ascii="DejaVu Sans Mono" w:hAnsi="DejaVu Sans Mono" w:hint="eastAsia"/>
        </w:rPr>
        <w:t>对方地址</w:t>
      </w:r>
      <w:r w:rsidRPr="00F12831">
        <w:rPr>
          <w:rFonts w:ascii="DejaVu Sans Mono" w:hAnsi="DejaVu Sans Mono"/>
        </w:rPr>
        <w:t>",value:web3.toWei(</w:t>
      </w:r>
      <w:r w:rsidRPr="00F12831">
        <w:rPr>
          <w:rFonts w:ascii="DejaVu Sans Mono" w:hAnsi="DejaVu Sans Mono" w:hint="eastAsia"/>
        </w:rPr>
        <w:t>数量</w:t>
      </w:r>
      <w:r w:rsidRPr="00F12831">
        <w:rPr>
          <w:rFonts w:ascii="DejaVu Sans Mono" w:hAnsi="DejaVu Sans Mono"/>
        </w:rPr>
        <w:t>,"</w:t>
      </w:r>
      <w:r w:rsidRPr="00F12831">
        <w:rPr>
          <w:rFonts w:ascii="DejaVu Sans Mono" w:hAnsi="DejaVu Sans Mono" w:hint="eastAsia"/>
        </w:rPr>
        <w:t>货币单位</w:t>
      </w:r>
      <w:r w:rsidRPr="00F12831">
        <w:rPr>
          <w:rFonts w:ascii="DejaVu Sans Mono" w:hAnsi="DejaVu Sans Mono"/>
        </w:rPr>
        <w:t>")})}:</w:t>
      </w:r>
      <w:r w:rsidRPr="00F12831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F12831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txpool.status:</w:t>
      </w:r>
      <w:r w:rsidRPr="00F12831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F12831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节点</w:t>
      </w:r>
    </w:p>
    <w:p w14:paraId="10CFC1FF" w14:textId="687C95E4" w:rsidR="00282662" w:rsidRPr="00F12831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 blockNumber:</w:t>
      </w:r>
      <w:r w:rsidRPr="00F12831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F12831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hpb.getBlock</w:t>
      </w:r>
      <w:r w:rsidR="000E4BC2" w:rsidRPr="00F12831">
        <w:rPr>
          <w:rFonts w:ascii="DejaVu Sans Mono" w:hAnsi="DejaVu Sans Mono"/>
        </w:rPr>
        <w:t>(</w:t>
      </w:r>
      <w:r w:rsidR="000E4BC2" w:rsidRPr="00F12831">
        <w:rPr>
          <w:rFonts w:ascii="DejaVu Sans Mono" w:hAnsi="DejaVu Sans Mono" w:hint="eastAsia"/>
        </w:rPr>
        <w:t>区块号</w:t>
      </w:r>
      <w:r w:rsidR="000E4BC2" w:rsidRPr="00F12831">
        <w:rPr>
          <w:rFonts w:ascii="DejaVu Sans Mono" w:hAnsi="DejaVu Sans Mono"/>
        </w:rPr>
        <w:t>)</w:t>
      </w:r>
      <w:r w:rsidRPr="00F12831">
        <w:rPr>
          <w:rFonts w:ascii="DejaVu Sans Mono" w:hAnsi="DejaVu Sans Mono" w:hint="eastAsia"/>
        </w:rPr>
        <w:t>：根据区块</w:t>
      </w:r>
      <w:r w:rsidR="00522D7C" w:rsidRPr="00F12831">
        <w:rPr>
          <w:rFonts w:ascii="DejaVu Sans Mono" w:hAnsi="DejaVu Sans Mono" w:hint="eastAsia"/>
        </w:rPr>
        <w:t>号</w:t>
      </w:r>
      <w:r w:rsidRPr="00F12831">
        <w:rPr>
          <w:rFonts w:ascii="DejaVu Sans Mono" w:hAnsi="DejaVu Sans Mono" w:hint="eastAsia"/>
        </w:rPr>
        <w:t>查询区块信息</w:t>
      </w:r>
    </w:p>
    <w:p w14:paraId="21C7941A" w14:textId="0F2AC928" w:rsidR="00282662" w:rsidRPr="00F12831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prometheus.getCandidateNNodes</w:t>
      </w:r>
      <w:r w:rsidR="000E4BC2" w:rsidRPr="00F12831">
        <w:rPr>
          <w:rFonts w:ascii="DejaVu Sans Mono" w:hAnsi="DejaVu Sans Mono"/>
        </w:rPr>
        <w:t>()</w:t>
      </w:r>
      <w:r w:rsidRPr="00F12831">
        <w:rPr>
          <w:rFonts w:ascii="DejaVu Sans Mono" w:hAnsi="DejaVu Sans Mono" w:hint="eastAsia"/>
        </w:rPr>
        <w:t>：获取候选节点列表</w:t>
      </w:r>
    </w:p>
    <w:p w14:paraId="00896FA8" w14:textId="30EF6EFB" w:rsidR="00282662" w:rsidRPr="00F12831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Prometheus.getHpbNodes</w:t>
      </w:r>
      <w:r w:rsidR="000E4BC2" w:rsidRPr="00F12831">
        <w:rPr>
          <w:rFonts w:ascii="DejaVu Sans Mono" w:hAnsi="DejaVu Sans Mono"/>
        </w:rPr>
        <w:t>()</w:t>
      </w:r>
      <w:r w:rsidRPr="00F12831">
        <w:rPr>
          <w:rFonts w:ascii="DejaVu Sans Mono" w:hAnsi="DejaVu Sans Mono"/>
        </w:rPr>
        <w:t>:</w:t>
      </w:r>
      <w:r w:rsidRPr="00F12831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F12831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>n</w:t>
      </w:r>
      <w:r w:rsidR="00282662" w:rsidRPr="00F12831">
        <w:rPr>
          <w:rFonts w:ascii="DejaVu Sans Mono" w:hAnsi="DejaVu Sans Mono"/>
        </w:rPr>
        <w:t>et</w:t>
      </w:r>
      <w:r w:rsidR="00282662" w:rsidRPr="00F12831">
        <w:rPr>
          <w:rFonts w:ascii="DejaVu Sans Mono" w:hAnsi="DejaVu Sans Mono" w:hint="eastAsia"/>
        </w:rPr>
        <w:t>：查询连接节点的个数</w:t>
      </w:r>
    </w:p>
    <w:p w14:paraId="42BCD45C" w14:textId="38FFD1D7" w:rsidR="00282662" w:rsidRPr="00F12831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7" w:name="_Toc525327402"/>
      <w:bookmarkStart w:id="58" w:name="_Toc525328115"/>
      <w:r w:rsidRPr="00F12831">
        <w:rPr>
          <w:rFonts w:ascii="DejaVu Sans Mono" w:hAnsi="DejaVu Sans Mono"/>
          <w:sz w:val="22"/>
          <w:szCs w:val="22"/>
        </w:rPr>
        <w:t>6</w:t>
      </w:r>
      <w:r w:rsidR="00282662" w:rsidRPr="00F12831">
        <w:rPr>
          <w:rFonts w:ascii="DejaVu Sans Mono" w:hAnsi="DejaVu Sans Mono"/>
          <w:sz w:val="22"/>
          <w:szCs w:val="22"/>
        </w:rPr>
        <w:t xml:space="preserve">.2 </w:t>
      </w:r>
      <w:r w:rsidR="00282662" w:rsidRPr="00F12831">
        <w:rPr>
          <w:rFonts w:ascii="DejaVu Sans Mono" w:hAnsi="DejaVu Sans Mono" w:hint="eastAsia"/>
          <w:sz w:val="22"/>
          <w:szCs w:val="22"/>
        </w:rPr>
        <w:t>常用命令示例</w:t>
      </w:r>
      <w:bookmarkEnd w:id="57"/>
      <w:bookmarkEnd w:id="58"/>
    </w:p>
    <w:p w14:paraId="2D17F014" w14:textId="4F3A94F3" w:rsidR="00E9630E" w:rsidRPr="00F12831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1819B2" w:rsidRPr="00F12831">
        <w:rPr>
          <w:rFonts w:ascii="DejaVu Sans Mono" w:hAnsi="DejaVu Sans Mono" w:hint="eastAsia"/>
        </w:rPr>
        <w:t>输入</w:t>
      </w:r>
      <w:r w:rsidR="001819B2" w:rsidRPr="00F12831">
        <w:rPr>
          <w:rFonts w:ascii="DejaVu Sans Mono" w:hAnsi="DejaVu Sans Mono"/>
        </w:rPr>
        <w:t>personal.newAccount()</w:t>
      </w:r>
      <w:r w:rsidR="001819B2" w:rsidRPr="00F12831">
        <w:rPr>
          <w:rFonts w:ascii="DejaVu Sans Mono" w:hAnsi="DejaVu Sans Mono" w:hint="eastAsia"/>
        </w:rPr>
        <w:t>可创建新账户，设置密码后将返回新账户地址；</w:t>
      </w:r>
      <w:r w:rsidR="001819B2" w:rsidRPr="00F12831">
        <w:rPr>
          <w:rFonts w:ascii="DejaVu Sans Mono" w:hAnsi="DejaVu Sans Mono"/>
        </w:rPr>
        <w:br/>
      </w:r>
      <w:r w:rsidR="001819B2" w:rsidRPr="00F12831">
        <w:rPr>
          <w:rFonts w:ascii="DejaVu Sans Mono" w:hAnsi="DejaVu Sans Mono" w:hint="eastAsia"/>
        </w:rPr>
        <w:t>示例：</w:t>
      </w:r>
      <w:r w:rsidR="001819B2" w:rsidRPr="00F12831">
        <w:rPr>
          <w:rFonts w:ascii="DejaVu Sans Mono" w:hAnsi="DejaVu Sans Mono"/>
        </w:rPr>
        <w:br/>
      </w:r>
      <w:r w:rsidR="00954DA9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743FE5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&gt; personal.newAccount()</w:t>
                            </w:r>
                          </w:p>
                          <w:p w14:paraId="13224A74" w14:textId="77777777" w:rsidR="00743FE5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743FE5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743FE5" w:rsidRPr="00B56B24" w:rsidRDefault="00743FE5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3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w0b6fX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04506CB" w14:textId="77777777" w:rsidR="00743FE5" w:rsidRDefault="00743FE5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743FE5" w:rsidRDefault="00743FE5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743FE5" w:rsidRDefault="00743FE5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743FE5" w:rsidRPr="00B56B24" w:rsidRDefault="00743FE5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F12831">
        <w:rPr>
          <w:rFonts w:ascii="DejaVu Sans Mono" w:hAnsi="DejaVu Sans Mono"/>
        </w:rPr>
        <w:br/>
      </w:r>
      <w:r w:rsidRPr="00F12831">
        <w:rPr>
          <w:rFonts w:ascii="DejaVu Sans Mono" w:hAnsi="DejaVu Sans Mono"/>
        </w:rPr>
        <w:tab/>
      </w:r>
      <w:r w:rsidR="001819B2" w:rsidRPr="00F12831">
        <w:rPr>
          <w:rFonts w:ascii="DejaVu Sans Mono" w:hAnsi="DejaVu Sans Mono" w:hint="eastAsia"/>
        </w:rPr>
        <w:t>示例中输入两次密码后，创建新账户</w:t>
      </w:r>
      <w:r w:rsidR="00A80710" w:rsidRPr="00F12831">
        <w:rPr>
          <w:rFonts w:ascii="DejaVu Sans Mono" w:hAnsi="DejaVu Sans Mono"/>
        </w:rPr>
        <w:t>"0x101e04724a52e214ec49b950964a707c4725042c"</w:t>
      </w:r>
      <w:r w:rsidR="001819B2" w:rsidRPr="00F12831">
        <w:rPr>
          <w:rFonts w:ascii="DejaVu Sans Mono" w:hAnsi="DejaVu Sans Mono" w:hint="eastAsia"/>
        </w:rPr>
        <w:t>成功</w:t>
      </w:r>
      <w:r w:rsidR="00A80710" w:rsidRPr="00F12831">
        <w:rPr>
          <w:rFonts w:ascii="DejaVu Sans Mono" w:hAnsi="DejaVu Sans Mono" w:hint="eastAsia"/>
        </w:rPr>
        <w:t>。</w:t>
      </w:r>
    </w:p>
    <w:p w14:paraId="45E8067F" w14:textId="77777777" w:rsidR="00DF10D5" w:rsidRPr="00F12831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F12831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查询余额</w:t>
      </w:r>
    </w:p>
    <w:p w14:paraId="7E528A98" w14:textId="627C743D" w:rsidR="00AF3616" w:rsidRPr="00F12831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AF3616" w:rsidRPr="00F12831">
        <w:rPr>
          <w:rFonts w:ascii="DejaVu Sans Mono" w:hAnsi="DejaVu Sans Mono" w:hint="eastAsia"/>
        </w:rPr>
        <w:t>输入</w:t>
      </w:r>
      <w:r w:rsidR="00AF3616" w:rsidRPr="00F12831">
        <w:rPr>
          <w:rFonts w:ascii="DejaVu Sans Mono" w:hAnsi="DejaVu Sans Mono"/>
        </w:rPr>
        <w:t>hpb.getBalance(“</w:t>
      </w:r>
      <w:r w:rsidR="00AF3616" w:rsidRPr="00F12831">
        <w:rPr>
          <w:rFonts w:ascii="DejaVu Sans Mono" w:hAnsi="DejaVu Sans Mono" w:hint="eastAsia"/>
        </w:rPr>
        <w:t>账户地址</w:t>
      </w:r>
      <w:r w:rsidR="00AF3616" w:rsidRPr="00F12831">
        <w:rPr>
          <w:rFonts w:ascii="DejaVu Sans Mono" w:hAnsi="DejaVu Sans Mono"/>
        </w:rPr>
        <w:t>”),</w:t>
      </w:r>
      <w:r w:rsidR="00AF3616" w:rsidRPr="00F12831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F12831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示例：</w:t>
      </w:r>
    </w:p>
    <w:p w14:paraId="5D22914A" w14:textId="5B842E23" w:rsidR="00AF3616" w:rsidRPr="00F12831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743FE5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 hpb.getBalance("0x6fa696461c8583dd389a331b38bd2fa5a0cb73ce")</w:t>
                            </w:r>
                          </w:p>
                          <w:p w14:paraId="1E2CECDA" w14:textId="6225D20A" w:rsidR="00743FE5" w:rsidRPr="00B56B24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PoQ3k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743FE5" w:rsidRDefault="00743FE5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743FE5" w:rsidRPr="00B56B24" w:rsidRDefault="00743FE5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F12831">
        <w:rPr>
          <w:rFonts w:ascii="DejaVu Sans Mono" w:hAnsi="DejaVu Sans Mono"/>
        </w:rPr>
        <w:br/>
      </w:r>
      <w:r w:rsidR="00C94628" w:rsidRPr="00F12831">
        <w:rPr>
          <w:rFonts w:ascii="DejaVu Sans Mono" w:hAnsi="DejaVu Sans Mono"/>
        </w:rPr>
        <w:tab/>
      </w:r>
      <w:r w:rsidR="00D30944" w:rsidRPr="00F12831">
        <w:rPr>
          <w:rFonts w:ascii="DejaVu Sans Mono" w:hAnsi="DejaVu Sans Mono" w:hint="eastAsia"/>
        </w:rPr>
        <w:t>示例为查询“</w:t>
      </w:r>
      <w:r w:rsidR="00D30944" w:rsidRPr="00F12831">
        <w:rPr>
          <w:rFonts w:ascii="DejaVu Sans Mono" w:hAnsi="DejaVu Sans Mono"/>
        </w:rPr>
        <w:t>0x6fa696461c8583dd389a331b38bd2fa5a0cb73ce</w:t>
      </w:r>
      <w:r w:rsidR="00D30944" w:rsidRPr="00F12831">
        <w:rPr>
          <w:rFonts w:ascii="DejaVu Sans Mono" w:hAnsi="DejaVu Sans Mono" w:hint="eastAsia"/>
        </w:rPr>
        <w:t>”账户的余额为</w:t>
      </w:r>
      <w:r w:rsidR="00D30944" w:rsidRPr="00F12831">
        <w:rPr>
          <w:rFonts w:ascii="DejaVu Sans Mono" w:hAnsi="DejaVu Sans Mono"/>
        </w:rPr>
        <w:t>184637hpb.</w:t>
      </w:r>
    </w:p>
    <w:p w14:paraId="122C9D0D" w14:textId="77777777" w:rsidR="00AF3616" w:rsidRPr="00F12831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转账</w:t>
      </w:r>
    </w:p>
    <w:p w14:paraId="5491B50B" w14:textId="78EAD6B8" w:rsidR="00AF3616" w:rsidRPr="00F12831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AF3616" w:rsidRPr="00F12831">
        <w:rPr>
          <w:rFonts w:ascii="DejaVu Sans Mono" w:hAnsi="DejaVu Sans Mono" w:hint="eastAsia"/>
        </w:rPr>
        <w:t>输入</w:t>
      </w:r>
      <w:r w:rsidR="00AF3616" w:rsidRPr="00F12831">
        <w:rPr>
          <w:rFonts w:ascii="DejaVu Sans Mono" w:hAnsi="DejaVu Sans Mono"/>
        </w:rPr>
        <w:t>hpb.sendTransaction({from:"</w:t>
      </w:r>
      <w:r w:rsidR="00AF3616" w:rsidRPr="00F12831">
        <w:rPr>
          <w:rFonts w:ascii="DejaVu Sans Mono" w:hAnsi="DejaVu Sans Mono" w:hint="eastAsia"/>
        </w:rPr>
        <w:t>自己的地址</w:t>
      </w:r>
      <w:r w:rsidR="00AF3616" w:rsidRPr="00F12831">
        <w:rPr>
          <w:rFonts w:ascii="DejaVu Sans Mono" w:hAnsi="DejaVu Sans Mono"/>
        </w:rPr>
        <w:t>",to:"</w:t>
      </w:r>
      <w:r w:rsidR="00AF3616" w:rsidRPr="00F12831">
        <w:rPr>
          <w:rFonts w:ascii="DejaVu Sans Mono" w:hAnsi="DejaVu Sans Mono" w:hint="eastAsia"/>
        </w:rPr>
        <w:t>对方地址</w:t>
      </w:r>
      <w:r w:rsidR="00AF3616" w:rsidRPr="00F12831">
        <w:rPr>
          <w:rFonts w:ascii="DejaVu Sans Mono" w:hAnsi="DejaVu Sans Mono"/>
        </w:rPr>
        <w:t>",value:web3.toWei(</w:t>
      </w:r>
      <w:r w:rsidR="00AF3616" w:rsidRPr="00F12831">
        <w:rPr>
          <w:rFonts w:ascii="DejaVu Sans Mono" w:hAnsi="DejaVu Sans Mono" w:hint="eastAsia"/>
        </w:rPr>
        <w:t>数量</w:t>
      </w:r>
      <w:r w:rsidR="00AF3616" w:rsidRPr="00F12831">
        <w:rPr>
          <w:rFonts w:ascii="DejaVu Sans Mono" w:hAnsi="DejaVu Sans Mono"/>
        </w:rPr>
        <w:t>,"</w:t>
      </w:r>
      <w:r w:rsidR="00AF3616" w:rsidRPr="00F12831">
        <w:rPr>
          <w:rFonts w:ascii="DejaVu Sans Mono" w:hAnsi="DejaVu Sans Mono" w:hint="eastAsia"/>
        </w:rPr>
        <w:t>货币单位</w:t>
      </w:r>
      <w:r w:rsidR="00AF3616" w:rsidRPr="00F12831">
        <w:rPr>
          <w:rFonts w:ascii="DejaVu Sans Mono" w:hAnsi="DejaVu Sans Mono"/>
        </w:rPr>
        <w:t>")})}:</w:t>
      </w:r>
      <w:r w:rsidR="00AF3616" w:rsidRPr="00F12831">
        <w:rPr>
          <w:rFonts w:ascii="DejaVu Sans Mono" w:hAnsi="DejaVu Sans Mono" w:hint="eastAsia"/>
        </w:rPr>
        <w:t>发送交易向对方地址转账，返回该交易的</w:t>
      </w:r>
      <w:r w:rsidR="00AF3616" w:rsidRPr="00F12831">
        <w:rPr>
          <w:rFonts w:ascii="DejaVu Sans Mono" w:hAnsi="DejaVu Sans Mono"/>
        </w:rPr>
        <w:t>hash</w:t>
      </w:r>
      <w:r w:rsidR="00AF3616" w:rsidRPr="00F12831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F12831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示例</w:t>
      </w:r>
      <w:r w:rsidR="00DD6CFC" w:rsidRPr="00F12831">
        <w:rPr>
          <w:rFonts w:ascii="DejaVu Sans Mono" w:hAnsi="DejaVu Sans Mono"/>
        </w:rPr>
        <w:t>:</w:t>
      </w:r>
      <w:r w:rsidR="00DD6CFC" w:rsidRPr="00F12831">
        <w:rPr>
          <w:rFonts w:ascii="DejaVu Sans Mono" w:hAnsi="DejaVu Sans Mono"/>
        </w:rPr>
        <w:br/>
      </w:r>
      <w:r w:rsidR="00DD6CFC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743FE5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&gt;hpb.sendTransaction({from:"0x6fa696461c8583dd389a331b38bd2fa5a0cb73ce",to:"0x5c1fd922380e4d2dc1d31018a133cf3d629172a4",value:web3.toWei(1,"hpb")})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743FE5" w:rsidRPr="00B56B24" w:rsidRDefault="00743FE5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Ym9WR2AgAAIQ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4AB6B9" w14:textId="390A004A" w:rsidR="00743FE5" w:rsidRDefault="00743FE5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743FE5" w:rsidRPr="00B56B24" w:rsidRDefault="00743FE5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D30944" w:rsidRPr="00F12831">
        <w:rPr>
          <w:rFonts w:ascii="DejaVu Sans Mono" w:hAnsi="DejaVu Sans Mono" w:hint="eastAsia"/>
        </w:rPr>
        <w:t>示例为从</w:t>
      </w:r>
      <w:r w:rsidR="00D30944" w:rsidRPr="00F12831">
        <w:rPr>
          <w:rFonts w:ascii="DejaVu Sans Mono" w:hAnsi="DejaVu Sans Mono"/>
        </w:rPr>
        <w:t>"0x6fa696461c8583dd389a331b38bd2fa5a0cb73ce"</w:t>
      </w:r>
      <w:r w:rsidR="00D30944" w:rsidRPr="00F12831">
        <w:rPr>
          <w:rFonts w:ascii="DejaVu Sans Mono" w:hAnsi="DejaVu Sans Mono" w:hint="eastAsia"/>
        </w:rPr>
        <w:t>账户向</w:t>
      </w:r>
      <w:r w:rsidR="00D30944" w:rsidRPr="00F12831">
        <w:rPr>
          <w:rFonts w:ascii="DejaVu Sans Mono" w:hAnsi="DejaVu Sans Mono"/>
        </w:rPr>
        <w:t>"0x5c1fd922380e4d2dc1d31018a133cf3d629172a4"</w:t>
      </w:r>
      <w:r w:rsidR="00D30944" w:rsidRPr="00F12831">
        <w:rPr>
          <w:rFonts w:ascii="DejaVu Sans Mono" w:hAnsi="DejaVu Sans Mono" w:hint="eastAsia"/>
        </w:rPr>
        <w:t>账户转账一个</w:t>
      </w:r>
      <w:r w:rsidR="00622271" w:rsidRPr="00F12831">
        <w:rPr>
          <w:rFonts w:ascii="DejaVu Sans Mono" w:hAnsi="DejaVu Sans Mono"/>
        </w:rPr>
        <w:t>hpb</w:t>
      </w:r>
      <w:r w:rsidR="00D30944" w:rsidRPr="00F12831">
        <w:rPr>
          <w:rFonts w:ascii="DejaVu Sans Mono" w:hAnsi="DejaVu Sans Mono" w:hint="eastAsia"/>
        </w:rPr>
        <w:t>币，</w:t>
      </w:r>
      <w:r w:rsidR="00D30944" w:rsidRPr="00F12831">
        <w:rPr>
          <w:rFonts w:ascii="DejaVu Sans Mono" w:hAnsi="DejaVu Sans Mono"/>
        </w:rPr>
        <w:t>"0x74fda2724a713322abc60f7f7bf67ec72af5f84b3bafb9903e4aff954ea97cc6"</w:t>
      </w:r>
      <w:r w:rsidR="00D30944" w:rsidRPr="00F12831">
        <w:rPr>
          <w:rFonts w:ascii="DejaVu Sans Mono" w:hAnsi="DejaVu Sans Mono" w:hint="eastAsia"/>
        </w:rPr>
        <w:t>为该转账交易的</w:t>
      </w:r>
      <w:r w:rsidR="00D30944" w:rsidRPr="00F12831">
        <w:rPr>
          <w:rFonts w:ascii="DejaVu Sans Mono" w:hAnsi="DejaVu Sans Mono"/>
        </w:rPr>
        <w:t>hash</w:t>
      </w:r>
      <w:r w:rsidR="00D30944" w:rsidRPr="00F12831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F12831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F12831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F12831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40966096" w:rsidR="007E509A" w:rsidRDefault="00683D05" w:rsidP="00F12831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743FE5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&gt; personal.unlockAccount("0xafa5ac62af5eb5135e38ae7439348f71c990f7a6")</w:t>
                            </w:r>
                          </w:p>
                          <w:p w14:paraId="5348D066" w14:textId="77777777" w:rsidR="00743FE5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743FE5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4791CC62" w:rsidR="00743FE5" w:rsidRPr="00B56B24" w:rsidRDefault="00743FE5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32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9E57866" w14:textId="77777777" w:rsidR="00743FE5" w:rsidRDefault="00743FE5" w:rsidP="00683D05">
                      <w:pPr>
                        <w:spacing w:line="240" w:lineRule="exact"/>
                        <w:jc w:val="left"/>
                      </w:pPr>
                      <w:r>
                        <w:t>&gt; personal.unlockAccount("0xafa5ac62af5eb5135e38ae7439348f71c990f7a6")</w:t>
                      </w:r>
                    </w:p>
                    <w:p w14:paraId="5348D066" w14:textId="77777777" w:rsidR="00743FE5" w:rsidRDefault="00743FE5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743FE5" w:rsidRDefault="00743FE5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4791CC62" w:rsidR="00743FE5" w:rsidRPr="00B56B24" w:rsidRDefault="00743FE5" w:rsidP="00683D05">
                      <w:pPr>
                        <w:spacing w:line="240" w:lineRule="exact"/>
                        <w:jc w:val="left"/>
                      </w:pPr>
                      <w: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F12831" w:rsidRDefault="007E509A" w:rsidP="00F12831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F12831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76DF8B95" w:rsidR="00CC030C" w:rsidRPr="00F12831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59" w:name="_Toc525327403"/>
      <w:bookmarkStart w:id="60" w:name="_Toc525328116"/>
      <w:r w:rsidRPr="00F12831">
        <w:rPr>
          <w:rFonts w:ascii="DejaVu Sans Mono" w:hAnsi="DejaVu Sans Mono" w:hint="eastAsia"/>
          <w:sz w:val="28"/>
          <w:szCs w:val="28"/>
        </w:rPr>
        <w:t>第</w:t>
      </w:r>
      <w:r w:rsidR="00691A96" w:rsidRPr="00F12831">
        <w:rPr>
          <w:rFonts w:ascii="DejaVu Sans Mono" w:hAnsi="DejaVu Sans Mono" w:hint="eastAsia"/>
          <w:sz w:val="28"/>
          <w:szCs w:val="28"/>
        </w:rPr>
        <w:t>七</w:t>
      </w:r>
      <w:r w:rsidR="00F23D75" w:rsidRPr="00F12831">
        <w:rPr>
          <w:rFonts w:ascii="DejaVu Sans Mono" w:hAnsi="DejaVu Sans Mono" w:hint="eastAsia"/>
          <w:sz w:val="28"/>
          <w:szCs w:val="28"/>
        </w:rPr>
        <w:t>章</w:t>
      </w:r>
      <w:r w:rsidR="00F23D75" w:rsidRPr="00F12831">
        <w:rPr>
          <w:rFonts w:ascii="DejaVu Sans Mono" w:hAnsi="DejaVu Sans Mono"/>
          <w:sz w:val="28"/>
          <w:szCs w:val="28"/>
        </w:rPr>
        <w:t xml:space="preserve"> BOE</w:t>
      </w:r>
      <w:r w:rsidR="00F23D75" w:rsidRPr="00F12831">
        <w:rPr>
          <w:rFonts w:ascii="DejaVu Sans Mono" w:hAnsi="DejaVu Sans Mono" w:hint="eastAsia"/>
          <w:sz w:val="28"/>
          <w:szCs w:val="28"/>
        </w:rPr>
        <w:t>固件升级指导</w:t>
      </w:r>
      <w:bookmarkEnd w:id="59"/>
      <w:bookmarkEnd w:id="60"/>
    </w:p>
    <w:p w14:paraId="5F0C304C" w14:textId="30A4422A" w:rsidR="001E4343" w:rsidRPr="00F12831" w:rsidRDefault="001D3C0F" w:rsidP="00BF5658">
      <w:pPr>
        <w:spacing w:line="276" w:lineRule="auto"/>
        <w:rPr>
          <w:rFonts w:ascii="DejaVu Sans Mono" w:hAnsi="DejaVu Sans Mono"/>
        </w:rPr>
      </w:pPr>
      <w:r w:rsidRPr="00F12831">
        <w:rPr>
          <w:rFonts w:ascii="DejaVu Sans Mono" w:hAnsi="DejaVu Sans Mono"/>
        </w:rPr>
        <w:tab/>
      </w:r>
      <w:r w:rsidR="00BB1A00" w:rsidRPr="00F12831">
        <w:rPr>
          <w:rFonts w:ascii="DejaVu Sans Mono" w:hAnsi="DejaVu Sans Mono" w:hint="eastAsia"/>
        </w:rPr>
        <w:t>当</w:t>
      </w:r>
      <w:r w:rsidR="00BB1A00" w:rsidRPr="00F12831">
        <w:rPr>
          <w:rFonts w:ascii="DejaVu Sans Mono" w:hAnsi="DejaVu Sans Mono"/>
        </w:rPr>
        <w:t>HPB</w:t>
      </w:r>
      <w:r w:rsidR="00BB1A00" w:rsidRPr="00F12831">
        <w:rPr>
          <w:rFonts w:ascii="DejaVu Sans Mono" w:hAnsi="DejaVu Sans Mono" w:hint="eastAsia"/>
        </w:rPr>
        <w:t>芯链提供更新时，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F12831">
        <w:rPr>
          <w:rFonts w:ascii="DejaVu Sans Mono" w:hAnsi="DejaVu Sans Mono" w:hint="eastAsia"/>
        </w:rPr>
        <w:t>需对</w:t>
      </w:r>
      <w:r w:rsidR="00BB1A00" w:rsidRPr="00F12831">
        <w:rPr>
          <w:rFonts w:ascii="DejaVu Sans Mono" w:hAnsi="DejaVu Sans Mono"/>
        </w:rPr>
        <w:t>BOE</w:t>
      </w:r>
      <w:r w:rsidR="00BB1A00" w:rsidRPr="00F12831">
        <w:rPr>
          <w:rFonts w:ascii="DejaVu Sans Mono" w:hAnsi="DejaVu Sans Mono" w:hint="eastAsia"/>
        </w:rPr>
        <w:t>板卡进行升级操作，</w:t>
      </w:r>
      <w:r w:rsidR="006449CD" w:rsidRPr="00F12831">
        <w:rPr>
          <w:rFonts w:ascii="DejaVu Sans Mono" w:hAnsi="DejaVu Sans Mono"/>
        </w:rPr>
        <w:t>HPB</w:t>
      </w:r>
      <w:r w:rsidR="006449CD" w:rsidRPr="00F12831">
        <w:rPr>
          <w:rFonts w:ascii="DejaVu Sans Mono" w:hAnsi="DejaVu Sans Mono" w:hint="eastAsia"/>
        </w:rPr>
        <w:t>提供</w:t>
      </w:r>
      <w:r w:rsidR="00A26285" w:rsidRPr="00F12831">
        <w:rPr>
          <w:rFonts w:ascii="DejaVu Sans Mono" w:hAnsi="DejaVu Sans Mono" w:hint="eastAsia"/>
        </w:rPr>
        <w:t>在线升级和</w:t>
      </w:r>
      <w:r w:rsidR="00A26285" w:rsidRPr="00F12831">
        <w:rPr>
          <w:rFonts w:ascii="DejaVu Sans Mono" w:hAnsi="DejaVu Sans Mono"/>
        </w:rPr>
        <w:t>SD</w:t>
      </w:r>
      <w:r w:rsidR="00A26285" w:rsidRPr="00F12831">
        <w:rPr>
          <w:rFonts w:ascii="DejaVu Sans Mono" w:hAnsi="DejaVu Sans Mono" w:hint="eastAsia"/>
        </w:rPr>
        <w:t>卡升级</w:t>
      </w:r>
      <w:r w:rsidR="00710484" w:rsidRPr="00F12831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F12831">
        <w:rPr>
          <w:rFonts w:ascii="DejaVu Sans Mono" w:hAnsi="DejaVu Sans Mono" w:hint="eastAsia"/>
        </w:rPr>
        <w:t>当在线升级失败时，需进行</w:t>
      </w:r>
      <w:r w:rsidR="00A26285" w:rsidRPr="00F12831">
        <w:rPr>
          <w:rFonts w:ascii="DejaVu Sans Mono" w:hAnsi="DejaVu Sans Mono"/>
        </w:rPr>
        <w:t>SD</w:t>
      </w:r>
      <w:r w:rsidR="00A26285" w:rsidRPr="00F12831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4AB7E9BA" w:rsidR="00A3654E" w:rsidRPr="00F12831" w:rsidRDefault="00EA7CB0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1" w:name="_Toc525327404"/>
      <w:bookmarkStart w:id="62" w:name="_Toc525328117"/>
      <w:r w:rsidRPr="00F12831">
        <w:rPr>
          <w:rFonts w:ascii="DejaVu Sans Mono" w:hAnsi="DejaVu Sans Mono"/>
          <w:sz w:val="22"/>
          <w:szCs w:val="22"/>
        </w:rPr>
        <w:t>7</w:t>
      </w:r>
      <w:r w:rsidR="00774F3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 xml:space="preserve">1 </w:t>
      </w:r>
      <w:r w:rsidR="00900B5F" w:rsidRPr="00F12831">
        <w:rPr>
          <w:rFonts w:ascii="DejaVu Sans Mono" w:hAnsi="DejaVu Sans Mono" w:hint="eastAsia"/>
          <w:sz w:val="22"/>
          <w:szCs w:val="22"/>
        </w:rPr>
        <w:t>在线升级步骤</w:t>
      </w:r>
      <w:bookmarkEnd w:id="61"/>
      <w:bookmarkEnd w:id="62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F12831">
        <w:trPr>
          <w:jc w:val="center"/>
        </w:trPr>
        <w:tc>
          <w:tcPr>
            <w:tcW w:w="817" w:type="dxa"/>
          </w:tcPr>
          <w:p w14:paraId="0460D3A7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F12831">
        <w:trPr>
          <w:jc w:val="center"/>
        </w:trPr>
        <w:tc>
          <w:tcPr>
            <w:tcW w:w="817" w:type="dxa"/>
          </w:tcPr>
          <w:p w14:paraId="2851A4FA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停止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F12831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停止</w:t>
            </w:r>
            <w:r w:rsidRPr="00F12831">
              <w:rPr>
                <w:rFonts w:ascii="DejaVu Sans Mono" w:hAnsi="DejaVu Sans Mono"/>
              </w:rPr>
              <w:t>HPB</w:t>
            </w:r>
            <w:r w:rsidRPr="00F12831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F12831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killall </w:t>
            </w:r>
            <w:r w:rsidRPr="00F12831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F12831">
        <w:trPr>
          <w:jc w:val="center"/>
        </w:trPr>
        <w:tc>
          <w:tcPr>
            <w:tcW w:w="817" w:type="dxa"/>
          </w:tcPr>
          <w:p w14:paraId="33006C1B" w14:textId="77777777" w:rsidR="007E4C98" w:rsidRPr="00F12831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F12831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 xml:space="preserve">sudo </w:t>
            </w:r>
            <w:r w:rsidRPr="00F12831">
              <w:rPr>
                <w:rFonts w:ascii="DejaVu Sans Mono" w:hAnsi="DejaVu Sans Mono"/>
                <w:i/>
              </w:rPr>
              <w:t>./ghpb</w:t>
            </w:r>
            <w:r w:rsidRPr="00F12831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F12831">
        <w:trPr>
          <w:jc w:val="center"/>
        </w:trPr>
        <w:tc>
          <w:tcPr>
            <w:tcW w:w="817" w:type="dxa"/>
          </w:tcPr>
          <w:p w14:paraId="0F44460F" w14:textId="0CD021FE" w:rsidR="007E4C98" w:rsidRPr="00F12831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F12831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050B178" w:rsidR="007E4C98" w:rsidRPr="00F12831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51045EF6" w:rsidR="007E4C98" w:rsidRPr="00F12831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F12831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321D7FF" w:rsidR="00D335F3" w:rsidRPr="00F12831" w:rsidRDefault="00427E98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3" w:name="_Toc525327405"/>
      <w:bookmarkStart w:id="64" w:name="_Toc525328118"/>
      <w:r w:rsidRPr="00F12831">
        <w:rPr>
          <w:rFonts w:ascii="DejaVu Sans Mono" w:hAnsi="DejaVu Sans Mono"/>
          <w:sz w:val="22"/>
          <w:szCs w:val="22"/>
        </w:rPr>
        <w:t>7</w:t>
      </w:r>
      <w:r w:rsidR="00EE114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>2</w:t>
      </w:r>
      <w:r w:rsidR="00EE1144" w:rsidRPr="00F12831">
        <w:rPr>
          <w:rFonts w:ascii="DejaVu Sans Mono" w:hAnsi="DejaVu Sans Mono"/>
          <w:sz w:val="22"/>
          <w:szCs w:val="22"/>
        </w:rPr>
        <w:t xml:space="preserve"> </w:t>
      </w:r>
      <w:r w:rsidR="00EE1144" w:rsidRPr="00F12831">
        <w:rPr>
          <w:rFonts w:ascii="DejaVu Sans Mono" w:hAnsi="DejaVu Sans Mono" w:hint="eastAsia"/>
          <w:sz w:val="22"/>
          <w:szCs w:val="22"/>
        </w:rPr>
        <w:t>在线升级示例</w:t>
      </w:r>
      <w:bookmarkEnd w:id="63"/>
      <w:bookmarkEnd w:id="64"/>
    </w:p>
    <w:p w14:paraId="7F8DFD52" w14:textId="2C369ED6" w:rsidR="00680C75" w:rsidRPr="00F12831" w:rsidRDefault="00680C75" w:rsidP="00F23D75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请参照以下步骤升级</w:t>
      </w:r>
      <w:r w:rsidRPr="00F12831">
        <w:rPr>
          <w:rFonts w:ascii="DejaVu Sans Mono" w:hAnsi="DejaVu Sans Mono"/>
        </w:rPr>
        <w:t>BOE</w:t>
      </w:r>
      <w:r w:rsidR="00EE1144" w:rsidRPr="00F12831">
        <w:rPr>
          <w:rFonts w:ascii="DejaVu Sans Mono" w:hAnsi="DejaVu Sans Mono" w:hint="eastAsia"/>
        </w:rPr>
        <w:t>固件</w:t>
      </w:r>
      <w:r w:rsidRPr="00F12831">
        <w:rPr>
          <w:rFonts w:ascii="DejaVu Sans Mono" w:hAnsi="DejaVu Sans Mono" w:hint="eastAsia"/>
        </w:rPr>
        <w:t>：</w:t>
      </w:r>
    </w:p>
    <w:p w14:paraId="5034EDB5" w14:textId="6DECF876" w:rsidR="00247341" w:rsidRPr="00F12831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在控制台执行</w:t>
      </w:r>
      <w:r w:rsidRPr="00F12831">
        <w:rPr>
          <w:rFonts w:ascii="DejaVu Sans Mono" w:hAnsi="DejaVu Sans Mono"/>
          <w:b/>
        </w:rPr>
        <w:t>sudo killall ghpb</w:t>
      </w:r>
      <w:r w:rsidRPr="00F12831">
        <w:rPr>
          <w:rFonts w:ascii="DejaVu Sans Mono" w:hAnsi="DejaVu Sans Mono" w:hint="eastAsia"/>
        </w:rPr>
        <w:t>命令</w:t>
      </w:r>
      <w:r w:rsidR="001853FC" w:rsidRPr="00F12831">
        <w:rPr>
          <w:rFonts w:ascii="DejaVu Sans Mono" w:hAnsi="DejaVu Sans Mono" w:hint="eastAsia"/>
        </w:rPr>
        <w:t>升级前停掉本机所有正在运行的</w:t>
      </w:r>
      <w:r w:rsidR="0031035D" w:rsidRPr="00F12831">
        <w:rPr>
          <w:rFonts w:ascii="DejaVu Sans Mono" w:hAnsi="DejaVu Sans Mono"/>
        </w:rPr>
        <w:t>ghpb</w:t>
      </w:r>
      <w:r w:rsidRPr="00F12831">
        <w:rPr>
          <w:rFonts w:ascii="DejaVu Sans Mono" w:hAnsi="DejaVu Sans Mono" w:hint="eastAsia"/>
        </w:rPr>
        <w:t>程序</w:t>
      </w:r>
      <w:r w:rsidRPr="00F12831">
        <w:rPr>
          <w:rFonts w:ascii="DejaVu Sans Mono" w:hAnsi="DejaVu Sans Mono"/>
        </w:rPr>
        <w:t>,</w:t>
      </w:r>
      <w:r w:rsidRPr="00F12831">
        <w:rPr>
          <w:rFonts w:ascii="DejaVu Sans Mono" w:hAnsi="DejaVu Sans Mono" w:hint="eastAsia"/>
        </w:rPr>
        <w:t>继续输入</w:t>
      </w:r>
      <w:r w:rsidRPr="00F12831">
        <w:rPr>
          <w:rFonts w:ascii="DejaVu Sans Mono" w:hAnsi="DejaVu Sans Mono"/>
        </w:rPr>
        <w:t xml:space="preserve"> </w:t>
      </w:r>
      <w:r w:rsidRPr="00F12831">
        <w:rPr>
          <w:rFonts w:ascii="DejaVu Sans Mono" w:hAnsi="DejaVu Sans Mono"/>
          <w:b/>
        </w:rPr>
        <w:t>sudo killall ghpb</w:t>
      </w:r>
      <w:r w:rsidRPr="00F12831">
        <w:rPr>
          <w:rFonts w:ascii="DejaVu Sans Mono" w:hAnsi="DejaVu Sans Mono" w:hint="eastAsia"/>
        </w:rPr>
        <w:t>，提示“</w:t>
      </w:r>
      <w:r w:rsidR="00060F48" w:rsidRPr="00F12831">
        <w:rPr>
          <w:rFonts w:ascii="DejaVu Sans Mono" w:hAnsi="DejaVu Sans Mono"/>
        </w:rPr>
        <w:t>ghpb:no process found</w:t>
      </w:r>
      <w:r w:rsidRPr="00F12831">
        <w:rPr>
          <w:rFonts w:ascii="DejaVu Sans Mono" w:hAnsi="DejaVu Sans Mono" w:hint="eastAsia"/>
        </w:rPr>
        <w:t>”时</w:t>
      </w:r>
      <w:r w:rsidR="00452C17" w:rsidRPr="00F12831">
        <w:rPr>
          <w:rFonts w:ascii="DejaVu Sans Mono" w:hAnsi="DejaVu Sans Mono" w:hint="eastAsia"/>
        </w:rPr>
        <w:t>则</w:t>
      </w:r>
      <w:r w:rsidRPr="00F12831">
        <w:rPr>
          <w:rFonts w:ascii="DejaVu Sans Mono" w:hAnsi="DejaVu Sans Mono" w:hint="eastAsia"/>
        </w:rPr>
        <w:t>成功停止</w:t>
      </w:r>
      <w:r w:rsidR="00452C17" w:rsidRPr="00F12831">
        <w:rPr>
          <w:rFonts w:ascii="DejaVu Sans Mono" w:hAnsi="DejaVu Sans Mono" w:hint="eastAsia"/>
        </w:rPr>
        <w:t>了</w:t>
      </w:r>
      <w:r w:rsidRPr="00F12831">
        <w:rPr>
          <w:rFonts w:ascii="DejaVu Sans Mono" w:hAnsi="DejaVu Sans Mono" w:hint="eastAsia"/>
        </w:rPr>
        <w:t>所有</w:t>
      </w:r>
      <w:r w:rsidRPr="00F12831">
        <w:rPr>
          <w:rFonts w:ascii="DejaVu Sans Mono" w:hAnsi="DejaVu Sans Mono"/>
        </w:rPr>
        <w:t>ghpb</w:t>
      </w:r>
      <w:r w:rsidRPr="00F12831">
        <w:rPr>
          <w:rFonts w:ascii="DejaVu Sans Mono" w:hAnsi="DejaVu Sans Mono" w:hint="eastAsia"/>
        </w:rPr>
        <w:t>程序；</w:t>
      </w:r>
      <w:r w:rsidR="00D25E4E" w:rsidRPr="00F12831">
        <w:rPr>
          <w:rFonts w:ascii="DejaVu Sans Mono" w:hAnsi="DejaVu Sans Mono"/>
        </w:rPr>
        <w:br/>
      </w:r>
      <w:r w:rsidR="00247341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743FE5" w:rsidRPr="00E10D4D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743FE5" w:rsidRPr="00E10D4D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743FE5" w:rsidRPr="007E4C98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ogdzAH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743FE5" w:rsidRPr="00E10D4D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743FE5" w:rsidRPr="00E10D4D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743FE5" w:rsidRPr="007E4C98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F12831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输入</w:t>
      </w:r>
      <w:r w:rsidR="0031035D" w:rsidRPr="00F12831">
        <w:rPr>
          <w:rFonts w:ascii="DejaVu Sans Mono" w:hAnsi="DejaVu Sans Mono"/>
          <w:b/>
        </w:rPr>
        <w:t xml:space="preserve">sudo </w:t>
      </w:r>
      <w:r w:rsidR="00B157DB" w:rsidRPr="00F12831">
        <w:rPr>
          <w:rFonts w:ascii="DejaVu Sans Mono" w:hAnsi="DejaVu Sans Mono"/>
          <w:b/>
        </w:rPr>
        <w:t>./</w:t>
      </w:r>
      <w:r w:rsidR="0031035D" w:rsidRPr="00F12831">
        <w:rPr>
          <w:rFonts w:ascii="DejaVu Sans Mono" w:hAnsi="DejaVu Sans Mono"/>
          <w:b/>
        </w:rPr>
        <w:t>ghpb boeupdate</w:t>
      </w:r>
      <w:r w:rsidR="00452C17" w:rsidRPr="00F12831">
        <w:rPr>
          <w:rFonts w:ascii="DejaVu Sans Mono" w:hAnsi="DejaVu Sans Mono" w:hint="eastAsia"/>
        </w:rPr>
        <w:t>，</w:t>
      </w:r>
      <w:r w:rsidR="00547A47" w:rsidRPr="00F12831">
        <w:rPr>
          <w:rFonts w:ascii="DejaVu Sans Mono" w:hAnsi="DejaVu Sans Mono" w:hint="eastAsia"/>
        </w:rPr>
        <w:t>等待片刻，当提示“</w:t>
      </w:r>
      <w:r w:rsidR="00360247" w:rsidRPr="00F12831">
        <w:rPr>
          <w:rFonts w:ascii="DejaVu Sans Mono" w:hAnsi="DejaVu Sans Mono"/>
          <w:sz w:val="18"/>
        </w:rPr>
        <w:t>Upgrad 100%,</w:t>
      </w:r>
      <w:r w:rsidR="00060F48" w:rsidRPr="00F12831">
        <w:rPr>
          <w:rFonts w:ascii="DejaVu Sans Mono" w:hAnsi="DejaVu Sans Mono"/>
        </w:rPr>
        <w:t>upgrade successed</w:t>
      </w:r>
      <w:r w:rsidR="00547A47" w:rsidRPr="00F12831">
        <w:rPr>
          <w:rFonts w:ascii="DejaVu Sans Mono" w:hAnsi="DejaVu Sans Mono" w:hint="eastAsia"/>
        </w:rPr>
        <w:t>”时升级成功；</w:t>
      </w:r>
      <w:r w:rsidR="007E4C98" w:rsidRPr="00F12831">
        <w:rPr>
          <w:rFonts w:ascii="DejaVu Sans Mono" w:hAnsi="DejaVu Sans Mono"/>
        </w:rPr>
        <w:br/>
      </w:r>
      <w:r w:rsidR="007E4C98"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743FE5" w:rsidRPr="00E10D4D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 /tmp/hpbupgrade331425344</w:t>
                            </w:r>
                          </w:p>
                          <w:p w14:paraId="7621AC36" w14:textId="599C2BD9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 download ok.</w:t>
                            </w:r>
                          </w:p>
                          <w:p w14:paraId="574B0696" w14:textId="2433B9EF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msg:receive finished</w:t>
                            </w:r>
                          </w:p>
                          <w:p w14:paraId="36E9AB83" w14:textId="583D08A8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msg:flash erase finished</w:t>
                            </w:r>
                          </w:p>
                          <w:p w14:paraId="3881F757" w14:textId="65E347DB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95%,msg: flash write finished</w:t>
                            </w:r>
                          </w:p>
                          <w:p w14:paraId="5B489A10" w14:textId="6D7FD167" w:rsidR="00743FE5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successed</w:t>
                            </w:r>
                          </w:p>
                          <w:p w14:paraId="7D1E0793" w14:textId="3094B030" w:rsidR="00743FE5" w:rsidRPr="007E4C98" w:rsidRDefault="00743FE5" w:rsidP="00F12831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3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0tdwIAACE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jz49LX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743FE5" w:rsidRPr="00E10D4D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00"/>
                          <w:sz w:val="20"/>
                        </w:rPr>
                        <w:t>root@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 /tmp/hpbupgrade331425344</w:t>
                      </w:r>
                    </w:p>
                    <w:p w14:paraId="7621AC36" w14:textId="599C2BD9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json download ok.</w:t>
                      </w:r>
                    </w:p>
                    <w:p w14:paraId="574B0696" w14:textId="2433B9EF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msg:receive finished</w:t>
                      </w:r>
                    </w:p>
                    <w:p w14:paraId="36E9AB83" w14:textId="583D08A8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msg:flash erase finished</w:t>
                      </w:r>
                    </w:p>
                    <w:p w14:paraId="3881F757" w14:textId="65E347DB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95%,msg: flash write finished</w:t>
                      </w:r>
                    </w:p>
                    <w:p w14:paraId="5B489A10" w14:textId="6D7FD167" w:rsidR="00743FE5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successed</w:t>
                      </w:r>
                    </w:p>
                    <w:p w14:paraId="7D1E0793" w14:textId="3094B030" w:rsidR="00743FE5" w:rsidRPr="007E4C98" w:rsidRDefault="00743FE5" w:rsidP="00F12831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F12831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7C4187C3" w:rsidR="00600358" w:rsidRPr="00F12831" w:rsidRDefault="00427E98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5" w:name="_Toc525327406"/>
      <w:bookmarkStart w:id="66" w:name="_Toc525328119"/>
      <w:r w:rsidRPr="00F12831">
        <w:rPr>
          <w:rFonts w:ascii="DejaVu Sans Mono" w:hAnsi="DejaVu Sans Mono"/>
          <w:sz w:val="22"/>
          <w:szCs w:val="22"/>
        </w:rPr>
        <w:t>7</w:t>
      </w:r>
      <w:r w:rsidR="00774F3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>3</w:t>
      </w:r>
      <w:r w:rsidR="00774F34" w:rsidRPr="00F12831">
        <w:rPr>
          <w:rFonts w:ascii="DejaVu Sans Mono" w:hAnsi="DejaVu Sans Mono"/>
          <w:sz w:val="22"/>
          <w:szCs w:val="22"/>
        </w:rPr>
        <w:t xml:space="preserve"> </w:t>
      </w:r>
      <w:r w:rsidR="00900B5F" w:rsidRPr="00F12831">
        <w:rPr>
          <w:rFonts w:ascii="DejaVu Sans Mono" w:hAnsi="DejaVu Sans Mono"/>
          <w:sz w:val="22"/>
          <w:szCs w:val="22"/>
        </w:rPr>
        <w:t>SD</w:t>
      </w:r>
      <w:r w:rsidR="00900B5F" w:rsidRPr="00F12831">
        <w:rPr>
          <w:rFonts w:ascii="DejaVu Sans Mono" w:hAnsi="DejaVu Sans Mono" w:hint="eastAsia"/>
          <w:sz w:val="22"/>
          <w:szCs w:val="22"/>
        </w:rPr>
        <w:t>卡升级步骤</w:t>
      </w:r>
      <w:bookmarkEnd w:id="65"/>
      <w:bookmarkEnd w:id="66"/>
    </w:p>
    <w:p w14:paraId="28EBF865" w14:textId="6A6FFF8D" w:rsidR="00EE1144" w:rsidRPr="00F12831" w:rsidRDefault="00F4365D" w:rsidP="00EE1144">
      <w:pPr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当在线升级失败时，您需执行</w:t>
      </w:r>
      <w:r w:rsidRPr="00F12831">
        <w:rPr>
          <w:rFonts w:ascii="DejaVu Sans Mono" w:hAnsi="DejaVu Sans Mono"/>
        </w:rPr>
        <w:t>SD</w:t>
      </w:r>
      <w:r w:rsidRPr="00F12831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F12831">
        <w:tc>
          <w:tcPr>
            <w:tcW w:w="988" w:type="dxa"/>
          </w:tcPr>
          <w:p w14:paraId="79F7C3C0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F12831">
        <w:tc>
          <w:tcPr>
            <w:tcW w:w="988" w:type="dxa"/>
          </w:tcPr>
          <w:p w14:paraId="77D4A3F8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改为</w:t>
            </w:r>
            <w:r w:rsidRPr="00F12831">
              <w:rPr>
                <w:rFonts w:ascii="DejaVu Sans Mono" w:hAnsi="DejaVu Sans Mono"/>
              </w:rPr>
              <w:t>SD</w:t>
            </w:r>
            <w:r w:rsidRPr="00F12831">
              <w:rPr>
                <w:rFonts w:ascii="DejaVu Sans Mono" w:hAnsi="DejaVu Sans Mono" w:hint="eastAsia"/>
              </w:rPr>
              <w:t>卡启动</w:t>
            </w:r>
          </w:p>
        </w:tc>
        <w:tc>
          <w:tcPr>
            <w:tcW w:w="5013" w:type="dxa"/>
          </w:tcPr>
          <w:p w14:paraId="59B9DFCC" w14:textId="5907308B" w:rsidR="00EE1144" w:rsidRPr="00F12831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关机</w:t>
            </w:r>
            <w:r w:rsidR="003A2957" w:rsidRPr="00F12831">
              <w:rPr>
                <w:rFonts w:ascii="DejaVu Sans Mono" w:hAnsi="DejaVu Sans Mono" w:hint="eastAsia"/>
              </w:rPr>
              <w:t>、</w:t>
            </w:r>
            <w:r w:rsidRPr="00F12831">
              <w:rPr>
                <w:rFonts w:ascii="DejaVu Sans Mono" w:hAnsi="DejaVu Sans Mono" w:hint="eastAsia"/>
              </w:rPr>
              <w:t>断电</w:t>
            </w:r>
          </w:p>
          <w:p w14:paraId="1A717978" w14:textId="041479F8" w:rsidR="0084739E" w:rsidRPr="00F12831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F12831">
              <w:rPr>
                <w:rFonts w:ascii="DejaVu Sans Mono" w:hAnsi="DejaVu Sans Mono" w:hint="eastAsia"/>
              </w:rPr>
              <w:t>模式开关改为</w:t>
            </w:r>
            <w:r w:rsidRPr="00F12831">
              <w:rPr>
                <w:rFonts w:ascii="DejaVu Sans Mono" w:hAnsi="DejaVu Sans Mono"/>
              </w:rPr>
              <w:t>SD</w:t>
            </w:r>
            <w:r w:rsidRPr="00F12831">
              <w:rPr>
                <w:rFonts w:ascii="DejaVu Sans Mono" w:hAnsi="DejaVu Sans Mono" w:hint="eastAsia"/>
              </w:rPr>
              <w:t>卡启动</w:t>
            </w:r>
          </w:p>
        </w:tc>
      </w:tr>
      <w:tr w:rsidR="00EE1144" w:rsidRPr="000B6DE5" w14:paraId="64C1D9DD" w14:textId="77777777" w:rsidTr="00F12831">
        <w:tc>
          <w:tcPr>
            <w:tcW w:w="988" w:type="dxa"/>
          </w:tcPr>
          <w:p w14:paraId="56B294A5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F12831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重启将自动恢复出厂程序</w:t>
            </w:r>
          </w:p>
        </w:tc>
      </w:tr>
      <w:tr w:rsidR="00EE1144" w:rsidRPr="000B6DE5" w14:paraId="64D7A812" w14:textId="77777777" w:rsidTr="00F12831">
        <w:tc>
          <w:tcPr>
            <w:tcW w:w="988" w:type="dxa"/>
          </w:tcPr>
          <w:p w14:paraId="7BCFF0F0" w14:textId="77777777" w:rsidR="00EE1144" w:rsidRPr="00F12831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改为</w:t>
            </w:r>
            <w:r w:rsidRPr="00F12831">
              <w:rPr>
                <w:rFonts w:ascii="DejaVu Sans Mono" w:hAnsi="DejaVu Sans Mono"/>
              </w:rPr>
              <w:t>flash</w:t>
            </w:r>
            <w:r w:rsidRPr="00F12831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F12831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关机</w:t>
            </w:r>
            <w:r w:rsidR="003A2957" w:rsidRPr="00F12831">
              <w:rPr>
                <w:rFonts w:ascii="DejaVu Sans Mono" w:hAnsi="DejaVu Sans Mono" w:hint="eastAsia"/>
              </w:rPr>
              <w:t>、</w:t>
            </w:r>
            <w:r w:rsidRPr="00F12831">
              <w:rPr>
                <w:rFonts w:ascii="DejaVu Sans Mono" w:hAnsi="DejaVu Sans Mono" w:hint="eastAsia"/>
              </w:rPr>
              <w:t>断电；</w:t>
            </w:r>
          </w:p>
          <w:p w14:paraId="535AFE39" w14:textId="2097E142" w:rsidR="0084739E" w:rsidRPr="00F12831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F12831">
              <w:rPr>
                <w:rFonts w:ascii="DejaVu Sans Mono" w:hAnsi="DejaVu Sans Mono" w:hint="eastAsia"/>
              </w:rPr>
              <w:t>模式开关改为</w:t>
            </w:r>
            <w:r w:rsidRPr="00F12831">
              <w:rPr>
                <w:rFonts w:ascii="DejaVu Sans Mono" w:hAnsi="DejaVu Sans Mono"/>
              </w:rPr>
              <w:t>flash</w:t>
            </w:r>
            <w:r w:rsidRPr="00F12831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F12831">
        <w:tc>
          <w:tcPr>
            <w:tcW w:w="988" w:type="dxa"/>
          </w:tcPr>
          <w:p w14:paraId="436A8F8F" w14:textId="07FBCAAD" w:rsidR="00EE1144" w:rsidRPr="00F12831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步骤</w:t>
            </w:r>
            <w:r w:rsidRPr="00F12831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F12831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F12831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F12831">
      <w:bookmarkStart w:id="67" w:name="_Toc525327407"/>
    </w:p>
    <w:p w14:paraId="2421851F" w14:textId="77777777" w:rsidR="00DF10D5" w:rsidRDefault="00DF10D5" w:rsidP="00F12831"/>
    <w:p w14:paraId="12373D69" w14:textId="31D45C87" w:rsidR="007373B7" w:rsidRPr="00F12831" w:rsidRDefault="00427E98" w:rsidP="00AF3F72">
      <w:pPr>
        <w:pStyle w:val="2"/>
        <w:spacing w:before="0" w:after="0"/>
        <w:rPr>
          <w:rFonts w:ascii="DejaVu Sans Mono" w:hAnsi="DejaVu Sans Mono"/>
        </w:rPr>
      </w:pPr>
      <w:bookmarkStart w:id="68" w:name="_Toc525328120"/>
      <w:r w:rsidRPr="00F12831">
        <w:rPr>
          <w:rFonts w:ascii="DejaVu Sans Mono" w:hAnsi="DejaVu Sans Mono"/>
          <w:sz w:val="22"/>
          <w:szCs w:val="22"/>
        </w:rPr>
        <w:t>7</w:t>
      </w:r>
      <w:r w:rsidR="00EE1144" w:rsidRPr="00F12831">
        <w:rPr>
          <w:rFonts w:ascii="DejaVu Sans Mono" w:hAnsi="DejaVu Sans Mono"/>
          <w:sz w:val="22"/>
          <w:szCs w:val="22"/>
        </w:rPr>
        <w:t>.</w:t>
      </w:r>
      <w:r w:rsidRPr="00F12831">
        <w:rPr>
          <w:rFonts w:ascii="DejaVu Sans Mono" w:hAnsi="DejaVu Sans Mono"/>
          <w:sz w:val="22"/>
          <w:szCs w:val="22"/>
        </w:rPr>
        <w:t>4</w:t>
      </w:r>
      <w:r w:rsidR="00EE1144" w:rsidRPr="00F12831">
        <w:rPr>
          <w:rFonts w:ascii="DejaVu Sans Mono" w:hAnsi="DejaVu Sans Mono"/>
          <w:sz w:val="22"/>
          <w:szCs w:val="22"/>
        </w:rPr>
        <w:t xml:space="preserve"> SD</w:t>
      </w:r>
      <w:r w:rsidR="00EE1144" w:rsidRPr="00F12831">
        <w:rPr>
          <w:rFonts w:ascii="DejaVu Sans Mono" w:hAnsi="DejaVu Sans Mono" w:hint="eastAsia"/>
          <w:sz w:val="22"/>
          <w:szCs w:val="22"/>
        </w:rPr>
        <w:t>卡升级示例</w:t>
      </w:r>
      <w:bookmarkEnd w:id="67"/>
      <w:bookmarkEnd w:id="68"/>
    </w:p>
    <w:p w14:paraId="6C3BA2A9" w14:textId="32C6BDFC" w:rsidR="007347A0" w:rsidRPr="00F12831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将服务器关机、断电。</w:t>
      </w:r>
      <w:r w:rsidR="007347A0" w:rsidRPr="00F12831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F12831">
        <w:rPr>
          <w:rFonts w:ascii="DejaVu Sans Mono" w:hAnsi="DejaVu Sans Mono" w:hint="eastAsia"/>
        </w:rPr>
        <w:t>模式开关的</w:t>
      </w:r>
      <w:r w:rsidR="008D7E5D" w:rsidRPr="00F12831">
        <w:rPr>
          <w:rFonts w:ascii="DejaVu Sans Mono" w:hAnsi="DejaVu Sans Mono"/>
        </w:rPr>
        <w:t>1/2/3</w:t>
      </w:r>
      <w:r w:rsidR="009424F5" w:rsidRPr="00F12831">
        <w:rPr>
          <w:rFonts w:ascii="DejaVu Sans Mono" w:hAnsi="DejaVu Sans Mono"/>
        </w:rPr>
        <w:t>/4</w:t>
      </w:r>
      <w:r w:rsidR="008D7E5D" w:rsidRPr="00F12831">
        <w:rPr>
          <w:rFonts w:ascii="DejaVu Sans Mono" w:hAnsi="DejaVu Sans Mono" w:hint="eastAsia"/>
        </w:rPr>
        <w:t>开关</w:t>
      </w:r>
      <w:r w:rsidR="001853FC" w:rsidRPr="00F12831">
        <w:rPr>
          <w:rFonts w:ascii="DejaVu Sans Mono" w:hAnsi="DejaVu Sans Mono" w:hint="eastAsia"/>
        </w:rPr>
        <w:t>，以此将板卡启动方式改为</w:t>
      </w:r>
      <w:r w:rsidR="001853FC" w:rsidRPr="00F12831">
        <w:rPr>
          <w:rFonts w:ascii="DejaVu Sans Mono" w:hAnsi="DejaVu Sans Mono"/>
        </w:rPr>
        <w:t>SD</w:t>
      </w:r>
      <w:r w:rsidR="001853FC" w:rsidRPr="00F12831">
        <w:rPr>
          <w:rFonts w:ascii="DejaVu Sans Mono" w:hAnsi="DejaVu Sans Mono" w:hint="eastAsia"/>
        </w:rPr>
        <w:t>卡启动；</w:t>
      </w:r>
      <w:r w:rsidR="007347A0" w:rsidRPr="00F12831">
        <w:rPr>
          <w:rFonts w:ascii="DejaVu Sans Mono" w:hAnsi="DejaVu Sans Mono"/>
        </w:rPr>
        <w:br/>
      </w:r>
      <w:r w:rsidR="00A541C7" w:rsidRPr="00F12831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F12831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确认</w:t>
      </w:r>
      <w:r w:rsidR="007347A0" w:rsidRPr="00F12831">
        <w:rPr>
          <w:rFonts w:ascii="DejaVu Sans Mono" w:hAnsi="DejaVu Sans Mono" w:hint="eastAsia"/>
        </w:rPr>
        <w:t>内存</w:t>
      </w:r>
      <w:r w:rsidR="005C3F5E" w:rsidRPr="00F12831">
        <w:rPr>
          <w:rFonts w:ascii="DejaVu Sans Mono" w:hAnsi="DejaVu Sans Mono" w:hint="eastAsia"/>
        </w:rPr>
        <w:t>卡</w:t>
      </w:r>
      <w:r w:rsidRPr="00F12831">
        <w:rPr>
          <w:rFonts w:ascii="DejaVu Sans Mono" w:hAnsi="DejaVu Sans Mono" w:hint="eastAsia"/>
        </w:rPr>
        <w:t>已</w:t>
      </w:r>
      <w:r w:rsidR="005C3F5E" w:rsidRPr="00F12831">
        <w:rPr>
          <w:rFonts w:ascii="DejaVu Sans Mono" w:hAnsi="DejaVu Sans Mono" w:hint="eastAsia"/>
        </w:rPr>
        <w:t>插到</w:t>
      </w:r>
      <w:r w:rsidR="005C3F5E" w:rsidRPr="00F12831">
        <w:rPr>
          <w:rFonts w:ascii="DejaVu Sans Mono" w:hAnsi="DejaVu Sans Mono"/>
        </w:rPr>
        <w:t>BOE</w:t>
      </w:r>
      <w:r w:rsidR="005C3F5E" w:rsidRPr="00F12831">
        <w:rPr>
          <w:rFonts w:ascii="DejaVu Sans Mono" w:hAnsi="DejaVu Sans Mono" w:hint="eastAsia"/>
        </w:rPr>
        <w:t>板卡的</w:t>
      </w:r>
      <w:r w:rsidR="007347A0" w:rsidRPr="00F12831">
        <w:rPr>
          <w:rFonts w:ascii="DejaVu Sans Mono" w:hAnsi="DejaVu Sans Mono"/>
        </w:rPr>
        <w:t>SD</w:t>
      </w:r>
      <w:r w:rsidR="005C3F5E" w:rsidRPr="00F12831">
        <w:rPr>
          <w:rFonts w:ascii="DejaVu Sans Mono" w:hAnsi="DejaVu Sans Mono" w:hint="eastAsia"/>
        </w:rPr>
        <w:t>卡槽中，然后</w:t>
      </w:r>
      <w:r w:rsidRPr="00F12831">
        <w:rPr>
          <w:rFonts w:ascii="DejaVu Sans Mono" w:hAnsi="DejaVu Sans Mono" w:hint="eastAsia"/>
        </w:rPr>
        <w:t>重启服务器</w:t>
      </w:r>
    </w:p>
    <w:p w14:paraId="02C93211" w14:textId="3529AD17" w:rsidR="00970172" w:rsidRPr="00F12831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重启后，将会恢复出厂程序，</w:t>
      </w:r>
      <w:r w:rsidR="00B17529" w:rsidRPr="00F12831">
        <w:rPr>
          <w:rFonts w:ascii="DejaVu Sans Mono" w:hAnsi="DejaVu Sans Mono" w:hint="eastAsia"/>
        </w:rPr>
        <w:t>您需等待几分钟，系统灯将</w:t>
      </w:r>
      <w:r w:rsidR="007347A0" w:rsidRPr="00F12831">
        <w:rPr>
          <w:rFonts w:ascii="DejaVu Sans Mono" w:hAnsi="DejaVu Sans Mono" w:hint="eastAsia"/>
        </w:rPr>
        <w:t>依次亮起，当四个绿灯</w:t>
      </w:r>
      <w:r w:rsidR="002D496A" w:rsidRPr="00F12831">
        <w:rPr>
          <w:rFonts w:ascii="DejaVu Sans Mono" w:hAnsi="DejaVu Sans Mono" w:hint="eastAsia"/>
        </w:rPr>
        <w:t>慢</w:t>
      </w:r>
      <w:r w:rsidR="008D7E5D" w:rsidRPr="00F12831">
        <w:rPr>
          <w:rFonts w:ascii="DejaVu Sans Mono" w:hAnsi="DejaVu Sans Mono" w:hint="eastAsia"/>
        </w:rPr>
        <w:t>闪烁</w:t>
      </w:r>
      <w:r w:rsidR="002D496A" w:rsidRPr="00F12831">
        <w:rPr>
          <w:rFonts w:ascii="DejaVu Sans Mono" w:hAnsi="DejaVu Sans Mono" w:hint="eastAsia"/>
        </w:rPr>
        <w:t>（闪烁间隔为</w:t>
      </w:r>
      <w:r w:rsidR="002D496A" w:rsidRPr="00F12831">
        <w:rPr>
          <w:rFonts w:ascii="DejaVu Sans Mono" w:hAnsi="DejaVu Sans Mono"/>
        </w:rPr>
        <w:t>1s</w:t>
      </w:r>
      <w:r w:rsidRPr="00F12831">
        <w:rPr>
          <w:rFonts w:ascii="DejaVu Sans Mono" w:hAnsi="DejaVu Sans Mono" w:hint="eastAsia"/>
        </w:rPr>
        <w:t>）时，恢复出厂程序完成</w:t>
      </w:r>
      <w:r w:rsidR="001853FC" w:rsidRPr="00F12831">
        <w:rPr>
          <w:rFonts w:ascii="DejaVu Sans Mono" w:hAnsi="DejaVu Sans Mono" w:hint="eastAsia"/>
        </w:rPr>
        <w:t>；</w:t>
      </w:r>
      <w:r w:rsidR="002D496A" w:rsidRPr="00F12831">
        <w:rPr>
          <w:rFonts w:ascii="DejaVu Sans Mono" w:hAnsi="DejaVu Sans Mono"/>
        </w:rPr>
        <w:br/>
      </w:r>
      <w:r w:rsidR="002D496A" w:rsidRPr="00F12831">
        <w:rPr>
          <w:rFonts w:ascii="DejaVu Sans Mono" w:hAnsi="DejaVu Sans Mono" w:hint="eastAsia"/>
        </w:rPr>
        <w:t>提示：如果闪烁为快闪烁（闪烁间隔为</w:t>
      </w:r>
      <w:r w:rsidR="002D496A" w:rsidRPr="00F12831">
        <w:rPr>
          <w:rFonts w:ascii="DejaVu Sans Mono" w:hAnsi="DejaVu Sans Mono"/>
        </w:rPr>
        <w:t>300ms</w:t>
      </w:r>
      <w:r w:rsidRPr="00F12831">
        <w:rPr>
          <w:rFonts w:ascii="DejaVu Sans Mono" w:hAnsi="DejaVu Sans Mono" w:hint="eastAsia"/>
        </w:rPr>
        <w:t>）时，恢复出厂程序失败</w:t>
      </w:r>
      <w:r w:rsidR="002D496A" w:rsidRPr="00F12831">
        <w:rPr>
          <w:rFonts w:ascii="DejaVu Sans Mono" w:hAnsi="DejaVu Sans Mono" w:hint="eastAsia"/>
        </w:rPr>
        <w:t>。</w:t>
      </w:r>
      <w:r w:rsidR="007347A0" w:rsidRPr="00F12831">
        <w:rPr>
          <w:rFonts w:ascii="DejaVu Sans Mono" w:hAnsi="DejaVu Sans Mono"/>
        </w:rPr>
        <w:br/>
      </w:r>
      <w:r w:rsidR="00A541C7" w:rsidRPr="00F12831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5395FE19" w:rsidR="001853FC" w:rsidRPr="00F12831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关机并断电</w:t>
      </w:r>
      <w:r w:rsidR="007347A0" w:rsidRPr="00F12831">
        <w:rPr>
          <w:rFonts w:ascii="DejaVu Sans Mono" w:hAnsi="DejaVu Sans Mono" w:hint="eastAsia"/>
        </w:rPr>
        <w:t>，如下图将拨码开关拨到原先的位置</w:t>
      </w:r>
      <w:r w:rsidR="00825CB9" w:rsidRPr="00F12831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F12831">
        <w:rPr>
          <w:rFonts w:ascii="DejaVu Sans Mono" w:hAnsi="DejaVu Sans Mono" w:hint="eastAsia"/>
        </w:rPr>
        <w:t>改为</w:t>
      </w:r>
      <w:r w:rsidR="001853FC" w:rsidRPr="00F12831">
        <w:rPr>
          <w:rFonts w:ascii="DejaVu Sans Mono" w:hAnsi="DejaVu Sans Mono"/>
        </w:rPr>
        <w:t>Flash</w:t>
      </w:r>
      <w:r w:rsidR="001853FC" w:rsidRPr="00F12831">
        <w:rPr>
          <w:rFonts w:ascii="DejaVu Sans Mono" w:hAnsi="DejaVu Sans Mono" w:hint="eastAsia"/>
        </w:rPr>
        <w:t>启动；</w:t>
      </w:r>
      <w:r w:rsidR="007347A0" w:rsidRPr="00F12831">
        <w:rPr>
          <w:rFonts w:ascii="DejaVu Sans Mono" w:hAnsi="DejaVu Sans Mono"/>
        </w:rPr>
        <w:br/>
      </w:r>
      <w:r w:rsidR="000F3CEC" w:rsidRPr="00F12831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F12831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接</w:t>
      </w:r>
      <w:r w:rsidR="00C3108C" w:rsidRPr="00F12831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F12831">
        <w:rPr>
          <w:rFonts w:ascii="DejaVu Sans Mono" w:hAnsi="DejaVu Sans Mono"/>
        </w:rPr>
        <w:br/>
      </w:r>
      <w:r w:rsidR="00373DBC" w:rsidRPr="00F12831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F12831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继续</w:t>
      </w:r>
      <w:r w:rsidR="00C3108C" w:rsidRPr="00F12831">
        <w:rPr>
          <w:rFonts w:ascii="DejaVu Sans Mono" w:hAnsi="DejaVu Sans Mono" w:hint="eastAsia"/>
        </w:rPr>
        <w:t>执行在线升级步骤，如果仍旧失败，请您联系</w:t>
      </w:r>
      <w:r w:rsidR="00C3108C" w:rsidRPr="00F12831">
        <w:rPr>
          <w:rFonts w:ascii="DejaVu Sans Mono" w:hAnsi="DejaVu Sans Mono"/>
        </w:rPr>
        <w:t>HPB</w:t>
      </w:r>
      <w:r w:rsidR="00C3108C" w:rsidRPr="00F12831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1756AF8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9" w:name="_Toc525327408"/>
      <w:bookmarkStart w:id="70" w:name="_Toc525328121"/>
      <w:r w:rsidRPr="00C373B7">
        <w:rPr>
          <w:rFonts w:ascii="DejaVu Sans Mono" w:hAnsi="DejaVu Sans Mono" w:hint="eastAsia"/>
          <w:sz w:val="28"/>
          <w:szCs w:val="28"/>
        </w:rPr>
        <w:t>第</w:t>
      </w:r>
      <w:r>
        <w:rPr>
          <w:rFonts w:ascii="DejaVu Sans Mono" w:hAnsi="DejaVu Sans Mono" w:hint="eastAsia"/>
          <w:sz w:val="28"/>
          <w:szCs w:val="28"/>
        </w:rPr>
        <w:t>八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69"/>
      <w:bookmarkEnd w:id="70"/>
    </w:p>
    <w:p w14:paraId="0D521A57" w14:textId="11BE3BC2" w:rsidR="00837D6A" w:rsidRDefault="00837D6A" w:rsidP="00F12831">
      <w:r>
        <w:t>当</w:t>
      </w:r>
      <w:r>
        <w:t>HPB</w:t>
      </w:r>
      <w:r>
        <w:t>芯链更新主网程序版本时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F12831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F12831" w:rsidRDefault="007B261A" w:rsidP="00F12831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1989FA5C" w:rsidR="00907631" w:rsidRPr="00C373B7" w:rsidRDefault="00907631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1" w:name="_Toc525327409"/>
      <w:bookmarkStart w:id="72" w:name="_Toc525328122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1"/>
      <w:bookmarkEnd w:id="72"/>
    </w:p>
    <w:p w14:paraId="49EC2EE4" w14:textId="277BD622" w:rsidR="00907631" w:rsidRDefault="00837D6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F12831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F12831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停止方式一</w:t>
            </w:r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该方式适用于选择启动方式一的用户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F12831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F12831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F12831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F12831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38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F12831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F12831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F12831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F12831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F12831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65F465C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3" w:name="_Toc525327410"/>
      <w:bookmarkStart w:id="74" w:name="_Toc525328123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2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源代码更新示例</w:t>
      </w:r>
      <w:bookmarkEnd w:id="73"/>
      <w:bookmarkEnd w:id="74"/>
    </w:p>
    <w:p w14:paraId="4F7DD04E" w14:textId="4A48DD2F" w:rsidR="000553AC" w:rsidRPr="00F12831" w:rsidRDefault="000553AC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停止方式一</w:t>
      </w:r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该方式适用于选择启动方式一的用户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F12831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34D40C4B" w:rsidR="00743FE5" w:rsidRPr="0064240B" w:rsidRDefault="00743FE5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&gt;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3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VlR2H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34D40C4B" w:rsidR="00743FE5" w:rsidRPr="0064240B" w:rsidRDefault="00743FE5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12831">
                        <w:rPr>
                          <w:color w:val="FFFFFF" w:themeColor="background1"/>
                          <w:sz w:val="20"/>
                        </w:rPr>
                        <w:t>&gt; 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F12831" w:rsidRDefault="000553AC" w:rsidP="00F12831">
      <w:pPr>
        <w:spacing w:line="276" w:lineRule="auto"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22B3B701" w:rsidR="00743FE5" w:rsidRPr="0064240B" w:rsidRDefault="00743FE5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3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30ofw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22B3B701" w:rsidR="00743FE5" w:rsidRPr="0064240B" w:rsidRDefault="00743FE5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743FE5" w:rsidRPr="00742681" w:rsidRDefault="00743FE5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743FE5" w:rsidRPr="0064240B" w:rsidRDefault="00743FE5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46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L3mYpxzAgAAHQ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531850" w14:textId="77777777" w:rsidR="00743FE5" w:rsidRPr="00742681" w:rsidRDefault="00743FE5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743FE5" w:rsidRPr="0064240B" w:rsidRDefault="00743FE5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F12831">
      <w:pPr>
        <w:widowControl/>
        <w:jc w:val="left"/>
        <w:rPr>
          <w:rFonts w:ascii="DejaVu Sans Mono" w:hAnsi="DejaVu Sans Mono"/>
        </w:rPr>
      </w:pPr>
      <w:r w:rsidRPr="00F12831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743FE5" w:rsidRPr="00B423BF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47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71B6D540" w14:textId="77777777" w:rsidR="00743FE5" w:rsidRPr="00B423BF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F12831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F12831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F12831">
        <w:rPr>
          <w:rFonts w:ascii="DejaVu Sans Mono" w:hAnsi="DejaVu Sans Mono" w:hint="eastAsia"/>
        </w:rPr>
        <w:t>输入</w:t>
      </w:r>
      <w:r w:rsidR="0010395A" w:rsidRPr="00F12831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F12831">
        <w:rPr>
          <w:rFonts w:ascii="DejaVu Sans Mono" w:hAnsi="DejaVu Sans Mono" w:hint="eastAsia"/>
        </w:rPr>
        <w:t>，当进度变为</w:t>
      </w:r>
      <w:r w:rsidRPr="00F12831">
        <w:rPr>
          <w:rFonts w:ascii="DejaVu Sans Mono" w:hAnsi="DejaVu Sans Mono"/>
        </w:rPr>
        <w:t>100%</w:t>
      </w:r>
      <w:r w:rsidRPr="00F12831">
        <w:rPr>
          <w:rFonts w:ascii="DejaVu Sans Mono" w:hAnsi="DejaVu Sans Mono" w:hint="eastAsia"/>
        </w:rPr>
        <w:t>，出现“</w:t>
      </w:r>
      <w:r w:rsidRPr="00F12831">
        <w:rPr>
          <w:rFonts w:ascii="DejaVu Sans Mono" w:hAnsi="DejaVu Sans Mono"/>
        </w:rPr>
        <w:t>Checking conectivity ... done</w:t>
      </w:r>
      <w:r w:rsidRPr="00F12831">
        <w:rPr>
          <w:rFonts w:ascii="DejaVu Sans Mono" w:hAnsi="DejaVu Sans Mono" w:hint="eastAsia"/>
        </w:rPr>
        <w:t>”时，</w:t>
      </w:r>
      <w:r w:rsidRPr="00F12831">
        <w:rPr>
          <w:rFonts w:ascii="DejaVu Sans Mono" w:hAnsi="DejaVu Sans Mono"/>
        </w:rPr>
        <w:t>go-hpb</w:t>
      </w:r>
      <w:r w:rsidRPr="00F12831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为主网程序最新版本号）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F12831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63805F07" w:rsidR="00743FE5" w:rsidRPr="00F1283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4ECA7C30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70EDEF52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16B25414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6925F625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743FE5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 and commit them, and you can discard any commits you make in this</w:t>
                            </w:r>
                          </w:p>
                          <w:p w14:paraId="10B743C6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 without impacting any branches by performing another checkout.</w:t>
                            </w:r>
                          </w:p>
                          <w:p w14:paraId="61AFCCBB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 so (now or later) by using -b with the checkout command again. Example:</w:t>
                            </w:r>
                          </w:p>
                          <w:p w14:paraId="13AA680F" w14:textId="77777777" w:rsidR="00743FE5" w:rsidRPr="008654D0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743FE5" w:rsidRPr="00742681" w:rsidRDefault="00743FE5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git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39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gU1u1H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63805F07" w:rsidR="00743FE5" w:rsidRPr="00F1283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4ECA7C30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70EDEF52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remote: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16B25414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6925F625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743FE5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changes and commit them, and you can discard any commits you make in this</w:t>
                      </w:r>
                    </w:p>
                    <w:p w14:paraId="10B743C6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state without impacting any branches by performing another checkout.</w:t>
                      </w:r>
                    </w:p>
                    <w:p w14:paraId="61AFCCBB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do so (now or later) by using -b with the checkout command again. Example:</w:t>
                      </w:r>
                    </w:p>
                    <w:p w14:paraId="13AA680F" w14:textId="77777777" w:rsidR="00743FE5" w:rsidRPr="008654D0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743FE5" w:rsidRPr="00742681" w:rsidRDefault="00743FE5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git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F12831" w:rsidRDefault="006309CA" w:rsidP="00F12831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 go run build/ci.go install ./cmd/ghpb</w:t>
                            </w:r>
                          </w:p>
                          <w:p w14:paraId="3D740338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743FE5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"/home/go-hpb/network/iperf3/iperf3" "/home/go-hpb/build/bin/iperf3"</w:t>
                            </w:r>
                          </w:p>
                          <w:p w14:paraId="12713E11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"/home/go-hpb/network/p2p/binding.json" "/home/go-hpb/build/bin/binding.json"</w:t>
                            </w:r>
                          </w:p>
                          <w:p w14:paraId="1D66D8FC" w14:textId="77777777" w:rsidR="00743FE5" w:rsidRPr="00FC4B72" w:rsidRDefault="00743FE5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9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saDEtXUCAAAg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6F2C51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743FE5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743FE5" w:rsidRPr="00FC4B72" w:rsidRDefault="00743FE5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F12831" w:rsidRDefault="006309CA" w:rsidP="00F12831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7060C96C" w:rsidR="00743FE5" w:rsidRPr="00F459EF" w:rsidRDefault="00743FE5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C5Gm6x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7060C96C" w:rsidR="00743FE5" w:rsidRPr="00F459EF" w:rsidRDefault="00743FE5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F12831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F12831">
        <w:rPr>
          <w:rFonts w:ascii="DejaVu Sans Mono" w:hAnsi="DejaVu Sans Mono"/>
          <w:sz w:val="22"/>
        </w:rPr>
        <w:t xml:space="preserve"> </w:t>
      </w:r>
      <w:r w:rsidR="00C870F4" w:rsidRPr="00F12831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F12831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F12831" w:rsidRDefault="00C870F4" w:rsidP="00F12831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6D1324E0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5" w:name="_Toc525327411"/>
      <w:bookmarkStart w:id="76" w:name="_Toc525328124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3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5"/>
      <w:bookmarkEnd w:id="7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F12831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停止方式一</w:t>
            </w:r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该方式适用于选择启动方式一的用户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F12831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F12831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39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F12831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F12831">
              <w:rPr>
                <w:rFonts w:ascii="DejaVu Sans Mono" w:hAnsi="DejaVu Sans Mono" w:hint="eastAsia"/>
              </w:rPr>
              <w:t>命令：</w:t>
            </w:r>
            <w:r w:rsidRPr="00F12831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F12831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F12831">
      <w:pPr>
        <w:widowControl/>
        <w:jc w:val="left"/>
        <w:rPr>
          <w:rFonts w:ascii="DejaVu Sans Mono" w:hAnsi="DejaVu Sans Mono"/>
          <w:sz w:val="22"/>
        </w:rPr>
      </w:pPr>
    </w:p>
    <w:p w14:paraId="28BA4330" w14:textId="456AA0D8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7" w:name="_Toc525327412"/>
      <w:bookmarkStart w:id="78" w:name="_Toc525328125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4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可执行文件更新示例</w:t>
      </w:r>
      <w:bookmarkEnd w:id="77"/>
      <w:bookmarkEnd w:id="78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停止方式一</w:t>
      </w:r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该方式适用于选择启动方式一的用户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743FE5" w:rsidRPr="0064240B" w:rsidRDefault="00743FE5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&gt;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5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xscjn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3116E01" w14:textId="77777777" w:rsidR="00743FE5" w:rsidRPr="0064240B" w:rsidRDefault="00743FE5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F12831" w:rsidRDefault="007555E7" w:rsidP="00F12831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743FE5" w:rsidRPr="0064240B" w:rsidRDefault="00743FE5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4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nZy0SHcCAAAf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95131F9" w14:textId="77777777" w:rsidR="00743FE5" w:rsidRPr="0064240B" w:rsidRDefault="00743FE5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743FE5" w:rsidRPr="00742681" w:rsidRDefault="00743FE5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743FE5" w:rsidRPr="0064240B" w:rsidRDefault="00743FE5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EcvCIlzAgAAHw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EE8798B" w14:textId="77777777" w:rsidR="00743FE5" w:rsidRPr="00742681" w:rsidRDefault="00743FE5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743FE5" w:rsidRPr="0064240B" w:rsidRDefault="00743FE5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F12831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743FE5" w:rsidRPr="00B423B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54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SY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3f0UmH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743FE5" w:rsidRPr="00B423B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40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F12831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3A6AB0E3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remote: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36B59EDE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D0CBE2E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743FE5" w:rsidRPr="00300AEF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4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DjToA6dAIAACA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D8F8F4B" w14:textId="77777777" w:rsidR="00743FE5" w:rsidRPr="00300AEF" w:rsidRDefault="00743FE5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3A6AB0E3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remote: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36B59EDE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remote: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D0CBE2E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743FE5" w:rsidRPr="00300AEF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F12831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F12831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F12831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743FE5" w:rsidRPr="00655337" w:rsidRDefault="00743FE5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743FE5" w:rsidRDefault="00743FE5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F12831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C1DE33E" w:rsidR="00743FE5" w:rsidRPr="00655337" w:rsidRDefault="00743FE5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ghpb-v0.0.0.1.tar.gz  ghpb-v1.0.0.0.tar.gz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4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BVQk8d1AgAAHw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7FC644E" w14:textId="095C8BFE" w:rsidR="00743FE5" w:rsidRPr="00655337" w:rsidRDefault="00743FE5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743FE5" w:rsidRDefault="00743FE5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F12831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C1DE33E" w:rsidR="00743FE5" w:rsidRPr="00655337" w:rsidRDefault="00743FE5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ghpb-v0.0.0.1.tar.gz  ghpb-v1.0.0.0.tar.gz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F12831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F12831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777DB2EC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245ED537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23E6A407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63C6C298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4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NcHx2AgAAHw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F53279" w14:textId="777DB2EC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245ED537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23E6A407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63C6C298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01AB499C" w:rsidR="00743FE5" w:rsidRPr="000C18B4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Yz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HI1xjN2AgAAHw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9B2D93D" w14:textId="01AB499C" w:rsidR="00743FE5" w:rsidRPr="000C18B4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03F894A6" w:rsidR="00743FE5" w:rsidRPr="00655337" w:rsidRDefault="00743FE5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blxeg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03F894A6" w:rsidR="00743FE5" w:rsidRPr="00655337" w:rsidRDefault="00743FE5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F12831" w:rsidRDefault="007C6FFF" w:rsidP="00F12831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F12831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4C633E34" w:rsidR="00E858A4" w:rsidRPr="000B6DE5" w:rsidRDefault="007C6FFF" w:rsidP="00F12831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F12831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79" w:name="_Toc525327413"/>
      <w:bookmarkStart w:id="80" w:name="_Toc525328126"/>
      <w:r w:rsidRPr="00F12831">
        <w:rPr>
          <w:rFonts w:ascii="DejaVu Sans Mono" w:hAnsi="DejaVu Sans Mono" w:hint="eastAsia"/>
          <w:sz w:val="28"/>
          <w:szCs w:val="28"/>
        </w:rPr>
        <w:t>附录</w:t>
      </w:r>
      <w:r w:rsidRPr="00F12831">
        <w:rPr>
          <w:rFonts w:ascii="DejaVu Sans Mono" w:hAnsi="DejaVu Sans Mono"/>
          <w:sz w:val="28"/>
          <w:szCs w:val="28"/>
        </w:rPr>
        <w:t xml:space="preserve"> </w:t>
      </w:r>
      <w:r w:rsidRPr="00F12831">
        <w:rPr>
          <w:rFonts w:ascii="DejaVu Sans Mono" w:hAnsi="DejaVu Sans Mono" w:hint="eastAsia"/>
          <w:sz w:val="28"/>
          <w:szCs w:val="28"/>
        </w:rPr>
        <w:t>技术支持</w:t>
      </w:r>
      <w:bookmarkEnd w:id="79"/>
      <w:bookmarkEnd w:id="80"/>
    </w:p>
    <w:p w14:paraId="009AB6AB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如果您需要更多的帮助，您需要联系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芯链工作人员获取更多的技术支持。</w:t>
      </w:r>
    </w:p>
    <w:p w14:paraId="4A5E69A7" w14:textId="77777777" w:rsidR="00D51E21" w:rsidRPr="00F12831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F12831">
        <w:rPr>
          <w:rFonts w:ascii="DejaVu Sans Mono" w:hAnsi="DejaVu Sans Mono" w:hint="eastAsia"/>
        </w:rPr>
        <w:t>服务热线电话：</w:t>
      </w:r>
      <w:r w:rsidRPr="00F12831">
        <w:rPr>
          <w:rFonts w:ascii="DejaVu Sans Mono" w:eastAsia="宋体" w:hAnsi="DejaVu Sans Mono" w:cstheme="majorHAnsi"/>
        </w:rPr>
        <w:t xml:space="preserve">+86 </w:t>
      </w:r>
      <w:r w:rsidRPr="00F12831">
        <w:rPr>
          <w:rFonts w:ascii="DejaVu Sans Mono" w:eastAsia="Calibri" w:hAnsi="DejaVu Sans Mono" w:cstheme="majorHAnsi"/>
        </w:rPr>
        <w:t>021-5895 9195</w:t>
      </w:r>
      <w:r w:rsidRPr="00F12831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F12831" w:rsidRDefault="00D51E21" w:rsidP="00D51E21">
      <w:pPr>
        <w:rPr>
          <w:rFonts w:ascii="DejaVu Sans Mono" w:hAnsi="DejaVu Sans Mono"/>
        </w:rPr>
      </w:pPr>
      <w:r w:rsidRPr="00F12831">
        <w:rPr>
          <w:rFonts w:ascii="DejaVu Sans Mono" w:hAnsi="DejaVu Sans Mono" w:cs="微软雅黑" w:hint="eastAsia"/>
        </w:rPr>
        <w:t>技术支持邮箱</w:t>
      </w:r>
      <w:r w:rsidRPr="00F12831">
        <w:rPr>
          <w:rFonts w:ascii="DejaVu Sans Mono" w:hAnsi="DejaVu Sans Mono"/>
        </w:rPr>
        <w:t xml:space="preserve">: node@hpb.io </w:t>
      </w:r>
    </w:p>
    <w:p w14:paraId="08D8E60F" w14:textId="77777777" w:rsidR="00D51E21" w:rsidRPr="00F12831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官网地址：</w:t>
      </w:r>
      <w:hyperlink r:id="rId41" w:history="1">
        <w:r w:rsidRPr="00F12831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F12831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电报：</w:t>
      </w:r>
      <w:r w:rsidRPr="00F12831">
        <w:rPr>
          <w:rFonts w:ascii="DejaVu Sans Mono" w:hAnsi="DejaVu Sans Mono"/>
        </w:rPr>
        <w:t>https://t.me/hpbglobal</w:t>
      </w:r>
    </w:p>
    <w:p w14:paraId="583FB7C4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脸书：</w:t>
      </w:r>
      <w:r w:rsidRPr="00F12831">
        <w:rPr>
          <w:rFonts w:ascii="DejaVu Sans Mono" w:hAnsi="DejaVu Sans Mono"/>
        </w:rPr>
        <w:t>HPB Blockchain</w:t>
      </w:r>
    </w:p>
    <w:p w14:paraId="1F79B698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推特</w:t>
      </w:r>
      <w:r w:rsidRPr="00F12831">
        <w:rPr>
          <w:rFonts w:ascii="DejaVu Sans Mono" w:hAnsi="DejaVu Sans Mono"/>
        </w:rPr>
        <w:t>: @HPB_Global</w:t>
      </w:r>
    </w:p>
    <w:p w14:paraId="1B5E9746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红迪网</w:t>
      </w:r>
      <w:r w:rsidRPr="00F12831">
        <w:rPr>
          <w:rFonts w:ascii="DejaVu Sans Mono" w:hAnsi="DejaVu Sans Mono"/>
        </w:rPr>
        <w:t>: r/HPB_Global</w:t>
      </w:r>
    </w:p>
    <w:p w14:paraId="16DE18CC" w14:textId="77777777" w:rsidR="00D51E21" w:rsidRPr="00F12831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F12831">
        <w:rPr>
          <w:rFonts w:ascii="DejaVu Sans Mono" w:hAnsi="DejaVu Sans Mono" w:hint="eastAsia"/>
        </w:rPr>
        <w:t>或扫描以下二维码添加</w:t>
      </w:r>
      <w:r w:rsidRPr="00F12831">
        <w:rPr>
          <w:rFonts w:ascii="DejaVu Sans Mono" w:hAnsi="DejaVu Sans Mono"/>
        </w:rPr>
        <w:t>HPB</w:t>
      </w:r>
      <w:r w:rsidRPr="00F12831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F12831" w:rsidRDefault="00D51E21" w:rsidP="00D51E21">
      <w:pPr>
        <w:rPr>
          <w:rFonts w:ascii="DejaVu Sans Mono" w:hAnsi="DejaVu Sans Mono"/>
          <w:szCs w:val="21"/>
        </w:rPr>
      </w:pPr>
      <w:r w:rsidRPr="00F12831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F12831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F12831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F12831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F12831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85D3F" w14:textId="77777777" w:rsidR="00875BC8" w:rsidRDefault="00875BC8" w:rsidP="006318EC">
      <w:r>
        <w:separator/>
      </w:r>
    </w:p>
  </w:endnote>
  <w:endnote w:type="continuationSeparator" w:id="0">
    <w:p w14:paraId="3D081AC6" w14:textId="77777777" w:rsidR="00875BC8" w:rsidRDefault="00875BC8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743FE5" w:rsidRDefault="00743FE5" w:rsidP="00ED00FA">
    <w:pPr>
      <w:pStyle w:val="a4"/>
      <w:ind w:right="720"/>
      <w:jc w:val="right"/>
    </w:pPr>
    <w:r>
      <w:t xml:space="preserve">     HPB</w:t>
    </w:r>
    <w:r>
      <w:t>芯链官网</w:t>
    </w:r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0B404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D6BE9" w14:textId="77777777" w:rsidR="00875BC8" w:rsidRDefault="00875BC8" w:rsidP="006318EC">
      <w:r>
        <w:separator/>
      </w:r>
    </w:p>
  </w:footnote>
  <w:footnote w:type="continuationSeparator" w:id="0">
    <w:p w14:paraId="7E133C3C" w14:textId="77777777" w:rsidR="00875BC8" w:rsidRDefault="00875BC8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743FE5" w:rsidRPr="006318EC" w:rsidRDefault="00743FE5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36C9"/>
    <w:rsid w:val="00080588"/>
    <w:rsid w:val="000839EB"/>
    <w:rsid w:val="00085B36"/>
    <w:rsid w:val="000968B4"/>
    <w:rsid w:val="00096E83"/>
    <w:rsid w:val="00097E04"/>
    <w:rsid w:val="000A39D3"/>
    <w:rsid w:val="000A4380"/>
    <w:rsid w:val="000B404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307E5"/>
    <w:rsid w:val="00130A2A"/>
    <w:rsid w:val="00130C96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6BD7"/>
    <w:rsid w:val="00247341"/>
    <w:rsid w:val="00250B35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750"/>
    <w:rsid w:val="0038729D"/>
    <w:rsid w:val="003914EB"/>
    <w:rsid w:val="00391C23"/>
    <w:rsid w:val="003944F1"/>
    <w:rsid w:val="00394DE0"/>
    <w:rsid w:val="00396CE2"/>
    <w:rsid w:val="003A2957"/>
    <w:rsid w:val="003B0302"/>
    <w:rsid w:val="003B78A2"/>
    <w:rsid w:val="003B7C17"/>
    <w:rsid w:val="003C507A"/>
    <w:rsid w:val="003C5904"/>
    <w:rsid w:val="003C72F5"/>
    <w:rsid w:val="003E0053"/>
    <w:rsid w:val="003E4120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67D49"/>
    <w:rsid w:val="00471174"/>
    <w:rsid w:val="00472F8A"/>
    <w:rsid w:val="00473822"/>
    <w:rsid w:val="00476325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500A4"/>
    <w:rsid w:val="00654FFB"/>
    <w:rsid w:val="00655337"/>
    <w:rsid w:val="00655A91"/>
    <w:rsid w:val="00660392"/>
    <w:rsid w:val="0066096B"/>
    <w:rsid w:val="00670899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66AFD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463D"/>
    <w:rsid w:val="007D4B87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B30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2597"/>
    <w:rsid w:val="008654D0"/>
    <w:rsid w:val="00865B09"/>
    <w:rsid w:val="00874C3C"/>
    <w:rsid w:val="00875BC8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548A4"/>
    <w:rsid w:val="00B552D9"/>
    <w:rsid w:val="00B56B24"/>
    <w:rsid w:val="00B6032F"/>
    <w:rsid w:val="00B6401A"/>
    <w:rsid w:val="00B65606"/>
    <w:rsid w:val="00B753CF"/>
    <w:rsid w:val="00B75B46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30FC"/>
    <w:rsid w:val="00BE0EE1"/>
    <w:rsid w:val="00BE1173"/>
    <w:rsid w:val="00BE2B1D"/>
    <w:rsid w:val="00BE5900"/>
    <w:rsid w:val="00BE6CDC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108C"/>
    <w:rsid w:val="00C32BDD"/>
    <w:rsid w:val="00C32DF9"/>
    <w:rsid w:val="00C40F5F"/>
    <w:rsid w:val="00C46D67"/>
    <w:rsid w:val="00C55C3F"/>
    <w:rsid w:val="00C62219"/>
    <w:rsid w:val="00C6596E"/>
    <w:rsid w:val="00C674BE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32EB"/>
    <w:rsid w:val="00CA3714"/>
    <w:rsid w:val="00CA67A9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F29"/>
    <w:rsid w:val="00E26EE7"/>
    <w:rsid w:val="00E30D76"/>
    <w:rsid w:val="00E3159E"/>
    <w:rsid w:val="00E319A0"/>
    <w:rsid w:val="00E3270E"/>
    <w:rsid w:val="00E372D1"/>
    <w:rsid w:val="00E37A38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256F"/>
    <w:rsid w:val="00EA42AA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2831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421A"/>
    <w:rsid w:val="00F9189F"/>
    <w:rsid w:val="00F92E80"/>
    <w:rsid w:val="00F941E6"/>
    <w:rsid w:val="00F94326"/>
    <w:rsid w:val="00F961C3"/>
    <w:rsid w:val="00FA19D6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2E6A"/>
    <w:rsid w:val="00FC3E20"/>
    <w:rsid w:val="00FC3F5A"/>
    <w:rsid w:val="00FC4B72"/>
    <w:rsid w:val="00FC4F69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hyperlink" Target="https://github.com/hpb-project/hpb-rele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hyperlink" Target="https://github.com/hpb-project/go-hpb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" TargetMode="External"/><Relationship Id="rId32" Type="http://schemas.openxmlformats.org/officeDocument/2006/relationships/hyperlink" Target="https://github.com/hpb-project/hpb-release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hpb-project/hpb-releas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image" Target="media/image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5F62-EEAE-47BC-939B-62BAE826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4954</Words>
  <Characters>28240</Characters>
  <Application>Microsoft Office Word</Application>
  <DocSecurity>0</DocSecurity>
  <Lines>235</Lines>
  <Paragraphs>66</Paragraphs>
  <ScaleCrop>false</ScaleCrop>
  <Company/>
  <LinksUpToDate>false</LinksUpToDate>
  <CharactersWithSpaces>33128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123</cp:revision>
  <cp:lastPrinted>2018-09-21T14:27:00Z</cp:lastPrinted>
  <dcterms:created xsi:type="dcterms:W3CDTF">2018-08-28T12:23:00Z</dcterms:created>
  <dcterms:modified xsi:type="dcterms:W3CDTF">2018-09-21T14:27:00Z</dcterms:modified>
</cp:coreProperties>
</file>