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BD28" w14:textId="77777777" w:rsidR="00767318" w:rsidRDefault="00767318" w:rsidP="00767318">
      <w:pPr>
        <w:spacing w:line="276" w:lineRule="auto"/>
      </w:pPr>
      <w:bookmarkStart w:id="0" w:name="_Hlk523853268"/>
      <w:bookmarkStart w:id="1" w:name="_Toc523255461"/>
      <w:bookmarkEnd w:id="0"/>
    </w:p>
    <w:p w14:paraId="1AB25371" w14:textId="77777777" w:rsidR="00767318" w:rsidRDefault="00767318" w:rsidP="00767318">
      <w:pPr>
        <w:spacing w:line="276" w:lineRule="auto"/>
      </w:pPr>
    </w:p>
    <w:p w14:paraId="4637DA76" w14:textId="77777777" w:rsidR="00767318" w:rsidRDefault="00767318" w:rsidP="00767318">
      <w:pPr>
        <w:spacing w:line="276" w:lineRule="auto"/>
        <w:jc w:val="center"/>
      </w:pPr>
    </w:p>
    <w:p w14:paraId="67C4CB7D" w14:textId="77777777" w:rsidR="00767318" w:rsidRDefault="00767318" w:rsidP="00767318">
      <w:pPr>
        <w:spacing w:line="276" w:lineRule="auto"/>
      </w:pPr>
    </w:p>
    <w:p w14:paraId="03BF6676" w14:textId="77777777" w:rsidR="00767318" w:rsidRDefault="00767318" w:rsidP="00767318">
      <w:pPr>
        <w:spacing w:line="276" w:lineRule="auto"/>
      </w:pPr>
    </w:p>
    <w:p w14:paraId="60CA6D7E" w14:textId="77777777" w:rsidR="00767318" w:rsidRDefault="00767318" w:rsidP="00767318">
      <w:pPr>
        <w:spacing w:line="276" w:lineRule="auto"/>
      </w:pPr>
    </w:p>
    <w:p w14:paraId="50D7768E" w14:textId="77777777" w:rsidR="00767318" w:rsidRDefault="00767318" w:rsidP="00767318">
      <w:pPr>
        <w:spacing w:line="276" w:lineRule="auto"/>
        <w:jc w:val="center"/>
        <w:rPr>
          <w:b/>
          <w:sz w:val="48"/>
        </w:rPr>
      </w:pPr>
    </w:p>
    <w:p w14:paraId="74EC021F" w14:textId="77777777" w:rsidR="00767318" w:rsidRDefault="00767318" w:rsidP="00767318">
      <w:pPr>
        <w:spacing w:line="276" w:lineRule="auto"/>
        <w:jc w:val="center"/>
        <w:rPr>
          <w:b/>
          <w:sz w:val="48"/>
        </w:rPr>
      </w:pPr>
    </w:p>
    <w:p w14:paraId="1D1A459E" w14:textId="215A768A" w:rsidR="00767318" w:rsidRDefault="00767318" w:rsidP="00767318">
      <w:pPr>
        <w:spacing w:line="276" w:lineRule="auto"/>
        <w:jc w:val="center"/>
        <w:rPr>
          <w:b/>
          <w:sz w:val="52"/>
        </w:rPr>
      </w:pPr>
      <w:r w:rsidRPr="00626DAF">
        <w:rPr>
          <w:b/>
          <w:sz w:val="52"/>
        </w:rPr>
        <w:t>HP</w:t>
      </w:r>
      <w:r>
        <w:rPr>
          <w:b/>
          <w:sz w:val="52"/>
        </w:rPr>
        <w:t>B MainNet User Manual</w:t>
      </w:r>
    </w:p>
    <w:p w14:paraId="13ED76AC" w14:textId="6BBDB9A9" w:rsidR="00767318" w:rsidRPr="00626DAF" w:rsidRDefault="00767318" w:rsidP="00767318">
      <w:pPr>
        <w:spacing w:line="276" w:lineRule="auto"/>
        <w:jc w:val="center"/>
        <w:rPr>
          <w:b/>
          <w:sz w:val="44"/>
        </w:rPr>
      </w:pPr>
      <w:r>
        <w:rPr>
          <w:rFonts w:hint="eastAsia"/>
          <w:b/>
          <w:sz w:val="52"/>
        </w:rPr>
        <w:t>V</w:t>
      </w:r>
      <w:r>
        <w:rPr>
          <w:b/>
          <w:sz w:val="52"/>
        </w:rPr>
        <w:t>2</w:t>
      </w:r>
      <w:r>
        <w:rPr>
          <w:rFonts w:hint="eastAsia"/>
          <w:b/>
          <w:sz w:val="52"/>
        </w:rPr>
        <w:t>.</w:t>
      </w:r>
      <w:r w:rsidR="003C6803">
        <w:rPr>
          <w:b/>
          <w:sz w:val="52"/>
        </w:rPr>
        <w:t>6</w:t>
      </w:r>
    </w:p>
    <w:p w14:paraId="17EE67C6" w14:textId="77777777" w:rsidR="00767318" w:rsidRDefault="00767318" w:rsidP="00767318">
      <w:pPr>
        <w:spacing w:line="276" w:lineRule="auto"/>
      </w:pPr>
    </w:p>
    <w:p w14:paraId="300FCEC1" w14:textId="77777777" w:rsidR="00767318" w:rsidRDefault="00767318" w:rsidP="00767318">
      <w:pPr>
        <w:spacing w:line="276" w:lineRule="auto"/>
      </w:pPr>
    </w:p>
    <w:p w14:paraId="697B81F3" w14:textId="77777777" w:rsidR="00767318" w:rsidRDefault="00767318" w:rsidP="00767318">
      <w:pPr>
        <w:spacing w:line="276" w:lineRule="auto"/>
      </w:pPr>
    </w:p>
    <w:p w14:paraId="42353E30" w14:textId="77777777" w:rsidR="00767318" w:rsidRDefault="00767318" w:rsidP="00767318">
      <w:pPr>
        <w:spacing w:line="276" w:lineRule="auto"/>
      </w:pPr>
    </w:p>
    <w:p w14:paraId="0F9F9B65" w14:textId="0E5E5733" w:rsidR="00767318" w:rsidRPr="00DF28BD" w:rsidRDefault="00767318" w:rsidP="00767318">
      <w:pPr>
        <w:spacing w:line="276" w:lineRule="auto"/>
        <w:jc w:val="center"/>
        <w:rPr>
          <w:b/>
          <w:sz w:val="28"/>
          <w:szCs w:val="28"/>
        </w:rPr>
      </w:pPr>
      <w:r w:rsidRPr="00DF28BD">
        <w:rPr>
          <w:b/>
          <w:sz w:val="28"/>
          <w:szCs w:val="28"/>
        </w:rPr>
        <w:t>HPB</w:t>
      </w:r>
    </w:p>
    <w:p w14:paraId="79193101" w14:textId="50A51AD2" w:rsidR="00767318" w:rsidRPr="00DF28BD" w:rsidRDefault="00A11F9C" w:rsidP="00767318">
      <w:pPr>
        <w:spacing w:line="276" w:lineRule="auto"/>
        <w:jc w:val="center"/>
        <w:rPr>
          <w:b/>
          <w:sz w:val="28"/>
          <w:szCs w:val="28"/>
        </w:rPr>
      </w:pPr>
      <w:r>
        <w:rPr>
          <w:b/>
          <w:sz w:val="28"/>
          <w:szCs w:val="28"/>
        </w:rPr>
        <w:t>September</w:t>
      </w:r>
      <w:r w:rsidR="00D02584" w:rsidRPr="00DF28BD">
        <w:rPr>
          <w:b/>
          <w:sz w:val="28"/>
          <w:szCs w:val="28"/>
        </w:rPr>
        <w:t xml:space="preserve"> 2018</w:t>
      </w:r>
    </w:p>
    <w:p w14:paraId="5679DFDC" w14:textId="77777777" w:rsidR="00767318" w:rsidRDefault="00767318" w:rsidP="00767318">
      <w:pPr>
        <w:spacing w:line="276" w:lineRule="auto"/>
      </w:pPr>
    </w:p>
    <w:p w14:paraId="1C8DD55D" w14:textId="77777777" w:rsidR="00767318" w:rsidRDefault="00767318" w:rsidP="00767318">
      <w:pPr>
        <w:spacing w:line="276" w:lineRule="auto"/>
      </w:pPr>
    </w:p>
    <w:p w14:paraId="083F0D7B" w14:textId="77777777" w:rsidR="00767318" w:rsidRDefault="00767318" w:rsidP="00767318">
      <w:pPr>
        <w:spacing w:line="276" w:lineRule="auto"/>
      </w:pPr>
    </w:p>
    <w:p w14:paraId="75F4E01A" w14:textId="77777777" w:rsidR="00767318" w:rsidRDefault="00767318" w:rsidP="00767318">
      <w:pPr>
        <w:spacing w:line="276" w:lineRule="auto"/>
      </w:pPr>
    </w:p>
    <w:p w14:paraId="4E463D08" w14:textId="77777777" w:rsidR="00767318" w:rsidRDefault="00767318" w:rsidP="00767318">
      <w:pPr>
        <w:spacing w:line="276" w:lineRule="auto"/>
      </w:pPr>
    </w:p>
    <w:p w14:paraId="77A031D9" w14:textId="77777777" w:rsidR="00767318" w:rsidRDefault="00767318" w:rsidP="00767318">
      <w:pPr>
        <w:spacing w:line="276" w:lineRule="auto"/>
      </w:pPr>
    </w:p>
    <w:p w14:paraId="57A538C8" w14:textId="77777777" w:rsidR="00767318" w:rsidRDefault="00767318" w:rsidP="00767318">
      <w:pPr>
        <w:spacing w:line="276" w:lineRule="auto"/>
      </w:pPr>
    </w:p>
    <w:p w14:paraId="788040AC" w14:textId="77777777" w:rsidR="00767318" w:rsidRDefault="00767318" w:rsidP="00767318">
      <w:pPr>
        <w:spacing w:line="276" w:lineRule="auto"/>
      </w:pPr>
    </w:p>
    <w:p w14:paraId="6B3DF587" w14:textId="77777777" w:rsidR="00767318" w:rsidRDefault="00767318" w:rsidP="00767318">
      <w:pPr>
        <w:spacing w:line="276" w:lineRule="auto"/>
      </w:pPr>
    </w:p>
    <w:p w14:paraId="78EBDAAD" w14:textId="78E51A73" w:rsidR="0041525F" w:rsidRPr="00DF28BD" w:rsidRDefault="0041525F" w:rsidP="00DF28BD">
      <w:pPr>
        <w:widowControl/>
        <w:spacing w:line="276" w:lineRule="auto"/>
        <w:jc w:val="left"/>
      </w:pPr>
    </w:p>
    <w:p w14:paraId="72F79E84" w14:textId="7865C8BF" w:rsidR="0041525F" w:rsidRDefault="0041525F">
      <w:pPr>
        <w:widowControl/>
        <w:jc w:val="left"/>
        <w:rPr>
          <w:sz w:val="28"/>
          <w:szCs w:val="28"/>
        </w:rPr>
      </w:pPr>
      <w:r>
        <w:rPr>
          <w:sz w:val="28"/>
          <w:szCs w:val="28"/>
        </w:rPr>
        <w:br w:type="page"/>
      </w:r>
    </w:p>
    <w:sdt>
      <w:sdtPr>
        <w:rPr>
          <w:rFonts w:asciiTheme="minorHAnsi" w:eastAsiaTheme="minorEastAsia" w:hAnsiTheme="minorHAnsi" w:cstheme="minorBidi"/>
          <w:color w:val="auto"/>
          <w:kern w:val="2"/>
          <w:sz w:val="21"/>
          <w:szCs w:val="22"/>
          <w:lang w:eastAsia="zh-CN"/>
        </w:rPr>
        <w:id w:val="671450524"/>
        <w:docPartObj>
          <w:docPartGallery w:val="Table of Contents"/>
          <w:docPartUnique/>
        </w:docPartObj>
      </w:sdtPr>
      <w:sdtEndPr>
        <w:rPr>
          <w:rFonts w:asciiTheme="majorHAnsi" w:eastAsiaTheme="majorEastAsia" w:hAnsiTheme="majorHAnsi" w:cstheme="majorBidi"/>
          <w:b/>
          <w:bCs/>
          <w:noProof/>
          <w:color w:val="2E74B5" w:themeColor="accent1" w:themeShade="BF"/>
          <w:kern w:val="0"/>
          <w:sz w:val="32"/>
          <w:szCs w:val="32"/>
          <w:lang w:eastAsia="en-US"/>
        </w:rPr>
      </w:sdtEndPr>
      <w:sdtContent>
        <w:sdt>
          <w:sdtPr>
            <w:rPr>
              <w:rFonts w:asciiTheme="minorHAnsi" w:eastAsiaTheme="minorEastAsia" w:hAnsiTheme="minorHAnsi" w:cstheme="minorBidi"/>
              <w:color w:val="auto"/>
              <w:kern w:val="2"/>
              <w:sz w:val="21"/>
              <w:szCs w:val="22"/>
              <w:lang w:val="zh-CN" w:eastAsia="zh-CN"/>
            </w:rPr>
            <w:id w:val="-736013940"/>
            <w:docPartObj>
              <w:docPartGallery w:val="Table of Contents"/>
              <w:docPartUnique/>
            </w:docPartObj>
          </w:sdtPr>
          <w:sdtEndPr>
            <w:rPr>
              <w:b/>
              <w:bCs/>
            </w:rPr>
          </w:sdtEndPr>
          <w:sdtContent>
            <w:p w14:paraId="4793D810" w14:textId="563B465E" w:rsidR="00D20D19" w:rsidRPr="003B0B20" w:rsidRDefault="00D20D19" w:rsidP="00D20D19">
              <w:pPr>
                <w:pStyle w:val="TOC"/>
                <w:rPr>
                  <w:rFonts w:cstheme="majorHAnsi"/>
                </w:rPr>
              </w:pPr>
              <w:r w:rsidRPr="003B0B20">
                <w:rPr>
                  <w:rFonts w:cstheme="majorHAnsi"/>
                </w:rPr>
                <w:t>Table of C</w:t>
              </w:r>
              <w:r w:rsidRPr="003E0573">
                <w:rPr>
                  <w:rFonts w:cstheme="majorHAnsi"/>
                </w:rPr>
                <w:t>ontents</w:t>
              </w:r>
            </w:p>
            <w:p w14:paraId="0CBDCE2D" w14:textId="1BCD8C18" w:rsidR="001E32B2" w:rsidRDefault="00D20D19">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5575454" w:history="1">
                <w:r w:rsidR="001E32B2" w:rsidRPr="00534D36">
                  <w:rPr>
                    <w:rStyle w:val="a4"/>
                    <w:noProof/>
                  </w:rPr>
                  <w:t>Chapter 1: Overview</w:t>
                </w:r>
                <w:r w:rsidR="001E32B2">
                  <w:rPr>
                    <w:noProof/>
                    <w:webHidden/>
                  </w:rPr>
                  <w:tab/>
                </w:r>
                <w:r w:rsidR="001E32B2">
                  <w:rPr>
                    <w:noProof/>
                    <w:webHidden/>
                  </w:rPr>
                  <w:fldChar w:fldCharType="begin"/>
                </w:r>
                <w:r w:rsidR="001E32B2">
                  <w:rPr>
                    <w:noProof/>
                    <w:webHidden/>
                  </w:rPr>
                  <w:instrText xml:space="preserve"> PAGEREF _Toc525575454 \h </w:instrText>
                </w:r>
                <w:r w:rsidR="001E32B2">
                  <w:rPr>
                    <w:noProof/>
                    <w:webHidden/>
                  </w:rPr>
                </w:r>
                <w:r w:rsidR="001E32B2">
                  <w:rPr>
                    <w:noProof/>
                    <w:webHidden/>
                  </w:rPr>
                  <w:fldChar w:fldCharType="separate"/>
                </w:r>
                <w:r w:rsidR="00083A9D">
                  <w:rPr>
                    <w:noProof/>
                    <w:webHidden/>
                  </w:rPr>
                  <w:t>3</w:t>
                </w:r>
                <w:r w:rsidR="001E32B2">
                  <w:rPr>
                    <w:noProof/>
                    <w:webHidden/>
                  </w:rPr>
                  <w:fldChar w:fldCharType="end"/>
                </w:r>
              </w:hyperlink>
            </w:p>
            <w:p w14:paraId="689B5802" w14:textId="77777777" w:rsidR="001E32B2" w:rsidRDefault="00174422">
              <w:pPr>
                <w:pStyle w:val="20"/>
                <w:tabs>
                  <w:tab w:val="right" w:leader="dot" w:pos="8296"/>
                </w:tabs>
                <w:rPr>
                  <w:noProof/>
                </w:rPr>
              </w:pPr>
              <w:hyperlink w:anchor="_Toc525575455" w:history="1">
                <w:r w:rsidR="001E32B2" w:rsidRPr="00534D36">
                  <w:rPr>
                    <w:rStyle w:val="a4"/>
                    <w:noProof/>
                  </w:rPr>
                  <w:t>1.1 Applicable Versions</w:t>
                </w:r>
                <w:r w:rsidR="001E32B2">
                  <w:rPr>
                    <w:noProof/>
                    <w:webHidden/>
                  </w:rPr>
                  <w:tab/>
                </w:r>
                <w:r w:rsidR="001E32B2">
                  <w:rPr>
                    <w:noProof/>
                    <w:webHidden/>
                  </w:rPr>
                  <w:fldChar w:fldCharType="begin"/>
                </w:r>
                <w:r w:rsidR="001E32B2">
                  <w:rPr>
                    <w:noProof/>
                    <w:webHidden/>
                  </w:rPr>
                  <w:instrText xml:space="preserve"> PAGEREF _Toc525575455 \h </w:instrText>
                </w:r>
                <w:r w:rsidR="001E32B2">
                  <w:rPr>
                    <w:noProof/>
                    <w:webHidden/>
                  </w:rPr>
                </w:r>
                <w:r w:rsidR="001E32B2">
                  <w:rPr>
                    <w:noProof/>
                    <w:webHidden/>
                  </w:rPr>
                  <w:fldChar w:fldCharType="separate"/>
                </w:r>
                <w:r w:rsidR="00083A9D">
                  <w:rPr>
                    <w:noProof/>
                    <w:webHidden/>
                  </w:rPr>
                  <w:t>3</w:t>
                </w:r>
                <w:r w:rsidR="001E32B2">
                  <w:rPr>
                    <w:noProof/>
                    <w:webHidden/>
                  </w:rPr>
                  <w:fldChar w:fldCharType="end"/>
                </w:r>
              </w:hyperlink>
            </w:p>
            <w:p w14:paraId="2A8C3663" w14:textId="77777777" w:rsidR="001E32B2" w:rsidRDefault="00174422">
              <w:pPr>
                <w:pStyle w:val="20"/>
                <w:tabs>
                  <w:tab w:val="right" w:leader="dot" w:pos="8296"/>
                </w:tabs>
                <w:rPr>
                  <w:noProof/>
                </w:rPr>
              </w:pPr>
              <w:hyperlink w:anchor="_Toc525575456" w:history="1">
                <w:r w:rsidR="001E32B2" w:rsidRPr="00534D36">
                  <w:rPr>
                    <w:rStyle w:val="a4"/>
                    <w:noProof/>
                  </w:rPr>
                  <w:t>1.2 Terms Description</w:t>
                </w:r>
                <w:r w:rsidR="001E32B2">
                  <w:rPr>
                    <w:noProof/>
                    <w:webHidden/>
                  </w:rPr>
                  <w:tab/>
                </w:r>
                <w:r w:rsidR="001E32B2">
                  <w:rPr>
                    <w:noProof/>
                    <w:webHidden/>
                  </w:rPr>
                  <w:fldChar w:fldCharType="begin"/>
                </w:r>
                <w:r w:rsidR="001E32B2">
                  <w:rPr>
                    <w:noProof/>
                    <w:webHidden/>
                  </w:rPr>
                  <w:instrText xml:space="preserve"> PAGEREF _Toc525575456 \h </w:instrText>
                </w:r>
                <w:r w:rsidR="001E32B2">
                  <w:rPr>
                    <w:noProof/>
                    <w:webHidden/>
                  </w:rPr>
                </w:r>
                <w:r w:rsidR="001E32B2">
                  <w:rPr>
                    <w:noProof/>
                    <w:webHidden/>
                  </w:rPr>
                  <w:fldChar w:fldCharType="separate"/>
                </w:r>
                <w:r w:rsidR="00083A9D">
                  <w:rPr>
                    <w:noProof/>
                    <w:webHidden/>
                  </w:rPr>
                  <w:t>3</w:t>
                </w:r>
                <w:r w:rsidR="001E32B2">
                  <w:rPr>
                    <w:noProof/>
                    <w:webHidden/>
                  </w:rPr>
                  <w:fldChar w:fldCharType="end"/>
                </w:r>
              </w:hyperlink>
            </w:p>
            <w:p w14:paraId="600F2D35" w14:textId="77777777" w:rsidR="001E32B2" w:rsidRDefault="00174422">
              <w:pPr>
                <w:pStyle w:val="20"/>
                <w:tabs>
                  <w:tab w:val="right" w:leader="dot" w:pos="8296"/>
                </w:tabs>
                <w:rPr>
                  <w:noProof/>
                </w:rPr>
              </w:pPr>
              <w:hyperlink w:anchor="_Toc525575457" w:history="1">
                <w:r w:rsidR="001E32B2" w:rsidRPr="00534D36">
                  <w:rPr>
                    <w:rStyle w:val="a4"/>
                    <w:rFonts w:cstheme="majorHAnsi"/>
                    <w:noProof/>
                  </w:rPr>
                  <w:t>1.3 Target users</w:t>
                </w:r>
                <w:r w:rsidR="001E32B2">
                  <w:rPr>
                    <w:noProof/>
                    <w:webHidden/>
                  </w:rPr>
                  <w:tab/>
                </w:r>
                <w:r w:rsidR="001E32B2">
                  <w:rPr>
                    <w:noProof/>
                    <w:webHidden/>
                  </w:rPr>
                  <w:fldChar w:fldCharType="begin"/>
                </w:r>
                <w:r w:rsidR="001E32B2">
                  <w:rPr>
                    <w:noProof/>
                    <w:webHidden/>
                  </w:rPr>
                  <w:instrText xml:space="preserve"> PAGEREF _Toc525575457 \h </w:instrText>
                </w:r>
                <w:r w:rsidR="001E32B2">
                  <w:rPr>
                    <w:noProof/>
                    <w:webHidden/>
                  </w:rPr>
                </w:r>
                <w:r w:rsidR="001E32B2">
                  <w:rPr>
                    <w:noProof/>
                    <w:webHidden/>
                  </w:rPr>
                  <w:fldChar w:fldCharType="separate"/>
                </w:r>
                <w:r w:rsidR="00083A9D">
                  <w:rPr>
                    <w:noProof/>
                    <w:webHidden/>
                  </w:rPr>
                  <w:t>4</w:t>
                </w:r>
                <w:r w:rsidR="001E32B2">
                  <w:rPr>
                    <w:noProof/>
                    <w:webHidden/>
                  </w:rPr>
                  <w:fldChar w:fldCharType="end"/>
                </w:r>
              </w:hyperlink>
            </w:p>
            <w:p w14:paraId="414641C4" w14:textId="77777777" w:rsidR="001E32B2" w:rsidRDefault="00174422">
              <w:pPr>
                <w:pStyle w:val="20"/>
                <w:tabs>
                  <w:tab w:val="right" w:leader="dot" w:pos="8296"/>
                </w:tabs>
                <w:rPr>
                  <w:noProof/>
                </w:rPr>
              </w:pPr>
              <w:hyperlink w:anchor="_Toc525575458" w:history="1">
                <w:r w:rsidR="001E32B2" w:rsidRPr="00534D36">
                  <w:rPr>
                    <w:rStyle w:val="a4"/>
                    <w:rFonts w:cstheme="majorHAnsi"/>
                    <w:noProof/>
                  </w:rPr>
                  <w:t>1.4 Reading Guide</w:t>
                </w:r>
                <w:r w:rsidR="001E32B2">
                  <w:rPr>
                    <w:noProof/>
                    <w:webHidden/>
                  </w:rPr>
                  <w:tab/>
                </w:r>
                <w:r w:rsidR="001E32B2">
                  <w:rPr>
                    <w:noProof/>
                    <w:webHidden/>
                  </w:rPr>
                  <w:fldChar w:fldCharType="begin"/>
                </w:r>
                <w:r w:rsidR="001E32B2">
                  <w:rPr>
                    <w:noProof/>
                    <w:webHidden/>
                  </w:rPr>
                  <w:instrText xml:space="preserve"> PAGEREF _Toc525575458 \h </w:instrText>
                </w:r>
                <w:r w:rsidR="001E32B2">
                  <w:rPr>
                    <w:noProof/>
                    <w:webHidden/>
                  </w:rPr>
                </w:r>
                <w:r w:rsidR="001E32B2">
                  <w:rPr>
                    <w:noProof/>
                    <w:webHidden/>
                  </w:rPr>
                  <w:fldChar w:fldCharType="separate"/>
                </w:r>
                <w:r w:rsidR="00083A9D">
                  <w:rPr>
                    <w:noProof/>
                    <w:webHidden/>
                  </w:rPr>
                  <w:t>4</w:t>
                </w:r>
                <w:r w:rsidR="001E32B2">
                  <w:rPr>
                    <w:noProof/>
                    <w:webHidden/>
                  </w:rPr>
                  <w:fldChar w:fldCharType="end"/>
                </w:r>
              </w:hyperlink>
            </w:p>
            <w:p w14:paraId="3F55CB2E" w14:textId="77777777" w:rsidR="001E32B2" w:rsidRDefault="00174422">
              <w:pPr>
                <w:pStyle w:val="20"/>
                <w:tabs>
                  <w:tab w:val="right" w:leader="dot" w:pos="8296"/>
                </w:tabs>
                <w:rPr>
                  <w:noProof/>
                </w:rPr>
              </w:pPr>
              <w:hyperlink w:anchor="_Toc525575459" w:history="1">
                <w:r w:rsidR="001E32B2" w:rsidRPr="00534D36">
                  <w:rPr>
                    <w:rStyle w:val="a4"/>
                    <w:noProof/>
                  </w:rPr>
                  <w:t>1.5 Preparation for BOE Installation</w:t>
                </w:r>
                <w:r w:rsidR="001E32B2">
                  <w:rPr>
                    <w:noProof/>
                    <w:webHidden/>
                  </w:rPr>
                  <w:tab/>
                </w:r>
                <w:r w:rsidR="001E32B2">
                  <w:rPr>
                    <w:noProof/>
                    <w:webHidden/>
                  </w:rPr>
                  <w:fldChar w:fldCharType="begin"/>
                </w:r>
                <w:r w:rsidR="001E32B2">
                  <w:rPr>
                    <w:noProof/>
                    <w:webHidden/>
                  </w:rPr>
                  <w:instrText xml:space="preserve"> PAGEREF _Toc525575459 \h </w:instrText>
                </w:r>
                <w:r w:rsidR="001E32B2">
                  <w:rPr>
                    <w:noProof/>
                    <w:webHidden/>
                  </w:rPr>
                </w:r>
                <w:r w:rsidR="001E32B2">
                  <w:rPr>
                    <w:noProof/>
                    <w:webHidden/>
                  </w:rPr>
                  <w:fldChar w:fldCharType="separate"/>
                </w:r>
                <w:r w:rsidR="00083A9D">
                  <w:rPr>
                    <w:noProof/>
                    <w:webHidden/>
                  </w:rPr>
                  <w:t>6</w:t>
                </w:r>
                <w:r w:rsidR="001E32B2">
                  <w:rPr>
                    <w:noProof/>
                    <w:webHidden/>
                  </w:rPr>
                  <w:fldChar w:fldCharType="end"/>
                </w:r>
              </w:hyperlink>
            </w:p>
            <w:p w14:paraId="5960686B" w14:textId="77777777" w:rsidR="001E32B2" w:rsidRDefault="00174422">
              <w:pPr>
                <w:pStyle w:val="20"/>
                <w:tabs>
                  <w:tab w:val="right" w:leader="dot" w:pos="8296"/>
                </w:tabs>
                <w:rPr>
                  <w:noProof/>
                </w:rPr>
              </w:pPr>
              <w:hyperlink w:anchor="_Toc525575460" w:history="1">
                <w:r w:rsidR="001E32B2" w:rsidRPr="00534D36">
                  <w:rPr>
                    <w:rStyle w:val="a4"/>
                    <w:noProof/>
                  </w:rPr>
                  <w:t>1.6 Example of NTP Installation:</w:t>
                </w:r>
                <w:r w:rsidR="001E32B2">
                  <w:rPr>
                    <w:noProof/>
                    <w:webHidden/>
                  </w:rPr>
                  <w:tab/>
                </w:r>
                <w:r w:rsidR="001E32B2">
                  <w:rPr>
                    <w:noProof/>
                    <w:webHidden/>
                  </w:rPr>
                  <w:fldChar w:fldCharType="begin"/>
                </w:r>
                <w:r w:rsidR="001E32B2">
                  <w:rPr>
                    <w:noProof/>
                    <w:webHidden/>
                  </w:rPr>
                  <w:instrText xml:space="preserve"> PAGEREF _Toc525575460 \h </w:instrText>
                </w:r>
                <w:r w:rsidR="001E32B2">
                  <w:rPr>
                    <w:noProof/>
                    <w:webHidden/>
                  </w:rPr>
                </w:r>
                <w:r w:rsidR="001E32B2">
                  <w:rPr>
                    <w:noProof/>
                    <w:webHidden/>
                  </w:rPr>
                  <w:fldChar w:fldCharType="separate"/>
                </w:r>
                <w:r w:rsidR="00083A9D">
                  <w:rPr>
                    <w:noProof/>
                    <w:webHidden/>
                  </w:rPr>
                  <w:t>7</w:t>
                </w:r>
                <w:r w:rsidR="001E32B2">
                  <w:rPr>
                    <w:noProof/>
                    <w:webHidden/>
                  </w:rPr>
                  <w:fldChar w:fldCharType="end"/>
                </w:r>
              </w:hyperlink>
            </w:p>
            <w:p w14:paraId="6292C05D" w14:textId="77777777" w:rsidR="001E32B2" w:rsidRDefault="00174422">
              <w:pPr>
                <w:pStyle w:val="10"/>
                <w:tabs>
                  <w:tab w:val="right" w:leader="dot" w:pos="8296"/>
                </w:tabs>
                <w:rPr>
                  <w:noProof/>
                </w:rPr>
              </w:pPr>
              <w:hyperlink w:anchor="_Toc525575461" w:history="1">
                <w:r w:rsidR="001E32B2" w:rsidRPr="00534D36">
                  <w:rPr>
                    <w:rStyle w:val="a4"/>
                    <w:noProof/>
                  </w:rPr>
                  <w:t>Chapter 2: Go Environment Setup</w:t>
                </w:r>
                <w:r w:rsidR="001E32B2">
                  <w:rPr>
                    <w:noProof/>
                    <w:webHidden/>
                  </w:rPr>
                  <w:tab/>
                </w:r>
                <w:r w:rsidR="001E32B2">
                  <w:rPr>
                    <w:noProof/>
                    <w:webHidden/>
                  </w:rPr>
                  <w:fldChar w:fldCharType="begin"/>
                </w:r>
                <w:r w:rsidR="001E32B2">
                  <w:rPr>
                    <w:noProof/>
                    <w:webHidden/>
                  </w:rPr>
                  <w:instrText xml:space="preserve"> PAGEREF _Toc525575461 \h </w:instrText>
                </w:r>
                <w:r w:rsidR="001E32B2">
                  <w:rPr>
                    <w:noProof/>
                    <w:webHidden/>
                  </w:rPr>
                </w:r>
                <w:r w:rsidR="001E32B2">
                  <w:rPr>
                    <w:noProof/>
                    <w:webHidden/>
                  </w:rPr>
                  <w:fldChar w:fldCharType="separate"/>
                </w:r>
                <w:r w:rsidR="00083A9D">
                  <w:rPr>
                    <w:noProof/>
                    <w:webHidden/>
                  </w:rPr>
                  <w:t>9</w:t>
                </w:r>
                <w:r w:rsidR="001E32B2">
                  <w:rPr>
                    <w:noProof/>
                    <w:webHidden/>
                  </w:rPr>
                  <w:fldChar w:fldCharType="end"/>
                </w:r>
              </w:hyperlink>
            </w:p>
            <w:p w14:paraId="32EA946A" w14:textId="77777777" w:rsidR="001E32B2" w:rsidRDefault="00174422">
              <w:pPr>
                <w:pStyle w:val="20"/>
                <w:tabs>
                  <w:tab w:val="right" w:leader="dot" w:pos="8296"/>
                </w:tabs>
                <w:rPr>
                  <w:noProof/>
                </w:rPr>
              </w:pPr>
              <w:hyperlink w:anchor="_Toc525575462" w:history="1">
                <w:r w:rsidR="001E32B2" w:rsidRPr="00534D36">
                  <w:rPr>
                    <w:rStyle w:val="a4"/>
                    <w:noProof/>
                  </w:rPr>
                  <w:t>2.1 Installation Steps</w:t>
                </w:r>
                <w:r w:rsidR="001E32B2">
                  <w:rPr>
                    <w:noProof/>
                    <w:webHidden/>
                  </w:rPr>
                  <w:tab/>
                </w:r>
                <w:r w:rsidR="001E32B2">
                  <w:rPr>
                    <w:noProof/>
                    <w:webHidden/>
                  </w:rPr>
                  <w:fldChar w:fldCharType="begin"/>
                </w:r>
                <w:r w:rsidR="001E32B2">
                  <w:rPr>
                    <w:noProof/>
                    <w:webHidden/>
                  </w:rPr>
                  <w:instrText xml:space="preserve"> PAGEREF _Toc525575462 \h </w:instrText>
                </w:r>
                <w:r w:rsidR="001E32B2">
                  <w:rPr>
                    <w:noProof/>
                    <w:webHidden/>
                  </w:rPr>
                </w:r>
                <w:r w:rsidR="001E32B2">
                  <w:rPr>
                    <w:noProof/>
                    <w:webHidden/>
                  </w:rPr>
                  <w:fldChar w:fldCharType="separate"/>
                </w:r>
                <w:r w:rsidR="00083A9D">
                  <w:rPr>
                    <w:noProof/>
                    <w:webHidden/>
                  </w:rPr>
                  <w:t>9</w:t>
                </w:r>
                <w:r w:rsidR="001E32B2">
                  <w:rPr>
                    <w:noProof/>
                    <w:webHidden/>
                  </w:rPr>
                  <w:fldChar w:fldCharType="end"/>
                </w:r>
              </w:hyperlink>
            </w:p>
            <w:p w14:paraId="6C4C7E2C" w14:textId="77777777" w:rsidR="001E32B2" w:rsidRDefault="00174422">
              <w:pPr>
                <w:pStyle w:val="20"/>
                <w:tabs>
                  <w:tab w:val="right" w:leader="dot" w:pos="8296"/>
                </w:tabs>
                <w:rPr>
                  <w:noProof/>
                </w:rPr>
              </w:pPr>
              <w:hyperlink w:anchor="_Toc525575463" w:history="1">
                <w:r w:rsidR="001E32B2" w:rsidRPr="00534D36">
                  <w:rPr>
                    <w:rStyle w:val="a4"/>
                    <w:noProof/>
                  </w:rPr>
                  <w:t>2.2 Example Setup</w:t>
                </w:r>
                <w:r w:rsidR="001E32B2">
                  <w:rPr>
                    <w:noProof/>
                    <w:webHidden/>
                  </w:rPr>
                  <w:tab/>
                </w:r>
                <w:r w:rsidR="001E32B2">
                  <w:rPr>
                    <w:noProof/>
                    <w:webHidden/>
                  </w:rPr>
                  <w:fldChar w:fldCharType="begin"/>
                </w:r>
                <w:r w:rsidR="001E32B2">
                  <w:rPr>
                    <w:noProof/>
                    <w:webHidden/>
                  </w:rPr>
                  <w:instrText xml:space="preserve"> PAGEREF _Toc525575463 \h </w:instrText>
                </w:r>
                <w:r w:rsidR="001E32B2">
                  <w:rPr>
                    <w:noProof/>
                    <w:webHidden/>
                  </w:rPr>
                </w:r>
                <w:r w:rsidR="001E32B2">
                  <w:rPr>
                    <w:noProof/>
                    <w:webHidden/>
                  </w:rPr>
                  <w:fldChar w:fldCharType="separate"/>
                </w:r>
                <w:r w:rsidR="00083A9D">
                  <w:rPr>
                    <w:noProof/>
                    <w:webHidden/>
                  </w:rPr>
                  <w:t>10</w:t>
                </w:r>
                <w:r w:rsidR="001E32B2">
                  <w:rPr>
                    <w:noProof/>
                    <w:webHidden/>
                  </w:rPr>
                  <w:fldChar w:fldCharType="end"/>
                </w:r>
              </w:hyperlink>
            </w:p>
            <w:p w14:paraId="4D914BC1" w14:textId="77777777" w:rsidR="001E32B2" w:rsidRDefault="00174422">
              <w:pPr>
                <w:pStyle w:val="10"/>
                <w:tabs>
                  <w:tab w:val="right" w:leader="dot" w:pos="8296"/>
                </w:tabs>
                <w:rPr>
                  <w:noProof/>
                </w:rPr>
              </w:pPr>
              <w:hyperlink w:anchor="_Toc525575464" w:history="1">
                <w:r w:rsidR="001E32B2" w:rsidRPr="00534D36">
                  <w:rPr>
                    <w:rStyle w:val="a4"/>
                    <w:noProof/>
                  </w:rPr>
                  <w:t>Chapter 3: Preoperational Detection of BOE</w:t>
                </w:r>
                <w:r w:rsidR="001E32B2">
                  <w:rPr>
                    <w:noProof/>
                    <w:webHidden/>
                  </w:rPr>
                  <w:tab/>
                </w:r>
                <w:r w:rsidR="001E32B2">
                  <w:rPr>
                    <w:noProof/>
                    <w:webHidden/>
                  </w:rPr>
                  <w:fldChar w:fldCharType="begin"/>
                </w:r>
                <w:r w:rsidR="001E32B2">
                  <w:rPr>
                    <w:noProof/>
                    <w:webHidden/>
                  </w:rPr>
                  <w:instrText xml:space="preserve"> PAGEREF _Toc525575464 \h </w:instrText>
                </w:r>
                <w:r w:rsidR="001E32B2">
                  <w:rPr>
                    <w:noProof/>
                    <w:webHidden/>
                  </w:rPr>
                </w:r>
                <w:r w:rsidR="001E32B2">
                  <w:rPr>
                    <w:noProof/>
                    <w:webHidden/>
                  </w:rPr>
                  <w:fldChar w:fldCharType="separate"/>
                </w:r>
                <w:r w:rsidR="00083A9D">
                  <w:rPr>
                    <w:noProof/>
                    <w:webHidden/>
                  </w:rPr>
                  <w:t>14</w:t>
                </w:r>
                <w:r w:rsidR="001E32B2">
                  <w:rPr>
                    <w:noProof/>
                    <w:webHidden/>
                  </w:rPr>
                  <w:fldChar w:fldCharType="end"/>
                </w:r>
              </w:hyperlink>
            </w:p>
            <w:p w14:paraId="5A1408FF" w14:textId="77777777" w:rsidR="001E32B2" w:rsidRDefault="00174422">
              <w:pPr>
                <w:pStyle w:val="20"/>
                <w:tabs>
                  <w:tab w:val="right" w:leader="dot" w:pos="8296"/>
                </w:tabs>
                <w:rPr>
                  <w:noProof/>
                </w:rPr>
              </w:pPr>
              <w:hyperlink w:anchor="_Toc525575465" w:history="1">
                <w:r w:rsidR="001E32B2" w:rsidRPr="00534D36">
                  <w:rPr>
                    <w:rStyle w:val="a4"/>
                    <w:noProof/>
                  </w:rPr>
                  <w:t>3.1 Steps for BOE Detection</w:t>
                </w:r>
                <w:r w:rsidR="001E32B2">
                  <w:rPr>
                    <w:noProof/>
                    <w:webHidden/>
                  </w:rPr>
                  <w:tab/>
                </w:r>
                <w:r w:rsidR="001E32B2">
                  <w:rPr>
                    <w:noProof/>
                    <w:webHidden/>
                  </w:rPr>
                  <w:fldChar w:fldCharType="begin"/>
                </w:r>
                <w:r w:rsidR="001E32B2">
                  <w:rPr>
                    <w:noProof/>
                    <w:webHidden/>
                  </w:rPr>
                  <w:instrText xml:space="preserve"> PAGEREF _Toc525575465 \h </w:instrText>
                </w:r>
                <w:r w:rsidR="001E32B2">
                  <w:rPr>
                    <w:noProof/>
                    <w:webHidden/>
                  </w:rPr>
                </w:r>
                <w:r w:rsidR="001E32B2">
                  <w:rPr>
                    <w:noProof/>
                    <w:webHidden/>
                  </w:rPr>
                  <w:fldChar w:fldCharType="separate"/>
                </w:r>
                <w:r w:rsidR="00083A9D">
                  <w:rPr>
                    <w:noProof/>
                    <w:webHidden/>
                  </w:rPr>
                  <w:t>14</w:t>
                </w:r>
                <w:r w:rsidR="001E32B2">
                  <w:rPr>
                    <w:noProof/>
                    <w:webHidden/>
                  </w:rPr>
                  <w:fldChar w:fldCharType="end"/>
                </w:r>
              </w:hyperlink>
            </w:p>
            <w:p w14:paraId="4DAA0F54" w14:textId="77777777" w:rsidR="001E32B2" w:rsidRDefault="00174422">
              <w:pPr>
                <w:pStyle w:val="20"/>
                <w:tabs>
                  <w:tab w:val="right" w:leader="dot" w:pos="8296"/>
                </w:tabs>
                <w:rPr>
                  <w:noProof/>
                </w:rPr>
              </w:pPr>
              <w:hyperlink w:anchor="_Toc525575466" w:history="1">
                <w:r w:rsidR="001E32B2" w:rsidRPr="00534D36">
                  <w:rPr>
                    <w:rStyle w:val="a4"/>
                    <w:noProof/>
                  </w:rPr>
                  <w:t>3.2 Example of BOE Detection</w:t>
                </w:r>
                <w:r w:rsidR="001E32B2">
                  <w:rPr>
                    <w:noProof/>
                    <w:webHidden/>
                  </w:rPr>
                  <w:tab/>
                </w:r>
                <w:r w:rsidR="001E32B2">
                  <w:rPr>
                    <w:noProof/>
                    <w:webHidden/>
                  </w:rPr>
                  <w:fldChar w:fldCharType="begin"/>
                </w:r>
                <w:r w:rsidR="001E32B2">
                  <w:rPr>
                    <w:noProof/>
                    <w:webHidden/>
                  </w:rPr>
                  <w:instrText xml:space="preserve"> PAGEREF _Toc525575466 \h </w:instrText>
                </w:r>
                <w:r w:rsidR="001E32B2">
                  <w:rPr>
                    <w:noProof/>
                    <w:webHidden/>
                  </w:rPr>
                </w:r>
                <w:r w:rsidR="001E32B2">
                  <w:rPr>
                    <w:noProof/>
                    <w:webHidden/>
                  </w:rPr>
                  <w:fldChar w:fldCharType="separate"/>
                </w:r>
                <w:r w:rsidR="00083A9D">
                  <w:rPr>
                    <w:noProof/>
                    <w:webHidden/>
                  </w:rPr>
                  <w:t>15</w:t>
                </w:r>
                <w:r w:rsidR="001E32B2">
                  <w:rPr>
                    <w:noProof/>
                    <w:webHidden/>
                  </w:rPr>
                  <w:fldChar w:fldCharType="end"/>
                </w:r>
              </w:hyperlink>
            </w:p>
            <w:p w14:paraId="101AEA8D" w14:textId="77777777" w:rsidR="001E32B2" w:rsidRDefault="00174422">
              <w:pPr>
                <w:pStyle w:val="10"/>
                <w:tabs>
                  <w:tab w:val="right" w:leader="dot" w:pos="8296"/>
                </w:tabs>
                <w:rPr>
                  <w:noProof/>
                </w:rPr>
              </w:pPr>
              <w:hyperlink w:anchor="_Toc525575467" w:history="1">
                <w:r w:rsidR="001E32B2" w:rsidRPr="00534D36">
                  <w:rPr>
                    <w:rStyle w:val="a4"/>
                    <w:noProof/>
                  </w:rPr>
                  <w:t>Chapter 4: BOE Node Setup</w:t>
                </w:r>
                <w:r w:rsidR="001E32B2">
                  <w:rPr>
                    <w:noProof/>
                    <w:webHidden/>
                  </w:rPr>
                  <w:tab/>
                </w:r>
                <w:r w:rsidR="001E32B2">
                  <w:rPr>
                    <w:noProof/>
                    <w:webHidden/>
                  </w:rPr>
                  <w:fldChar w:fldCharType="begin"/>
                </w:r>
                <w:r w:rsidR="001E32B2">
                  <w:rPr>
                    <w:noProof/>
                    <w:webHidden/>
                  </w:rPr>
                  <w:instrText xml:space="preserve"> PAGEREF _Toc525575467 \h </w:instrText>
                </w:r>
                <w:r w:rsidR="001E32B2">
                  <w:rPr>
                    <w:noProof/>
                    <w:webHidden/>
                  </w:rPr>
                </w:r>
                <w:r w:rsidR="001E32B2">
                  <w:rPr>
                    <w:noProof/>
                    <w:webHidden/>
                  </w:rPr>
                  <w:fldChar w:fldCharType="separate"/>
                </w:r>
                <w:r w:rsidR="00083A9D">
                  <w:rPr>
                    <w:noProof/>
                    <w:webHidden/>
                  </w:rPr>
                  <w:t>17</w:t>
                </w:r>
                <w:r w:rsidR="001E32B2">
                  <w:rPr>
                    <w:noProof/>
                    <w:webHidden/>
                  </w:rPr>
                  <w:fldChar w:fldCharType="end"/>
                </w:r>
              </w:hyperlink>
            </w:p>
            <w:p w14:paraId="73A4DF50" w14:textId="77777777" w:rsidR="001E32B2" w:rsidRDefault="00174422">
              <w:pPr>
                <w:pStyle w:val="20"/>
                <w:tabs>
                  <w:tab w:val="right" w:leader="dot" w:pos="8296"/>
                </w:tabs>
                <w:rPr>
                  <w:noProof/>
                </w:rPr>
              </w:pPr>
              <w:hyperlink w:anchor="_Toc525575468" w:history="1">
                <w:r w:rsidR="001E32B2" w:rsidRPr="00534D36">
                  <w:rPr>
                    <w:rStyle w:val="a4"/>
                    <w:noProof/>
                  </w:rPr>
                  <w:t>4.1 Network Connection Testing</w:t>
                </w:r>
                <w:r w:rsidR="001E32B2">
                  <w:rPr>
                    <w:noProof/>
                    <w:webHidden/>
                  </w:rPr>
                  <w:tab/>
                </w:r>
                <w:r w:rsidR="001E32B2">
                  <w:rPr>
                    <w:noProof/>
                    <w:webHidden/>
                  </w:rPr>
                  <w:fldChar w:fldCharType="begin"/>
                </w:r>
                <w:r w:rsidR="001E32B2">
                  <w:rPr>
                    <w:noProof/>
                    <w:webHidden/>
                  </w:rPr>
                  <w:instrText xml:space="preserve"> PAGEREF _Toc525575468 \h </w:instrText>
                </w:r>
                <w:r w:rsidR="001E32B2">
                  <w:rPr>
                    <w:noProof/>
                    <w:webHidden/>
                  </w:rPr>
                </w:r>
                <w:r w:rsidR="001E32B2">
                  <w:rPr>
                    <w:noProof/>
                    <w:webHidden/>
                  </w:rPr>
                  <w:fldChar w:fldCharType="separate"/>
                </w:r>
                <w:r w:rsidR="00083A9D">
                  <w:rPr>
                    <w:noProof/>
                    <w:webHidden/>
                  </w:rPr>
                  <w:t>17</w:t>
                </w:r>
                <w:r w:rsidR="001E32B2">
                  <w:rPr>
                    <w:noProof/>
                    <w:webHidden/>
                  </w:rPr>
                  <w:fldChar w:fldCharType="end"/>
                </w:r>
              </w:hyperlink>
            </w:p>
            <w:p w14:paraId="1717F3D4"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"_Toc525575469" </w:instrText>
              </w:r>
              <w:r>
                <w:rPr>
                  <w:rStyle w:val="a4"/>
                  <w:noProof/>
                </w:rPr>
                <w:fldChar w:fldCharType="separate"/>
              </w:r>
              <w:r w:rsidR="001E32B2" w:rsidRPr="00534D36">
                <w:rPr>
                  <w:rStyle w:val="a4"/>
                  <w:noProof/>
                </w:rPr>
                <w:t>4.2 Node Setup Steps Through Source Code</w:t>
              </w:r>
              <w:r w:rsidR="001E32B2">
                <w:rPr>
                  <w:noProof/>
                  <w:webHidden/>
                </w:rPr>
                <w:tab/>
              </w:r>
              <w:r w:rsidR="001E32B2">
                <w:rPr>
                  <w:noProof/>
                  <w:webHidden/>
                </w:rPr>
                <w:fldChar w:fldCharType="begin"/>
              </w:r>
              <w:r w:rsidR="001E32B2">
                <w:rPr>
                  <w:noProof/>
                  <w:webHidden/>
                </w:rPr>
                <w:instrText xml:space="preserve"> PAGEREF _Toc525575469 \h </w:instrText>
              </w:r>
              <w:r w:rsidR="001E32B2">
                <w:rPr>
                  <w:noProof/>
                  <w:webHidden/>
                </w:rPr>
              </w:r>
              <w:r w:rsidR="001E32B2">
                <w:rPr>
                  <w:noProof/>
                  <w:webHidden/>
                </w:rPr>
                <w:fldChar w:fldCharType="separate"/>
              </w:r>
              <w:ins w:id="2" w:author="Jacklyn Liu" w:date="2018-10-09T17:38:00Z">
                <w:r w:rsidR="00083A9D">
                  <w:rPr>
                    <w:noProof/>
                    <w:webHidden/>
                  </w:rPr>
                  <w:t>19</w:t>
                </w:r>
              </w:ins>
              <w:del w:id="3" w:author="Jacklyn Liu" w:date="2018-10-09T17:38:00Z">
                <w:r w:rsidR="00304152" w:rsidDel="00083A9D">
                  <w:rPr>
                    <w:noProof/>
                    <w:webHidden/>
                  </w:rPr>
                  <w:delText>18</w:delText>
                </w:r>
              </w:del>
              <w:r w:rsidR="001E32B2">
                <w:rPr>
                  <w:noProof/>
                  <w:webHidden/>
                </w:rPr>
                <w:fldChar w:fldCharType="end"/>
              </w:r>
              <w:r>
                <w:rPr>
                  <w:noProof/>
                </w:rPr>
                <w:fldChar w:fldCharType="end"/>
              </w:r>
            </w:p>
            <w:p w14:paraId="0CF1D7EC"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"_Toc525575470" </w:instrText>
              </w:r>
              <w:r>
                <w:rPr>
                  <w:rStyle w:val="a4"/>
                  <w:noProof/>
                </w:rPr>
                <w:fldChar w:fldCharType="separate"/>
              </w:r>
              <w:r w:rsidR="001E32B2" w:rsidRPr="00534D36">
                <w:rPr>
                  <w:rStyle w:val="a4"/>
                  <w:noProof/>
                </w:rPr>
                <w:t>4.3 Example of Node Setup Through Source Code</w:t>
              </w:r>
              <w:r w:rsidR="001E32B2">
                <w:rPr>
                  <w:noProof/>
                  <w:webHidden/>
                </w:rPr>
                <w:tab/>
              </w:r>
              <w:r w:rsidR="001E32B2">
                <w:rPr>
                  <w:noProof/>
                  <w:webHidden/>
                </w:rPr>
                <w:fldChar w:fldCharType="begin"/>
              </w:r>
              <w:r w:rsidR="001E32B2">
                <w:rPr>
                  <w:noProof/>
                  <w:webHidden/>
                </w:rPr>
                <w:instrText xml:space="preserve"> PAGEREF _Toc525575470 \h </w:instrText>
              </w:r>
              <w:r w:rsidR="001E32B2">
                <w:rPr>
                  <w:noProof/>
                  <w:webHidden/>
                </w:rPr>
              </w:r>
              <w:r w:rsidR="001E32B2">
                <w:rPr>
                  <w:noProof/>
                  <w:webHidden/>
                </w:rPr>
                <w:fldChar w:fldCharType="separate"/>
              </w:r>
              <w:ins w:id="4" w:author="Jacklyn Liu" w:date="2018-10-09T17:38:00Z">
                <w:r w:rsidR="00083A9D">
                  <w:rPr>
                    <w:noProof/>
                    <w:webHidden/>
                  </w:rPr>
                  <w:t>22</w:t>
                </w:r>
              </w:ins>
              <w:del w:id="5" w:author="Jacklyn Liu" w:date="2018-10-09T17:38:00Z">
                <w:r w:rsidR="00304152" w:rsidDel="00083A9D">
                  <w:rPr>
                    <w:noProof/>
                    <w:webHidden/>
                  </w:rPr>
                  <w:delText>20</w:delText>
                </w:r>
              </w:del>
              <w:r w:rsidR="001E32B2">
                <w:rPr>
                  <w:noProof/>
                  <w:webHidden/>
                </w:rPr>
                <w:fldChar w:fldCharType="end"/>
              </w:r>
              <w:r>
                <w:rPr>
                  <w:noProof/>
                </w:rPr>
                <w:fldChar w:fldCharType="end"/>
              </w:r>
            </w:p>
            <w:p w14:paraId="34F52C49"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w:instrText>
              </w:r>
              <w:r>
                <w:rPr>
                  <w:rStyle w:val="a4"/>
                  <w:noProof/>
                </w:rPr>
                <w:instrText xml:space="preserve"> "_Toc525575471" </w:instrText>
              </w:r>
              <w:r>
                <w:rPr>
                  <w:rStyle w:val="a4"/>
                  <w:noProof/>
                </w:rPr>
                <w:fldChar w:fldCharType="separate"/>
              </w:r>
              <w:r w:rsidR="001E32B2" w:rsidRPr="00534D36">
                <w:rPr>
                  <w:rStyle w:val="a4"/>
                  <w:noProof/>
                </w:rPr>
                <w:t>4.4 Setup Through executable File</w:t>
              </w:r>
              <w:r w:rsidR="001E32B2">
                <w:rPr>
                  <w:noProof/>
                  <w:webHidden/>
                </w:rPr>
                <w:tab/>
              </w:r>
              <w:r w:rsidR="001E32B2">
                <w:rPr>
                  <w:noProof/>
                  <w:webHidden/>
                </w:rPr>
                <w:fldChar w:fldCharType="begin"/>
              </w:r>
              <w:r w:rsidR="001E32B2">
                <w:rPr>
                  <w:noProof/>
                  <w:webHidden/>
                </w:rPr>
                <w:instrText xml:space="preserve"> PAGEREF _Toc525575471 \h </w:instrText>
              </w:r>
              <w:r w:rsidR="001E32B2">
                <w:rPr>
                  <w:noProof/>
                  <w:webHidden/>
                </w:rPr>
              </w:r>
              <w:r w:rsidR="001E32B2">
                <w:rPr>
                  <w:noProof/>
                  <w:webHidden/>
                </w:rPr>
                <w:fldChar w:fldCharType="separate"/>
              </w:r>
              <w:ins w:id="6" w:author="Jacklyn Liu" w:date="2018-10-09T17:38:00Z">
                <w:r w:rsidR="00083A9D">
                  <w:rPr>
                    <w:noProof/>
                    <w:webHidden/>
                  </w:rPr>
                  <w:t>27</w:t>
                </w:r>
              </w:ins>
              <w:del w:id="7" w:author="Jacklyn Liu" w:date="2018-10-09T17:38:00Z">
                <w:r w:rsidR="00304152" w:rsidDel="00083A9D">
                  <w:rPr>
                    <w:noProof/>
                    <w:webHidden/>
                  </w:rPr>
                  <w:delText>26</w:delText>
                </w:r>
              </w:del>
              <w:r w:rsidR="001E32B2">
                <w:rPr>
                  <w:noProof/>
                  <w:webHidden/>
                </w:rPr>
                <w:fldChar w:fldCharType="end"/>
              </w:r>
              <w:r>
                <w:rPr>
                  <w:noProof/>
                </w:rPr>
                <w:fldChar w:fldCharType="end"/>
              </w:r>
            </w:p>
            <w:p w14:paraId="3CB0C529"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"_Toc525575472" </w:instrText>
              </w:r>
              <w:r>
                <w:rPr>
                  <w:rStyle w:val="a4"/>
                  <w:noProof/>
                </w:rPr>
                <w:fldChar w:fldCharType="separate"/>
              </w:r>
              <w:r w:rsidR="001E32B2" w:rsidRPr="00534D36">
                <w:rPr>
                  <w:rStyle w:val="a4"/>
                  <w:noProof/>
                </w:rPr>
                <w:t>4.5 Example of Setting Up the executable File</w:t>
              </w:r>
              <w:r w:rsidR="001E32B2">
                <w:rPr>
                  <w:noProof/>
                  <w:webHidden/>
                </w:rPr>
                <w:tab/>
              </w:r>
              <w:r w:rsidR="001E32B2">
                <w:rPr>
                  <w:noProof/>
                  <w:webHidden/>
                </w:rPr>
                <w:fldChar w:fldCharType="begin"/>
              </w:r>
              <w:r w:rsidR="001E32B2">
                <w:rPr>
                  <w:noProof/>
                  <w:webHidden/>
                </w:rPr>
                <w:instrText xml:space="preserve"> PAGEREF _Toc525575472 \h </w:instrText>
              </w:r>
              <w:r w:rsidR="001E32B2">
                <w:rPr>
                  <w:noProof/>
                  <w:webHidden/>
                </w:rPr>
              </w:r>
              <w:r w:rsidR="001E32B2">
                <w:rPr>
                  <w:noProof/>
                  <w:webHidden/>
                </w:rPr>
                <w:fldChar w:fldCharType="separate"/>
              </w:r>
              <w:ins w:id="8" w:author="Jacklyn Liu" w:date="2018-10-09T17:38:00Z">
                <w:r w:rsidR="00083A9D">
                  <w:rPr>
                    <w:noProof/>
                    <w:webHidden/>
                  </w:rPr>
                  <w:t>30</w:t>
                </w:r>
              </w:ins>
              <w:del w:id="9" w:author="Jacklyn Liu" w:date="2018-10-09T17:38:00Z">
                <w:r w:rsidR="00304152" w:rsidDel="00083A9D">
                  <w:rPr>
                    <w:noProof/>
                    <w:webHidden/>
                  </w:rPr>
                  <w:delText>28</w:delText>
                </w:r>
              </w:del>
              <w:r w:rsidR="001E32B2">
                <w:rPr>
                  <w:noProof/>
                  <w:webHidden/>
                </w:rPr>
                <w:fldChar w:fldCharType="end"/>
              </w:r>
              <w:r>
                <w:rPr>
                  <w:noProof/>
                </w:rPr>
                <w:fldChar w:fldCharType="end"/>
              </w:r>
            </w:p>
            <w:p w14:paraId="64888B29"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"_Toc525575473" </w:instrText>
              </w:r>
              <w:r>
                <w:rPr>
                  <w:rStyle w:val="a4"/>
                  <w:noProof/>
                </w:rPr>
                <w:fldChar w:fldCharType="separate"/>
              </w:r>
              <w:r w:rsidR="001E32B2" w:rsidRPr="00534D36">
                <w:rPr>
                  <w:rStyle w:val="a4"/>
                  <w:noProof/>
                </w:rPr>
                <w:t>4.6 Check Node Status</w:t>
              </w:r>
              <w:r w:rsidR="001E32B2">
                <w:rPr>
                  <w:noProof/>
                  <w:webHidden/>
                </w:rPr>
                <w:tab/>
              </w:r>
              <w:r w:rsidR="001E32B2">
                <w:rPr>
                  <w:noProof/>
                  <w:webHidden/>
                </w:rPr>
                <w:fldChar w:fldCharType="begin"/>
              </w:r>
              <w:r w:rsidR="001E32B2">
                <w:rPr>
                  <w:noProof/>
                  <w:webHidden/>
                </w:rPr>
                <w:instrText xml:space="preserve"> PAGEREF _Toc525575473 \h </w:instrText>
              </w:r>
              <w:r w:rsidR="001E32B2">
                <w:rPr>
                  <w:noProof/>
                  <w:webHidden/>
                </w:rPr>
              </w:r>
              <w:r w:rsidR="001E32B2">
                <w:rPr>
                  <w:noProof/>
                  <w:webHidden/>
                </w:rPr>
                <w:fldChar w:fldCharType="separate"/>
              </w:r>
              <w:ins w:id="10" w:author="Jacklyn Liu" w:date="2018-10-09T17:38:00Z">
                <w:r w:rsidR="00083A9D">
                  <w:rPr>
                    <w:noProof/>
                    <w:webHidden/>
                  </w:rPr>
                  <w:t>35</w:t>
                </w:r>
              </w:ins>
              <w:del w:id="11" w:author="Jacklyn Liu" w:date="2018-10-09T17:38:00Z">
                <w:r w:rsidR="00304152" w:rsidDel="00083A9D">
                  <w:rPr>
                    <w:noProof/>
                    <w:webHidden/>
                  </w:rPr>
                  <w:delText>33</w:delText>
                </w:r>
              </w:del>
              <w:r w:rsidR="001E32B2">
                <w:rPr>
                  <w:noProof/>
                  <w:webHidden/>
                </w:rPr>
                <w:fldChar w:fldCharType="end"/>
              </w:r>
              <w:r>
                <w:rPr>
                  <w:noProof/>
                </w:rPr>
                <w:fldChar w:fldCharType="end"/>
              </w:r>
            </w:p>
            <w:p w14:paraId="654F98DB" w14:textId="77777777" w:rsidR="001E32B2" w:rsidRDefault="00174422">
              <w:pPr>
                <w:pStyle w:val="10"/>
                <w:tabs>
                  <w:tab w:val="right" w:leader="dot" w:pos="8296"/>
                </w:tabs>
                <w:rPr>
                  <w:noProof/>
                </w:rPr>
              </w:pPr>
              <w:r>
                <w:rPr>
                  <w:rStyle w:val="a4"/>
                  <w:noProof/>
                </w:rPr>
                <w:fldChar w:fldCharType="begin"/>
              </w:r>
              <w:r>
                <w:rPr>
                  <w:rStyle w:val="a4"/>
                  <w:noProof/>
                </w:rPr>
                <w:instrText xml:space="preserve"> HYPERLINK \l "_Toc525575474" </w:instrText>
              </w:r>
              <w:r>
                <w:rPr>
                  <w:rStyle w:val="a4"/>
                  <w:noProof/>
                </w:rPr>
                <w:fldChar w:fldCharType="separate"/>
              </w:r>
              <w:r w:rsidR="001E32B2" w:rsidRPr="00534D36">
                <w:rPr>
                  <w:rStyle w:val="a4"/>
                  <w:noProof/>
                </w:rPr>
                <w:t>Chapter 5 Synchronized Node Setup</w:t>
              </w:r>
              <w:r w:rsidR="001E32B2">
                <w:rPr>
                  <w:noProof/>
                  <w:webHidden/>
                </w:rPr>
                <w:tab/>
              </w:r>
              <w:r w:rsidR="001E32B2">
                <w:rPr>
                  <w:noProof/>
                  <w:webHidden/>
                </w:rPr>
                <w:fldChar w:fldCharType="begin"/>
              </w:r>
              <w:r w:rsidR="001E32B2">
                <w:rPr>
                  <w:noProof/>
                  <w:webHidden/>
                </w:rPr>
                <w:instrText xml:space="preserve"> PAGEREF _Toc525575474 \h </w:instrText>
              </w:r>
              <w:r w:rsidR="001E32B2">
                <w:rPr>
                  <w:noProof/>
                  <w:webHidden/>
                </w:rPr>
              </w:r>
              <w:r w:rsidR="001E32B2">
                <w:rPr>
                  <w:noProof/>
                  <w:webHidden/>
                </w:rPr>
                <w:fldChar w:fldCharType="separate"/>
              </w:r>
              <w:ins w:id="12" w:author="Jacklyn Liu" w:date="2018-10-09T17:38:00Z">
                <w:r w:rsidR="00083A9D">
                  <w:rPr>
                    <w:noProof/>
                    <w:webHidden/>
                  </w:rPr>
                  <w:t>37</w:t>
                </w:r>
              </w:ins>
              <w:del w:id="13" w:author="Jacklyn Liu" w:date="2018-10-09T17:38:00Z">
                <w:r w:rsidR="00304152" w:rsidDel="00083A9D">
                  <w:rPr>
                    <w:noProof/>
                    <w:webHidden/>
                  </w:rPr>
                  <w:delText>35</w:delText>
                </w:r>
              </w:del>
              <w:r w:rsidR="001E32B2">
                <w:rPr>
                  <w:noProof/>
                  <w:webHidden/>
                </w:rPr>
                <w:fldChar w:fldCharType="end"/>
              </w:r>
              <w:r>
                <w:rPr>
                  <w:noProof/>
                </w:rPr>
                <w:fldChar w:fldCharType="end"/>
              </w:r>
            </w:p>
            <w:p w14:paraId="39A7F827"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w:instrText>
              </w:r>
              <w:r>
                <w:rPr>
                  <w:rStyle w:val="a4"/>
                  <w:noProof/>
                </w:rPr>
                <w:instrText xml:space="preserve">475" </w:instrText>
              </w:r>
              <w:r>
                <w:rPr>
                  <w:rStyle w:val="a4"/>
                  <w:noProof/>
                </w:rPr>
                <w:fldChar w:fldCharType="separate"/>
              </w:r>
              <w:r w:rsidR="001E32B2" w:rsidRPr="00534D36">
                <w:rPr>
                  <w:rStyle w:val="a4"/>
                  <w:noProof/>
                </w:rPr>
                <w:t>5.1 Network Connection Testing</w:t>
              </w:r>
              <w:r w:rsidR="001E32B2">
                <w:rPr>
                  <w:noProof/>
                  <w:webHidden/>
                </w:rPr>
                <w:tab/>
              </w:r>
              <w:r w:rsidR="001E32B2">
                <w:rPr>
                  <w:noProof/>
                  <w:webHidden/>
                </w:rPr>
                <w:fldChar w:fldCharType="begin"/>
              </w:r>
              <w:r w:rsidR="001E32B2">
                <w:rPr>
                  <w:noProof/>
                  <w:webHidden/>
                </w:rPr>
                <w:instrText xml:space="preserve"> PAGEREF _Toc525575475 \h </w:instrText>
              </w:r>
              <w:r w:rsidR="001E32B2">
                <w:rPr>
                  <w:noProof/>
                  <w:webHidden/>
                </w:rPr>
              </w:r>
              <w:r w:rsidR="001E32B2">
                <w:rPr>
                  <w:noProof/>
                  <w:webHidden/>
                </w:rPr>
                <w:fldChar w:fldCharType="separate"/>
              </w:r>
              <w:ins w:id="14" w:author="Jacklyn Liu" w:date="2018-10-09T17:38:00Z">
                <w:r w:rsidR="00083A9D">
                  <w:rPr>
                    <w:noProof/>
                    <w:webHidden/>
                  </w:rPr>
                  <w:t>37</w:t>
                </w:r>
              </w:ins>
              <w:del w:id="15" w:author="Jacklyn Liu" w:date="2018-10-09T17:38:00Z">
                <w:r w:rsidR="00304152" w:rsidDel="00083A9D">
                  <w:rPr>
                    <w:noProof/>
                    <w:webHidden/>
                  </w:rPr>
                  <w:delText>35</w:delText>
                </w:r>
              </w:del>
              <w:r w:rsidR="001E32B2">
                <w:rPr>
                  <w:noProof/>
                  <w:webHidden/>
                </w:rPr>
                <w:fldChar w:fldCharType="end"/>
              </w:r>
              <w:r>
                <w:rPr>
                  <w:noProof/>
                </w:rPr>
                <w:fldChar w:fldCharType="end"/>
              </w:r>
            </w:p>
            <w:p w14:paraId="7BE7CDE6"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"_Toc525575476" </w:instrText>
              </w:r>
              <w:r>
                <w:rPr>
                  <w:rStyle w:val="a4"/>
                  <w:noProof/>
                </w:rPr>
                <w:fldChar w:fldCharType="separate"/>
              </w:r>
              <w:r w:rsidR="001E32B2" w:rsidRPr="00534D36">
                <w:rPr>
                  <w:rStyle w:val="a4"/>
                  <w:noProof/>
                </w:rPr>
                <w:t>5.2 Steps of Setup Through Source Code</w:t>
              </w:r>
              <w:r w:rsidR="001E32B2">
                <w:rPr>
                  <w:noProof/>
                  <w:webHidden/>
                </w:rPr>
                <w:tab/>
              </w:r>
              <w:r w:rsidR="001E32B2">
                <w:rPr>
                  <w:noProof/>
                  <w:webHidden/>
                </w:rPr>
                <w:fldChar w:fldCharType="begin"/>
              </w:r>
              <w:r w:rsidR="001E32B2">
                <w:rPr>
                  <w:noProof/>
                  <w:webHidden/>
                </w:rPr>
                <w:instrText xml:space="preserve"> PAGEREF _Toc525575476 \h </w:instrText>
              </w:r>
              <w:r w:rsidR="001E32B2">
                <w:rPr>
                  <w:noProof/>
                  <w:webHidden/>
                </w:rPr>
              </w:r>
              <w:r w:rsidR="001E32B2">
                <w:rPr>
                  <w:noProof/>
                  <w:webHidden/>
                </w:rPr>
                <w:fldChar w:fldCharType="separate"/>
              </w:r>
              <w:ins w:id="16" w:author="Jacklyn Liu" w:date="2018-10-09T17:38:00Z">
                <w:r w:rsidR="00083A9D">
                  <w:rPr>
                    <w:noProof/>
                    <w:webHidden/>
                  </w:rPr>
                  <w:t>39</w:t>
                </w:r>
              </w:ins>
              <w:del w:id="17" w:author="Jacklyn Liu" w:date="2018-10-09T17:38:00Z">
                <w:r w:rsidR="00304152" w:rsidDel="00083A9D">
                  <w:rPr>
                    <w:noProof/>
                    <w:webHidden/>
                  </w:rPr>
                  <w:delText>37</w:delText>
                </w:r>
              </w:del>
              <w:r w:rsidR="001E32B2">
                <w:rPr>
                  <w:noProof/>
                  <w:webHidden/>
                </w:rPr>
                <w:fldChar w:fldCharType="end"/>
              </w:r>
              <w:r>
                <w:rPr>
                  <w:noProof/>
                </w:rPr>
                <w:fldChar w:fldCharType="end"/>
              </w:r>
            </w:p>
            <w:p w14:paraId="06D2F9AD"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"_Toc525575477" </w:instrText>
              </w:r>
              <w:r>
                <w:rPr>
                  <w:rStyle w:val="a4"/>
                  <w:noProof/>
                </w:rPr>
                <w:fldChar w:fldCharType="separate"/>
              </w:r>
              <w:r w:rsidR="001E32B2" w:rsidRPr="00534D36">
                <w:rPr>
                  <w:rStyle w:val="a4"/>
                  <w:noProof/>
                </w:rPr>
                <w:t>5.3 Example of Node Setup Through Source Code</w:t>
              </w:r>
              <w:r w:rsidR="001E32B2">
                <w:rPr>
                  <w:noProof/>
                  <w:webHidden/>
                </w:rPr>
                <w:tab/>
              </w:r>
              <w:r w:rsidR="001E32B2">
                <w:rPr>
                  <w:noProof/>
                  <w:webHidden/>
                </w:rPr>
                <w:fldChar w:fldCharType="begin"/>
              </w:r>
              <w:r w:rsidR="001E32B2">
                <w:rPr>
                  <w:noProof/>
                  <w:webHidden/>
                </w:rPr>
                <w:instrText xml:space="preserve"> PAGEREF _Toc525575477 \h </w:instrText>
              </w:r>
              <w:r w:rsidR="001E32B2">
                <w:rPr>
                  <w:noProof/>
                  <w:webHidden/>
                </w:rPr>
              </w:r>
              <w:r w:rsidR="001E32B2">
                <w:rPr>
                  <w:noProof/>
                  <w:webHidden/>
                </w:rPr>
                <w:fldChar w:fldCharType="separate"/>
              </w:r>
              <w:ins w:id="18" w:author="Jacklyn Liu" w:date="2018-10-09T17:38:00Z">
                <w:r w:rsidR="00083A9D">
                  <w:rPr>
                    <w:noProof/>
                    <w:webHidden/>
                  </w:rPr>
                  <w:t>42</w:t>
                </w:r>
              </w:ins>
              <w:del w:id="19" w:author="Jacklyn Liu" w:date="2018-10-09T17:38:00Z">
                <w:r w:rsidR="00304152" w:rsidDel="00083A9D">
                  <w:rPr>
                    <w:noProof/>
                    <w:webHidden/>
                  </w:rPr>
                  <w:delText>39</w:delText>
                </w:r>
              </w:del>
              <w:r w:rsidR="001E32B2">
                <w:rPr>
                  <w:noProof/>
                  <w:webHidden/>
                </w:rPr>
                <w:fldChar w:fldCharType="end"/>
              </w:r>
              <w:r>
                <w:rPr>
                  <w:noProof/>
                </w:rPr>
                <w:fldChar w:fldCharType="end"/>
              </w:r>
            </w:p>
            <w:p w14:paraId="66C124E8"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"_Toc525575478" </w:instrText>
              </w:r>
              <w:r>
                <w:rPr>
                  <w:rStyle w:val="a4"/>
                  <w:noProof/>
                </w:rPr>
                <w:fldChar w:fldCharType="separate"/>
              </w:r>
              <w:r w:rsidR="001E32B2" w:rsidRPr="00534D36">
                <w:rPr>
                  <w:rStyle w:val="a4"/>
                  <w:noProof/>
                </w:rPr>
                <w:t>5.4 SetUp Through executable File</w:t>
              </w:r>
              <w:r w:rsidR="001E32B2">
                <w:rPr>
                  <w:noProof/>
                  <w:webHidden/>
                </w:rPr>
                <w:tab/>
              </w:r>
              <w:r w:rsidR="001E32B2">
                <w:rPr>
                  <w:noProof/>
                  <w:webHidden/>
                </w:rPr>
                <w:fldChar w:fldCharType="begin"/>
              </w:r>
              <w:r w:rsidR="001E32B2">
                <w:rPr>
                  <w:noProof/>
                  <w:webHidden/>
                </w:rPr>
                <w:instrText xml:space="preserve"> PAGEREF _Toc525575478 \h </w:instrText>
              </w:r>
              <w:r w:rsidR="001E32B2">
                <w:rPr>
                  <w:noProof/>
                  <w:webHidden/>
                </w:rPr>
              </w:r>
              <w:r w:rsidR="001E32B2">
                <w:rPr>
                  <w:noProof/>
                  <w:webHidden/>
                </w:rPr>
                <w:fldChar w:fldCharType="separate"/>
              </w:r>
              <w:ins w:id="20" w:author="Jacklyn Liu" w:date="2018-10-09T17:38:00Z">
                <w:r w:rsidR="00083A9D">
                  <w:rPr>
                    <w:noProof/>
                    <w:webHidden/>
                  </w:rPr>
                  <w:t>47</w:t>
                </w:r>
              </w:ins>
              <w:del w:id="21" w:author="Jacklyn Liu" w:date="2018-10-09T17:38:00Z">
                <w:r w:rsidR="00304152" w:rsidDel="00083A9D">
                  <w:rPr>
                    <w:noProof/>
                    <w:webHidden/>
                  </w:rPr>
                  <w:delText>44</w:delText>
                </w:r>
              </w:del>
              <w:r w:rsidR="001E32B2">
                <w:rPr>
                  <w:noProof/>
                  <w:webHidden/>
                </w:rPr>
                <w:fldChar w:fldCharType="end"/>
              </w:r>
              <w:r>
                <w:rPr>
                  <w:noProof/>
                </w:rPr>
                <w:fldChar w:fldCharType="end"/>
              </w:r>
            </w:p>
            <w:p w14:paraId="1AB1C7ED"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"_Toc525575479" </w:instrText>
              </w:r>
              <w:r>
                <w:rPr>
                  <w:rStyle w:val="a4"/>
                  <w:noProof/>
                </w:rPr>
                <w:fldChar w:fldCharType="separate"/>
              </w:r>
              <w:r w:rsidR="001E32B2" w:rsidRPr="00534D36">
                <w:rPr>
                  <w:rStyle w:val="a4"/>
                  <w:noProof/>
                </w:rPr>
                <w:t>5.5 Example of Setup Through executable File</w:t>
              </w:r>
              <w:r w:rsidR="001E32B2">
                <w:rPr>
                  <w:noProof/>
                  <w:webHidden/>
                </w:rPr>
                <w:tab/>
              </w:r>
              <w:r w:rsidR="001E32B2">
                <w:rPr>
                  <w:noProof/>
                  <w:webHidden/>
                </w:rPr>
                <w:fldChar w:fldCharType="begin"/>
              </w:r>
              <w:r w:rsidR="001E32B2">
                <w:rPr>
                  <w:noProof/>
                  <w:webHidden/>
                </w:rPr>
                <w:instrText xml:space="preserve"> PAGEREF _Toc525575479 \h </w:instrText>
              </w:r>
              <w:r w:rsidR="001E32B2">
                <w:rPr>
                  <w:noProof/>
                  <w:webHidden/>
                </w:rPr>
              </w:r>
              <w:r w:rsidR="001E32B2">
                <w:rPr>
                  <w:noProof/>
                  <w:webHidden/>
                </w:rPr>
                <w:fldChar w:fldCharType="separate"/>
              </w:r>
              <w:ins w:id="22" w:author="Jacklyn Liu" w:date="2018-10-09T17:38:00Z">
                <w:r w:rsidR="00083A9D">
                  <w:rPr>
                    <w:noProof/>
                    <w:webHidden/>
                  </w:rPr>
                  <w:t>50</w:t>
                </w:r>
              </w:ins>
              <w:del w:id="23" w:author="Jacklyn Liu" w:date="2018-10-09T17:38:00Z">
                <w:r w:rsidR="00304152" w:rsidDel="00083A9D">
                  <w:rPr>
                    <w:noProof/>
                    <w:webHidden/>
                  </w:rPr>
                  <w:delText>46</w:delText>
                </w:r>
              </w:del>
              <w:r w:rsidR="001E32B2">
                <w:rPr>
                  <w:noProof/>
                  <w:webHidden/>
                </w:rPr>
                <w:fldChar w:fldCharType="end"/>
              </w:r>
              <w:r>
                <w:rPr>
                  <w:noProof/>
                </w:rPr>
                <w:fldChar w:fldCharType="end"/>
              </w:r>
            </w:p>
            <w:p w14:paraId="314F9B4D"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w:instrText>
              </w:r>
              <w:r>
                <w:rPr>
                  <w:rStyle w:val="a4"/>
                  <w:noProof/>
                </w:rPr>
                <w:instrText xml:space="preserve">_Toc525575480" </w:instrText>
              </w:r>
              <w:r>
                <w:rPr>
                  <w:rStyle w:val="a4"/>
                  <w:noProof/>
                </w:rPr>
                <w:fldChar w:fldCharType="separate"/>
              </w:r>
              <w:r w:rsidR="001E32B2" w:rsidRPr="00534D36">
                <w:rPr>
                  <w:rStyle w:val="a4"/>
                  <w:noProof/>
                </w:rPr>
                <w:t>5.6 Check Node Status</w:t>
              </w:r>
              <w:r w:rsidR="001E32B2">
                <w:rPr>
                  <w:noProof/>
                  <w:webHidden/>
                </w:rPr>
                <w:tab/>
              </w:r>
              <w:r w:rsidR="001E32B2">
                <w:rPr>
                  <w:noProof/>
                  <w:webHidden/>
                </w:rPr>
                <w:fldChar w:fldCharType="begin"/>
              </w:r>
              <w:r w:rsidR="001E32B2">
                <w:rPr>
                  <w:noProof/>
                  <w:webHidden/>
                </w:rPr>
                <w:instrText xml:space="preserve"> PAGEREF _Toc525575480 \h </w:instrText>
              </w:r>
              <w:r w:rsidR="001E32B2">
                <w:rPr>
                  <w:noProof/>
                  <w:webHidden/>
                </w:rPr>
              </w:r>
              <w:r w:rsidR="001E32B2">
                <w:rPr>
                  <w:noProof/>
                  <w:webHidden/>
                </w:rPr>
                <w:fldChar w:fldCharType="separate"/>
              </w:r>
              <w:ins w:id="24" w:author="Jacklyn Liu" w:date="2018-10-09T17:38:00Z">
                <w:r w:rsidR="00083A9D">
                  <w:rPr>
                    <w:noProof/>
                    <w:webHidden/>
                  </w:rPr>
                  <w:t>54</w:t>
                </w:r>
              </w:ins>
              <w:del w:id="25" w:author="Jacklyn Liu" w:date="2018-10-09T17:38:00Z">
                <w:r w:rsidR="00304152" w:rsidDel="00083A9D">
                  <w:rPr>
                    <w:noProof/>
                    <w:webHidden/>
                  </w:rPr>
                  <w:delText>50</w:delText>
                </w:r>
              </w:del>
              <w:r w:rsidR="001E32B2">
                <w:rPr>
                  <w:noProof/>
                  <w:webHidden/>
                </w:rPr>
                <w:fldChar w:fldCharType="end"/>
              </w:r>
              <w:r>
                <w:rPr>
                  <w:noProof/>
                </w:rPr>
                <w:fldChar w:fldCharType="end"/>
              </w:r>
            </w:p>
            <w:p w14:paraId="5605A865" w14:textId="77777777" w:rsidR="001E32B2" w:rsidRDefault="00174422">
              <w:pPr>
                <w:pStyle w:val="10"/>
                <w:tabs>
                  <w:tab w:val="right" w:leader="dot" w:pos="8296"/>
                </w:tabs>
                <w:rPr>
                  <w:noProof/>
                </w:rPr>
              </w:pPr>
              <w:r>
                <w:rPr>
                  <w:rStyle w:val="a4"/>
                  <w:noProof/>
                </w:rPr>
                <w:fldChar w:fldCharType="begin"/>
              </w:r>
              <w:r>
                <w:rPr>
                  <w:rStyle w:val="a4"/>
                  <w:noProof/>
                </w:rPr>
                <w:instrText xml:space="preserve"> HYPERLINK \l "_Toc525575481" </w:instrText>
              </w:r>
              <w:r>
                <w:rPr>
                  <w:rStyle w:val="a4"/>
                  <w:noProof/>
                </w:rPr>
                <w:fldChar w:fldCharType="separate"/>
              </w:r>
              <w:r w:rsidR="001E32B2" w:rsidRPr="00534D36">
                <w:rPr>
                  <w:rStyle w:val="a4"/>
                  <w:noProof/>
                </w:rPr>
                <w:t>Chapter 6 Account Management and Transactions</w:t>
              </w:r>
              <w:r w:rsidR="001E32B2">
                <w:rPr>
                  <w:noProof/>
                  <w:webHidden/>
                </w:rPr>
                <w:tab/>
              </w:r>
              <w:r w:rsidR="001E32B2">
                <w:rPr>
                  <w:noProof/>
                  <w:webHidden/>
                </w:rPr>
                <w:fldChar w:fldCharType="begin"/>
              </w:r>
              <w:r w:rsidR="001E32B2">
                <w:rPr>
                  <w:noProof/>
                  <w:webHidden/>
                </w:rPr>
                <w:instrText xml:space="preserve"> PAGEREF _Toc525575481 \h </w:instrText>
              </w:r>
              <w:r w:rsidR="001E32B2">
                <w:rPr>
                  <w:noProof/>
                  <w:webHidden/>
                </w:rPr>
              </w:r>
              <w:r w:rsidR="001E32B2">
                <w:rPr>
                  <w:noProof/>
                  <w:webHidden/>
                </w:rPr>
                <w:fldChar w:fldCharType="separate"/>
              </w:r>
              <w:ins w:id="26" w:author="Jacklyn Liu" w:date="2018-10-09T17:38:00Z">
                <w:r w:rsidR="00083A9D">
                  <w:rPr>
                    <w:noProof/>
                    <w:webHidden/>
                  </w:rPr>
                  <w:t>55</w:t>
                </w:r>
              </w:ins>
              <w:del w:id="27" w:author="Jacklyn Liu" w:date="2018-10-09T17:38:00Z">
                <w:r w:rsidR="00304152" w:rsidDel="00083A9D">
                  <w:rPr>
                    <w:noProof/>
                    <w:webHidden/>
                  </w:rPr>
                  <w:delText>51</w:delText>
                </w:r>
              </w:del>
              <w:r w:rsidR="001E32B2">
                <w:rPr>
                  <w:noProof/>
                  <w:webHidden/>
                </w:rPr>
                <w:fldChar w:fldCharType="end"/>
              </w:r>
              <w:r>
                <w:rPr>
                  <w:noProof/>
                </w:rPr>
                <w:fldChar w:fldCharType="end"/>
              </w:r>
            </w:p>
            <w:p w14:paraId="321A1936"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"_Toc525575482" </w:instrText>
              </w:r>
              <w:r>
                <w:rPr>
                  <w:rStyle w:val="a4"/>
                  <w:noProof/>
                </w:rPr>
                <w:fldChar w:fldCharType="separate"/>
              </w:r>
              <w:r w:rsidR="001E32B2" w:rsidRPr="00534D36">
                <w:rPr>
                  <w:rStyle w:val="a4"/>
                  <w:noProof/>
                </w:rPr>
                <w:t>6.1 Common Commands</w:t>
              </w:r>
              <w:r w:rsidR="001E32B2">
                <w:rPr>
                  <w:noProof/>
                  <w:webHidden/>
                </w:rPr>
                <w:tab/>
              </w:r>
              <w:r w:rsidR="001E32B2">
                <w:rPr>
                  <w:noProof/>
                  <w:webHidden/>
                </w:rPr>
                <w:fldChar w:fldCharType="begin"/>
              </w:r>
              <w:r w:rsidR="001E32B2">
                <w:rPr>
                  <w:noProof/>
                  <w:webHidden/>
                </w:rPr>
                <w:instrText xml:space="preserve"> PAGEREF _Toc525575482 \h </w:instrText>
              </w:r>
              <w:r w:rsidR="001E32B2">
                <w:rPr>
                  <w:noProof/>
                  <w:webHidden/>
                </w:rPr>
              </w:r>
              <w:r w:rsidR="001E32B2">
                <w:rPr>
                  <w:noProof/>
                  <w:webHidden/>
                </w:rPr>
                <w:fldChar w:fldCharType="separate"/>
              </w:r>
              <w:ins w:id="28" w:author="Jacklyn Liu" w:date="2018-10-09T17:38:00Z">
                <w:r w:rsidR="00083A9D">
                  <w:rPr>
                    <w:noProof/>
                    <w:webHidden/>
                  </w:rPr>
                  <w:t>55</w:t>
                </w:r>
              </w:ins>
              <w:del w:id="29" w:author="Jacklyn Liu" w:date="2018-10-09T17:38:00Z">
                <w:r w:rsidR="00304152" w:rsidDel="00083A9D">
                  <w:rPr>
                    <w:noProof/>
                    <w:webHidden/>
                  </w:rPr>
                  <w:delText>51</w:delText>
                </w:r>
              </w:del>
              <w:r w:rsidR="001E32B2">
                <w:rPr>
                  <w:noProof/>
                  <w:webHidden/>
                </w:rPr>
                <w:fldChar w:fldCharType="end"/>
              </w:r>
              <w:r>
                <w:rPr>
                  <w:noProof/>
                </w:rPr>
                <w:fldChar w:fldCharType="end"/>
              </w:r>
            </w:p>
            <w:p w14:paraId="2E460363"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"_Toc525575483" </w:instrText>
              </w:r>
              <w:r>
                <w:rPr>
                  <w:rStyle w:val="a4"/>
                  <w:noProof/>
                </w:rPr>
                <w:fldChar w:fldCharType="separate"/>
              </w:r>
              <w:r w:rsidR="001E32B2" w:rsidRPr="00534D36">
                <w:rPr>
                  <w:rStyle w:val="a4"/>
                  <w:noProof/>
                </w:rPr>
                <w:t>6.2 Examples of Common Commands</w:t>
              </w:r>
              <w:r w:rsidR="001E32B2">
                <w:rPr>
                  <w:noProof/>
                  <w:webHidden/>
                </w:rPr>
                <w:tab/>
              </w:r>
              <w:r w:rsidR="001E32B2">
                <w:rPr>
                  <w:noProof/>
                  <w:webHidden/>
                </w:rPr>
                <w:fldChar w:fldCharType="begin"/>
              </w:r>
              <w:r w:rsidR="001E32B2">
                <w:rPr>
                  <w:noProof/>
                  <w:webHidden/>
                </w:rPr>
                <w:instrText xml:space="preserve"> PAGEREF _Toc525575483 \h </w:instrText>
              </w:r>
              <w:r w:rsidR="001E32B2">
                <w:rPr>
                  <w:noProof/>
                  <w:webHidden/>
                </w:rPr>
              </w:r>
              <w:r w:rsidR="001E32B2">
                <w:rPr>
                  <w:noProof/>
                  <w:webHidden/>
                </w:rPr>
                <w:fldChar w:fldCharType="separate"/>
              </w:r>
              <w:ins w:id="30" w:author="Jacklyn Liu" w:date="2018-10-09T17:38:00Z">
                <w:r w:rsidR="00083A9D">
                  <w:rPr>
                    <w:noProof/>
                    <w:webHidden/>
                  </w:rPr>
                  <w:t>55</w:t>
                </w:r>
              </w:ins>
              <w:del w:id="31" w:author="Jacklyn Liu" w:date="2018-10-09T17:38:00Z">
                <w:r w:rsidR="00304152" w:rsidDel="00083A9D">
                  <w:rPr>
                    <w:noProof/>
                    <w:webHidden/>
                  </w:rPr>
                  <w:delText>51</w:delText>
                </w:r>
              </w:del>
              <w:r w:rsidR="001E32B2">
                <w:rPr>
                  <w:noProof/>
                  <w:webHidden/>
                </w:rPr>
                <w:fldChar w:fldCharType="end"/>
              </w:r>
              <w:r>
                <w:rPr>
                  <w:noProof/>
                </w:rPr>
                <w:fldChar w:fldCharType="end"/>
              </w:r>
            </w:p>
            <w:p w14:paraId="4EFCAD7A" w14:textId="77777777" w:rsidR="001E32B2" w:rsidRDefault="00174422">
              <w:pPr>
                <w:pStyle w:val="10"/>
                <w:tabs>
                  <w:tab w:val="right" w:leader="dot" w:pos="8296"/>
                </w:tabs>
                <w:rPr>
                  <w:noProof/>
                </w:rPr>
              </w:pPr>
              <w:r>
                <w:rPr>
                  <w:rStyle w:val="a4"/>
                  <w:noProof/>
                </w:rPr>
                <w:fldChar w:fldCharType="begin"/>
              </w:r>
              <w:r>
                <w:rPr>
                  <w:rStyle w:val="a4"/>
                  <w:noProof/>
                </w:rPr>
                <w:instrText xml:space="preserve"> HYPERLINK \l "_Toc525575484" </w:instrText>
              </w:r>
              <w:r>
                <w:rPr>
                  <w:rStyle w:val="a4"/>
                  <w:noProof/>
                </w:rPr>
                <w:fldChar w:fldCharType="separate"/>
              </w:r>
              <w:r w:rsidR="001E32B2" w:rsidRPr="00534D36">
                <w:rPr>
                  <w:rStyle w:val="a4"/>
                  <w:noProof/>
                </w:rPr>
                <w:t>Chapter 7 BOE Firmware Update Instructions</w:t>
              </w:r>
              <w:r w:rsidR="001E32B2">
                <w:rPr>
                  <w:noProof/>
                  <w:webHidden/>
                </w:rPr>
                <w:tab/>
              </w:r>
              <w:r w:rsidR="001E32B2">
                <w:rPr>
                  <w:noProof/>
                  <w:webHidden/>
                </w:rPr>
                <w:fldChar w:fldCharType="begin"/>
              </w:r>
              <w:r w:rsidR="001E32B2">
                <w:rPr>
                  <w:noProof/>
                  <w:webHidden/>
                </w:rPr>
                <w:instrText xml:space="preserve"> PAGEREF _Toc525575484 \h </w:instrText>
              </w:r>
              <w:r w:rsidR="001E32B2">
                <w:rPr>
                  <w:noProof/>
                  <w:webHidden/>
                </w:rPr>
              </w:r>
              <w:r w:rsidR="001E32B2">
                <w:rPr>
                  <w:noProof/>
                  <w:webHidden/>
                </w:rPr>
                <w:fldChar w:fldCharType="separate"/>
              </w:r>
              <w:ins w:id="32" w:author="Jacklyn Liu" w:date="2018-10-09T17:38:00Z">
                <w:r w:rsidR="00083A9D">
                  <w:rPr>
                    <w:noProof/>
                    <w:webHidden/>
                  </w:rPr>
                  <w:t>57</w:t>
                </w:r>
              </w:ins>
              <w:del w:id="33" w:author="Jacklyn Liu" w:date="2018-10-09T17:38:00Z">
                <w:r w:rsidR="00304152" w:rsidDel="00083A9D">
                  <w:rPr>
                    <w:noProof/>
                    <w:webHidden/>
                  </w:rPr>
                  <w:delText>53</w:delText>
                </w:r>
              </w:del>
              <w:r w:rsidR="001E32B2">
                <w:rPr>
                  <w:noProof/>
                  <w:webHidden/>
                </w:rPr>
                <w:fldChar w:fldCharType="end"/>
              </w:r>
              <w:r>
                <w:rPr>
                  <w:noProof/>
                </w:rPr>
                <w:fldChar w:fldCharType="end"/>
              </w:r>
            </w:p>
            <w:p w14:paraId="4E980A38"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"_Toc525575485" </w:instrText>
              </w:r>
              <w:r>
                <w:rPr>
                  <w:rStyle w:val="a4"/>
                  <w:noProof/>
                </w:rPr>
                <w:fldChar w:fldCharType="separate"/>
              </w:r>
              <w:r w:rsidR="001E32B2" w:rsidRPr="00534D36">
                <w:rPr>
                  <w:rStyle w:val="a4"/>
                  <w:noProof/>
                </w:rPr>
                <w:t>7.1 Steps for an Online Update</w:t>
              </w:r>
              <w:r w:rsidR="001E32B2">
                <w:rPr>
                  <w:noProof/>
                  <w:webHidden/>
                </w:rPr>
                <w:tab/>
              </w:r>
              <w:r w:rsidR="001E32B2">
                <w:rPr>
                  <w:noProof/>
                  <w:webHidden/>
                </w:rPr>
                <w:fldChar w:fldCharType="begin"/>
              </w:r>
              <w:r w:rsidR="001E32B2">
                <w:rPr>
                  <w:noProof/>
                  <w:webHidden/>
                </w:rPr>
                <w:instrText xml:space="preserve"> PAGEREF _Toc525575485 \h </w:instrText>
              </w:r>
              <w:r w:rsidR="001E32B2">
                <w:rPr>
                  <w:noProof/>
                  <w:webHidden/>
                </w:rPr>
              </w:r>
              <w:r w:rsidR="001E32B2">
                <w:rPr>
                  <w:noProof/>
                  <w:webHidden/>
                </w:rPr>
                <w:fldChar w:fldCharType="separate"/>
              </w:r>
              <w:ins w:id="34" w:author="Jacklyn Liu" w:date="2018-10-09T17:38:00Z">
                <w:r w:rsidR="00083A9D">
                  <w:rPr>
                    <w:noProof/>
                    <w:webHidden/>
                  </w:rPr>
                  <w:t>57</w:t>
                </w:r>
              </w:ins>
              <w:del w:id="35" w:author="Jacklyn Liu" w:date="2018-10-09T17:38:00Z">
                <w:r w:rsidR="00304152" w:rsidDel="00083A9D">
                  <w:rPr>
                    <w:noProof/>
                    <w:webHidden/>
                  </w:rPr>
                  <w:delText>53</w:delText>
                </w:r>
              </w:del>
              <w:r w:rsidR="001E32B2">
                <w:rPr>
                  <w:noProof/>
                  <w:webHidden/>
                </w:rPr>
                <w:fldChar w:fldCharType="end"/>
              </w:r>
              <w:r>
                <w:rPr>
                  <w:noProof/>
                </w:rPr>
                <w:fldChar w:fldCharType="end"/>
              </w:r>
            </w:p>
            <w:p w14:paraId="39CCEB93" w14:textId="77777777" w:rsidR="001E32B2" w:rsidRDefault="00174422">
              <w:pPr>
                <w:pStyle w:val="20"/>
                <w:tabs>
                  <w:tab w:val="left" w:pos="840"/>
                  <w:tab w:val="right" w:leader="dot" w:pos="8296"/>
                </w:tabs>
                <w:rPr>
                  <w:noProof/>
                </w:rPr>
              </w:pPr>
              <w:r>
                <w:rPr>
                  <w:rStyle w:val="a4"/>
                  <w:noProof/>
                </w:rPr>
                <w:fldChar w:fldCharType="begin"/>
              </w:r>
              <w:r>
                <w:rPr>
                  <w:rStyle w:val="a4"/>
                  <w:noProof/>
                </w:rPr>
                <w:instrText xml:space="preserve"> HYPERLINK \l "_Toc525575486" </w:instrText>
              </w:r>
              <w:r>
                <w:rPr>
                  <w:rStyle w:val="a4"/>
                  <w:noProof/>
                </w:rPr>
                <w:fldChar w:fldCharType="separate"/>
              </w:r>
              <w:r w:rsidR="001E32B2" w:rsidRPr="00534D36">
                <w:rPr>
                  <w:rStyle w:val="a4"/>
                  <w:noProof/>
                </w:rPr>
                <w:t>7.2</w:t>
              </w:r>
              <w:r w:rsidR="001E32B2">
                <w:rPr>
                  <w:noProof/>
                </w:rPr>
                <w:tab/>
              </w:r>
              <w:r w:rsidR="001E32B2" w:rsidRPr="00534D36">
                <w:rPr>
                  <w:rStyle w:val="a4"/>
                  <w:noProof/>
                </w:rPr>
                <w:t>Examples of an Online Update</w:t>
              </w:r>
              <w:r w:rsidR="001E32B2">
                <w:rPr>
                  <w:noProof/>
                  <w:webHidden/>
                </w:rPr>
                <w:tab/>
              </w:r>
              <w:r w:rsidR="001E32B2">
                <w:rPr>
                  <w:noProof/>
                  <w:webHidden/>
                </w:rPr>
                <w:fldChar w:fldCharType="begin"/>
              </w:r>
              <w:r w:rsidR="001E32B2">
                <w:rPr>
                  <w:noProof/>
                  <w:webHidden/>
                </w:rPr>
                <w:instrText xml:space="preserve"> PAGEREF _Toc525575486 \h </w:instrText>
              </w:r>
              <w:r w:rsidR="001E32B2">
                <w:rPr>
                  <w:noProof/>
                  <w:webHidden/>
                </w:rPr>
              </w:r>
              <w:r w:rsidR="001E32B2">
                <w:rPr>
                  <w:noProof/>
                  <w:webHidden/>
                </w:rPr>
                <w:fldChar w:fldCharType="separate"/>
              </w:r>
              <w:ins w:id="36" w:author="Jacklyn Liu" w:date="2018-10-09T17:38:00Z">
                <w:r w:rsidR="00083A9D">
                  <w:rPr>
                    <w:noProof/>
                    <w:webHidden/>
                  </w:rPr>
                  <w:t>57</w:t>
                </w:r>
              </w:ins>
              <w:del w:id="37" w:author="Jacklyn Liu" w:date="2018-10-09T17:38:00Z">
                <w:r w:rsidR="00304152" w:rsidDel="00083A9D">
                  <w:rPr>
                    <w:noProof/>
                    <w:webHidden/>
                  </w:rPr>
                  <w:delText>53</w:delText>
                </w:r>
              </w:del>
              <w:r w:rsidR="001E32B2">
                <w:rPr>
                  <w:noProof/>
                  <w:webHidden/>
                </w:rPr>
                <w:fldChar w:fldCharType="end"/>
              </w:r>
              <w:r>
                <w:rPr>
                  <w:noProof/>
                </w:rPr>
                <w:fldChar w:fldCharType="end"/>
              </w:r>
            </w:p>
            <w:p w14:paraId="05762918" w14:textId="77777777" w:rsidR="001E32B2" w:rsidRDefault="00174422">
              <w:pPr>
                <w:pStyle w:val="20"/>
                <w:tabs>
                  <w:tab w:val="right" w:leader="dot" w:pos="8296"/>
                </w:tabs>
                <w:rPr>
                  <w:noProof/>
                </w:rPr>
              </w:pPr>
              <w:r>
                <w:rPr>
                  <w:rStyle w:val="a4"/>
                  <w:noProof/>
                </w:rPr>
                <w:fldChar w:fldCharType="begin"/>
              </w:r>
              <w:r>
                <w:rPr>
                  <w:rStyle w:val="a4"/>
                  <w:noProof/>
                </w:rPr>
                <w:instrText xml:space="preserve"> HYPERLINK \l "_Toc525575487" </w:instrText>
              </w:r>
              <w:r>
                <w:rPr>
                  <w:rStyle w:val="a4"/>
                  <w:noProof/>
                </w:rPr>
                <w:fldChar w:fldCharType="separate"/>
              </w:r>
              <w:r w:rsidR="001E32B2" w:rsidRPr="00534D36">
                <w:rPr>
                  <w:rStyle w:val="a4"/>
                  <w:noProof/>
                </w:rPr>
                <w:t>7.3 Steps to Update Via SD Card</w:t>
              </w:r>
              <w:r w:rsidR="001E32B2">
                <w:rPr>
                  <w:noProof/>
                  <w:webHidden/>
                </w:rPr>
                <w:tab/>
              </w:r>
              <w:r w:rsidR="001E32B2">
                <w:rPr>
                  <w:noProof/>
                  <w:webHidden/>
                </w:rPr>
                <w:fldChar w:fldCharType="begin"/>
              </w:r>
              <w:r w:rsidR="001E32B2">
                <w:rPr>
                  <w:noProof/>
                  <w:webHidden/>
                </w:rPr>
                <w:instrText xml:space="preserve"> PAGEREF _Toc525575487 \h </w:instrText>
              </w:r>
              <w:r w:rsidR="001E32B2">
                <w:rPr>
                  <w:noProof/>
                  <w:webHidden/>
                </w:rPr>
              </w:r>
              <w:r w:rsidR="001E32B2">
                <w:rPr>
                  <w:noProof/>
                  <w:webHidden/>
                </w:rPr>
                <w:fldChar w:fldCharType="separate"/>
              </w:r>
              <w:ins w:id="38" w:author="Jacklyn Liu" w:date="2018-10-09T17:38:00Z">
                <w:r w:rsidR="00083A9D">
                  <w:rPr>
                    <w:noProof/>
                    <w:webHidden/>
                  </w:rPr>
                  <w:t>58</w:t>
                </w:r>
              </w:ins>
              <w:del w:id="39" w:author="Jacklyn Liu" w:date="2018-10-09T17:38:00Z">
                <w:r w:rsidR="00304152" w:rsidDel="00083A9D">
                  <w:rPr>
                    <w:noProof/>
                    <w:webHidden/>
                  </w:rPr>
                  <w:delText>54</w:delText>
                </w:r>
              </w:del>
              <w:r w:rsidR="001E32B2">
                <w:rPr>
                  <w:noProof/>
                  <w:webHidden/>
                </w:rPr>
                <w:fldChar w:fldCharType="end"/>
              </w:r>
              <w:r>
                <w:rPr>
                  <w:noProof/>
                </w:rPr>
                <w:fldChar w:fldCharType="end"/>
              </w:r>
            </w:p>
            <w:p w14:paraId="21132429" w14:textId="77777777" w:rsidR="001E32B2" w:rsidRDefault="00174422">
              <w:pPr>
                <w:pStyle w:val="20"/>
                <w:tabs>
                  <w:tab w:val="right" w:leader="dot" w:pos="8296"/>
                </w:tabs>
                <w:rPr>
                  <w:noProof/>
                </w:rPr>
              </w:pPr>
              <w:r>
                <w:rPr>
                  <w:rStyle w:val="a4"/>
                  <w:noProof/>
                </w:rPr>
                <w:lastRenderedPageBreak/>
                <w:fldChar w:fldCharType="begin"/>
              </w:r>
              <w:r>
                <w:rPr>
                  <w:rStyle w:val="a4"/>
                  <w:noProof/>
                </w:rPr>
                <w:instrText xml:space="preserve"> HYPERLINK \l "_Toc525575488" </w:instrText>
              </w:r>
              <w:r>
                <w:rPr>
                  <w:rStyle w:val="a4"/>
                  <w:noProof/>
                </w:rPr>
                <w:fldChar w:fldCharType="separate"/>
              </w:r>
              <w:r w:rsidR="001E32B2" w:rsidRPr="00534D36">
                <w:rPr>
                  <w:rStyle w:val="a4"/>
                  <w:noProof/>
                </w:rPr>
                <w:t>7.4 Detailed Steps to an Update VIA SD Card</w:t>
              </w:r>
              <w:r w:rsidR="001E32B2">
                <w:rPr>
                  <w:noProof/>
                  <w:webHidden/>
                </w:rPr>
                <w:tab/>
              </w:r>
              <w:r w:rsidR="001E32B2">
                <w:rPr>
                  <w:noProof/>
                  <w:webHidden/>
                </w:rPr>
                <w:fldChar w:fldCharType="begin"/>
              </w:r>
              <w:r w:rsidR="001E32B2">
                <w:rPr>
                  <w:noProof/>
                  <w:webHidden/>
                </w:rPr>
                <w:instrText xml:space="preserve"> PAGEREF _Toc525575488 \h </w:instrText>
              </w:r>
              <w:r w:rsidR="001E32B2">
                <w:rPr>
                  <w:noProof/>
                  <w:webHidden/>
                </w:rPr>
              </w:r>
              <w:r w:rsidR="001E32B2">
                <w:rPr>
                  <w:noProof/>
                  <w:webHidden/>
                </w:rPr>
                <w:fldChar w:fldCharType="separate"/>
              </w:r>
              <w:ins w:id="40" w:author="Jacklyn Liu" w:date="2018-10-09T17:38:00Z">
                <w:r w:rsidR="00083A9D">
                  <w:rPr>
                    <w:noProof/>
                    <w:webHidden/>
                  </w:rPr>
                  <w:t>58</w:t>
                </w:r>
              </w:ins>
              <w:del w:id="41" w:author="Jacklyn Liu" w:date="2018-10-09T17:38:00Z">
                <w:r w:rsidR="00304152" w:rsidDel="00083A9D">
                  <w:rPr>
                    <w:noProof/>
                    <w:webHidden/>
                  </w:rPr>
                  <w:delText>54</w:delText>
                </w:r>
              </w:del>
              <w:r w:rsidR="001E32B2">
                <w:rPr>
                  <w:noProof/>
                  <w:webHidden/>
                </w:rPr>
                <w:fldChar w:fldCharType="end"/>
              </w:r>
              <w:r>
                <w:rPr>
                  <w:noProof/>
                </w:rPr>
                <w:fldChar w:fldCharType="end"/>
              </w:r>
            </w:p>
            <w:p w14:paraId="765EF356" w14:textId="77777777" w:rsidR="001E32B2" w:rsidRDefault="00174422">
              <w:pPr>
                <w:pStyle w:val="10"/>
                <w:tabs>
                  <w:tab w:val="right" w:leader="dot" w:pos="8296"/>
                </w:tabs>
                <w:rPr>
                  <w:noProof/>
                </w:rPr>
              </w:pPr>
              <w:r>
                <w:rPr>
                  <w:rStyle w:val="a4"/>
                  <w:rFonts w:ascii="Calibri" w:hAnsi="Calibri" w:cs="Calibri"/>
                  <w:noProof/>
                </w:rPr>
                <w:fldChar w:fldCharType="begin"/>
              </w:r>
              <w:r>
                <w:rPr>
                  <w:rStyle w:val="a4"/>
                  <w:rFonts w:ascii="Calibri" w:hAnsi="Calibri" w:cs="Calibri"/>
                  <w:noProof/>
                </w:rPr>
                <w:instrText xml:space="preserve"> HYPERLINK \l "_Toc525575489" </w:instrText>
              </w:r>
              <w:r>
                <w:rPr>
                  <w:rStyle w:val="a4"/>
                  <w:rFonts w:ascii="Calibri" w:hAnsi="Calibri" w:cs="Calibri"/>
                  <w:noProof/>
                </w:rPr>
                <w:fldChar w:fldCharType="separate"/>
              </w:r>
              <w:r w:rsidR="001E32B2" w:rsidRPr="00534D36">
                <w:rPr>
                  <w:rStyle w:val="a4"/>
                  <w:rFonts w:ascii="Calibri" w:hAnsi="Calibri" w:cs="Calibri"/>
                  <w:noProof/>
                </w:rPr>
                <w:t>Chapter 8 MainNet Update Instructions</w:t>
              </w:r>
              <w:r w:rsidR="001E32B2">
                <w:rPr>
                  <w:noProof/>
                  <w:webHidden/>
                </w:rPr>
                <w:tab/>
              </w:r>
              <w:r w:rsidR="001E32B2">
                <w:rPr>
                  <w:noProof/>
                  <w:webHidden/>
                </w:rPr>
                <w:fldChar w:fldCharType="begin"/>
              </w:r>
              <w:r w:rsidR="001E32B2">
                <w:rPr>
                  <w:noProof/>
                  <w:webHidden/>
                </w:rPr>
                <w:instrText xml:space="preserve"> PAGEREF _Toc525575489 \h </w:instrText>
              </w:r>
              <w:r w:rsidR="001E32B2">
                <w:rPr>
                  <w:noProof/>
                  <w:webHidden/>
                </w:rPr>
              </w:r>
              <w:r w:rsidR="001E32B2">
                <w:rPr>
                  <w:noProof/>
                  <w:webHidden/>
                </w:rPr>
                <w:fldChar w:fldCharType="separate"/>
              </w:r>
              <w:ins w:id="42" w:author="Jacklyn Liu" w:date="2018-10-09T17:38:00Z">
                <w:r w:rsidR="00083A9D">
                  <w:rPr>
                    <w:noProof/>
                    <w:webHidden/>
                  </w:rPr>
                  <w:t>59</w:t>
                </w:r>
              </w:ins>
              <w:del w:id="43" w:author="Jacklyn Liu" w:date="2018-10-09T17:38:00Z">
                <w:r w:rsidR="00304152" w:rsidDel="00083A9D">
                  <w:rPr>
                    <w:noProof/>
                    <w:webHidden/>
                  </w:rPr>
                  <w:delText>55</w:delText>
                </w:r>
              </w:del>
              <w:r w:rsidR="001E32B2">
                <w:rPr>
                  <w:noProof/>
                  <w:webHidden/>
                </w:rPr>
                <w:fldChar w:fldCharType="end"/>
              </w:r>
              <w:r>
                <w:rPr>
                  <w:noProof/>
                </w:rPr>
                <w:fldChar w:fldCharType="end"/>
              </w:r>
            </w:p>
            <w:p w14:paraId="33AA1E28" w14:textId="77777777" w:rsidR="001E32B2" w:rsidRDefault="00174422">
              <w:pPr>
                <w:pStyle w:val="20"/>
                <w:tabs>
                  <w:tab w:val="right" w:leader="dot" w:pos="8296"/>
                </w:tabs>
                <w:rPr>
                  <w:noProof/>
                </w:rPr>
              </w:pPr>
              <w:r>
                <w:rPr>
                  <w:rStyle w:val="a4"/>
                  <w:rFonts w:ascii="Calibri" w:hAnsi="Calibri" w:cs="Calibri"/>
                  <w:noProof/>
                </w:rPr>
                <w:fldChar w:fldCharType="begin"/>
              </w:r>
              <w:r>
                <w:rPr>
                  <w:rStyle w:val="a4"/>
                  <w:rFonts w:ascii="Calibri" w:hAnsi="Calibri" w:cs="Calibri"/>
                  <w:noProof/>
                </w:rPr>
                <w:instrText xml:space="preserve"> HYPERLINK \l "_Toc525575490" </w:instrText>
              </w:r>
              <w:r>
                <w:rPr>
                  <w:rStyle w:val="a4"/>
                  <w:rFonts w:ascii="Calibri" w:hAnsi="Calibri" w:cs="Calibri"/>
                  <w:noProof/>
                </w:rPr>
                <w:fldChar w:fldCharType="separate"/>
              </w:r>
              <w:r w:rsidR="001E32B2" w:rsidRPr="00534D36">
                <w:rPr>
                  <w:rStyle w:val="a4"/>
                  <w:rFonts w:ascii="Calibri" w:hAnsi="Calibri" w:cs="Calibri"/>
                  <w:noProof/>
                </w:rPr>
                <w:t>8.1 Steps of Update through Source Code</w:t>
              </w:r>
              <w:r w:rsidR="001E32B2">
                <w:rPr>
                  <w:noProof/>
                  <w:webHidden/>
                </w:rPr>
                <w:tab/>
              </w:r>
              <w:r w:rsidR="001E32B2">
                <w:rPr>
                  <w:noProof/>
                  <w:webHidden/>
                </w:rPr>
                <w:fldChar w:fldCharType="begin"/>
              </w:r>
              <w:r w:rsidR="001E32B2">
                <w:rPr>
                  <w:noProof/>
                  <w:webHidden/>
                </w:rPr>
                <w:instrText xml:space="preserve"> PAGEREF _Toc525575490 \h </w:instrText>
              </w:r>
              <w:r w:rsidR="001E32B2">
                <w:rPr>
                  <w:noProof/>
                  <w:webHidden/>
                </w:rPr>
              </w:r>
              <w:r w:rsidR="001E32B2">
                <w:rPr>
                  <w:noProof/>
                  <w:webHidden/>
                </w:rPr>
                <w:fldChar w:fldCharType="separate"/>
              </w:r>
              <w:ins w:id="44" w:author="Jacklyn Liu" w:date="2018-10-09T17:38:00Z">
                <w:r w:rsidR="00083A9D">
                  <w:rPr>
                    <w:noProof/>
                    <w:webHidden/>
                  </w:rPr>
                  <w:t>59</w:t>
                </w:r>
              </w:ins>
              <w:del w:id="45" w:author="Jacklyn Liu" w:date="2018-10-09T17:38:00Z">
                <w:r w:rsidR="00304152" w:rsidDel="00083A9D">
                  <w:rPr>
                    <w:noProof/>
                    <w:webHidden/>
                  </w:rPr>
                  <w:delText>55</w:delText>
                </w:r>
              </w:del>
              <w:r w:rsidR="001E32B2">
                <w:rPr>
                  <w:noProof/>
                  <w:webHidden/>
                </w:rPr>
                <w:fldChar w:fldCharType="end"/>
              </w:r>
              <w:r>
                <w:rPr>
                  <w:noProof/>
                </w:rPr>
                <w:fldChar w:fldCharType="end"/>
              </w:r>
            </w:p>
            <w:p w14:paraId="2053BE5F" w14:textId="77777777" w:rsidR="001E32B2" w:rsidRDefault="00174422">
              <w:pPr>
                <w:pStyle w:val="20"/>
                <w:tabs>
                  <w:tab w:val="right" w:leader="dot" w:pos="8296"/>
                </w:tabs>
                <w:rPr>
                  <w:noProof/>
                </w:rPr>
              </w:pPr>
              <w:r>
                <w:rPr>
                  <w:rStyle w:val="a4"/>
                  <w:rFonts w:ascii="Calibri" w:hAnsi="Calibri" w:cs="Calibri"/>
                  <w:noProof/>
                </w:rPr>
                <w:fldChar w:fldCharType="begin"/>
              </w:r>
              <w:r>
                <w:rPr>
                  <w:rStyle w:val="a4"/>
                  <w:rFonts w:ascii="Calibri" w:hAnsi="Calibri" w:cs="Calibri"/>
                  <w:noProof/>
                </w:rPr>
                <w:instrText xml:space="preserve"> HYPERLINK \l "_Toc525575491" </w:instrText>
              </w:r>
              <w:r>
                <w:rPr>
                  <w:rStyle w:val="a4"/>
                  <w:rFonts w:ascii="Calibri" w:hAnsi="Calibri" w:cs="Calibri"/>
                  <w:noProof/>
                </w:rPr>
                <w:fldChar w:fldCharType="separate"/>
              </w:r>
              <w:r w:rsidR="001E32B2" w:rsidRPr="00534D36">
                <w:rPr>
                  <w:rStyle w:val="a4"/>
                  <w:rFonts w:ascii="Calibri" w:hAnsi="Calibri" w:cs="Calibri"/>
                  <w:noProof/>
                </w:rPr>
                <w:t>8.2 Example of Update through Source Code</w:t>
              </w:r>
              <w:r w:rsidR="001E32B2">
                <w:rPr>
                  <w:noProof/>
                  <w:webHidden/>
                </w:rPr>
                <w:tab/>
              </w:r>
              <w:r w:rsidR="001E32B2">
                <w:rPr>
                  <w:noProof/>
                  <w:webHidden/>
                </w:rPr>
                <w:fldChar w:fldCharType="begin"/>
              </w:r>
              <w:r w:rsidR="001E32B2">
                <w:rPr>
                  <w:noProof/>
                  <w:webHidden/>
                </w:rPr>
                <w:instrText xml:space="preserve"> PAGEREF _Toc525575491 \h </w:instrText>
              </w:r>
              <w:r w:rsidR="001E32B2">
                <w:rPr>
                  <w:noProof/>
                  <w:webHidden/>
                </w:rPr>
              </w:r>
              <w:r w:rsidR="001E32B2">
                <w:rPr>
                  <w:noProof/>
                  <w:webHidden/>
                </w:rPr>
                <w:fldChar w:fldCharType="separate"/>
              </w:r>
              <w:ins w:id="46" w:author="Jacklyn Liu" w:date="2018-10-09T17:38:00Z">
                <w:r w:rsidR="00083A9D">
                  <w:rPr>
                    <w:noProof/>
                    <w:webHidden/>
                  </w:rPr>
                  <w:t>60</w:t>
                </w:r>
              </w:ins>
              <w:del w:id="47" w:author="Jacklyn Liu" w:date="2018-10-09T17:38:00Z">
                <w:r w:rsidR="00304152" w:rsidDel="00083A9D">
                  <w:rPr>
                    <w:noProof/>
                    <w:webHidden/>
                  </w:rPr>
                  <w:delText>56</w:delText>
                </w:r>
              </w:del>
              <w:r w:rsidR="001E32B2">
                <w:rPr>
                  <w:noProof/>
                  <w:webHidden/>
                </w:rPr>
                <w:fldChar w:fldCharType="end"/>
              </w:r>
              <w:r>
                <w:rPr>
                  <w:noProof/>
                </w:rPr>
                <w:fldChar w:fldCharType="end"/>
              </w:r>
            </w:p>
            <w:p w14:paraId="47BB142F" w14:textId="77777777" w:rsidR="001E32B2" w:rsidRDefault="00174422">
              <w:pPr>
                <w:pStyle w:val="20"/>
                <w:tabs>
                  <w:tab w:val="right" w:leader="dot" w:pos="8296"/>
                </w:tabs>
                <w:rPr>
                  <w:noProof/>
                </w:rPr>
              </w:pPr>
              <w:r>
                <w:rPr>
                  <w:rStyle w:val="a4"/>
                  <w:rFonts w:ascii="Calibri" w:hAnsi="Calibri" w:cs="Calibri"/>
                  <w:noProof/>
                </w:rPr>
                <w:fldChar w:fldCharType="begin"/>
              </w:r>
              <w:r>
                <w:rPr>
                  <w:rStyle w:val="a4"/>
                  <w:rFonts w:ascii="Calibri" w:hAnsi="Calibri" w:cs="Calibri"/>
                  <w:noProof/>
                </w:rPr>
                <w:instrText xml:space="preserve"> HYPERLINK \l "_Toc525575492" </w:instrText>
              </w:r>
              <w:r>
                <w:rPr>
                  <w:rStyle w:val="a4"/>
                  <w:rFonts w:ascii="Calibri" w:hAnsi="Calibri" w:cs="Calibri"/>
                  <w:noProof/>
                </w:rPr>
                <w:fldChar w:fldCharType="separate"/>
              </w:r>
              <w:r w:rsidR="001E32B2" w:rsidRPr="00534D36">
                <w:rPr>
                  <w:rStyle w:val="a4"/>
                  <w:rFonts w:ascii="Calibri" w:hAnsi="Calibri" w:cs="Calibri"/>
                  <w:noProof/>
                </w:rPr>
                <w:t>8.3 Steps of Update through the Executable File</w:t>
              </w:r>
              <w:r w:rsidR="001E32B2">
                <w:rPr>
                  <w:noProof/>
                  <w:webHidden/>
                </w:rPr>
                <w:tab/>
              </w:r>
              <w:r w:rsidR="001E32B2">
                <w:rPr>
                  <w:noProof/>
                  <w:webHidden/>
                </w:rPr>
                <w:fldChar w:fldCharType="begin"/>
              </w:r>
              <w:r w:rsidR="001E32B2">
                <w:rPr>
                  <w:noProof/>
                  <w:webHidden/>
                </w:rPr>
                <w:instrText xml:space="preserve"> PAGEREF _Toc525575492 \h </w:instrText>
              </w:r>
              <w:r w:rsidR="001E32B2">
                <w:rPr>
                  <w:noProof/>
                  <w:webHidden/>
                </w:rPr>
              </w:r>
              <w:r w:rsidR="001E32B2">
                <w:rPr>
                  <w:noProof/>
                  <w:webHidden/>
                </w:rPr>
                <w:fldChar w:fldCharType="separate"/>
              </w:r>
              <w:ins w:id="48" w:author="Jacklyn Liu" w:date="2018-10-09T17:38:00Z">
                <w:r w:rsidR="00083A9D">
                  <w:rPr>
                    <w:noProof/>
                    <w:webHidden/>
                  </w:rPr>
                  <w:t>62</w:t>
                </w:r>
              </w:ins>
              <w:del w:id="49" w:author="Jacklyn Liu" w:date="2018-10-09T17:38:00Z">
                <w:r w:rsidR="00304152" w:rsidDel="00083A9D">
                  <w:rPr>
                    <w:noProof/>
                    <w:webHidden/>
                  </w:rPr>
                  <w:delText>58</w:delText>
                </w:r>
              </w:del>
              <w:r w:rsidR="001E32B2">
                <w:rPr>
                  <w:noProof/>
                  <w:webHidden/>
                </w:rPr>
                <w:fldChar w:fldCharType="end"/>
              </w:r>
              <w:r>
                <w:rPr>
                  <w:noProof/>
                </w:rPr>
                <w:fldChar w:fldCharType="end"/>
              </w:r>
            </w:p>
            <w:p w14:paraId="6F022876" w14:textId="77777777" w:rsidR="001E32B2" w:rsidRDefault="00174422">
              <w:pPr>
                <w:pStyle w:val="20"/>
                <w:tabs>
                  <w:tab w:val="right" w:leader="dot" w:pos="8296"/>
                </w:tabs>
                <w:rPr>
                  <w:noProof/>
                </w:rPr>
              </w:pPr>
              <w:r>
                <w:rPr>
                  <w:rStyle w:val="a4"/>
                  <w:rFonts w:ascii="Calibri" w:hAnsi="Calibri" w:cs="Calibri"/>
                  <w:noProof/>
                </w:rPr>
                <w:fldChar w:fldCharType="begin"/>
              </w:r>
              <w:r>
                <w:rPr>
                  <w:rStyle w:val="a4"/>
                  <w:rFonts w:ascii="Calibri" w:hAnsi="Calibri" w:cs="Calibri"/>
                  <w:noProof/>
                </w:rPr>
                <w:instrText xml:space="preserve"> HYPERLINK \l "_Toc525575493" </w:instrText>
              </w:r>
              <w:r>
                <w:rPr>
                  <w:rStyle w:val="a4"/>
                  <w:rFonts w:ascii="Calibri" w:hAnsi="Calibri" w:cs="Calibri"/>
                  <w:noProof/>
                </w:rPr>
                <w:fldChar w:fldCharType="separate"/>
              </w:r>
              <w:r w:rsidR="001E32B2" w:rsidRPr="00534D36">
                <w:rPr>
                  <w:rStyle w:val="a4"/>
                  <w:rFonts w:ascii="Calibri" w:hAnsi="Calibri" w:cs="Calibri"/>
                  <w:noProof/>
                </w:rPr>
                <w:t>8.4 Example of Update through the Executable File</w:t>
              </w:r>
              <w:r w:rsidR="001E32B2">
                <w:rPr>
                  <w:noProof/>
                  <w:webHidden/>
                </w:rPr>
                <w:tab/>
              </w:r>
              <w:r w:rsidR="001E32B2">
                <w:rPr>
                  <w:noProof/>
                  <w:webHidden/>
                </w:rPr>
                <w:fldChar w:fldCharType="begin"/>
              </w:r>
              <w:r w:rsidR="001E32B2">
                <w:rPr>
                  <w:noProof/>
                  <w:webHidden/>
                </w:rPr>
                <w:instrText xml:space="preserve"> PAGEREF _Toc525575493 \h </w:instrText>
              </w:r>
              <w:r w:rsidR="001E32B2">
                <w:rPr>
                  <w:noProof/>
                  <w:webHidden/>
                </w:rPr>
              </w:r>
              <w:r w:rsidR="001E32B2">
                <w:rPr>
                  <w:noProof/>
                  <w:webHidden/>
                </w:rPr>
                <w:fldChar w:fldCharType="separate"/>
              </w:r>
              <w:ins w:id="50" w:author="Jacklyn Liu" w:date="2018-10-09T17:38:00Z">
                <w:r w:rsidR="00083A9D">
                  <w:rPr>
                    <w:noProof/>
                    <w:webHidden/>
                  </w:rPr>
                  <w:t>63</w:t>
                </w:r>
              </w:ins>
              <w:del w:id="51" w:author="Jacklyn Liu" w:date="2018-10-09T17:38:00Z">
                <w:r w:rsidR="00304152" w:rsidDel="00083A9D">
                  <w:rPr>
                    <w:noProof/>
                    <w:webHidden/>
                  </w:rPr>
                  <w:delText>59</w:delText>
                </w:r>
              </w:del>
              <w:r w:rsidR="001E32B2">
                <w:rPr>
                  <w:noProof/>
                  <w:webHidden/>
                </w:rPr>
                <w:fldChar w:fldCharType="end"/>
              </w:r>
              <w:r>
                <w:rPr>
                  <w:noProof/>
                </w:rPr>
                <w:fldChar w:fldCharType="end"/>
              </w:r>
            </w:p>
            <w:p w14:paraId="40D72B75" w14:textId="77777777" w:rsidR="001E32B2" w:rsidRDefault="00174422">
              <w:pPr>
                <w:pStyle w:val="10"/>
                <w:tabs>
                  <w:tab w:val="right" w:leader="dot" w:pos="8296"/>
                </w:tabs>
                <w:rPr>
                  <w:noProof/>
                </w:rPr>
              </w:pPr>
              <w:r>
                <w:rPr>
                  <w:rStyle w:val="a4"/>
                  <w:noProof/>
                </w:rPr>
                <w:fldChar w:fldCharType="begin"/>
              </w:r>
              <w:r>
                <w:rPr>
                  <w:rStyle w:val="a4"/>
                  <w:noProof/>
                </w:rPr>
                <w:instrText xml:space="preserve"> HYPERLINK \l "_Toc525575494" </w:instrText>
              </w:r>
              <w:r>
                <w:rPr>
                  <w:rStyle w:val="a4"/>
                  <w:noProof/>
                </w:rPr>
                <w:fldChar w:fldCharType="separate"/>
              </w:r>
              <w:r w:rsidR="001E32B2" w:rsidRPr="00534D36">
                <w:rPr>
                  <w:rStyle w:val="a4"/>
                  <w:noProof/>
                </w:rPr>
                <w:t>Annex Technical Support</w:t>
              </w:r>
              <w:r w:rsidR="001E32B2">
                <w:rPr>
                  <w:noProof/>
                  <w:webHidden/>
                </w:rPr>
                <w:tab/>
              </w:r>
              <w:r w:rsidR="001E32B2">
                <w:rPr>
                  <w:noProof/>
                  <w:webHidden/>
                </w:rPr>
                <w:fldChar w:fldCharType="begin"/>
              </w:r>
              <w:r w:rsidR="001E32B2">
                <w:rPr>
                  <w:noProof/>
                  <w:webHidden/>
                </w:rPr>
                <w:instrText xml:space="preserve"> PAGEREF _Toc525575494 \h </w:instrText>
              </w:r>
              <w:r w:rsidR="001E32B2">
                <w:rPr>
                  <w:noProof/>
                  <w:webHidden/>
                </w:rPr>
              </w:r>
              <w:r w:rsidR="001E32B2">
                <w:rPr>
                  <w:noProof/>
                  <w:webHidden/>
                </w:rPr>
                <w:fldChar w:fldCharType="separate"/>
              </w:r>
              <w:ins w:id="52" w:author="Jacklyn Liu" w:date="2018-10-09T17:38:00Z">
                <w:r w:rsidR="00083A9D">
                  <w:rPr>
                    <w:noProof/>
                    <w:webHidden/>
                  </w:rPr>
                  <w:t>65</w:t>
                </w:r>
              </w:ins>
              <w:del w:id="53" w:author="Jacklyn Liu" w:date="2018-10-09T17:38:00Z">
                <w:r w:rsidR="00304152" w:rsidDel="00083A9D">
                  <w:rPr>
                    <w:noProof/>
                    <w:webHidden/>
                  </w:rPr>
                  <w:delText>61</w:delText>
                </w:r>
              </w:del>
              <w:r w:rsidR="001E32B2">
                <w:rPr>
                  <w:noProof/>
                  <w:webHidden/>
                </w:rPr>
                <w:fldChar w:fldCharType="end"/>
              </w:r>
              <w:r>
                <w:rPr>
                  <w:noProof/>
                </w:rPr>
                <w:fldChar w:fldCharType="end"/>
              </w:r>
            </w:p>
            <w:p w14:paraId="08DEF2D8" w14:textId="37844052" w:rsidR="00D20D19" w:rsidRDefault="00D20D19" w:rsidP="00D20D19">
              <w:pPr>
                <w:rPr>
                  <w:b/>
                  <w:bCs/>
                  <w:lang w:val="zh-CN"/>
                </w:rPr>
              </w:pPr>
              <w:r>
                <w:rPr>
                  <w:b/>
                  <w:bCs/>
                  <w:lang w:val="zh-CN"/>
                </w:rPr>
                <w:fldChar w:fldCharType="end"/>
              </w:r>
            </w:p>
          </w:sdtContent>
        </w:sdt>
        <w:p w14:paraId="0997A20A" w14:textId="1483265A" w:rsidR="0041525F" w:rsidRDefault="00174422" w:rsidP="00D20D19">
          <w:pPr>
            <w:pStyle w:val="TOC"/>
            <w:rPr>
              <w:b/>
              <w:bCs/>
              <w:noProof/>
            </w:rPr>
          </w:pPr>
        </w:p>
      </w:sdtContent>
    </w:sdt>
    <w:p w14:paraId="0837DEB9" w14:textId="5E59FFA8" w:rsidR="001C2488" w:rsidRPr="00F07C30" w:rsidRDefault="00364E99" w:rsidP="00CF143C">
      <w:pPr>
        <w:pStyle w:val="1"/>
        <w:spacing w:before="0" w:after="0"/>
      </w:pPr>
      <w:bookmarkStart w:id="54" w:name="_Toc524367283"/>
      <w:bookmarkStart w:id="55" w:name="_Toc525575454"/>
      <w:bookmarkStart w:id="56" w:name="_Toc525565290"/>
      <w:bookmarkStart w:id="57" w:name="_GoBack"/>
      <w:bookmarkEnd w:id="57"/>
      <w:r>
        <w:rPr>
          <w:sz w:val="28"/>
          <w:szCs w:val="28"/>
        </w:rPr>
        <w:t>Chapter 1: O</w:t>
      </w:r>
      <w:r>
        <w:rPr>
          <w:rFonts w:hint="eastAsia"/>
          <w:sz w:val="28"/>
          <w:szCs w:val="28"/>
        </w:rPr>
        <w:t>verview</w:t>
      </w:r>
      <w:bookmarkEnd w:id="1"/>
      <w:bookmarkEnd w:id="54"/>
      <w:bookmarkEnd w:id="55"/>
      <w:bookmarkEnd w:id="56"/>
    </w:p>
    <w:p w14:paraId="66E71195" w14:textId="7A5DAE85" w:rsidR="004F3F5A" w:rsidRPr="004F3F5A" w:rsidRDefault="00364E99" w:rsidP="00CF143C">
      <w:pPr>
        <w:pStyle w:val="2"/>
        <w:spacing w:before="0" w:after="0"/>
        <w:rPr>
          <w:szCs w:val="21"/>
        </w:rPr>
      </w:pPr>
      <w:bookmarkStart w:id="58" w:name="_Toc524367284"/>
      <w:bookmarkStart w:id="59" w:name="_Toc525575455"/>
      <w:bookmarkStart w:id="60" w:name="_Toc525565291"/>
      <w:r>
        <w:rPr>
          <w:rFonts w:hint="eastAsia"/>
          <w:szCs w:val="21"/>
        </w:rPr>
        <w:t>1</w:t>
      </w:r>
      <w:r>
        <w:rPr>
          <w:szCs w:val="21"/>
        </w:rPr>
        <w:t>.</w:t>
      </w:r>
      <w:r w:rsidR="00300A5A">
        <w:rPr>
          <w:szCs w:val="21"/>
        </w:rPr>
        <w:t>1</w:t>
      </w:r>
      <w:r>
        <w:rPr>
          <w:szCs w:val="21"/>
        </w:rPr>
        <w:t xml:space="preserve"> Applicable </w:t>
      </w:r>
      <w:r w:rsidR="00116A74">
        <w:rPr>
          <w:szCs w:val="21"/>
        </w:rPr>
        <w:t>V</w:t>
      </w:r>
      <w:r>
        <w:rPr>
          <w:szCs w:val="21"/>
        </w:rPr>
        <w:t>ersions</w:t>
      </w:r>
      <w:bookmarkEnd w:id="58"/>
      <w:bookmarkEnd w:id="59"/>
      <w:bookmarkEnd w:id="60"/>
    </w:p>
    <w:p w14:paraId="4EB868B3" w14:textId="76FD22B8" w:rsidR="00364E99" w:rsidRDefault="00364E99" w:rsidP="00364E99">
      <w:r>
        <w:rPr>
          <w:rFonts w:hint="eastAsia"/>
        </w:rPr>
        <w:t>T</w:t>
      </w:r>
      <w:r>
        <w:t>he Manual applies to the HPB BOE</w:t>
      </w:r>
      <w:r w:rsidR="00B04493">
        <w:t>100</w:t>
      </w:r>
      <w:r>
        <w:t xml:space="preserve"> </w:t>
      </w:r>
      <w:r w:rsidR="00B04493">
        <w:t>h</w:t>
      </w:r>
      <w:r>
        <w:t>ardware unit</w:t>
      </w:r>
      <w:r w:rsidR="007D1817">
        <w:t xml:space="preserve"> and </w:t>
      </w:r>
      <w:r w:rsidR="007D1817">
        <w:rPr>
          <w:rFonts w:hint="eastAsia"/>
        </w:rPr>
        <w:t>M</w:t>
      </w:r>
      <w:r w:rsidR="007D1817">
        <w:t>ainNet Software.</w:t>
      </w:r>
      <w:r>
        <w:t xml:space="preserve"> See details below</w:t>
      </w:r>
      <w:r w:rsidRPr="00E549C8">
        <w:rPr>
          <w:rFonts w:hint="eastAsia"/>
        </w:rPr>
        <w:t>：</w:t>
      </w:r>
    </w:p>
    <w:p w14:paraId="13958AAC" w14:textId="77777777" w:rsidR="00364E99" w:rsidRDefault="00364E99" w:rsidP="00364E99"/>
    <w:tbl>
      <w:tblPr>
        <w:tblStyle w:val="a5"/>
        <w:tblW w:w="0" w:type="auto"/>
        <w:tblLook w:val="04A0" w:firstRow="1" w:lastRow="0" w:firstColumn="1" w:lastColumn="0" w:noHBand="0" w:noVBand="1"/>
      </w:tblPr>
      <w:tblGrid>
        <w:gridCol w:w="1404"/>
        <w:gridCol w:w="1573"/>
        <w:gridCol w:w="3892"/>
      </w:tblGrid>
      <w:tr w:rsidR="00364E99" w14:paraId="22F2DA65" w14:textId="77777777" w:rsidTr="00116A74">
        <w:tc>
          <w:tcPr>
            <w:tcW w:w="1404" w:type="dxa"/>
          </w:tcPr>
          <w:p w14:paraId="6AF5B4AF" w14:textId="77777777" w:rsidR="00364E99" w:rsidRPr="00CF143C" w:rsidRDefault="00364E99" w:rsidP="00116A74">
            <w:pPr>
              <w:rPr>
                <w:b/>
              </w:rPr>
            </w:pPr>
            <w:r w:rsidRPr="00CF143C">
              <w:rPr>
                <w:b/>
              </w:rPr>
              <w:t>Name</w:t>
            </w:r>
          </w:p>
        </w:tc>
        <w:tc>
          <w:tcPr>
            <w:tcW w:w="1573" w:type="dxa"/>
          </w:tcPr>
          <w:p w14:paraId="6F21935C" w14:textId="28305CDF" w:rsidR="00364E99" w:rsidRPr="00CF143C" w:rsidRDefault="003D7BD3" w:rsidP="00116A74">
            <w:pPr>
              <w:rPr>
                <w:b/>
              </w:rPr>
            </w:pPr>
            <w:r w:rsidRPr="00CF143C">
              <w:rPr>
                <w:b/>
              </w:rPr>
              <w:t>Model</w:t>
            </w:r>
          </w:p>
        </w:tc>
        <w:tc>
          <w:tcPr>
            <w:tcW w:w="3892" w:type="dxa"/>
          </w:tcPr>
          <w:p w14:paraId="761F1EF0" w14:textId="77777777" w:rsidR="00364E99" w:rsidRPr="00CF143C" w:rsidRDefault="00364E99" w:rsidP="00116A74">
            <w:pPr>
              <w:rPr>
                <w:b/>
              </w:rPr>
            </w:pPr>
            <w:r w:rsidRPr="00CF143C">
              <w:rPr>
                <w:b/>
              </w:rPr>
              <w:t>Versions</w:t>
            </w:r>
          </w:p>
        </w:tc>
      </w:tr>
      <w:tr w:rsidR="00364E99" w14:paraId="1858F2DC" w14:textId="77777777" w:rsidTr="00116A74">
        <w:trPr>
          <w:trHeight w:val="125"/>
        </w:trPr>
        <w:tc>
          <w:tcPr>
            <w:tcW w:w="1404" w:type="dxa"/>
            <w:vMerge w:val="restart"/>
          </w:tcPr>
          <w:p w14:paraId="59B11C3F" w14:textId="77777777" w:rsidR="00364E99" w:rsidRDefault="00364E99" w:rsidP="00116A74">
            <w:pPr>
              <w:ind w:leftChars="13" w:left="27"/>
            </w:pPr>
            <w:r>
              <w:rPr>
                <w:rFonts w:hint="eastAsia"/>
              </w:rPr>
              <w:t>BOE</w:t>
            </w:r>
          </w:p>
        </w:tc>
        <w:tc>
          <w:tcPr>
            <w:tcW w:w="1573" w:type="dxa"/>
            <w:vMerge w:val="restart"/>
          </w:tcPr>
          <w:p w14:paraId="7A9588A1" w14:textId="77777777" w:rsidR="00364E99" w:rsidRDefault="00364E99" w:rsidP="00116A74">
            <w:r>
              <w:rPr>
                <w:rFonts w:hint="eastAsia"/>
              </w:rPr>
              <w:t>BOE100</w:t>
            </w:r>
          </w:p>
        </w:tc>
        <w:tc>
          <w:tcPr>
            <w:tcW w:w="3892" w:type="dxa"/>
          </w:tcPr>
          <w:p w14:paraId="55A79055" w14:textId="77777777" w:rsidR="00364E99" w:rsidRDefault="00364E99" w:rsidP="00116A74">
            <w:r>
              <w:rPr>
                <w:rFonts w:hint="eastAsia"/>
              </w:rPr>
              <w:t>H</w:t>
            </w:r>
            <w:r>
              <w:t>ardware</w:t>
            </w:r>
            <w:r>
              <w:rPr>
                <w:rFonts w:hint="eastAsia"/>
              </w:rPr>
              <w:t>：</w:t>
            </w:r>
            <w:r>
              <w:rPr>
                <w:rFonts w:hint="eastAsia"/>
              </w:rPr>
              <w:t>v1.1</w:t>
            </w:r>
          </w:p>
        </w:tc>
      </w:tr>
      <w:tr w:rsidR="00364E99" w14:paraId="6A84FCB1" w14:textId="77777777" w:rsidTr="00116A74">
        <w:trPr>
          <w:trHeight w:val="125"/>
        </w:trPr>
        <w:tc>
          <w:tcPr>
            <w:tcW w:w="1404" w:type="dxa"/>
            <w:vMerge/>
          </w:tcPr>
          <w:p w14:paraId="27699D91" w14:textId="77777777" w:rsidR="00364E99" w:rsidRDefault="00364E99" w:rsidP="00116A74"/>
        </w:tc>
        <w:tc>
          <w:tcPr>
            <w:tcW w:w="1573" w:type="dxa"/>
            <w:vMerge/>
          </w:tcPr>
          <w:p w14:paraId="19CE8DA2" w14:textId="77777777" w:rsidR="00364E99" w:rsidRDefault="00364E99" w:rsidP="00116A74"/>
        </w:tc>
        <w:tc>
          <w:tcPr>
            <w:tcW w:w="3892" w:type="dxa"/>
          </w:tcPr>
          <w:p w14:paraId="241C3E0B" w14:textId="77777777" w:rsidR="00364E99" w:rsidRDefault="00364E99" w:rsidP="00116A74">
            <w:r>
              <w:rPr>
                <w:rFonts w:hint="eastAsia"/>
              </w:rPr>
              <w:t>F</w:t>
            </w:r>
            <w:r>
              <w:t>irmware</w:t>
            </w:r>
            <w:r>
              <w:rPr>
                <w:rFonts w:hint="eastAsia"/>
              </w:rPr>
              <w:t>：</w:t>
            </w:r>
            <w:r>
              <w:rPr>
                <w:rFonts w:hint="eastAsia"/>
              </w:rPr>
              <w:t>v</w:t>
            </w:r>
            <w:r>
              <w:t>1.0.0.0</w:t>
            </w:r>
          </w:p>
        </w:tc>
      </w:tr>
      <w:tr w:rsidR="00364E99" w14:paraId="29608965" w14:textId="77777777" w:rsidTr="00116A74">
        <w:tc>
          <w:tcPr>
            <w:tcW w:w="1404" w:type="dxa"/>
          </w:tcPr>
          <w:p w14:paraId="0ADF0432" w14:textId="77777777" w:rsidR="00364E99" w:rsidRDefault="00364E99" w:rsidP="00116A74">
            <w:r>
              <w:rPr>
                <w:rFonts w:hint="eastAsia"/>
              </w:rPr>
              <w:t>M</w:t>
            </w:r>
            <w:r>
              <w:t>ainNet Software</w:t>
            </w:r>
          </w:p>
        </w:tc>
        <w:tc>
          <w:tcPr>
            <w:tcW w:w="1573" w:type="dxa"/>
          </w:tcPr>
          <w:p w14:paraId="28B0A93D" w14:textId="77777777" w:rsidR="00364E99" w:rsidRDefault="00364E99" w:rsidP="00116A74">
            <w:r>
              <w:rPr>
                <w:rFonts w:hint="eastAsia"/>
              </w:rPr>
              <w:t>——</w:t>
            </w:r>
          </w:p>
        </w:tc>
        <w:tc>
          <w:tcPr>
            <w:tcW w:w="3892" w:type="dxa"/>
          </w:tcPr>
          <w:p w14:paraId="1C59500B" w14:textId="77777777" w:rsidR="00364E99" w:rsidRDefault="00364E99" w:rsidP="00116A74">
            <w:r>
              <w:t>V1.0.0.0</w:t>
            </w:r>
          </w:p>
        </w:tc>
      </w:tr>
    </w:tbl>
    <w:p w14:paraId="4B3623CF" w14:textId="009E5622" w:rsidR="00300A5A" w:rsidRPr="004F3F5A" w:rsidRDefault="00300A5A" w:rsidP="00300A5A">
      <w:pPr>
        <w:pStyle w:val="2"/>
        <w:spacing w:before="0" w:after="0"/>
        <w:rPr>
          <w:szCs w:val="21"/>
        </w:rPr>
      </w:pPr>
      <w:bookmarkStart w:id="61" w:name="_Toc524367285"/>
      <w:bookmarkStart w:id="62" w:name="_Toc525575456"/>
      <w:bookmarkStart w:id="63" w:name="_Toc525565292"/>
      <w:r>
        <w:rPr>
          <w:rFonts w:hint="eastAsia"/>
          <w:szCs w:val="21"/>
        </w:rPr>
        <w:t>1</w:t>
      </w:r>
      <w:r>
        <w:rPr>
          <w:szCs w:val="21"/>
        </w:rPr>
        <w:t>.2 T</w:t>
      </w:r>
      <w:r>
        <w:rPr>
          <w:rFonts w:hint="eastAsia"/>
          <w:szCs w:val="21"/>
        </w:rPr>
        <w:t>erms</w:t>
      </w:r>
      <w:r>
        <w:rPr>
          <w:szCs w:val="21"/>
        </w:rPr>
        <w:t xml:space="preserve"> Description</w:t>
      </w:r>
      <w:bookmarkEnd w:id="61"/>
      <w:bookmarkEnd w:id="62"/>
      <w:bookmarkEnd w:id="63"/>
    </w:p>
    <w:p w14:paraId="71AEA06E" w14:textId="204B0C8E" w:rsidR="00300A5A" w:rsidRPr="00CF143C" w:rsidRDefault="00300A5A" w:rsidP="00300A5A">
      <w:r w:rsidRPr="00CF143C">
        <w:t>Please see the table below for description of HPB specific terms:</w:t>
      </w:r>
    </w:p>
    <w:tbl>
      <w:tblPr>
        <w:tblStyle w:val="a5"/>
        <w:tblW w:w="0" w:type="auto"/>
        <w:tblInd w:w="-5" w:type="dxa"/>
        <w:tblLook w:val="04A0" w:firstRow="1" w:lastRow="0" w:firstColumn="1" w:lastColumn="0" w:noHBand="0" w:noVBand="1"/>
      </w:tblPr>
      <w:tblGrid>
        <w:gridCol w:w="845"/>
        <w:gridCol w:w="2409"/>
        <w:gridCol w:w="4968"/>
      </w:tblGrid>
      <w:tr w:rsidR="00300A5A" w14:paraId="52B700E5" w14:textId="77777777" w:rsidTr="00CF143C">
        <w:tc>
          <w:tcPr>
            <w:tcW w:w="845" w:type="dxa"/>
          </w:tcPr>
          <w:p w14:paraId="534D84B6" w14:textId="4581DE83" w:rsidR="00300A5A" w:rsidRPr="00CF143C" w:rsidRDefault="00300A5A" w:rsidP="00CF143C">
            <w:pPr>
              <w:spacing w:line="276" w:lineRule="auto"/>
              <w:jc w:val="center"/>
              <w:rPr>
                <w:b/>
              </w:rPr>
            </w:pPr>
            <w:r w:rsidRPr="00CF143C">
              <w:rPr>
                <w:b/>
              </w:rPr>
              <w:t>N</w:t>
            </w:r>
            <w:r w:rsidR="009D6641">
              <w:rPr>
                <w:b/>
              </w:rPr>
              <w:t>o</w:t>
            </w:r>
            <w:r w:rsidRPr="00CF143C">
              <w:rPr>
                <w:b/>
              </w:rPr>
              <w:t>.</w:t>
            </w:r>
          </w:p>
        </w:tc>
        <w:tc>
          <w:tcPr>
            <w:tcW w:w="2409" w:type="dxa"/>
          </w:tcPr>
          <w:p w14:paraId="0B5373D1" w14:textId="3F9332E6" w:rsidR="00300A5A" w:rsidRPr="00CF143C" w:rsidRDefault="00300A5A" w:rsidP="00CF143C">
            <w:pPr>
              <w:spacing w:line="276" w:lineRule="auto"/>
              <w:jc w:val="center"/>
              <w:rPr>
                <w:b/>
              </w:rPr>
            </w:pPr>
            <w:r w:rsidRPr="00CF143C">
              <w:rPr>
                <w:b/>
              </w:rPr>
              <w:t>Name</w:t>
            </w:r>
          </w:p>
        </w:tc>
        <w:tc>
          <w:tcPr>
            <w:tcW w:w="4968" w:type="dxa"/>
          </w:tcPr>
          <w:p w14:paraId="1B8EDCBD" w14:textId="4101CBFF" w:rsidR="00300A5A" w:rsidRPr="00CF143C" w:rsidRDefault="00300A5A" w:rsidP="00CF143C">
            <w:pPr>
              <w:spacing w:line="276" w:lineRule="auto"/>
              <w:jc w:val="center"/>
              <w:rPr>
                <w:b/>
              </w:rPr>
            </w:pPr>
            <w:r w:rsidRPr="00CF143C">
              <w:rPr>
                <w:b/>
              </w:rPr>
              <w:t>Description</w:t>
            </w:r>
          </w:p>
        </w:tc>
      </w:tr>
      <w:tr w:rsidR="00300A5A" w14:paraId="78074FF9" w14:textId="77777777" w:rsidTr="00CF143C">
        <w:tc>
          <w:tcPr>
            <w:tcW w:w="845" w:type="dxa"/>
          </w:tcPr>
          <w:p w14:paraId="51AA40E9" w14:textId="77777777" w:rsidR="00300A5A" w:rsidRPr="00CF143C" w:rsidRDefault="00300A5A" w:rsidP="007E48A2">
            <w:pPr>
              <w:jc w:val="center"/>
            </w:pPr>
            <w:r w:rsidRPr="00CF143C">
              <w:t>1</w:t>
            </w:r>
          </w:p>
        </w:tc>
        <w:tc>
          <w:tcPr>
            <w:tcW w:w="2409" w:type="dxa"/>
          </w:tcPr>
          <w:p w14:paraId="217E063B" w14:textId="77777777" w:rsidR="00300A5A" w:rsidRPr="00CF143C" w:rsidRDefault="00300A5A" w:rsidP="00CF143C">
            <w:pPr>
              <w:jc w:val="left"/>
            </w:pPr>
            <w:r w:rsidRPr="00CF143C">
              <w:t>BOE node</w:t>
            </w:r>
          </w:p>
        </w:tc>
        <w:tc>
          <w:tcPr>
            <w:tcW w:w="4968" w:type="dxa"/>
          </w:tcPr>
          <w:p w14:paraId="7AC1CDF6" w14:textId="2E988F59" w:rsidR="00300A5A" w:rsidRPr="00CF143C" w:rsidRDefault="009D6641" w:rsidP="00CF143C">
            <w:pPr>
              <w:jc w:val="left"/>
            </w:pPr>
            <w:r>
              <w:t>R</w:t>
            </w:r>
            <w:r w:rsidR="00470CB6" w:rsidRPr="00CF143C">
              <w:t>efers</w:t>
            </w:r>
            <w:r w:rsidR="00300A5A" w:rsidRPr="00CF143C">
              <w:t xml:space="preserve"> to </w:t>
            </w:r>
            <w:r w:rsidR="00470CB6" w:rsidRPr="00CF143C">
              <w:t xml:space="preserve">both </w:t>
            </w:r>
            <w:r>
              <w:t>C</w:t>
            </w:r>
            <w:r w:rsidR="00300A5A" w:rsidRPr="00CF143C">
              <w:t xml:space="preserve">andidate </w:t>
            </w:r>
            <w:r>
              <w:t>N</w:t>
            </w:r>
            <w:r w:rsidR="00300A5A" w:rsidRPr="00CF143C">
              <w:t xml:space="preserve">ode and </w:t>
            </w:r>
            <w:r>
              <w:t>H</w:t>
            </w:r>
            <w:r w:rsidR="00300A5A" w:rsidRPr="00CF143C">
              <w:t>igh-</w:t>
            </w:r>
            <w:r>
              <w:t>P</w:t>
            </w:r>
            <w:r w:rsidR="00300A5A" w:rsidRPr="00CF143C">
              <w:t>erformance node</w:t>
            </w:r>
            <w:r w:rsidR="00E851BB" w:rsidRPr="00CF143C">
              <w:t>.</w:t>
            </w:r>
          </w:p>
        </w:tc>
      </w:tr>
      <w:tr w:rsidR="00300A5A" w14:paraId="6FBC79F9" w14:textId="77777777" w:rsidTr="00CF143C">
        <w:tc>
          <w:tcPr>
            <w:tcW w:w="845" w:type="dxa"/>
          </w:tcPr>
          <w:p w14:paraId="4B93FC2B" w14:textId="77777777" w:rsidR="00300A5A" w:rsidRPr="00CF143C" w:rsidRDefault="00300A5A" w:rsidP="007E48A2">
            <w:pPr>
              <w:jc w:val="center"/>
            </w:pPr>
            <w:r w:rsidRPr="00CF143C">
              <w:t>2</w:t>
            </w:r>
          </w:p>
        </w:tc>
        <w:tc>
          <w:tcPr>
            <w:tcW w:w="2409" w:type="dxa"/>
          </w:tcPr>
          <w:p w14:paraId="6857B45E" w14:textId="77777777" w:rsidR="00300A5A" w:rsidRPr="00CF143C" w:rsidRDefault="00300A5A" w:rsidP="00CF143C">
            <w:pPr>
              <w:jc w:val="left"/>
            </w:pPr>
            <w:r w:rsidRPr="00CF143C">
              <w:t>Synchronization Node</w:t>
            </w:r>
          </w:p>
        </w:tc>
        <w:tc>
          <w:tcPr>
            <w:tcW w:w="4968" w:type="dxa"/>
          </w:tcPr>
          <w:p w14:paraId="07AF6B85" w14:textId="2DC008DF" w:rsidR="00300A5A" w:rsidRPr="00CF143C" w:rsidRDefault="009D6641" w:rsidP="00CF143C">
            <w:pPr>
              <w:jc w:val="left"/>
            </w:pPr>
            <w:r>
              <w:t>R</w:t>
            </w:r>
            <w:r w:rsidR="00783AF4" w:rsidRPr="00CF143C">
              <w:t>efers to nodes that are without a BOE hardware unit and only used to synchronize blocks.</w:t>
            </w:r>
          </w:p>
        </w:tc>
      </w:tr>
      <w:tr w:rsidR="00300A5A" w14:paraId="1960CCA8" w14:textId="77777777" w:rsidTr="00CF143C">
        <w:tc>
          <w:tcPr>
            <w:tcW w:w="845" w:type="dxa"/>
          </w:tcPr>
          <w:p w14:paraId="2CA02930" w14:textId="77777777" w:rsidR="00300A5A" w:rsidRPr="00CF143C" w:rsidRDefault="00300A5A" w:rsidP="007E48A2">
            <w:pPr>
              <w:jc w:val="center"/>
            </w:pPr>
            <w:r w:rsidRPr="00CF143C">
              <w:t>3</w:t>
            </w:r>
          </w:p>
        </w:tc>
        <w:tc>
          <w:tcPr>
            <w:tcW w:w="2409" w:type="dxa"/>
          </w:tcPr>
          <w:p w14:paraId="48ADB4FC" w14:textId="77777777" w:rsidR="00300A5A" w:rsidRPr="00CF143C" w:rsidRDefault="00300A5A" w:rsidP="00CF143C">
            <w:pPr>
              <w:jc w:val="left"/>
            </w:pPr>
            <w:r w:rsidRPr="00CF143C">
              <w:t>Candidate node</w:t>
            </w:r>
          </w:p>
        </w:tc>
        <w:tc>
          <w:tcPr>
            <w:tcW w:w="4968" w:type="dxa"/>
          </w:tcPr>
          <w:p w14:paraId="4B04FCBD" w14:textId="6CFF1E4E" w:rsidR="00300A5A" w:rsidRPr="00CF143C" w:rsidRDefault="009D6641" w:rsidP="00CF143C">
            <w:pPr>
              <w:jc w:val="left"/>
            </w:pPr>
            <w:r>
              <w:t>A Candidate-Node can become a HP-Node through consensus algorithm election.</w:t>
            </w:r>
          </w:p>
        </w:tc>
      </w:tr>
      <w:tr w:rsidR="00300A5A" w:rsidRPr="003416A5" w14:paraId="5DD91156" w14:textId="77777777" w:rsidTr="00CF143C">
        <w:tc>
          <w:tcPr>
            <w:tcW w:w="845" w:type="dxa"/>
          </w:tcPr>
          <w:p w14:paraId="31981562" w14:textId="77777777" w:rsidR="00300A5A" w:rsidRPr="00CF143C" w:rsidRDefault="00300A5A" w:rsidP="007E48A2">
            <w:pPr>
              <w:jc w:val="center"/>
            </w:pPr>
            <w:r w:rsidRPr="00CF143C">
              <w:t>4</w:t>
            </w:r>
          </w:p>
        </w:tc>
        <w:tc>
          <w:tcPr>
            <w:tcW w:w="2409" w:type="dxa"/>
          </w:tcPr>
          <w:p w14:paraId="6DE51CA4" w14:textId="77777777" w:rsidR="00300A5A" w:rsidRPr="00CF143C" w:rsidRDefault="00300A5A" w:rsidP="00CF143C">
            <w:pPr>
              <w:jc w:val="left"/>
            </w:pPr>
            <w:r w:rsidRPr="00CF143C">
              <w:t>High performance node</w:t>
            </w:r>
          </w:p>
        </w:tc>
        <w:tc>
          <w:tcPr>
            <w:tcW w:w="4968" w:type="dxa"/>
          </w:tcPr>
          <w:p w14:paraId="0988BD76" w14:textId="1F5F5D83" w:rsidR="00300A5A" w:rsidRPr="00CF143C" w:rsidRDefault="009D6641" w:rsidP="00CF143C">
            <w:pPr>
              <w:jc w:val="left"/>
            </w:pPr>
            <w:r w:rsidRPr="009D6641">
              <w:t>High Performance-Node responsible for block generation and synchronization</w:t>
            </w:r>
            <w:r>
              <w:t>.</w:t>
            </w:r>
          </w:p>
        </w:tc>
      </w:tr>
      <w:tr w:rsidR="00300A5A" w14:paraId="3FAB67E1" w14:textId="77777777" w:rsidTr="00CF143C">
        <w:tc>
          <w:tcPr>
            <w:tcW w:w="845" w:type="dxa"/>
          </w:tcPr>
          <w:p w14:paraId="6B7AF64B" w14:textId="77777777" w:rsidR="00300A5A" w:rsidRPr="00CF143C" w:rsidRDefault="00300A5A" w:rsidP="007E48A2">
            <w:pPr>
              <w:jc w:val="center"/>
            </w:pPr>
            <w:r w:rsidRPr="00CF143C">
              <w:t>5</w:t>
            </w:r>
          </w:p>
        </w:tc>
        <w:tc>
          <w:tcPr>
            <w:tcW w:w="2409" w:type="dxa"/>
          </w:tcPr>
          <w:p w14:paraId="3DA8449E" w14:textId="28932543" w:rsidR="00300A5A" w:rsidRPr="00CF143C" w:rsidRDefault="009D6641" w:rsidP="00CF143C">
            <w:pPr>
              <w:jc w:val="left"/>
            </w:pPr>
            <w:r w:rsidRPr="007E48A2">
              <w:t>Genesis</w:t>
            </w:r>
            <w:r w:rsidR="00300A5A" w:rsidRPr="00CF143C">
              <w:t xml:space="preserve"> file</w:t>
            </w:r>
          </w:p>
        </w:tc>
        <w:tc>
          <w:tcPr>
            <w:tcW w:w="4968" w:type="dxa"/>
          </w:tcPr>
          <w:p w14:paraId="7B5D26EE" w14:textId="7D65D60F" w:rsidR="00300A5A" w:rsidRPr="00CF143C" w:rsidRDefault="00E851BB" w:rsidP="00CF143C">
            <w:pPr>
              <w:jc w:val="left"/>
            </w:pPr>
            <w:r w:rsidRPr="00CF143C">
              <w:t>File that contains information of genesis blocks.</w:t>
            </w:r>
          </w:p>
        </w:tc>
      </w:tr>
      <w:tr w:rsidR="00300A5A" w14:paraId="1669CEB8" w14:textId="77777777" w:rsidTr="00CF143C">
        <w:tc>
          <w:tcPr>
            <w:tcW w:w="845" w:type="dxa"/>
          </w:tcPr>
          <w:p w14:paraId="2DBD007A" w14:textId="77777777" w:rsidR="00300A5A" w:rsidRPr="00CF143C" w:rsidRDefault="00300A5A" w:rsidP="007E48A2">
            <w:pPr>
              <w:jc w:val="center"/>
            </w:pPr>
            <w:r w:rsidRPr="00CF143C">
              <w:t>6</w:t>
            </w:r>
          </w:p>
        </w:tc>
        <w:tc>
          <w:tcPr>
            <w:tcW w:w="2409" w:type="dxa"/>
          </w:tcPr>
          <w:p w14:paraId="0269A365" w14:textId="77777777" w:rsidR="00300A5A" w:rsidRPr="00CF143C" w:rsidRDefault="00300A5A" w:rsidP="00CF143C">
            <w:pPr>
              <w:jc w:val="left"/>
            </w:pPr>
            <w:r w:rsidRPr="00CF143C">
              <w:t>Boot mode configuration</w:t>
            </w:r>
          </w:p>
        </w:tc>
        <w:tc>
          <w:tcPr>
            <w:tcW w:w="4968" w:type="dxa"/>
          </w:tcPr>
          <w:p w14:paraId="29AE1509" w14:textId="612B2D65" w:rsidR="00300A5A" w:rsidRPr="00CF143C" w:rsidRDefault="009D6641" w:rsidP="00CF143C">
            <w:pPr>
              <w:jc w:val="left"/>
            </w:pPr>
            <w:r>
              <w:t>Changes</w:t>
            </w:r>
            <w:r w:rsidR="00E851BB" w:rsidRPr="00CF143C">
              <w:t xml:space="preserve"> the boot mode of </w:t>
            </w:r>
            <w:r>
              <w:t xml:space="preserve">the </w:t>
            </w:r>
            <w:r w:rsidR="00E851BB" w:rsidRPr="00CF143C">
              <w:t>BOE hardware unit.</w:t>
            </w:r>
          </w:p>
        </w:tc>
      </w:tr>
      <w:tr w:rsidR="00300A5A" w14:paraId="324157F2" w14:textId="77777777" w:rsidTr="00CF143C">
        <w:tc>
          <w:tcPr>
            <w:tcW w:w="845" w:type="dxa"/>
          </w:tcPr>
          <w:p w14:paraId="742C2828" w14:textId="77777777" w:rsidR="00300A5A" w:rsidRPr="00CF143C" w:rsidRDefault="00300A5A" w:rsidP="007E48A2">
            <w:pPr>
              <w:jc w:val="center"/>
            </w:pPr>
            <w:r w:rsidRPr="00CF143C">
              <w:t>7</w:t>
            </w:r>
          </w:p>
        </w:tc>
        <w:tc>
          <w:tcPr>
            <w:tcW w:w="2409" w:type="dxa"/>
          </w:tcPr>
          <w:p w14:paraId="6802ADFB" w14:textId="77777777" w:rsidR="00300A5A" w:rsidRPr="00CF143C" w:rsidRDefault="00300A5A" w:rsidP="00CF143C">
            <w:pPr>
              <w:jc w:val="left"/>
            </w:pPr>
            <w:r w:rsidRPr="00CF143C">
              <w:t>Flash boot mode</w:t>
            </w:r>
          </w:p>
        </w:tc>
        <w:tc>
          <w:tcPr>
            <w:tcW w:w="4968" w:type="dxa"/>
          </w:tcPr>
          <w:p w14:paraId="49D9593D" w14:textId="4D5E5DF4" w:rsidR="00300A5A" w:rsidRPr="00CF143C" w:rsidRDefault="009D4A8D" w:rsidP="00CF143C">
            <w:pPr>
              <w:jc w:val="left"/>
            </w:pPr>
            <w:r w:rsidRPr="00CF143C">
              <w:t>Switching to this mode can start the BOE hardware unit by reading programs from flash.</w:t>
            </w:r>
          </w:p>
        </w:tc>
      </w:tr>
      <w:tr w:rsidR="00300A5A" w14:paraId="71270BD4" w14:textId="77777777" w:rsidTr="00CF143C">
        <w:tc>
          <w:tcPr>
            <w:tcW w:w="845" w:type="dxa"/>
          </w:tcPr>
          <w:p w14:paraId="0FD7B024" w14:textId="77777777" w:rsidR="00300A5A" w:rsidRPr="00CF143C" w:rsidRDefault="00300A5A" w:rsidP="007E48A2">
            <w:pPr>
              <w:jc w:val="center"/>
            </w:pPr>
            <w:r w:rsidRPr="00CF143C">
              <w:t>8</w:t>
            </w:r>
          </w:p>
        </w:tc>
        <w:tc>
          <w:tcPr>
            <w:tcW w:w="2409" w:type="dxa"/>
          </w:tcPr>
          <w:p w14:paraId="1CF887FC" w14:textId="77777777" w:rsidR="00300A5A" w:rsidRPr="00CF143C" w:rsidRDefault="00300A5A" w:rsidP="00CF143C">
            <w:pPr>
              <w:jc w:val="left"/>
            </w:pPr>
            <w:r w:rsidRPr="00CF143C">
              <w:t>SD Card boot mode</w:t>
            </w:r>
          </w:p>
        </w:tc>
        <w:tc>
          <w:tcPr>
            <w:tcW w:w="4968" w:type="dxa"/>
          </w:tcPr>
          <w:p w14:paraId="0585980E" w14:textId="5F0F9F1B" w:rsidR="00300A5A" w:rsidRPr="00CF143C" w:rsidRDefault="009D4A8D" w:rsidP="00CF143C">
            <w:pPr>
              <w:jc w:val="left"/>
            </w:pPr>
            <w:r w:rsidRPr="00CF143C">
              <w:t>Switching to this mode can start the BOE hardware unit by reading programs from SD card.</w:t>
            </w:r>
          </w:p>
        </w:tc>
      </w:tr>
    </w:tbl>
    <w:p w14:paraId="490B56BD" w14:textId="77777777" w:rsidR="00B278B2" w:rsidRDefault="00B278B2">
      <w:pPr>
        <w:widowControl/>
        <w:jc w:val="left"/>
        <w:rPr>
          <w:rFonts w:asciiTheme="majorHAnsi" w:eastAsiaTheme="majorEastAsia" w:hAnsiTheme="majorHAnsi" w:cstheme="majorHAnsi"/>
          <w:b/>
          <w:bCs/>
          <w:caps/>
          <w:sz w:val="22"/>
          <w:szCs w:val="21"/>
        </w:rPr>
      </w:pPr>
      <w:bookmarkStart w:id="64" w:name="_Toc522025489"/>
      <w:bookmarkStart w:id="65" w:name="_Toc524367286"/>
      <w:r>
        <w:rPr>
          <w:rFonts w:cstheme="majorHAnsi"/>
          <w:szCs w:val="21"/>
        </w:rPr>
        <w:br w:type="page"/>
      </w:r>
    </w:p>
    <w:p w14:paraId="5F4D03D3" w14:textId="7DB5F881" w:rsidR="00300A5A" w:rsidRPr="00300A5A" w:rsidRDefault="00364E99">
      <w:pPr>
        <w:pStyle w:val="2"/>
        <w:spacing w:before="0" w:after="0"/>
        <w:rPr>
          <w:rFonts w:cstheme="majorHAnsi"/>
          <w:szCs w:val="21"/>
        </w:rPr>
      </w:pPr>
      <w:bookmarkStart w:id="66" w:name="_Toc525575457"/>
      <w:bookmarkStart w:id="67" w:name="_Toc525565293"/>
      <w:r w:rsidRPr="0080475E">
        <w:rPr>
          <w:rFonts w:cstheme="majorHAnsi"/>
          <w:szCs w:val="21"/>
        </w:rPr>
        <w:lastRenderedPageBreak/>
        <w:t>1.</w:t>
      </w:r>
      <w:r w:rsidR="005F610C" w:rsidRPr="0080475E">
        <w:rPr>
          <w:rFonts w:cstheme="majorHAnsi"/>
          <w:szCs w:val="21"/>
        </w:rPr>
        <w:t>3</w:t>
      </w:r>
      <w:bookmarkEnd w:id="64"/>
      <w:r w:rsidR="005856E8">
        <w:rPr>
          <w:rFonts w:cstheme="majorHAnsi"/>
          <w:szCs w:val="21"/>
        </w:rPr>
        <w:t xml:space="preserve"> Target users</w:t>
      </w:r>
      <w:bookmarkEnd w:id="65"/>
      <w:bookmarkEnd w:id="66"/>
      <w:bookmarkEnd w:id="67"/>
    </w:p>
    <w:p w14:paraId="3619D417" w14:textId="0C2BF191" w:rsidR="005856E8" w:rsidRPr="007E48A2" w:rsidRDefault="005856E8" w:rsidP="00CF143C">
      <w:r w:rsidRPr="007E48A2">
        <w:t>The Manual is targeted at following users:</w:t>
      </w:r>
    </w:p>
    <w:p w14:paraId="17EA458F" w14:textId="637AE023" w:rsidR="005856E8" w:rsidRDefault="005856E8" w:rsidP="00CF143C">
      <w:pPr>
        <w:pStyle w:val="a3"/>
        <w:numPr>
          <w:ilvl w:val="0"/>
          <w:numId w:val="51"/>
        </w:numPr>
        <w:ind w:left="426" w:firstLineChars="0"/>
      </w:pPr>
      <w:r w:rsidRPr="00CF143C">
        <w:t xml:space="preserve">Node owners: </w:t>
      </w:r>
      <w:r w:rsidR="00913330" w:rsidRPr="007E48A2">
        <w:t>Individuals</w:t>
      </w:r>
      <w:r w:rsidRPr="00CF143C">
        <w:t xml:space="preserve"> or organizations run the HPB MainNet and receive block rewards for verifying transactions </w:t>
      </w:r>
    </w:p>
    <w:p w14:paraId="32CC539C" w14:textId="6BCCBA17" w:rsidR="00913330" w:rsidRPr="007E48A2" w:rsidRDefault="00913330" w:rsidP="00CF143C">
      <w:pPr>
        <w:pStyle w:val="a3"/>
        <w:numPr>
          <w:ilvl w:val="0"/>
          <w:numId w:val="51"/>
        </w:numPr>
        <w:ind w:left="426" w:firstLineChars="0"/>
      </w:pPr>
      <w:r>
        <w:t>D</w:t>
      </w:r>
      <w:r w:rsidR="005856E8" w:rsidRPr="00CF143C">
        <w:t xml:space="preserve">App developers: Individuals and developer teams who develop distributed applications on the HPB blockchain. </w:t>
      </w:r>
    </w:p>
    <w:p w14:paraId="3E41B1A8" w14:textId="0E3FE4DE" w:rsidR="005856E8" w:rsidRPr="007E48A2" w:rsidRDefault="005856E8" w:rsidP="00CF143C">
      <w:pPr>
        <w:pStyle w:val="a3"/>
        <w:numPr>
          <w:ilvl w:val="0"/>
          <w:numId w:val="51"/>
        </w:numPr>
        <w:ind w:left="426" w:firstLineChars="0"/>
      </w:pPr>
      <w:r w:rsidRPr="001A384F">
        <w:t>Regular users: HPB account owners who are able to manage, initiate and process HPB transactions through HPB Wallet and download and use HPB MainNet D</w:t>
      </w:r>
      <w:r w:rsidR="00913330">
        <w:t>App</w:t>
      </w:r>
      <w:r w:rsidRPr="007E48A2">
        <w:t>.</w:t>
      </w:r>
    </w:p>
    <w:p w14:paraId="79495FC8" w14:textId="77777777" w:rsidR="005856E8" w:rsidRPr="003D1D7C" w:rsidRDefault="005856E8" w:rsidP="00CF143C">
      <w:r w:rsidRPr="007E48A2">
        <w:t>The Manual aims at providing guidance of HPB MainNet Node installation and regular maintenance to Node Owners.</w:t>
      </w:r>
    </w:p>
    <w:p w14:paraId="7DC35C8B" w14:textId="584587DE" w:rsidR="00364E99" w:rsidRPr="005856E8" w:rsidRDefault="005856E8">
      <w:pPr>
        <w:pStyle w:val="2"/>
        <w:spacing w:before="0" w:after="0"/>
        <w:rPr>
          <w:rFonts w:cstheme="majorHAnsi"/>
          <w:caps w:val="0"/>
          <w:szCs w:val="21"/>
        </w:rPr>
      </w:pPr>
      <w:bookmarkStart w:id="68" w:name="_Toc524367287"/>
      <w:bookmarkStart w:id="69" w:name="_Toc525575458"/>
      <w:bookmarkStart w:id="70" w:name="_Toc525565294"/>
      <w:r w:rsidRPr="0080475E">
        <w:rPr>
          <w:rFonts w:cstheme="majorHAnsi"/>
          <w:szCs w:val="21"/>
        </w:rPr>
        <w:t>1.</w:t>
      </w:r>
      <w:r>
        <w:rPr>
          <w:rFonts w:cstheme="majorHAnsi"/>
          <w:szCs w:val="21"/>
        </w:rPr>
        <w:t xml:space="preserve">4 </w:t>
      </w:r>
      <w:r w:rsidRPr="00767318">
        <w:rPr>
          <w:rFonts w:cstheme="majorHAnsi"/>
          <w:szCs w:val="21"/>
        </w:rPr>
        <w:t xml:space="preserve">Reading </w:t>
      </w:r>
      <w:r>
        <w:rPr>
          <w:rFonts w:cstheme="majorHAnsi"/>
          <w:szCs w:val="21"/>
        </w:rPr>
        <w:t>G</w:t>
      </w:r>
      <w:r w:rsidRPr="0080475E">
        <w:rPr>
          <w:rFonts w:cstheme="majorHAnsi"/>
          <w:szCs w:val="21"/>
        </w:rPr>
        <w:t>uide</w:t>
      </w:r>
      <w:bookmarkEnd w:id="68"/>
      <w:bookmarkEnd w:id="69"/>
      <w:bookmarkEnd w:id="70"/>
    </w:p>
    <w:p w14:paraId="4AC2360F" w14:textId="10DF0CC3" w:rsidR="00364E99" w:rsidRDefault="00364E99" w:rsidP="00364E99">
      <w:r>
        <w:rPr>
          <w:rFonts w:hint="eastAsia"/>
        </w:rPr>
        <w:t>H</w:t>
      </w:r>
      <w:r>
        <w:t xml:space="preserve">PB MainNet Nodes consist of Node owners’ self-configured servers that are required to install </w:t>
      </w:r>
      <w:r w:rsidR="00B04493">
        <w:t xml:space="preserve">the </w:t>
      </w:r>
      <w:r>
        <w:t>BOE100 hardware unit provided by HPB.</w:t>
      </w:r>
      <w:r w:rsidR="00744470">
        <w:t xml:space="preserve"> </w:t>
      </w:r>
      <w:r w:rsidR="00004DFC">
        <w:t>Node owners are required to follow the following steps for installation and daily maintenance.</w:t>
      </w:r>
      <w:r w:rsidR="00004DFC" w:rsidDel="00004DFC">
        <w:rPr>
          <w:rStyle w:val="a8"/>
        </w:rPr>
        <w:t xml:space="preserve"> </w:t>
      </w:r>
    </w:p>
    <w:p w14:paraId="17A0B724" w14:textId="77777777" w:rsidR="00364E99" w:rsidRDefault="00364E99" w:rsidP="00364E99"/>
    <w:tbl>
      <w:tblPr>
        <w:tblStyle w:val="a5"/>
        <w:tblW w:w="0" w:type="auto"/>
        <w:jc w:val="center"/>
        <w:tblLook w:val="04A0" w:firstRow="1" w:lastRow="0" w:firstColumn="1" w:lastColumn="0" w:noHBand="0" w:noVBand="1"/>
      </w:tblPr>
      <w:tblGrid>
        <w:gridCol w:w="587"/>
        <w:gridCol w:w="1915"/>
        <w:gridCol w:w="1321"/>
        <w:gridCol w:w="4473"/>
      </w:tblGrid>
      <w:tr w:rsidR="005147DE" w:rsidRPr="002C1CD7" w14:paraId="05470961" w14:textId="77777777" w:rsidTr="00CF143C">
        <w:trPr>
          <w:jc w:val="center"/>
        </w:trPr>
        <w:tc>
          <w:tcPr>
            <w:tcW w:w="587" w:type="dxa"/>
          </w:tcPr>
          <w:p w14:paraId="0B9EA3D1" w14:textId="77777777" w:rsidR="005147DE" w:rsidRPr="009D2D23" w:rsidRDefault="005147DE" w:rsidP="00004DFC">
            <w:pPr>
              <w:spacing w:line="276" w:lineRule="auto"/>
              <w:jc w:val="center"/>
              <w:rPr>
                <w:b/>
              </w:rPr>
            </w:pPr>
            <w:r w:rsidRPr="009D2D23">
              <w:rPr>
                <w:b/>
              </w:rPr>
              <w:t>No.</w:t>
            </w:r>
          </w:p>
        </w:tc>
        <w:tc>
          <w:tcPr>
            <w:tcW w:w="1915" w:type="dxa"/>
          </w:tcPr>
          <w:p w14:paraId="5FFF4431" w14:textId="77777777" w:rsidR="005147DE" w:rsidRPr="009D2D23" w:rsidRDefault="005147DE" w:rsidP="00004DFC">
            <w:pPr>
              <w:spacing w:line="276" w:lineRule="auto"/>
              <w:jc w:val="center"/>
              <w:rPr>
                <w:b/>
              </w:rPr>
            </w:pPr>
            <w:r w:rsidRPr="009D2D23">
              <w:rPr>
                <w:b/>
              </w:rPr>
              <w:t>Steps</w:t>
            </w:r>
          </w:p>
        </w:tc>
        <w:tc>
          <w:tcPr>
            <w:tcW w:w="1321" w:type="dxa"/>
          </w:tcPr>
          <w:p w14:paraId="00374E63" w14:textId="7D98DF7B" w:rsidR="005147DE" w:rsidRPr="009D2D23" w:rsidRDefault="005147DE" w:rsidP="00004DFC">
            <w:pPr>
              <w:spacing w:line="276" w:lineRule="auto"/>
              <w:jc w:val="center"/>
              <w:rPr>
                <w:b/>
              </w:rPr>
            </w:pPr>
            <w:r>
              <w:rPr>
                <w:rFonts w:hint="eastAsia"/>
                <w:b/>
              </w:rPr>
              <w:t>T</w:t>
            </w:r>
            <w:r>
              <w:rPr>
                <w:b/>
              </w:rPr>
              <w:t>arget User</w:t>
            </w:r>
          </w:p>
        </w:tc>
        <w:tc>
          <w:tcPr>
            <w:tcW w:w="4473" w:type="dxa"/>
          </w:tcPr>
          <w:p w14:paraId="5EE7FFA3" w14:textId="5A0801BB" w:rsidR="005147DE" w:rsidRPr="009D2D23" w:rsidRDefault="005147DE" w:rsidP="00004DFC">
            <w:pPr>
              <w:spacing w:line="276" w:lineRule="auto"/>
              <w:jc w:val="center"/>
              <w:rPr>
                <w:b/>
              </w:rPr>
            </w:pPr>
            <w:r w:rsidRPr="009D2D23">
              <w:rPr>
                <w:b/>
              </w:rPr>
              <w:t>Descriptions</w:t>
            </w:r>
          </w:p>
        </w:tc>
      </w:tr>
      <w:tr w:rsidR="005147DE" w14:paraId="2E622ADC" w14:textId="77777777" w:rsidTr="00CF143C">
        <w:trPr>
          <w:jc w:val="center"/>
        </w:trPr>
        <w:tc>
          <w:tcPr>
            <w:tcW w:w="587" w:type="dxa"/>
          </w:tcPr>
          <w:p w14:paraId="113F76B4" w14:textId="77777777" w:rsidR="005147DE" w:rsidRDefault="005147DE" w:rsidP="00004DFC">
            <w:pPr>
              <w:spacing w:line="276" w:lineRule="auto"/>
              <w:jc w:val="center"/>
            </w:pPr>
            <w:r>
              <w:rPr>
                <w:rFonts w:hint="eastAsia"/>
              </w:rPr>
              <w:t>1</w:t>
            </w:r>
          </w:p>
        </w:tc>
        <w:tc>
          <w:tcPr>
            <w:tcW w:w="1915" w:type="dxa"/>
          </w:tcPr>
          <w:p w14:paraId="4AB98E2A" w14:textId="71F99DDE" w:rsidR="005147DE" w:rsidRPr="009D2D23" w:rsidRDefault="005147DE" w:rsidP="00004DFC">
            <w:pPr>
              <w:spacing w:line="276" w:lineRule="auto"/>
              <w:jc w:val="left"/>
              <w:rPr>
                <w:b/>
              </w:rPr>
            </w:pPr>
            <w:r w:rsidRPr="009D2D23">
              <w:rPr>
                <w:b/>
              </w:rPr>
              <w:t>BOE100 hardware unit installation</w:t>
            </w:r>
          </w:p>
        </w:tc>
        <w:tc>
          <w:tcPr>
            <w:tcW w:w="1321" w:type="dxa"/>
          </w:tcPr>
          <w:p w14:paraId="396EA6A5" w14:textId="246FFC68" w:rsidR="005147DE" w:rsidDel="0051268C" w:rsidRDefault="005147DE" w:rsidP="00004DFC">
            <w:pPr>
              <w:spacing w:line="276" w:lineRule="auto"/>
              <w:jc w:val="left"/>
            </w:pPr>
            <w:r>
              <w:rPr>
                <w:rFonts w:hint="eastAsia"/>
              </w:rPr>
              <w:t>B</w:t>
            </w:r>
            <w:r w:rsidR="00E25387">
              <w:t xml:space="preserve">OE </w:t>
            </w:r>
            <w:r>
              <w:t>Node owners</w:t>
            </w:r>
          </w:p>
        </w:tc>
        <w:tc>
          <w:tcPr>
            <w:tcW w:w="4473" w:type="dxa"/>
          </w:tcPr>
          <w:p w14:paraId="62C4AE5E" w14:textId="1A833F89" w:rsidR="005147DE" w:rsidRDefault="005147DE" w:rsidP="00004DFC">
            <w:r>
              <w:t>To set up the BOE hardware and the server, please refer to the “BOE100 Installation Manual”, or visit HPB’s official website for video instructions.</w:t>
            </w:r>
          </w:p>
        </w:tc>
      </w:tr>
      <w:tr w:rsidR="005147DE" w14:paraId="4DDE605C" w14:textId="77777777" w:rsidTr="00CF143C">
        <w:trPr>
          <w:jc w:val="center"/>
        </w:trPr>
        <w:tc>
          <w:tcPr>
            <w:tcW w:w="587" w:type="dxa"/>
          </w:tcPr>
          <w:p w14:paraId="7721AB3C" w14:textId="579ABC95" w:rsidR="005147DE" w:rsidRDefault="005147DE" w:rsidP="00116A74">
            <w:pPr>
              <w:spacing w:line="276" w:lineRule="auto"/>
              <w:jc w:val="center"/>
            </w:pPr>
            <w:r>
              <w:rPr>
                <w:rFonts w:hint="eastAsia"/>
              </w:rPr>
              <w:t>2.</w:t>
            </w:r>
          </w:p>
        </w:tc>
        <w:tc>
          <w:tcPr>
            <w:tcW w:w="1915" w:type="dxa"/>
          </w:tcPr>
          <w:p w14:paraId="61B30804" w14:textId="7C4969C7" w:rsidR="005147DE" w:rsidRPr="009D2D23" w:rsidRDefault="005147DE" w:rsidP="00116A74">
            <w:pPr>
              <w:spacing w:line="276" w:lineRule="auto"/>
              <w:jc w:val="left"/>
              <w:rPr>
                <w:b/>
              </w:rPr>
            </w:pPr>
            <w:r>
              <w:rPr>
                <w:b/>
              </w:rPr>
              <w:t xml:space="preserve">Prerequisites to </w:t>
            </w:r>
            <w:r>
              <w:rPr>
                <w:rFonts w:hint="eastAsia"/>
                <w:b/>
              </w:rPr>
              <w:t>the</w:t>
            </w:r>
            <w:r>
              <w:rPr>
                <w:b/>
              </w:rPr>
              <w:t xml:space="preserve"> MainNet software installation</w:t>
            </w:r>
          </w:p>
        </w:tc>
        <w:tc>
          <w:tcPr>
            <w:tcW w:w="1321" w:type="dxa"/>
          </w:tcPr>
          <w:p w14:paraId="2A6E313B" w14:textId="596BFC30" w:rsidR="005147DE" w:rsidRDefault="005147DE" w:rsidP="00CF143C">
            <w:pPr>
              <w:spacing w:line="276" w:lineRule="auto"/>
              <w:jc w:val="left"/>
            </w:pPr>
            <w:r>
              <w:rPr>
                <w:rFonts w:hint="eastAsia"/>
              </w:rPr>
              <w:t>A</w:t>
            </w:r>
            <w:r>
              <w:t>ll users</w:t>
            </w:r>
          </w:p>
        </w:tc>
        <w:tc>
          <w:tcPr>
            <w:tcW w:w="4473" w:type="dxa"/>
          </w:tcPr>
          <w:p w14:paraId="2C477EF6" w14:textId="4BDB3093" w:rsidR="005147DE" w:rsidRPr="0051268C" w:rsidRDefault="005147DE" w:rsidP="00CF143C">
            <w:pPr>
              <w:spacing w:line="276" w:lineRule="auto"/>
              <w:jc w:val="left"/>
            </w:pPr>
            <w:r>
              <w:rPr>
                <w:rFonts w:hint="eastAsia"/>
              </w:rPr>
              <w:t>P</w:t>
            </w:r>
            <w:r>
              <w:t xml:space="preserve">lease check </w:t>
            </w:r>
            <w:r w:rsidRPr="00E63204">
              <w:rPr>
                <w:b/>
              </w:rPr>
              <w:t>1.4 Preparation for BOE Hardware Installation</w:t>
            </w:r>
            <w:r>
              <w:t xml:space="preserve"> and complete NTP installation in order to synchronize the local time with the internet.</w:t>
            </w:r>
          </w:p>
        </w:tc>
      </w:tr>
      <w:tr w:rsidR="005147DE" w14:paraId="1BF9ECE8" w14:textId="77777777" w:rsidTr="00CF143C">
        <w:trPr>
          <w:jc w:val="center"/>
        </w:trPr>
        <w:tc>
          <w:tcPr>
            <w:tcW w:w="587" w:type="dxa"/>
          </w:tcPr>
          <w:p w14:paraId="530EC917" w14:textId="38EE8701" w:rsidR="005147DE" w:rsidRDefault="005147DE" w:rsidP="00116A74">
            <w:pPr>
              <w:spacing w:line="276" w:lineRule="auto"/>
              <w:jc w:val="center"/>
            </w:pPr>
            <w:r>
              <w:t>3.</w:t>
            </w:r>
          </w:p>
        </w:tc>
        <w:tc>
          <w:tcPr>
            <w:tcW w:w="1915" w:type="dxa"/>
          </w:tcPr>
          <w:p w14:paraId="794561C0" w14:textId="77777777" w:rsidR="005147DE" w:rsidRPr="009D2D23" w:rsidRDefault="005147DE" w:rsidP="00116A74">
            <w:pPr>
              <w:spacing w:line="276" w:lineRule="auto"/>
              <w:jc w:val="left"/>
              <w:rPr>
                <w:b/>
              </w:rPr>
            </w:pPr>
            <w:r w:rsidRPr="009D2D23">
              <w:rPr>
                <w:b/>
              </w:rPr>
              <w:t xml:space="preserve">Go </w:t>
            </w:r>
            <w:r>
              <w:rPr>
                <w:b/>
              </w:rPr>
              <w:t>E</w:t>
            </w:r>
            <w:r w:rsidRPr="009D2D23">
              <w:rPr>
                <w:b/>
              </w:rPr>
              <w:t>nvironment setup (optional)</w:t>
            </w:r>
          </w:p>
        </w:tc>
        <w:tc>
          <w:tcPr>
            <w:tcW w:w="1321" w:type="dxa"/>
          </w:tcPr>
          <w:p w14:paraId="62BF62CF" w14:textId="6198C8FE" w:rsidR="005147DE" w:rsidRDefault="005147DE" w:rsidP="00513A09">
            <w:pPr>
              <w:spacing w:line="276" w:lineRule="auto"/>
              <w:jc w:val="left"/>
            </w:pPr>
            <w:r>
              <w:rPr>
                <w:rFonts w:hint="eastAsia"/>
              </w:rPr>
              <w:t>A</w:t>
            </w:r>
            <w:r>
              <w:t>ll users</w:t>
            </w:r>
          </w:p>
        </w:tc>
        <w:tc>
          <w:tcPr>
            <w:tcW w:w="4473" w:type="dxa"/>
          </w:tcPr>
          <w:p w14:paraId="75C40040" w14:textId="60637654" w:rsidR="005147DE" w:rsidRDefault="005147DE" w:rsidP="00116A74">
            <w:pPr>
              <w:spacing w:line="276" w:lineRule="auto"/>
              <w:jc w:val="left"/>
            </w:pPr>
            <w:r>
              <w:t>Two options for installing the HPB MainNet software</w:t>
            </w:r>
            <w:r>
              <w:rPr>
                <w:rFonts w:hint="eastAsia"/>
              </w:rPr>
              <w:t>:</w:t>
            </w:r>
          </w:p>
          <w:p w14:paraId="7B4AA10A" w14:textId="6036F8CA" w:rsidR="005147DE" w:rsidRDefault="005147DE" w:rsidP="00116A74">
            <w:pPr>
              <w:pStyle w:val="a3"/>
              <w:spacing w:line="276" w:lineRule="auto"/>
              <w:ind w:leftChars="-55" w:left="105" w:hangingChars="105" w:hanging="220"/>
              <w:jc w:val="left"/>
            </w:pPr>
            <w:r w:rsidRPr="009D2D23">
              <w:rPr>
                <w:u w:val="single"/>
              </w:rPr>
              <w:t xml:space="preserve">1. Compiling </w:t>
            </w:r>
            <w:r>
              <w:rPr>
                <w:u w:val="single"/>
              </w:rPr>
              <w:t xml:space="preserve">the </w:t>
            </w:r>
            <w:r w:rsidRPr="009D2D23">
              <w:rPr>
                <w:u w:val="single"/>
              </w:rPr>
              <w:t>source code</w:t>
            </w:r>
            <w:r>
              <w:rPr>
                <w:u w:val="single"/>
              </w:rPr>
              <w:t>:</w:t>
            </w:r>
            <w:r>
              <w:t xml:space="preserve"> Download the latest HPB source code on GitHub and compile it to generate an</w:t>
            </w:r>
            <w:r w:rsidR="007E48A2">
              <w:t xml:space="preserve"> </w:t>
            </w:r>
            <w:r>
              <w:t>executable</w:t>
            </w:r>
            <w:r w:rsidR="007E48A2">
              <w:t xml:space="preserve"> </w:t>
            </w:r>
            <w:r>
              <w:t>file for MainNet software installation. Go Environment setup is required (see chapter 2 for details).</w:t>
            </w:r>
          </w:p>
          <w:p w14:paraId="7910FE55" w14:textId="6197734A" w:rsidR="005147DE" w:rsidRDefault="005147DE">
            <w:pPr>
              <w:pStyle w:val="a3"/>
              <w:spacing w:line="276" w:lineRule="auto"/>
              <w:ind w:left="64" w:firstLineChars="0" w:hanging="180"/>
              <w:jc w:val="left"/>
            </w:pPr>
            <w:r w:rsidRPr="00CF143C">
              <w:rPr>
                <w:rFonts w:hint="eastAsia"/>
                <w:u w:val="single"/>
              </w:rPr>
              <w:t>2</w:t>
            </w:r>
            <w:r w:rsidRPr="00CF143C">
              <w:rPr>
                <w:u w:val="single"/>
              </w:rPr>
              <w:t xml:space="preserve">. </w:t>
            </w:r>
            <w:r w:rsidRPr="00513A09">
              <w:rPr>
                <w:u w:val="single"/>
              </w:rPr>
              <w:t>Using the available</w:t>
            </w:r>
            <w:r w:rsidRPr="00CF143C">
              <w:rPr>
                <w:u w:val="single"/>
              </w:rPr>
              <w:t xml:space="preserve"> executable</w:t>
            </w:r>
            <w:r w:rsidRPr="00513A09">
              <w:rPr>
                <w:u w:val="single"/>
              </w:rPr>
              <w:t xml:space="preserve"> file:</w:t>
            </w:r>
            <w:r w:rsidRPr="00513A09">
              <w:t xml:space="preserve"> </w:t>
            </w:r>
            <w:r>
              <w:t xml:space="preserve">Download the compiled </w:t>
            </w:r>
            <w:r w:rsidR="00E63204">
              <w:t>the executable</w:t>
            </w:r>
            <w:r>
              <w:t xml:space="preserve"> file from GitHub for direct installation of </w:t>
            </w:r>
            <w:r w:rsidR="00513A09">
              <w:t xml:space="preserve">the </w:t>
            </w:r>
            <w:r>
              <w:t>MainNet software (</w:t>
            </w:r>
            <w:r w:rsidR="007E48A2">
              <w:t>s</w:t>
            </w:r>
            <w:r>
              <w:t>kip chapter 2).</w:t>
            </w:r>
          </w:p>
        </w:tc>
      </w:tr>
      <w:tr w:rsidR="005147DE" w14:paraId="4D2190D2" w14:textId="77777777" w:rsidTr="00CF143C">
        <w:trPr>
          <w:jc w:val="center"/>
        </w:trPr>
        <w:tc>
          <w:tcPr>
            <w:tcW w:w="587" w:type="dxa"/>
          </w:tcPr>
          <w:p w14:paraId="5E0234A8" w14:textId="0A2EBD6C" w:rsidR="005147DE" w:rsidRDefault="005147DE" w:rsidP="00116A74">
            <w:pPr>
              <w:spacing w:line="276" w:lineRule="auto"/>
              <w:jc w:val="center"/>
            </w:pPr>
            <w:r>
              <w:t>4.</w:t>
            </w:r>
          </w:p>
        </w:tc>
        <w:tc>
          <w:tcPr>
            <w:tcW w:w="1915" w:type="dxa"/>
          </w:tcPr>
          <w:p w14:paraId="15AAE999" w14:textId="6779E26E" w:rsidR="005147DE" w:rsidRPr="009D2D23" w:rsidRDefault="005147DE" w:rsidP="00116A74">
            <w:pPr>
              <w:spacing w:line="276" w:lineRule="auto"/>
              <w:jc w:val="left"/>
              <w:rPr>
                <w:b/>
              </w:rPr>
            </w:pPr>
            <w:r w:rsidRPr="009D2D23">
              <w:rPr>
                <w:b/>
              </w:rPr>
              <w:t>Preoperational detection of BOE</w:t>
            </w:r>
          </w:p>
        </w:tc>
        <w:tc>
          <w:tcPr>
            <w:tcW w:w="1321" w:type="dxa"/>
          </w:tcPr>
          <w:p w14:paraId="70DE2D79" w14:textId="74CFACD3" w:rsidR="005147DE" w:rsidRDefault="005147DE" w:rsidP="00513A09">
            <w:pPr>
              <w:spacing w:line="276" w:lineRule="auto"/>
              <w:jc w:val="left"/>
            </w:pPr>
            <w:r>
              <w:rPr>
                <w:rFonts w:hint="eastAsia"/>
              </w:rPr>
              <w:t>B</w:t>
            </w:r>
            <w:r>
              <w:t>OE Node owners</w:t>
            </w:r>
          </w:p>
        </w:tc>
        <w:tc>
          <w:tcPr>
            <w:tcW w:w="4473" w:type="dxa"/>
          </w:tcPr>
          <w:p w14:paraId="58D060E2" w14:textId="633E876C" w:rsidR="005147DE" w:rsidRDefault="005147DE" w:rsidP="00116A74">
            <w:pPr>
              <w:spacing w:line="276" w:lineRule="auto"/>
              <w:jc w:val="left"/>
            </w:pPr>
            <w:r>
              <w:t xml:space="preserve">Detect the BOE hardware unit prior to the node operation to ensure the functionality of the hardware unit. See chapter 3 for detailed instructions on </w:t>
            </w:r>
            <w:r w:rsidRPr="006E26C6">
              <w:rPr>
                <w:b/>
              </w:rPr>
              <w:t>BOE hardware detection</w:t>
            </w:r>
            <w:r w:rsidRPr="00F07C30">
              <w:t>.</w:t>
            </w:r>
          </w:p>
        </w:tc>
      </w:tr>
      <w:tr w:rsidR="005147DE" w14:paraId="35D36566" w14:textId="77777777" w:rsidTr="00CF143C">
        <w:trPr>
          <w:jc w:val="center"/>
        </w:trPr>
        <w:tc>
          <w:tcPr>
            <w:tcW w:w="587" w:type="dxa"/>
          </w:tcPr>
          <w:p w14:paraId="1BBDB683" w14:textId="3E257C0D" w:rsidR="005147DE" w:rsidRDefault="005147DE" w:rsidP="00116A74">
            <w:pPr>
              <w:spacing w:line="276" w:lineRule="auto"/>
              <w:jc w:val="center"/>
            </w:pPr>
            <w:r>
              <w:t>5</w:t>
            </w:r>
          </w:p>
        </w:tc>
        <w:tc>
          <w:tcPr>
            <w:tcW w:w="1915" w:type="dxa"/>
          </w:tcPr>
          <w:p w14:paraId="580F7A7B" w14:textId="77777777" w:rsidR="005147DE" w:rsidRPr="009D2D23" w:rsidRDefault="005147DE" w:rsidP="00116A74">
            <w:pPr>
              <w:spacing w:line="276" w:lineRule="auto"/>
              <w:jc w:val="left"/>
              <w:rPr>
                <w:b/>
              </w:rPr>
            </w:pPr>
            <w:r>
              <w:rPr>
                <w:b/>
              </w:rPr>
              <w:t xml:space="preserve">BOE </w:t>
            </w:r>
            <w:r w:rsidRPr="009D2D23">
              <w:rPr>
                <w:b/>
              </w:rPr>
              <w:t xml:space="preserve">Node </w:t>
            </w:r>
            <w:r>
              <w:rPr>
                <w:b/>
              </w:rPr>
              <w:t>Setup</w:t>
            </w:r>
          </w:p>
        </w:tc>
        <w:tc>
          <w:tcPr>
            <w:tcW w:w="1321" w:type="dxa"/>
          </w:tcPr>
          <w:p w14:paraId="496F8FCD" w14:textId="44680C2B" w:rsidR="005147DE" w:rsidRDefault="005147DE" w:rsidP="00513A09">
            <w:pPr>
              <w:spacing w:line="276" w:lineRule="auto"/>
              <w:jc w:val="left"/>
            </w:pPr>
            <w:r>
              <w:rPr>
                <w:rFonts w:hint="eastAsia"/>
              </w:rPr>
              <w:t>B</w:t>
            </w:r>
            <w:r>
              <w:t>OE Node owner</w:t>
            </w:r>
            <w:r w:rsidR="003E0702">
              <w:t>s</w:t>
            </w:r>
          </w:p>
        </w:tc>
        <w:tc>
          <w:tcPr>
            <w:tcW w:w="4473" w:type="dxa"/>
          </w:tcPr>
          <w:p w14:paraId="64DAB80B" w14:textId="168362BC" w:rsidR="005147DE" w:rsidRDefault="005147DE" w:rsidP="007F2494">
            <w:pPr>
              <w:spacing w:line="276" w:lineRule="auto"/>
              <w:jc w:val="left"/>
            </w:pPr>
            <w:r>
              <w:t xml:space="preserve">Download process and operation of the MainNet application, running the BOE node and accessing the MainNet. See chapter 4 for detailed node </w:t>
            </w:r>
            <w:r>
              <w:lastRenderedPageBreak/>
              <w:t>setup instructions. This step is targeted at BOE Node owners.</w:t>
            </w:r>
          </w:p>
        </w:tc>
      </w:tr>
      <w:tr w:rsidR="005147DE" w14:paraId="2046BC31" w14:textId="77777777" w:rsidTr="00CF143C">
        <w:trPr>
          <w:jc w:val="center"/>
        </w:trPr>
        <w:tc>
          <w:tcPr>
            <w:tcW w:w="587" w:type="dxa"/>
          </w:tcPr>
          <w:p w14:paraId="09E5C702" w14:textId="3F14D1D2" w:rsidR="005147DE" w:rsidRDefault="005147DE" w:rsidP="00116A74">
            <w:pPr>
              <w:spacing w:line="276" w:lineRule="auto"/>
              <w:jc w:val="center"/>
            </w:pPr>
            <w:r>
              <w:lastRenderedPageBreak/>
              <w:t>6</w:t>
            </w:r>
          </w:p>
        </w:tc>
        <w:tc>
          <w:tcPr>
            <w:tcW w:w="1915" w:type="dxa"/>
          </w:tcPr>
          <w:p w14:paraId="4F10601B" w14:textId="77777777" w:rsidR="005147DE" w:rsidRDefault="005147DE" w:rsidP="00116A74">
            <w:pPr>
              <w:spacing w:line="276" w:lineRule="auto"/>
              <w:jc w:val="left"/>
              <w:rPr>
                <w:b/>
              </w:rPr>
            </w:pPr>
            <w:r>
              <w:rPr>
                <w:rFonts w:hint="eastAsia"/>
                <w:b/>
              </w:rPr>
              <w:t>S</w:t>
            </w:r>
            <w:r>
              <w:rPr>
                <w:b/>
              </w:rPr>
              <w:t>ynchronization Node Setup</w:t>
            </w:r>
          </w:p>
        </w:tc>
        <w:tc>
          <w:tcPr>
            <w:tcW w:w="1321" w:type="dxa"/>
          </w:tcPr>
          <w:p w14:paraId="28D9F331" w14:textId="3DEFDA8B" w:rsidR="005147DE" w:rsidRDefault="005147DE" w:rsidP="00513A09">
            <w:pPr>
              <w:spacing w:line="276" w:lineRule="auto"/>
              <w:jc w:val="left"/>
            </w:pPr>
            <w:r>
              <w:rPr>
                <w:rFonts w:hint="eastAsia"/>
              </w:rPr>
              <w:t>R</w:t>
            </w:r>
            <w:r>
              <w:t>egular users/DApp developers</w:t>
            </w:r>
          </w:p>
        </w:tc>
        <w:tc>
          <w:tcPr>
            <w:tcW w:w="4473" w:type="dxa"/>
          </w:tcPr>
          <w:p w14:paraId="3FAE6433" w14:textId="116C8793" w:rsidR="005147DE" w:rsidRDefault="005147DE" w:rsidP="007F2494">
            <w:pPr>
              <w:spacing w:line="276" w:lineRule="auto"/>
              <w:jc w:val="left"/>
            </w:pPr>
            <w:r>
              <w:t>Download process and operation of the MainNet application, running the synchronization node and accessing the MainNet. See chapter 5 for detailed synchronization node setup instruction.</w:t>
            </w:r>
          </w:p>
        </w:tc>
      </w:tr>
      <w:tr w:rsidR="005147DE" w14:paraId="1990DA38" w14:textId="77777777" w:rsidTr="00CF143C">
        <w:trPr>
          <w:jc w:val="center"/>
        </w:trPr>
        <w:tc>
          <w:tcPr>
            <w:tcW w:w="587" w:type="dxa"/>
          </w:tcPr>
          <w:p w14:paraId="54AE581A" w14:textId="0B99C642" w:rsidR="005147DE" w:rsidRDefault="005147DE" w:rsidP="00116A74">
            <w:pPr>
              <w:spacing w:line="276" w:lineRule="auto"/>
              <w:jc w:val="center"/>
            </w:pPr>
            <w:r>
              <w:t>7</w:t>
            </w:r>
          </w:p>
        </w:tc>
        <w:tc>
          <w:tcPr>
            <w:tcW w:w="1915" w:type="dxa"/>
          </w:tcPr>
          <w:p w14:paraId="3F76AF0B" w14:textId="77777777" w:rsidR="005147DE" w:rsidRPr="002C1CD7" w:rsidRDefault="005147DE" w:rsidP="00116A74">
            <w:pPr>
              <w:spacing w:line="276" w:lineRule="auto"/>
              <w:jc w:val="left"/>
              <w:rPr>
                <w:b/>
              </w:rPr>
            </w:pPr>
            <w:r>
              <w:rPr>
                <w:b/>
              </w:rPr>
              <w:t xml:space="preserve">Account management and transactions </w:t>
            </w:r>
          </w:p>
        </w:tc>
        <w:tc>
          <w:tcPr>
            <w:tcW w:w="1321" w:type="dxa"/>
          </w:tcPr>
          <w:p w14:paraId="36CCB9D5" w14:textId="66E73193" w:rsidR="005147DE" w:rsidRDefault="00E63204" w:rsidP="00513A09">
            <w:pPr>
              <w:spacing w:line="276" w:lineRule="auto"/>
              <w:jc w:val="left"/>
            </w:pPr>
            <w:r>
              <w:rPr>
                <w:rFonts w:hint="eastAsia"/>
              </w:rPr>
              <w:t>A</w:t>
            </w:r>
            <w:r>
              <w:t>ll users</w:t>
            </w:r>
          </w:p>
        </w:tc>
        <w:tc>
          <w:tcPr>
            <w:tcW w:w="4473" w:type="dxa"/>
          </w:tcPr>
          <w:p w14:paraId="47260B6B" w14:textId="4C536815" w:rsidR="005147DE" w:rsidRDefault="005147DE" w:rsidP="00116A74">
            <w:pPr>
              <w:spacing w:line="276" w:lineRule="auto"/>
              <w:jc w:val="left"/>
            </w:pPr>
            <w:r>
              <w:rPr>
                <w:rFonts w:hint="eastAsia"/>
              </w:rPr>
              <w:t>A</w:t>
            </w:r>
            <w:r>
              <w:t>ccount management and transaction order provided by the MainNet software. See chapter 6 for more details.</w:t>
            </w:r>
          </w:p>
        </w:tc>
      </w:tr>
      <w:tr w:rsidR="005147DE" w14:paraId="5558AD62" w14:textId="77777777" w:rsidTr="00CF143C">
        <w:trPr>
          <w:jc w:val="center"/>
        </w:trPr>
        <w:tc>
          <w:tcPr>
            <w:tcW w:w="587" w:type="dxa"/>
          </w:tcPr>
          <w:p w14:paraId="651061B8" w14:textId="255779C4" w:rsidR="005147DE" w:rsidRDefault="005147DE" w:rsidP="00116A74">
            <w:pPr>
              <w:spacing w:line="276" w:lineRule="auto"/>
              <w:jc w:val="center"/>
            </w:pPr>
            <w:r>
              <w:t>8</w:t>
            </w:r>
          </w:p>
        </w:tc>
        <w:tc>
          <w:tcPr>
            <w:tcW w:w="1915" w:type="dxa"/>
          </w:tcPr>
          <w:p w14:paraId="4081C5B5" w14:textId="77777777" w:rsidR="005147DE" w:rsidRPr="009D2D23" w:rsidRDefault="005147DE" w:rsidP="00116A74">
            <w:pPr>
              <w:spacing w:line="276" w:lineRule="auto"/>
              <w:jc w:val="left"/>
              <w:rPr>
                <w:b/>
              </w:rPr>
            </w:pPr>
            <w:r w:rsidRPr="009D2D23">
              <w:rPr>
                <w:b/>
              </w:rPr>
              <w:t>BOE Firmware update</w:t>
            </w:r>
            <w:r>
              <w:rPr>
                <w:b/>
              </w:rPr>
              <w:t xml:space="preserve"> </w:t>
            </w:r>
          </w:p>
        </w:tc>
        <w:tc>
          <w:tcPr>
            <w:tcW w:w="1321" w:type="dxa"/>
          </w:tcPr>
          <w:p w14:paraId="505979FE" w14:textId="331B2B06" w:rsidR="005147DE" w:rsidRDefault="00E63204" w:rsidP="00513A09">
            <w:pPr>
              <w:spacing w:line="276" w:lineRule="auto"/>
              <w:jc w:val="left"/>
            </w:pPr>
            <w:r>
              <w:rPr>
                <w:rFonts w:hint="eastAsia"/>
              </w:rPr>
              <w:t>B</w:t>
            </w:r>
            <w:r>
              <w:t>OE Node owners</w:t>
            </w:r>
          </w:p>
        </w:tc>
        <w:tc>
          <w:tcPr>
            <w:tcW w:w="4473" w:type="dxa"/>
          </w:tcPr>
          <w:p w14:paraId="4D8A7FE1" w14:textId="6701EFCD" w:rsidR="005147DE" w:rsidRDefault="005147DE" w:rsidP="00116A74">
            <w:pPr>
              <w:spacing w:line="276" w:lineRule="auto"/>
              <w:jc w:val="left"/>
            </w:pPr>
            <w:r>
              <w:t xml:space="preserve">For HPB BOE Firmware update. See chapter 7 for BOE Firmware update guidance. </w:t>
            </w:r>
          </w:p>
        </w:tc>
      </w:tr>
      <w:tr w:rsidR="00FA3233" w14:paraId="07920DAD" w14:textId="77777777" w:rsidTr="00CF143C">
        <w:trPr>
          <w:jc w:val="center"/>
        </w:trPr>
        <w:tc>
          <w:tcPr>
            <w:tcW w:w="587" w:type="dxa"/>
          </w:tcPr>
          <w:p w14:paraId="482C843B" w14:textId="09235EDF" w:rsidR="00FA3233" w:rsidRDefault="00FA3233" w:rsidP="00116A74">
            <w:pPr>
              <w:spacing w:line="276" w:lineRule="auto"/>
              <w:jc w:val="center"/>
            </w:pPr>
            <w:r>
              <w:rPr>
                <w:rFonts w:hint="eastAsia"/>
              </w:rPr>
              <w:t>9</w:t>
            </w:r>
          </w:p>
        </w:tc>
        <w:tc>
          <w:tcPr>
            <w:tcW w:w="1915" w:type="dxa"/>
          </w:tcPr>
          <w:p w14:paraId="6ED9A81E" w14:textId="2CFB4D41" w:rsidR="00FA3233" w:rsidRPr="009D2D23" w:rsidRDefault="00FA3233" w:rsidP="00116A74">
            <w:pPr>
              <w:spacing w:line="276" w:lineRule="auto"/>
              <w:jc w:val="left"/>
              <w:rPr>
                <w:b/>
              </w:rPr>
            </w:pPr>
            <w:r w:rsidRPr="00FA3233">
              <w:rPr>
                <w:b/>
              </w:rPr>
              <w:t>MainNet Update Instructions</w:t>
            </w:r>
          </w:p>
        </w:tc>
        <w:tc>
          <w:tcPr>
            <w:tcW w:w="1321" w:type="dxa"/>
          </w:tcPr>
          <w:p w14:paraId="2F137B30" w14:textId="557EE1C4" w:rsidR="00FA3233" w:rsidRDefault="00FA3233" w:rsidP="00513A09">
            <w:pPr>
              <w:spacing w:line="276" w:lineRule="auto"/>
              <w:jc w:val="left"/>
            </w:pPr>
            <w:r>
              <w:rPr>
                <w:rFonts w:hint="eastAsia"/>
              </w:rPr>
              <w:t>A</w:t>
            </w:r>
            <w:r>
              <w:t>ll users</w:t>
            </w:r>
          </w:p>
        </w:tc>
        <w:tc>
          <w:tcPr>
            <w:tcW w:w="4473" w:type="dxa"/>
          </w:tcPr>
          <w:p w14:paraId="1969B6AF" w14:textId="221105A3" w:rsidR="00FA3233" w:rsidRDefault="00FA3233" w:rsidP="00116A74">
            <w:pPr>
              <w:spacing w:line="276" w:lineRule="auto"/>
              <w:jc w:val="left"/>
            </w:pPr>
            <w:r>
              <w:rPr>
                <w:rFonts w:hint="eastAsia"/>
              </w:rPr>
              <w:t>F</w:t>
            </w:r>
            <w:r>
              <w:t>or HPB mainnet software program update. See chapter 8 for MainNet Update Instructions.</w:t>
            </w:r>
          </w:p>
        </w:tc>
      </w:tr>
    </w:tbl>
    <w:p w14:paraId="2F56BB01" w14:textId="77777777" w:rsidR="00364E99" w:rsidRDefault="00364E99" w:rsidP="00364E99">
      <w:r>
        <w:rPr>
          <w:rFonts w:hint="eastAsia"/>
        </w:rPr>
        <w:t>F</w:t>
      </w:r>
      <w:r>
        <w:t>or more information please contact our HPB staff referencing to Technical Support.</w:t>
      </w:r>
    </w:p>
    <w:p w14:paraId="2D50DBDF" w14:textId="0B8286FC" w:rsidR="00CA03DF" w:rsidRDefault="00CA03DF">
      <w:pPr>
        <w:widowControl/>
        <w:jc w:val="left"/>
      </w:pPr>
      <w:r>
        <w:br w:type="page"/>
      </w:r>
    </w:p>
    <w:p w14:paraId="120FD0EF" w14:textId="27E718FD" w:rsidR="00364E99" w:rsidRPr="006E26C6" w:rsidRDefault="00364E99" w:rsidP="00DF28BD">
      <w:pPr>
        <w:pStyle w:val="2"/>
      </w:pPr>
      <w:bookmarkStart w:id="71" w:name="_Toc524367288"/>
      <w:bookmarkStart w:id="72" w:name="_Toc525575459"/>
      <w:bookmarkStart w:id="73" w:name="_Toc525565295"/>
      <w:r w:rsidRPr="006E26C6">
        <w:lastRenderedPageBreak/>
        <w:t>1.</w:t>
      </w:r>
      <w:r w:rsidR="004D7A1F">
        <w:t>5</w:t>
      </w:r>
      <w:r w:rsidRPr="006E26C6">
        <w:t xml:space="preserve"> Preparation for BOE Installation</w:t>
      </w:r>
      <w:bookmarkEnd w:id="71"/>
      <w:bookmarkEnd w:id="72"/>
      <w:bookmarkEnd w:id="73"/>
    </w:p>
    <w:p w14:paraId="03CF08EA" w14:textId="04738FD0" w:rsidR="00364E99" w:rsidRDefault="00364E99" w:rsidP="00364E99">
      <w:r>
        <w:rPr>
          <w:rFonts w:hint="eastAsia"/>
        </w:rPr>
        <w:t>U</w:t>
      </w:r>
      <w:r>
        <w:t>sers are required to complete NTP installation in order to synchronize the local time with the Internet time</w:t>
      </w:r>
      <w:r w:rsidR="00B04493">
        <w:t xml:space="preserve"> server</w:t>
      </w:r>
      <w:r>
        <w:t>.</w:t>
      </w:r>
    </w:p>
    <w:tbl>
      <w:tblPr>
        <w:tblStyle w:val="a5"/>
        <w:tblW w:w="8220" w:type="dxa"/>
        <w:tblLayout w:type="fixed"/>
        <w:tblLook w:val="04A0" w:firstRow="1" w:lastRow="0" w:firstColumn="1" w:lastColumn="0" w:noHBand="0" w:noVBand="1"/>
      </w:tblPr>
      <w:tblGrid>
        <w:gridCol w:w="715"/>
        <w:gridCol w:w="1377"/>
        <w:gridCol w:w="1293"/>
        <w:gridCol w:w="4835"/>
      </w:tblGrid>
      <w:tr w:rsidR="00CA03DF" w14:paraId="51402309" w14:textId="77777777" w:rsidTr="006E26C6">
        <w:tc>
          <w:tcPr>
            <w:tcW w:w="715" w:type="dxa"/>
          </w:tcPr>
          <w:p w14:paraId="6901E6C0" w14:textId="01C6BBE9" w:rsidR="00CA03DF" w:rsidRDefault="00CA03DF" w:rsidP="006E26C6">
            <w:pPr>
              <w:jc w:val="center"/>
            </w:pPr>
            <w:r>
              <w:rPr>
                <w:rFonts w:hint="eastAsia"/>
              </w:rPr>
              <w:t>No</w:t>
            </w:r>
            <w:r>
              <w:t>.</w:t>
            </w:r>
          </w:p>
        </w:tc>
        <w:tc>
          <w:tcPr>
            <w:tcW w:w="1377" w:type="dxa"/>
          </w:tcPr>
          <w:p w14:paraId="08FE55D4" w14:textId="40238075" w:rsidR="00CA03DF" w:rsidRDefault="00CA03DF" w:rsidP="00CA03DF">
            <w:r>
              <w:rPr>
                <w:rFonts w:hint="eastAsia"/>
              </w:rPr>
              <w:t>C</w:t>
            </w:r>
            <w:r>
              <w:t>ontents</w:t>
            </w:r>
          </w:p>
        </w:tc>
        <w:tc>
          <w:tcPr>
            <w:tcW w:w="1293" w:type="dxa"/>
          </w:tcPr>
          <w:p w14:paraId="202F6615" w14:textId="2D03E5CB" w:rsidR="00CA03DF" w:rsidRDefault="00CA03DF" w:rsidP="00CA03DF">
            <w:r>
              <w:rPr>
                <w:rFonts w:hint="eastAsia"/>
              </w:rPr>
              <w:t>S</w:t>
            </w:r>
            <w:r>
              <w:t>teps</w:t>
            </w:r>
          </w:p>
        </w:tc>
        <w:tc>
          <w:tcPr>
            <w:tcW w:w="4835" w:type="dxa"/>
          </w:tcPr>
          <w:p w14:paraId="556BF2B8" w14:textId="09936CB3" w:rsidR="00CA03DF" w:rsidRDefault="00CA03DF" w:rsidP="00CA03DF">
            <w:r>
              <w:t>Descriptions</w:t>
            </w:r>
          </w:p>
        </w:tc>
      </w:tr>
      <w:tr w:rsidR="00CA03DF" w14:paraId="2E3597E2" w14:textId="77777777" w:rsidTr="006E26C6">
        <w:tc>
          <w:tcPr>
            <w:tcW w:w="715" w:type="dxa"/>
          </w:tcPr>
          <w:p w14:paraId="49F30D20" w14:textId="3AF3E81A" w:rsidR="00CA03DF" w:rsidRDefault="00CA03DF" w:rsidP="006E26C6">
            <w:pPr>
              <w:jc w:val="center"/>
            </w:pPr>
            <w:r>
              <w:rPr>
                <w:rFonts w:hint="eastAsia"/>
              </w:rPr>
              <w:t>S</w:t>
            </w:r>
            <w:r>
              <w:t xml:space="preserve">tep </w:t>
            </w:r>
            <w:r>
              <w:rPr>
                <w:rFonts w:hint="eastAsia"/>
              </w:rPr>
              <w:t>1</w:t>
            </w:r>
          </w:p>
        </w:tc>
        <w:tc>
          <w:tcPr>
            <w:tcW w:w="1377" w:type="dxa"/>
          </w:tcPr>
          <w:p w14:paraId="0C4B668F" w14:textId="44C4CD14" w:rsidR="00CA03DF" w:rsidRDefault="00CA03DF" w:rsidP="00CA03DF">
            <w:r>
              <w:rPr>
                <w:rFonts w:hint="eastAsia"/>
              </w:rPr>
              <w:t>D</w:t>
            </w:r>
            <w:r>
              <w:t>ownload</w:t>
            </w:r>
          </w:p>
        </w:tc>
        <w:tc>
          <w:tcPr>
            <w:tcW w:w="1293" w:type="dxa"/>
          </w:tcPr>
          <w:p w14:paraId="43AA3EEF" w14:textId="4CFC61D7" w:rsidR="00CA03DF" w:rsidRDefault="00CA03DF" w:rsidP="006E26C6">
            <w:pPr>
              <w:jc w:val="left"/>
            </w:pPr>
            <w:r>
              <w:rPr>
                <w:rFonts w:hint="eastAsia"/>
              </w:rPr>
              <w:t>D</w:t>
            </w:r>
            <w:r>
              <w:t>ownload the installation package</w:t>
            </w:r>
          </w:p>
        </w:tc>
        <w:tc>
          <w:tcPr>
            <w:tcW w:w="4835" w:type="dxa"/>
          </w:tcPr>
          <w:p w14:paraId="753D3F7F" w14:textId="09424C53" w:rsidR="00CA03DF" w:rsidRDefault="00CA03DF" w:rsidP="006E26C6">
            <w:pPr>
              <w:jc w:val="left"/>
            </w:pPr>
            <w:r>
              <w:t>Command</w:t>
            </w:r>
            <w:r>
              <w:rPr>
                <w:rFonts w:hint="eastAsia"/>
              </w:rPr>
              <w:t>:</w:t>
            </w:r>
            <w:r>
              <w:t xml:space="preserve"> </w:t>
            </w:r>
            <w:r w:rsidRPr="00CB5A01">
              <w:rPr>
                <w:rFonts w:ascii="Consolas" w:hAnsi="Consolas"/>
                <w:b/>
              </w:rPr>
              <w:t>wget</w:t>
            </w:r>
            <w:r w:rsidRPr="00CB5A01">
              <w:rPr>
                <w:rFonts w:ascii="Consolas" w:hAnsi="Consolas"/>
              </w:rPr>
              <w:t xml:space="preserve"> </w:t>
            </w:r>
            <w:r w:rsidRPr="00CB5A01">
              <w:rPr>
                <w:rFonts w:ascii="Consolas" w:hAnsi="Consolas"/>
                <w:i/>
              </w:rPr>
              <w:t>http://www.eecis.udel.edu/~ntp/ntp_spool/ntp4/ntp-4.2/ntp-4.2.8p12.tar.gz</w:t>
            </w:r>
          </w:p>
        </w:tc>
      </w:tr>
      <w:tr w:rsidR="00CA03DF" w14:paraId="0D0AA8E7" w14:textId="77777777" w:rsidTr="006E26C6">
        <w:tc>
          <w:tcPr>
            <w:tcW w:w="715" w:type="dxa"/>
          </w:tcPr>
          <w:p w14:paraId="7B192AB3" w14:textId="3A1C1419" w:rsidR="00CA03DF" w:rsidRDefault="00CA03DF" w:rsidP="006E26C6">
            <w:pPr>
              <w:jc w:val="center"/>
            </w:pPr>
            <w:r>
              <w:rPr>
                <w:rFonts w:hint="eastAsia"/>
              </w:rPr>
              <w:t>S</w:t>
            </w:r>
            <w:r>
              <w:t>tep 2</w:t>
            </w:r>
          </w:p>
        </w:tc>
        <w:tc>
          <w:tcPr>
            <w:tcW w:w="1377" w:type="dxa"/>
          </w:tcPr>
          <w:p w14:paraId="0F880712" w14:textId="1C1AB8B6" w:rsidR="00CA03DF" w:rsidRDefault="00CA03DF" w:rsidP="00CA03DF">
            <w:r>
              <w:rPr>
                <w:rFonts w:hint="eastAsia"/>
              </w:rPr>
              <w:t>D</w:t>
            </w:r>
            <w:r>
              <w:t>ecompress</w:t>
            </w:r>
          </w:p>
        </w:tc>
        <w:tc>
          <w:tcPr>
            <w:tcW w:w="1293" w:type="dxa"/>
          </w:tcPr>
          <w:p w14:paraId="708402B2" w14:textId="482CDF3B" w:rsidR="00CA03DF" w:rsidRDefault="00CA03DF" w:rsidP="006E26C6">
            <w:pPr>
              <w:jc w:val="left"/>
            </w:pPr>
            <w:r>
              <w:rPr>
                <w:rFonts w:hint="eastAsia"/>
              </w:rPr>
              <w:t>D</w:t>
            </w:r>
            <w:r>
              <w:t>ecompress the installation package</w:t>
            </w:r>
          </w:p>
        </w:tc>
        <w:tc>
          <w:tcPr>
            <w:tcW w:w="4835" w:type="dxa"/>
          </w:tcPr>
          <w:p w14:paraId="1368599B" w14:textId="7C7CAE5A" w:rsidR="00CA03DF" w:rsidRDefault="00CA03DF" w:rsidP="006E26C6">
            <w:pPr>
              <w:jc w:val="left"/>
            </w:pPr>
            <w:r>
              <w:rPr>
                <w:rFonts w:hint="eastAsia"/>
              </w:rPr>
              <w:t>C</w:t>
            </w:r>
            <w:r>
              <w:t xml:space="preserve">ommand: </w:t>
            </w:r>
            <w:r w:rsidRPr="00CB5A01">
              <w:rPr>
                <w:rFonts w:ascii="Consolas" w:hAnsi="Consolas"/>
                <w:b/>
              </w:rPr>
              <w:t>tar zxf</w:t>
            </w:r>
            <w:r w:rsidRPr="00CB5A01">
              <w:rPr>
                <w:rFonts w:ascii="Consolas" w:hAnsi="Consolas"/>
              </w:rPr>
              <w:t xml:space="preserve"> </w:t>
            </w:r>
            <w:r w:rsidRPr="00CB5A01">
              <w:rPr>
                <w:rFonts w:ascii="Consolas" w:hAnsi="Consolas"/>
                <w:i/>
              </w:rPr>
              <w:t>ntp-4.2.8p12.tar.gz</w:t>
            </w:r>
            <w:r>
              <w:t xml:space="preserve"> </w:t>
            </w:r>
          </w:p>
        </w:tc>
      </w:tr>
      <w:tr w:rsidR="00CA03DF" w14:paraId="3CAAAC15" w14:textId="77777777" w:rsidTr="006E26C6">
        <w:tc>
          <w:tcPr>
            <w:tcW w:w="715" w:type="dxa"/>
            <w:vMerge w:val="restart"/>
          </w:tcPr>
          <w:p w14:paraId="7DB7C045" w14:textId="623BD713" w:rsidR="00CA03DF" w:rsidRDefault="00CA03DF" w:rsidP="006E26C6">
            <w:pPr>
              <w:jc w:val="center"/>
            </w:pPr>
            <w:r>
              <w:rPr>
                <w:rFonts w:hint="eastAsia"/>
              </w:rPr>
              <w:t>S</w:t>
            </w:r>
            <w:r>
              <w:t>tep 3</w:t>
            </w:r>
          </w:p>
        </w:tc>
        <w:tc>
          <w:tcPr>
            <w:tcW w:w="1377" w:type="dxa"/>
            <w:vMerge w:val="restart"/>
          </w:tcPr>
          <w:p w14:paraId="0D580DD5" w14:textId="7B55188B" w:rsidR="00CA03DF" w:rsidRDefault="00CA03DF" w:rsidP="00CA03DF">
            <w:r>
              <w:rPr>
                <w:rFonts w:hint="eastAsia"/>
              </w:rPr>
              <w:t>S</w:t>
            </w:r>
            <w:r>
              <w:t>et up</w:t>
            </w:r>
          </w:p>
        </w:tc>
        <w:tc>
          <w:tcPr>
            <w:tcW w:w="1293" w:type="dxa"/>
          </w:tcPr>
          <w:p w14:paraId="0617541D" w14:textId="0A9B90D3" w:rsidR="00CA03DF" w:rsidRDefault="00CA03DF" w:rsidP="006E26C6">
            <w:pPr>
              <w:jc w:val="left"/>
            </w:pPr>
            <w:r>
              <w:t xml:space="preserve">Switch </w:t>
            </w:r>
            <w:r>
              <w:rPr>
                <w:rFonts w:hint="eastAsia"/>
              </w:rPr>
              <w:t>r</w:t>
            </w:r>
            <w:r>
              <w:t>oot</w:t>
            </w:r>
            <w:r>
              <w:rPr>
                <w:rFonts w:hint="eastAsia"/>
              </w:rPr>
              <w:t xml:space="preserve"> </w:t>
            </w:r>
            <w:r>
              <w:t>user</w:t>
            </w:r>
          </w:p>
        </w:tc>
        <w:tc>
          <w:tcPr>
            <w:tcW w:w="4835" w:type="dxa"/>
          </w:tcPr>
          <w:p w14:paraId="0D0F99BD" w14:textId="77777777" w:rsidR="00CA03DF" w:rsidRDefault="00CA03DF">
            <w:pPr>
              <w:jc w:val="left"/>
              <w:rPr>
                <w:b/>
              </w:rPr>
            </w:pPr>
            <w:r>
              <w:rPr>
                <w:rFonts w:hint="eastAsia"/>
              </w:rPr>
              <w:t>C</w:t>
            </w:r>
            <w:r>
              <w:t xml:space="preserve">ommand: </w:t>
            </w:r>
            <w:r w:rsidRPr="00CB5A01">
              <w:rPr>
                <w:rFonts w:ascii="Consolas" w:hAnsi="Consolas"/>
                <w:b/>
              </w:rPr>
              <w:t>su root</w:t>
            </w:r>
          </w:p>
          <w:p w14:paraId="480284B2" w14:textId="2E22C43B" w:rsidR="00CA03DF" w:rsidRDefault="00CA03DF" w:rsidP="00D10835">
            <w:pPr>
              <w:jc w:val="left"/>
            </w:pPr>
            <w:r>
              <w:rPr>
                <w:rFonts w:hint="eastAsia"/>
              </w:rPr>
              <w:t>E</w:t>
            </w:r>
            <w:r>
              <w:t xml:space="preserve">nter </w:t>
            </w:r>
            <w:r w:rsidRPr="008F643D">
              <w:rPr>
                <w:rFonts w:hint="eastAsia"/>
              </w:rPr>
              <w:t>r</w:t>
            </w:r>
            <w:r w:rsidRPr="008F643D">
              <w:t>oot</w:t>
            </w:r>
            <w:r>
              <w:t xml:space="preserve"> password as prompted</w:t>
            </w:r>
          </w:p>
        </w:tc>
      </w:tr>
      <w:tr w:rsidR="00CA03DF" w14:paraId="32A3059B" w14:textId="77777777" w:rsidTr="006E26C6">
        <w:tc>
          <w:tcPr>
            <w:tcW w:w="715" w:type="dxa"/>
            <w:vMerge/>
          </w:tcPr>
          <w:p w14:paraId="39DE60BD" w14:textId="77777777" w:rsidR="00CA03DF" w:rsidRDefault="00CA03DF" w:rsidP="006E26C6">
            <w:pPr>
              <w:jc w:val="center"/>
            </w:pPr>
          </w:p>
        </w:tc>
        <w:tc>
          <w:tcPr>
            <w:tcW w:w="1377" w:type="dxa"/>
            <w:vMerge/>
          </w:tcPr>
          <w:p w14:paraId="2332150B" w14:textId="77777777" w:rsidR="00CA03DF" w:rsidRDefault="00CA03DF" w:rsidP="00CA03DF"/>
        </w:tc>
        <w:tc>
          <w:tcPr>
            <w:tcW w:w="1293" w:type="dxa"/>
          </w:tcPr>
          <w:p w14:paraId="535E0D6E" w14:textId="7E9DE207" w:rsidR="00CA03DF" w:rsidRDefault="00CA03DF" w:rsidP="006E26C6">
            <w:pPr>
              <w:jc w:val="left"/>
            </w:pPr>
            <w:r>
              <w:rPr>
                <w:rFonts w:hint="eastAsia"/>
              </w:rPr>
              <w:t>E</w:t>
            </w:r>
            <w:r>
              <w:t>nter the directory</w:t>
            </w:r>
          </w:p>
        </w:tc>
        <w:tc>
          <w:tcPr>
            <w:tcW w:w="4835" w:type="dxa"/>
          </w:tcPr>
          <w:p w14:paraId="5A3604E8" w14:textId="09F5178A" w:rsidR="00CA03DF" w:rsidRDefault="00CA03DF" w:rsidP="006E26C6">
            <w:pPr>
              <w:jc w:val="left"/>
            </w:pPr>
            <w:r>
              <w:t xml:space="preserve">Command: </w:t>
            </w:r>
            <w:r w:rsidRPr="00CB5A01">
              <w:rPr>
                <w:rFonts w:ascii="Consolas" w:hAnsi="Consolas"/>
                <w:b/>
              </w:rPr>
              <w:t>cd</w:t>
            </w:r>
            <w:r w:rsidRPr="00CB5A01">
              <w:rPr>
                <w:rFonts w:ascii="Consolas" w:hAnsi="Consolas"/>
                <w:i/>
              </w:rPr>
              <w:t xml:space="preserve"> ntp-4.2.8p12/</w:t>
            </w:r>
          </w:p>
        </w:tc>
      </w:tr>
      <w:tr w:rsidR="00CA03DF" w14:paraId="2130C4E8" w14:textId="77777777" w:rsidTr="006E26C6">
        <w:tc>
          <w:tcPr>
            <w:tcW w:w="715" w:type="dxa"/>
            <w:vMerge/>
          </w:tcPr>
          <w:p w14:paraId="42D7EB43" w14:textId="77777777" w:rsidR="00CA03DF" w:rsidRDefault="00CA03DF" w:rsidP="006E26C6">
            <w:pPr>
              <w:jc w:val="center"/>
            </w:pPr>
          </w:p>
        </w:tc>
        <w:tc>
          <w:tcPr>
            <w:tcW w:w="1377" w:type="dxa"/>
            <w:vMerge/>
          </w:tcPr>
          <w:p w14:paraId="706952D6" w14:textId="77777777" w:rsidR="00CA03DF" w:rsidRDefault="00CA03DF" w:rsidP="00CA03DF"/>
        </w:tc>
        <w:tc>
          <w:tcPr>
            <w:tcW w:w="1293" w:type="dxa"/>
          </w:tcPr>
          <w:p w14:paraId="139BD25B" w14:textId="1A94B950" w:rsidR="00CA03DF" w:rsidRDefault="00CA03DF" w:rsidP="006E26C6">
            <w:pPr>
              <w:jc w:val="left"/>
            </w:pPr>
            <w:r>
              <w:rPr>
                <w:rFonts w:hint="eastAsia"/>
              </w:rPr>
              <w:t>C</w:t>
            </w:r>
            <w:r>
              <w:t>ompile and install</w:t>
            </w:r>
          </w:p>
        </w:tc>
        <w:tc>
          <w:tcPr>
            <w:tcW w:w="4835" w:type="dxa"/>
          </w:tcPr>
          <w:p w14:paraId="5BE1B537" w14:textId="56960408" w:rsidR="00CA03DF" w:rsidRDefault="00CA03DF" w:rsidP="006E26C6">
            <w:pPr>
              <w:jc w:val="left"/>
            </w:pPr>
            <w:r>
              <w:t xml:space="preserve">Command: </w:t>
            </w:r>
            <w:r w:rsidRPr="00CB5A01">
              <w:rPr>
                <w:rFonts w:ascii="Consolas" w:hAnsi="Consolas"/>
                <w:b/>
              </w:rPr>
              <w:t>./configure &amp;&amp; make -j8 &amp;&amp; make install</w:t>
            </w:r>
          </w:p>
        </w:tc>
      </w:tr>
      <w:tr w:rsidR="00CA03DF" w14:paraId="3096D061" w14:textId="77777777" w:rsidTr="006E26C6">
        <w:tc>
          <w:tcPr>
            <w:tcW w:w="715" w:type="dxa"/>
            <w:vMerge w:val="restart"/>
          </w:tcPr>
          <w:p w14:paraId="36796EB4" w14:textId="2CB6E57F" w:rsidR="00CA03DF" w:rsidRDefault="00CA03DF" w:rsidP="006E26C6">
            <w:pPr>
              <w:jc w:val="center"/>
            </w:pPr>
            <w:r>
              <w:rPr>
                <w:rFonts w:hint="eastAsia"/>
              </w:rPr>
              <w:t>S</w:t>
            </w:r>
            <w:r>
              <w:t>tep 4</w:t>
            </w:r>
          </w:p>
        </w:tc>
        <w:tc>
          <w:tcPr>
            <w:tcW w:w="1377" w:type="dxa"/>
            <w:vMerge w:val="restart"/>
          </w:tcPr>
          <w:p w14:paraId="6B98AFAD" w14:textId="2EBA4576" w:rsidR="00CA03DF" w:rsidRDefault="00CA03DF" w:rsidP="00CA03DF">
            <w:r>
              <w:rPr>
                <w:rFonts w:hint="eastAsia"/>
              </w:rPr>
              <w:t>C</w:t>
            </w:r>
            <w:r>
              <w:t>onfiguration</w:t>
            </w:r>
          </w:p>
        </w:tc>
        <w:tc>
          <w:tcPr>
            <w:tcW w:w="1293" w:type="dxa"/>
          </w:tcPr>
          <w:p w14:paraId="5B987A34" w14:textId="3B079210" w:rsidR="00CA03DF" w:rsidRDefault="00CA03DF" w:rsidP="006E26C6">
            <w:pPr>
              <w:jc w:val="left"/>
            </w:pPr>
            <w:r>
              <w:rPr>
                <w:rFonts w:hint="eastAsia"/>
              </w:rPr>
              <w:t>C</w:t>
            </w:r>
            <w:r>
              <w:t>onfigure DNS</w:t>
            </w:r>
            <w:r>
              <w:rPr>
                <w:rFonts w:hint="eastAsia"/>
              </w:rPr>
              <w:t xml:space="preserve"> </w:t>
            </w:r>
            <w:r>
              <w:t>server</w:t>
            </w:r>
          </w:p>
        </w:tc>
        <w:tc>
          <w:tcPr>
            <w:tcW w:w="4835" w:type="dxa"/>
          </w:tcPr>
          <w:p w14:paraId="03950E90" w14:textId="2C7B539E" w:rsidR="00CA03DF" w:rsidRDefault="00CA03DF" w:rsidP="006E26C6">
            <w:pPr>
              <w:jc w:val="left"/>
            </w:pPr>
            <w:r>
              <w:t xml:space="preserve">Command: </w:t>
            </w:r>
            <w:r w:rsidRPr="00CB5A01">
              <w:rPr>
                <w:rFonts w:ascii="Consolas" w:hAnsi="Consolas"/>
                <w:b/>
              </w:rPr>
              <w:t>echo</w:t>
            </w:r>
            <w:r w:rsidRPr="00CB5A01">
              <w:rPr>
                <w:rFonts w:ascii="Consolas" w:hAnsi="Consolas"/>
              </w:rPr>
              <w:t xml:space="preserve"> </w:t>
            </w:r>
            <w:r w:rsidRPr="00CB5A01">
              <w:rPr>
                <w:rFonts w:ascii="Consolas" w:hAnsi="Consolas"/>
                <w:i/>
              </w:rPr>
              <w:t>"nameserver 8.8.8.8"</w:t>
            </w:r>
            <w:r w:rsidRPr="00CB5A01">
              <w:rPr>
                <w:rFonts w:ascii="Consolas" w:hAnsi="Consolas"/>
              </w:rPr>
              <w:t xml:space="preserve"> </w:t>
            </w:r>
            <w:r w:rsidRPr="00CB5A01">
              <w:rPr>
                <w:rFonts w:ascii="Consolas" w:hAnsi="Consolas"/>
                <w:b/>
              </w:rPr>
              <w:t xml:space="preserve"> &gt;&gt;</w:t>
            </w:r>
            <w:r w:rsidRPr="00CB5A01">
              <w:rPr>
                <w:rFonts w:ascii="Consolas" w:hAnsi="Consolas"/>
              </w:rPr>
              <w:t xml:space="preserve"> </w:t>
            </w:r>
            <w:r w:rsidRPr="00CB5A01">
              <w:rPr>
                <w:rFonts w:ascii="Consolas" w:hAnsi="Consolas"/>
                <w:i/>
              </w:rPr>
              <w:t>/etc/resolv.conf</w:t>
            </w:r>
          </w:p>
        </w:tc>
      </w:tr>
      <w:tr w:rsidR="00CA03DF" w14:paraId="58315B46" w14:textId="77777777" w:rsidTr="006E26C6">
        <w:tc>
          <w:tcPr>
            <w:tcW w:w="715" w:type="dxa"/>
            <w:vMerge/>
          </w:tcPr>
          <w:p w14:paraId="51AD8E51" w14:textId="77777777" w:rsidR="00CA03DF" w:rsidRDefault="00CA03DF" w:rsidP="00CA03DF"/>
        </w:tc>
        <w:tc>
          <w:tcPr>
            <w:tcW w:w="1377" w:type="dxa"/>
            <w:vMerge/>
          </w:tcPr>
          <w:p w14:paraId="0A39AD0B" w14:textId="77777777" w:rsidR="00CA03DF" w:rsidRDefault="00CA03DF" w:rsidP="00CA03DF"/>
        </w:tc>
        <w:tc>
          <w:tcPr>
            <w:tcW w:w="1293" w:type="dxa"/>
          </w:tcPr>
          <w:p w14:paraId="61B03CE3" w14:textId="7887606C" w:rsidR="00CA03DF" w:rsidRDefault="00CA03DF" w:rsidP="006E26C6">
            <w:pPr>
              <w:jc w:val="left"/>
            </w:pPr>
            <w:r>
              <w:rPr>
                <w:rFonts w:hint="eastAsia"/>
              </w:rPr>
              <w:t>C</w:t>
            </w:r>
            <w:r>
              <w:t>onfigure synchronous clock</w:t>
            </w:r>
          </w:p>
        </w:tc>
        <w:tc>
          <w:tcPr>
            <w:tcW w:w="4835" w:type="dxa"/>
          </w:tcPr>
          <w:p w14:paraId="7C8B00D3" w14:textId="77777777" w:rsidR="00CA03DF" w:rsidRPr="00CF143C" w:rsidRDefault="00CA03DF">
            <w:pPr>
              <w:jc w:val="left"/>
              <w:rPr>
                <w:rFonts w:ascii="Consolas" w:hAnsi="Consolas"/>
                <w:b/>
              </w:rPr>
            </w:pPr>
            <w:r>
              <w:t xml:space="preserve">Command: </w:t>
            </w:r>
            <w:r w:rsidRPr="00CB5A01">
              <w:rPr>
                <w:rFonts w:ascii="Consolas" w:hAnsi="Consolas"/>
                <w:b/>
              </w:rPr>
              <w:t>ntpdate</w:t>
            </w:r>
            <w:r w:rsidRPr="00CB5A01">
              <w:rPr>
                <w:rFonts w:ascii="Consolas" w:hAnsi="Consolas"/>
              </w:rPr>
              <w:t xml:space="preserve"> </w:t>
            </w:r>
            <w:r w:rsidRPr="00CF143C">
              <w:rPr>
                <w:rFonts w:ascii="Consolas" w:hAnsi="Consolas"/>
                <w:b/>
              </w:rPr>
              <w:t>cn.pool.ntp.org</w:t>
            </w:r>
          </w:p>
          <w:p w14:paraId="411CABA7" w14:textId="459B5583" w:rsidR="00CA03DF" w:rsidRDefault="00CA03DF" w:rsidP="00513A09">
            <w:pPr>
              <w:jc w:val="left"/>
            </w:pPr>
            <w:r w:rsidRPr="00CF143C">
              <w:rPr>
                <w:rFonts w:ascii="Consolas" w:hAnsi="Consolas"/>
                <w:b/>
              </w:rPr>
              <w:t xml:space="preserve">Tip: </w:t>
            </w:r>
            <w:r w:rsidR="00513A09">
              <w:t>‘</w:t>
            </w:r>
            <w:r w:rsidRPr="00CF143C">
              <w:rPr>
                <w:rFonts w:ascii="Consolas" w:hAnsi="Consolas"/>
                <w:b/>
              </w:rPr>
              <w:t>cn.pool.ntp.org</w:t>
            </w:r>
            <w:r w:rsidR="00513A09">
              <w:t>’</w:t>
            </w:r>
            <w:r w:rsidRPr="00CB5A01">
              <w:rPr>
                <w:rFonts w:ascii="Consolas" w:hAnsi="Consolas"/>
              </w:rPr>
              <w:t xml:space="preserve"> </w:t>
            </w:r>
            <w:r>
              <w:t>is</w:t>
            </w:r>
            <w:r>
              <w:rPr>
                <w:rFonts w:hint="eastAsia"/>
              </w:rPr>
              <w:t xml:space="preserve"> </w:t>
            </w:r>
            <w:r>
              <w:t>the NTP server</w:t>
            </w:r>
            <w:r w:rsidR="006A4443">
              <w:t>.</w:t>
            </w:r>
            <w:r>
              <w:t xml:space="preserve"> </w:t>
            </w:r>
            <w:r w:rsidR="006A4443">
              <w:t>U</w:t>
            </w:r>
            <w:r>
              <w:t>sers outside China are required to choose other NTP servers based on their location.</w:t>
            </w:r>
            <w:r w:rsidRPr="008F643D">
              <w:t xml:space="preserve"> </w:t>
            </w:r>
          </w:p>
        </w:tc>
      </w:tr>
      <w:tr w:rsidR="00CA03DF" w14:paraId="01710B7F" w14:textId="77777777" w:rsidTr="006E26C6">
        <w:tc>
          <w:tcPr>
            <w:tcW w:w="715" w:type="dxa"/>
            <w:vMerge/>
          </w:tcPr>
          <w:p w14:paraId="6CA972E2" w14:textId="77777777" w:rsidR="00CA03DF" w:rsidRDefault="00CA03DF" w:rsidP="00CA03DF"/>
        </w:tc>
        <w:tc>
          <w:tcPr>
            <w:tcW w:w="1377" w:type="dxa"/>
            <w:vMerge/>
          </w:tcPr>
          <w:p w14:paraId="3BA93B1E" w14:textId="77777777" w:rsidR="00CA03DF" w:rsidRDefault="00CA03DF" w:rsidP="00CA03DF"/>
        </w:tc>
        <w:tc>
          <w:tcPr>
            <w:tcW w:w="1293" w:type="dxa"/>
          </w:tcPr>
          <w:p w14:paraId="664DC0D8" w14:textId="68D2BE0F" w:rsidR="00CA03DF" w:rsidRDefault="00CA03DF" w:rsidP="006E26C6">
            <w:pPr>
              <w:jc w:val="left"/>
            </w:pPr>
            <w:r>
              <w:t>Write in hardware</w:t>
            </w:r>
          </w:p>
        </w:tc>
        <w:tc>
          <w:tcPr>
            <w:tcW w:w="4835" w:type="dxa"/>
          </w:tcPr>
          <w:p w14:paraId="4FEBFB3B" w14:textId="77D224C2" w:rsidR="00CA03DF" w:rsidRDefault="00CA03DF">
            <w:pPr>
              <w:jc w:val="left"/>
            </w:pPr>
            <w:r>
              <w:t xml:space="preserve">Command: </w:t>
            </w:r>
            <w:r w:rsidRPr="00CB5A01">
              <w:rPr>
                <w:rFonts w:ascii="Consolas" w:hAnsi="Consolas"/>
                <w:b/>
              </w:rPr>
              <w:t>hwclock --systohc</w:t>
            </w:r>
          </w:p>
        </w:tc>
      </w:tr>
      <w:tr w:rsidR="00CA03DF" w14:paraId="08D1B36A" w14:textId="77777777" w:rsidTr="006E26C6">
        <w:tc>
          <w:tcPr>
            <w:tcW w:w="715" w:type="dxa"/>
            <w:vMerge/>
          </w:tcPr>
          <w:p w14:paraId="0BCD08F4" w14:textId="77777777" w:rsidR="00CA03DF" w:rsidRDefault="00CA03DF" w:rsidP="00CA03DF"/>
        </w:tc>
        <w:tc>
          <w:tcPr>
            <w:tcW w:w="1377" w:type="dxa"/>
            <w:vMerge/>
          </w:tcPr>
          <w:p w14:paraId="53DD3748" w14:textId="77777777" w:rsidR="00CA03DF" w:rsidRDefault="00CA03DF" w:rsidP="00CA03DF"/>
        </w:tc>
        <w:tc>
          <w:tcPr>
            <w:tcW w:w="1293" w:type="dxa"/>
          </w:tcPr>
          <w:p w14:paraId="689E994C" w14:textId="6FDC932A" w:rsidR="00CA03DF" w:rsidRDefault="00CA03DF" w:rsidP="006E26C6">
            <w:pPr>
              <w:jc w:val="left"/>
            </w:pPr>
            <w:r>
              <w:rPr>
                <w:rFonts w:hint="eastAsia"/>
              </w:rPr>
              <w:t>E</w:t>
            </w:r>
            <w:r>
              <w:t>xit</w:t>
            </w:r>
          </w:p>
        </w:tc>
        <w:tc>
          <w:tcPr>
            <w:tcW w:w="4835" w:type="dxa"/>
          </w:tcPr>
          <w:p w14:paraId="276BF824" w14:textId="7C06B228" w:rsidR="00CA03DF" w:rsidRDefault="00CA03DF">
            <w:pPr>
              <w:jc w:val="left"/>
            </w:pPr>
            <w:r>
              <w:t xml:space="preserve">Command: </w:t>
            </w:r>
            <w:r w:rsidRPr="00CB5A01">
              <w:rPr>
                <w:rFonts w:ascii="Consolas" w:hAnsi="Consolas"/>
                <w:b/>
              </w:rPr>
              <w:t>exit</w:t>
            </w:r>
          </w:p>
        </w:tc>
      </w:tr>
    </w:tbl>
    <w:p w14:paraId="347FA193" w14:textId="59A483C5" w:rsidR="0006423B" w:rsidRDefault="0006423B" w:rsidP="00364E99">
      <w:r>
        <w:t>A more detailed example of the preparation process is outlined below.</w:t>
      </w:r>
    </w:p>
    <w:p w14:paraId="3A76B7D2" w14:textId="77777777" w:rsidR="0006423B" w:rsidRDefault="0006423B">
      <w:pPr>
        <w:widowControl/>
        <w:jc w:val="left"/>
      </w:pPr>
      <w:r>
        <w:br w:type="page"/>
      </w:r>
    </w:p>
    <w:p w14:paraId="4A6D7F9A" w14:textId="603EA5F1" w:rsidR="00364E99" w:rsidRPr="00A472AE" w:rsidRDefault="00B514C5" w:rsidP="00DF28BD">
      <w:pPr>
        <w:pStyle w:val="2"/>
      </w:pPr>
      <w:bookmarkStart w:id="74" w:name="_Toc524367289"/>
      <w:bookmarkStart w:id="75" w:name="_Toc525575460"/>
      <w:bookmarkStart w:id="76" w:name="_Toc525565296"/>
      <w:r>
        <w:lastRenderedPageBreak/>
        <w:t>1.</w:t>
      </w:r>
      <w:r w:rsidR="00A738D0">
        <w:t>6</w:t>
      </w:r>
      <w:r w:rsidR="0080597B">
        <w:t xml:space="preserve"> </w:t>
      </w:r>
      <w:r w:rsidR="00364E99">
        <w:t>Example of NTP Installation:</w:t>
      </w:r>
      <w:bookmarkEnd w:id="74"/>
      <w:bookmarkEnd w:id="75"/>
      <w:bookmarkEnd w:id="76"/>
    </w:p>
    <w:p w14:paraId="65C51521" w14:textId="539FFC45" w:rsidR="00364E99" w:rsidRPr="006E26C6" w:rsidRDefault="00364E99" w:rsidP="006E26C6">
      <w:pPr>
        <w:pStyle w:val="a3"/>
        <w:numPr>
          <w:ilvl w:val="0"/>
          <w:numId w:val="5"/>
        </w:numPr>
        <w:ind w:left="270" w:firstLineChars="0" w:hanging="270"/>
        <w:jc w:val="left"/>
        <w:rPr>
          <w:u w:val="single"/>
        </w:rPr>
      </w:pPr>
      <w:r w:rsidRPr="006E26C6">
        <w:rPr>
          <w:u w:val="single"/>
        </w:rPr>
        <w:t>Download</w:t>
      </w:r>
      <w:r w:rsidR="00FA7EEB">
        <w:rPr>
          <w:u w:val="single"/>
        </w:rPr>
        <w:t xml:space="preserve"> </w:t>
      </w:r>
      <w:r w:rsidRPr="006E26C6">
        <w:rPr>
          <w:u w:val="single"/>
        </w:rPr>
        <w:t>NTP</w:t>
      </w:r>
    </w:p>
    <w:p w14:paraId="54C87931" w14:textId="09EB023A" w:rsidR="00364E99" w:rsidRDefault="00364E99" w:rsidP="006E26C6">
      <w:pPr>
        <w:jc w:val="left"/>
      </w:pPr>
      <w:r>
        <w:t xml:space="preserve">Enter </w:t>
      </w:r>
      <w:r w:rsidR="000B3494">
        <w:t>‘</w:t>
      </w:r>
      <w:r w:rsidRPr="006E26C6">
        <w:rPr>
          <w:rFonts w:ascii="Consolas" w:hAnsi="Consolas"/>
          <w:b/>
        </w:rPr>
        <w:t>wget</w:t>
      </w:r>
      <w:r w:rsidRPr="006E26C6">
        <w:rPr>
          <w:rFonts w:ascii="Consolas" w:hAnsi="Consolas"/>
        </w:rPr>
        <w:t xml:space="preserve"> </w:t>
      </w:r>
      <w:hyperlink r:id="rId8" w:history="1">
        <w:r w:rsidRPr="006E26C6">
          <w:rPr>
            <w:rStyle w:val="a4"/>
            <w:rFonts w:ascii="Consolas" w:hAnsi="Consolas"/>
            <w:i/>
          </w:rPr>
          <w:t>http://www.eecis.udel.edu/~ntp/ntp_spool/ntp4/ntp-4.2/ntp-4.2.8p12.tar.gz</w:t>
        </w:r>
      </w:hyperlink>
      <w:r w:rsidR="000B3494">
        <w:t>’</w:t>
      </w:r>
      <w:r w:rsidR="00FA7EEB">
        <w:t>.</w:t>
      </w:r>
      <w:r>
        <w:t xml:space="preserve"> </w:t>
      </w:r>
      <w:r w:rsidR="00FA7EEB">
        <w:t>W</w:t>
      </w:r>
      <w:r>
        <w:t xml:space="preserve">ait until the process shows </w:t>
      </w:r>
      <w:r>
        <w:rPr>
          <w:rFonts w:hint="eastAsia"/>
        </w:rPr>
        <w:t>1</w:t>
      </w:r>
      <w:r>
        <w:t>00</w:t>
      </w:r>
      <w:r>
        <w:rPr>
          <w:rFonts w:hint="eastAsia"/>
        </w:rPr>
        <w:t>%</w:t>
      </w:r>
      <w:r>
        <w:t xml:space="preserve"> for successful download</w:t>
      </w:r>
      <w:r>
        <w:rPr>
          <w:rFonts w:hint="eastAsia"/>
        </w:rPr>
        <w:t>;</w:t>
      </w:r>
    </w:p>
    <w:p w14:paraId="29DE1D5A" w14:textId="3C284152" w:rsidR="001C2488" w:rsidRDefault="001C2488">
      <w:pPr>
        <w:ind w:leftChars="-67" w:left="-141" w:right="116" w:firstLine="141"/>
        <w:jc w:val="left"/>
      </w:pPr>
      <w:r>
        <w:rPr>
          <w:rFonts w:hint="eastAsia"/>
          <w:noProof/>
        </w:rPr>
        <mc:AlternateContent>
          <mc:Choice Requires="wps">
            <w:drawing>
              <wp:inline distT="0" distB="0" distL="0" distR="0" wp14:anchorId="0652131F" wp14:editId="5889F8FB">
                <wp:extent cx="5276088" cy="2180359"/>
                <wp:effectExtent l="0" t="0" r="20320" b="10795"/>
                <wp:docPr id="73" name="文本框 73"/>
                <wp:cNvGraphicFramePr/>
                <a:graphic xmlns:a="http://schemas.openxmlformats.org/drawingml/2006/main">
                  <a:graphicData uri="http://schemas.microsoft.com/office/word/2010/wordprocessingShape">
                    <wps:wsp>
                      <wps:cNvSpPr txBox="1"/>
                      <wps:spPr>
                        <a:xfrm>
                          <a:off x="0" y="0"/>
                          <a:ext cx="5276088" cy="2180359"/>
                        </a:xfrm>
                        <a:prstGeom prst="rect">
                          <a:avLst/>
                        </a:prstGeom>
                        <a:ln/>
                      </wps:spPr>
                      <wps:style>
                        <a:lnRef idx="3">
                          <a:schemeClr val="lt1"/>
                        </a:lnRef>
                        <a:fillRef idx="1">
                          <a:schemeClr val="dk1"/>
                        </a:fillRef>
                        <a:effectRef idx="1">
                          <a:schemeClr val="dk1"/>
                        </a:effectRef>
                        <a:fontRef idx="minor">
                          <a:schemeClr val="lt1"/>
                        </a:fontRef>
                      </wps:style>
                      <wps:txbx>
                        <w:txbxContent>
                          <w:p w14:paraId="3ECEC11A" w14:textId="77777777" w:rsidR="00D03746" w:rsidRPr="00BA35DE" w:rsidRDefault="00D03746" w:rsidP="004D7A1F">
                            <w:pPr>
                              <w:spacing w:line="240" w:lineRule="exact"/>
                              <w:rPr>
                                <w:sz w:val="20"/>
                              </w:rPr>
                            </w:pPr>
                            <w:r w:rsidRPr="00A472AE">
                              <w:rPr>
                                <w:color w:val="FFFF00"/>
                                <w:sz w:val="20"/>
                              </w:rPr>
                              <w:t>hpb@</w:t>
                            </w:r>
                            <w:r w:rsidRPr="00C55C3F">
                              <w:rPr>
                                <w:color w:val="FFFF00"/>
                                <w:sz w:val="20"/>
                              </w:rPr>
                              <w:t>dell-PowerEdge-R730</w:t>
                            </w:r>
                            <w:r w:rsidRPr="00A472AE">
                              <w:rPr>
                                <w:color w:val="FFFF00"/>
                                <w:sz w:val="20"/>
                              </w:rPr>
                              <w:t xml:space="preserve">:~$ </w:t>
                            </w:r>
                            <w:r w:rsidRPr="00BA35DE">
                              <w:rPr>
                                <w:sz w:val="20"/>
                              </w:rPr>
                              <w:t>wget http://www.eecis.udel.edu/~ntp/ntp_spool/ntp4/ntp-4.2/ntp-4.2.8p12.tar.gz</w:t>
                            </w:r>
                          </w:p>
                          <w:p w14:paraId="1CD2D971" w14:textId="77777777" w:rsidR="00D03746" w:rsidRPr="00BA35DE" w:rsidRDefault="00D03746" w:rsidP="004D7A1F">
                            <w:pPr>
                              <w:spacing w:line="240" w:lineRule="exact"/>
                              <w:rPr>
                                <w:sz w:val="20"/>
                              </w:rPr>
                            </w:pPr>
                            <w:r w:rsidRPr="00BA35DE">
                              <w:rPr>
                                <w:sz w:val="20"/>
                              </w:rPr>
                              <w:t>--2018-08-27 20:39:08--  http://www.eecis.udel.edu/~ntp/ntp_spool/ntp4/ntp-4.2/ntp-4.2.8p12.tar.gz</w:t>
                            </w:r>
                          </w:p>
                          <w:p w14:paraId="5FEC731B" w14:textId="77777777" w:rsidR="00D03746" w:rsidRPr="00BA35DE" w:rsidRDefault="00D03746" w:rsidP="004D7A1F">
                            <w:pPr>
                              <w:spacing w:line="240" w:lineRule="exact"/>
                              <w:rPr>
                                <w:sz w:val="20"/>
                              </w:rPr>
                            </w:pPr>
                            <w:r w:rsidRPr="00BA35DE">
                              <w:rPr>
                                <w:sz w:val="20"/>
                              </w:rPr>
                              <w:t>Resolving www.eecis.udel.edu (www.eecis.udel.edu)... 128.4.31.8</w:t>
                            </w:r>
                          </w:p>
                          <w:p w14:paraId="0D08AF59" w14:textId="77777777" w:rsidR="00D03746" w:rsidRPr="00BA35DE" w:rsidRDefault="00D03746" w:rsidP="004D7A1F">
                            <w:pPr>
                              <w:spacing w:line="240" w:lineRule="exact"/>
                              <w:rPr>
                                <w:sz w:val="20"/>
                              </w:rPr>
                            </w:pPr>
                            <w:r w:rsidRPr="00BA35DE">
                              <w:rPr>
                                <w:sz w:val="20"/>
                              </w:rPr>
                              <w:t>Connecting to www.eecis.udel.edu (www.eecis.udel.edu)|128.4.31.8|:80... connected.</w:t>
                            </w:r>
                          </w:p>
                          <w:p w14:paraId="213BA953" w14:textId="77777777" w:rsidR="00D03746" w:rsidRPr="00BA35DE" w:rsidRDefault="00D03746" w:rsidP="004D7A1F">
                            <w:pPr>
                              <w:spacing w:line="240" w:lineRule="exact"/>
                              <w:rPr>
                                <w:sz w:val="20"/>
                              </w:rPr>
                            </w:pPr>
                            <w:r w:rsidRPr="00BA35DE">
                              <w:rPr>
                                <w:sz w:val="20"/>
                              </w:rPr>
                              <w:t>HTTP request sent, awaiting response... 302 Moved Temporarily</w:t>
                            </w:r>
                          </w:p>
                          <w:p w14:paraId="08DB8D47" w14:textId="77777777" w:rsidR="00D03746" w:rsidRPr="00BA35DE" w:rsidRDefault="00D03746" w:rsidP="004D7A1F">
                            <w:pPr>
                              <w:spacing w:line="240" w:lineRule="exact"/>
                              <w:rPr>
                                <w:sz w:val="20"/>
                              </w:rPr>
                            </w:pPr>
                            <w:r w:rsidRPr="00BA35DE">
                              <w:rPr>
                                <w:sz w:val="20"/>
                              </w:rPr>
                              <w:t>Location: https://www.eecis.udel.edu/~ntp/ntp_spool/ntp4/ntp-4.2/ntp-4.2.8p12.tar.gz [following]</w:t>
                            </w:r>
                          </w:p>
                          <w:p w14:paraId="69C79224" w14:textId="77777777" w:rsidR="00D03746" w:rsidRPr="00BA35DE" w:rsidRDefault="00D03746" w:rsidP="004D7A1F">
                            <w:pPr>
                              <w:spacing w:line="240" w:lineRule="exact"/>
                              <w:rPr>
                                <w:sz w:val="20"/>
                              </w:rPr>
                            </w:pPr>
                            <w:r w:rsidRPr="00BA35DE">
                              <w:rPr>
                                <w:sz w:val="20"/>
                              </w:rPr>
                              <w:t>--2018-08-27 20:39:09--  https://www.eecis.udel.edu/~ntp/ntp_spool/ntp4/ntp-4.2/ntp-4.2.8p12.tar.gz</w:t>
                            </w:r>
                          </w:p>
                          <w:p w14:paraId="283E5582" w14:textId="77777777" w:rsidR="00D03746" w:rsidRPr="00BA35DE" w:rsidRDefault="00D03746" w:rsidP="004D7A1F">
                            <w:pPr>
                              <w:spacing w:line="240" w:lineRule="exact"/>
                              <w:rPr>
                                <w:sz w:val="20"/>
                              </w:rPr>
                            </w:pPr>
                            <w:r w:rsidRPr="00BA35DE">
                              <w:rPr>
                                <w:sz w:val="20"/>
                              </w:rPr>
                              <w:t>Connecting to www.eecis.udel.edu (www.eecis.udel.edu)|128.4.31.8|:443... connected.</w:t>
                            </w:r>
                          </w:p>
                          <w:p w14:paraId="7A631B50" w14:textId="77777777" w:rsidR="00D03746" w:rsidRPr="00BA35DE" w:rsidRDefault="00D03746" w:rsidP="004D7A1F">
                            <w:pPr>
                              <w:spacing w:line="240" w:lineRule="exact"/>
                              <w:rPr>
                                <w:sz w:val="20"/>
                              </w:rPr>
                            </w:pPr>
                            <w:r w:rsidRPr="00BA35DE">
                              <w:rPr>
                                <w:sz w:val="20"/>
                              </w:rPr>
                              <w:t>HTTP request sent, awaiting response... 200 OK</w:t>
                            </w:r>
                          </w:p>
                          <w:p w14:paraId="471BCA04" w14:textId="77777777" w:rsidR="00D03746" w:rsidRPr="00BA35DE" w:rsidRDefault="00D03746" w:rsidP="004D7A1F">
                            <w:pPr>
                              <w:spacing w:line="240" w:lineRule="exact"/>
                              <w:rPr>
                                <w:sz w:val="20"/>
                              </w:rPr>
                            </w:pPr>
                            <w:r w:rsidRPr="00BA35DE">
                              <w:rPr>
                                <w:sz w:val="20"/>
                              </w:rPr>
                              <w:t>Length: 7079642 (6.8M) [application/x-gzip]</w:t>
                            </w:r>
                          </w:p>
                          <w:p w14:paraId="1021E255" w14:textId="77777777" w:rsidR="00D03746" w:rsidRPr="00BA35DE" w:rsidRDefault="00D03746" w:rsidP="004D7A1F">
                            <w:pPr>
                              <w:spacing w:line="240" w:lineRule="exact"/>
                              <w:rPr>
                                <w:sz w:val="20"/>
                              </w:rPr>
                            </w:pPr>
                            <w:r w:rsidRPr="00BA35DE">
                              <w:rPr>
                                <w:sz w:val="20"/>
                              </w:rPr>
                              <w:t>S</w:t>
                            </w:r>
                            <w:r>
                              <w:rPr>
                                <w:sz w:val="20"/>
                              </w:rPr>
                              <w:t>aving to: ‘ntp-4.2.8p12.tar.gz’</w:t>
                            </w:r>
                          </w:p>
                          <w:p w14:paraId="7EF49969" w14:textId="77777777" w:rsidR="00D03746" w:rsidRPr="00BA35DE" w:rsidRDefault="00D03746" w:rsidP="004D7A1F">
                            <w:pPr>
                              <w:spacing w:line="240" w:lineRule="exact"/>
                              <w:rPr>
                                <w:sz w:val="20"/>
                              </w:rPr>
                            </w:pPr>
                            <w:r w:rsidRPr="00BA35DE">
                              <w:rPr>
                                <w:sz w:val="20"/>
                              </w:rPr>
                              <w:t>ntp-4.2.8p12.tar.gz                 100%[======================================</w:t>
                            </w:r>
                            <w:r>
                              <w:rPr>
                                <w:sz w:val="20"/>
                              </w:rPr>
                              <w:t xml:space="preserve">===========&gt;] 6.75M 5.81KB/s  in 18m 56s </w:t>
                            </w:r>
                          </w:p>
                          <w:p w14:paraId="08AE5CBD" w14:textId="77777777" w:rsidR="00D03746" w:rsidRPr="00BA35DE" w:rsidRDefault="00D03746" w:rsidP="004D7A1F">
                            <w:pPr>
                              <w:spacing w:line="240" w:lineRule="exact"/>
                              <w:rPr>
                                <w:sz w:val="20"/>
                              </w:rPr>
                            </w:pPr>
                            <w:r w:rsidRPr="00BA35DE">
                              <w:rPr>
                                <w:sz w:val="20"/>
                              </w:rPr>
                              <w:t>2018-08-27 20:58:07 (6.08 KB/s) - ‘ntp-4.2.8p12.</w:t>
                            </w:r>
                            <w:r>
                              <w:rPr>
                                <w:sz w:val="20"/>
                              </w:rPr>
                              <w:t>tar.gz’ saved [7079642/7079642]</w:t>
                            </w:r>
                          </w:p>
                          <w:p w14:paraId="14A42B5A" w14:textId="0ECD0EAC" w:rsidR="00D03746" w:rsidRPr="00BA35DE" w:rsidRDefault="00D03746" w:rsidP="001C2488">
                            <w:pPr>
                              <w:spacing w:line="240" w:lineRule="exact"/>
                              <w:rPr>
                                <w:sz w:val="20"/>
                              </w:rPr>
                            </w:pPr>
                            <w:r w:rsidRPr="00BA35DE">
                              <w:rPr>
                                <w:sz w:val="20"/>
                              </w:rPr>
                              <w:t xml:space="preserve">                100%[======================================</w:t>
                            </w:r>
                            <w:r>
                              <w:rPr>
                                <w:sz w:val="20"/>
                              </w:rPr>
                              <w:t xml:space="preserve">===========&gt;] 6.75M 5.81KB/s  in 18m 56s </w:t>
                            </w:r>
                          </w:p>
                          <w:p w14:paraId="791FDAC8" w14:textId="77777777" w:rsidR="00D03746" w:rsidRPr="00BA35DE" w:rsidRDefault="00D03746" w:rsidP="001C2488">
                            <w:pPr>
                              <w:spacing w:line="240" w:lineRule="exact"/>
                              <w:rPr>
                                <w:sz w:val="20"/>
                              </w:rPr>
                            </w:pPr>
                            <w:r w:rsidRPr="00BA35DE">
                              <w:rPr>
                                <w:sz w:val="20"/>
                              </w:rPr>
                              <w:t>2018-08-27 20:58:07 (6.08 KB/s) - ‘ntp-4.2.8p12.</w:t>
                            </w:r>
                            <w:r>
                              <w:rPr>
                                <w:sz w:val="20"/>
                              </w:rPr>
                              <w:t>tar.gz’ saved [7079642/7079642]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652131F" id="_x0000_t202" coordsize="21600,21600" o:spt="202" path="m,l,21600r21600,l21600,xe">
                <v:stroke joinstyle="miter"/>
                <v:path gradientshapeok="t" o:connecttype="rect"/>
              </v:shapetype>
              <v:shape id="文本框 73" o:spid="_x0000_s1026" type="#_x0000_t202" style="width:415.45pt;height:17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" fillcolor="black [3200]" strokecolor="white [3201]" strokeweight="1.5pt">
                <v:textbox inset="0,0,0,0">
                  <w:txbxContent>
                    <w:p w14:paraId="3ECEC11A" w14:textId="77777777" w:rsidR="00D03746" w:rsidRPr="00BA35DE" w:rsidRDefault="00D03746" w:rsidP="004D7A1F">
                      <w:pPr>
                        <w:spacing w:line="240" w:lineRule="exact"/>
                        <w:rPr>
                          <w:sz w:val="20"/>
                        </w:rPr>
                      </w:pPr>
                      <w:r w:rsidRPr="00A472AE">
                        <w:rPr>
                          <w:color w:val="FFFF00"/>
                          <w:sz w:val="20"/>
                        </w:rPr>
                        <w:t>hpb@</w:t>
                      </w:r>
                      <w:r w:rsidRPr="00C55C3F">
                        <w:rPr>
                          <w:color w:val="FFFF00"/>
                          <w:sz w:val="20"/>
                        </w:rPr>
                        <w:t>dell-PowerEdge-R</w:t>
                      </w:r>
                      <w:proofErr w:type="gramStart"/>
                      <w:r w:rsidRPr="00C55C3F">
                        <w:rPr>
                          <w:color w:val="FFFF00"/>
                          <w:sz w:val="20"/>
                        </w:rPr>
                        <w:t>730</w:t>
                      </w:r>
                      <w:r w:rsidRPr="00A472AE">
                        <w:rPr>
                          <w:color w:val="FFFF00"/>
                          <w:sz w:val="20"/>
                        </w:rPr>
                        <w:t>:~</w:t>
                      </w:r>
                      <w:proofErr w:type="gramEnd"/>
                      <w:r w:rsidRPr="00A472AE">
                        <w:rPr>
                          <w:color w:val="FFFF00"/>
                          <w:sz w:val="20"/>
                        </w:rPr>
                        <w:t xml:space="preserve">$ </w:t>
                      </w:r>
                      <w:proofErr w:type="spellStart"/>
                      <w:r w:rsidRPr="00BA35DE">
                        <w:rPr>
                          <w:sz w:val="20"/>
                        </w:rPr>
                        <w:t>wget</w:t>
                      </w:r>
                      <w:proofErr w:type="spellEnd"/>
                      <w:r w:rsidRPr="00BA35DE">
                        <w:rPr>
                          <w:sz w:val="20"/>
                        </w:rPr>
                        <w:t xml:space="preserve"> http://www.eecis.udel.edu/~ntp/ntp_spool/ntp4/ntp-4.2/ntp-4.2.8p12.tar.gz</w:t>
                      </w:r>
                    </w:p>
                    <w:p w14:paraId="1CD2D971" w14:textId="77777777" w:rsidR="00D03746" w:rsidRPr="00BA35DE" w:rsidRDefault="00D03746" w:rsidP="004D7A1F">
                      <w:pPr>
                        <w:spacing w:line="240" w:lineRule="exact"/>
                        <w:rPr>
                          <w:sz w:val="20"/>
                        </w:rPr>
                      </w:pPr>
                      <w:r w:rsidRPr="00BA35DE">
                        <w:rPr>
                          <w:sz w:val="20"/>
                        </w:rPr>
                        <w:t>--2018-08-27 20:39:08</w:t>
                      </w:r>
                      <w:proofErr w:type="gramStart"/>
                      <w:r w:rsidRPr="00BA35DE">
                        <w:rPr>
                          <w:sz w:val="20"/>
                        </w:rPr>
                        <w:t>--  http://www.eecis.udel.edu/~ntp/ntp_spool/ntp4/ntp-4.2/ntp-4.2.8p12.tar.gz</w:t>
                      </w:r>
                      <w:proofErr w:type="gramEnd"/>
                    </w:p>
                    <w:p w14:paraId="5FEC731B" w14:textId="77777777" w:rsidR="00D03746" w:rsidRPr="00BA35DE" w:rsidRDefault="00D03746" w:rsidP="004D7A1F">
                      <w:pPr>
                        <w:spacing w:line="240" w:lineRule="exact"/>
                        <w:rPr>
                          <w:sz w:val="20"/>
                        </w:rPr>
                      </w:pPr>
                      <w:r w:rsidRPr="00BA35DE">
                        <w:rPr>
                          <w:sz w:val="20"/>
                        </w:rPr>
                        <w:t>Resolving www.eecis.udel.edu (</w:t>
                      </w:r>
                      <w:proofErr w:type="gramStart"/>
                      <w:r w:rsidRPr="00BA35DE">
                        <w:rPr>
                          <w:sz w:val="20"/>
                        </w:rPr>
                        <w:t>www.eecis.udel.edu)...</w:t>
                      </w:r>
                      <w:proofErr w:type="gramEnd"/>
                      <w:r w:rsidRPr="00BA35DE">
                        <w:rPr>
                          <w:sz w:val="20"/>
                        </w:rPr>
                        <w:t xml:space="preserve"> 128.4.31.8</w:t>
                      </w:r>
                    </w:p>
                    <w:p w14:paraId="0D08AF59" w14:textId="77777777" w:rsidR="00D03746" w:rsidRPr="00BA35DE" w:rsidRDefault="00D03746" w:rsidP="004D7A1F">
                      <w:pPr>
                        <w:spacing w:line="240" w:lineRule="exact"/>
                        <w:rPr>
                          <w:sz w:val="20"/>
                        </w:rPr>
                      </w:pPr>
                      <w:r w:rsidRPr="00BA35DE">
                        <w:rPr>
                          <w:sz w:val="20"/>
                        </w:rPr>
                        <w:t>Connecting to www.eecis.udel.edu (www.eecis.udel.edu)|128.4.31.8|:80... connected.</w:t>
                      </w:r>
                    </w:p>
                    <w:p w14:paraId="213BA953" w14:textId="77777777" w:rsidR="00D03746" w:rsidRPr="00BA35DE" w:rsidRDefault="00D03746" w:rsidP="004D7A1F">
                      <w:pPr>
                        <w:spacing w:line="240" w:lineRule="exact"/>
                        <w:rPr>
                          <w:sz w:val="20"/>
                        </w:rPr>
                      </w:pPr>
                      <w:r w:rsidRPr="00BA35DE">
                        <w:rPr>
                          <w:sz w:val="20"/>
                        </w:rPr>
                        <w:t>HTTP request sent, awaiting response... 302 Moved Temporarily</w:t>
                      </w:r>
                    </w:p>
                    <w:p w14:paraId="08DB8D47" w14:textId="77777777" w:rsidR="00D03746" w:rsidRPr="00BA35DE" w:rsidRDefault="00D03746" w:rsidP="004D7A1F">
                      <w:pPr>
                        <w:spacing w:line="240" w:lineRule="exact"/>
                        <w:rPr>
                          <w:sz w:val="20"/>
                        </w:rPr>
                      </w:pPr>
                      <w:r w:rsidRPr="00BA35DE">
                        <w:rPr>
                          <w:sz w:val="20"/>
                        </w:rPr>
                        <w:t>Location: https://www.eecis.udel.edu/~ntp/ntp_spool/ntp4/ntp-4.2/ntp-4.2.8p12.tar.gz [following]</w:t>
                      </w:r>
                    </w:p>
                    <w:p w14:paraId="69C79224" w14:textId="77777777" w:rsidR="00D03746" w:rsidRPr="00BA35DE" w:rsidRDefault="00D03746" w:rsidP="004D7A1F">
                      <w:pPr>
                        <w:spacing w:line="240" w:lineRule="exact"/>
                        <w:rPr>
                          <w:sz w:val="20"/>
                        </w:rPr>
                      </w:pPr>
                      <w:r w:rsidRPr="00BA35DE">
                        <w:rPr>
                          <w:sz w:val="20"/>
                        </w:rPr>
                        <w:t>--2018-08-27 20:39:09</w:t>
                      </w:r>
                      <w:proofErr w:type="gramStart"/>
                      <w:r w:rsidRPr="00BA35DE">
                        <w:rPr>
                          <w:sz w:val="20"/>
                        </w:rPr>
                        <w:t>--  https://www.eecis.udel.edu/~ntp/ntp_spool/ntp4/ntp-4.2/ntp-4.2.8p12.tar.gz</w:t>
                      </w:r>
                      <w:proofErr w:type="gramEnd"/>
                    </w:p>
                    <w:p w14:paraId="283E5582" w14:textId="77777777" w:rsidR="00D03746" w:rsidRPr="00BA35DE" w:rsidRDefault="00D03746" w:rsidP="004D7A1F">
                      <w:pPr>
                        <w:spacing w:line="240" w:lineRule="exact"/>
                        <w:rPr>
                          <w:sz w:val="20"/>
                        </w:rPr>
                      </w:pPr>
                      <w:r w:rsidRPr="00BA35DE">
                        <w:rPr>
                          <w:sz w:val="20"/>
                        </w:rPr>
                        <w:t>Connecting to www.eecis.udel.edu (www.eecis.udel.edu)|128.4.31.8|:443... connected.</w:t>
                      </w:r>
                    </w:p>
                    <w:p w14:paraId="7A631B50" w14:textId="77777777" w:rsidR="00D03746" w:rsidRPr="00BA35DE" w:rsidRDefault="00D03746" w:rsidP="004D7A1F">
                      <w:pPr>
                        <w:spacing w:line="240" w:lineRule="exact"/>
                        <w:rPr>
                          <w:sz w:val="20"/>
                        </w:rPr>
                      </w:pPr>
                      <w:r w:rsidRPr="00BA35DE">
                        <w:rPr>
                          <w:sz w:val="20"/>
                        </w:rPr>
                        <w:t>HTTP request sent, awaiting response... 200 OK</w:t>
                      </w:r>
                    </w:p>
                    <w:p w14:paraId="471BCA04" w14:textId="77777777" w:rsidR="00D03746" w:rsidRPr="00BA35DE" w:rsidRDefault="00D03746" w:rsidP="004D7A1F">
                      <w:pPr>
                        <w:spacing w:line="240" w:lineRule="exact"/>
                        <w:rPr>
                          <w:sz w:val="20"/>
                        </w:rPr>
                      </w:pPr>
                      <w:r w:rsidRPr="00BA35DE">
                        <w:rPr>
                          <w:sz w:val="20"/>
                        </w:rPr>
                        <w:t>Length: 7079642 (6.8M) [application/x-</w:t>
                      </w:r>
                      <w:proofErr w:type="spellStart"/>
                      <w:r w:rsidRPr="00BA35DE">
                        <w:rPr>
                          <w:sz w:val="20"/>
                        </w:rPr>
                        <w:t>gzip</w:t>
                      </w:r>
                      <w:proofErr w:type="spellEnd"/>
                      <w:r w:rsidRPr="00BA35DE">
                        <w:rPr>
                          <w:sz w:val="20"/>
                        </w:rPr>
                        <w:t>]</w:t>
                      </w:r>
                    </w:p>
                    <w:p w14:paraId="1021E255" w14:textId="77777777" w:rsidR="00D03746" w:rsidRPr="00BA35DE" w:rsidRDefault="00D03746" w:rsidP="004D7A1F">
                      <w:pPr>
                        <w:spacing w:line="240" w:lineRule="exact"/>
                        <w:rPr>
                          <w:sz w:val="20"/>
                        </w:rPr>
                      </w:pPr>
                      <w:r w:rsidRPr="00BA35DE">
                        <w:rPr>
                          <w:sz w:val="20"/>
                        </w:rPr>
                        <w:t>S</w:t>
                      </w:r>
                      <w:r>
                        <w:rPr>
                          <w:sz w:val="20"/>
                        </w:rPr>
                        <w:t>aving to: ‘ntp-4.2.8p12.tar.gz’</w:t>
                      </w:r>
                    </w:p>
                    <w:p w14:paraId="7EF49969" w14:textId="77777777" w:rsidR="00D03746" w:rsidRPr="00BA35DE" w:rsidRDefault="00D03746" w:rsidP="004D7A1F">
                      <w:pPr>
                        <w:spacing w:line="240" w:lineRule="exact"/>
                        <w:rPr>
                          <w:sz w:val="20"/>
                        </w:rPr>
                      </w:pPr>
                      <w:r w:rsidRPr="00BA35DE">
                        <w:rPr>
                          <w:sz w:val="20"/>
                        </w:rPr>
                        <w:t>ntp-4.2.8p12.tar.gz                 100</w:t>
                      </w:r>
                      <w:proofErr w:type="gramStart"/>
                      <w:r w:rsidRPr="00BA35DE">
                        <w:rPr>
                          <w:sz w:val="20"/>
                        </w:rPr>
                        <w:t>%[</w:t>
                      </w:r>
                      <w:proofErr w:type="gramEnd"/>
                      <w:r w:rsidRPr="00BA35DE">
                        <w:rPr>
                          <w:sz w:val="20"/>
                        </w:rPr>
                        <w:t>======================================</w:t>
                      </w:r>
                      <w:r>
                        <w:rPr>
                          <w:sz w:val="20"/>
                        </w:rPr>
                        <w:t xml:space="preserve">===========&gt;] 6.75M 5.81KB/s  in 18m 56s </w:t>
                      </w:r>
                    </w:p>
                    <w:p w14:paraId="08AE5CBD" w14:textId="77777777" w:rsidR="00D03746" w:rsidRPr="00BA35DE" w:rsidRDefault="00D03746" w:rsidP="004D7A1F">
                      <w:pPr>
                        <w:spacing w:line="240" w:lineRule="exact"/>
                        <w:rPr>
                          <w:sz w:val="20"/>
                        </w:rPr>
                      </w:pPr>
                      <w:r w:rsidRPr="00BA35DE">
                        <w:rPr>
                          <w:sz w:val="20"/>
                        </w:rPr>
                        <w:t>2018-08-27 20:58:07 (6.08 KB/s) - ‘ntp-4.2.8p12.</w:t>
                      </w:r>
                      <w:r>
                        <w:rPr>
                          <w:sz w:val="20"/>
                        </w:rPr>
                        <w:t>tar.gz’ saved [7079642/7079642]</w:t>
                      </w:r>
                    </w:p>
                    <w:p w14:paraId="14A42B5A" w14:textId="0ECD0EAC" w:rsidR="00D03746" w:rsidRPr="00BA35DE" w:rsidRDefault="00D03746" w:rsidP="001C2488">
                      <w:pPr>
                        <w:spacing w:line="240" w:lineRule="exact"/>
                        <w:rPr>
                          <w:sz w:val="20"/>
                        </w:rPr>
                      </w:pPr>
                      <w:r w:rsidRPr="00BA35DE">
                        <w:rPr>
                          <w:sz w:val="20"/>
                        </w:rPr>
                        <w:t xml:space="preserve">                100</w:t>
                      </w:r>
                      <w:proofErr w:type="gramStart"/>
                      <w:r w:rsidRPr="00BA35DE">
                        <w:rPr>
                          <w:sz w:val="20"/>
                        </w:rPr>
                        <w:t>%[</w:t>
                      </w:r>
                      <w:proofErr w:type="gramEnd"/>
                      <w:r w:rsidRPr="00BA35DE">
                        <w:rPr>
                          <w:sz w:val="20"/>
                        </w:rPr>
                        <w:t>======================================</w:t>
                      </w:r>
                      <w:r>
                        <w:rPr>
                          <w:sz w:val="20"/>
                        </w:rPr>
                        <w:t xml:space="preserve">===========&gt;] 6.75M 5.81KB/s  in 18m 56s </w:t>
                      </w:r>
                    </w:p>
                    <w:p w14:paraId="791FDAC8" w14:textId="77777777" w:rsidR="00D03746" w:rsidRPr="00BA35DE" w:rsidRDefault="00D03746" w:rsidP="001C2488">
                      <w:pPr>
                        <w:spacing w:line="240" w:lineRule="exact"/>
                        <w:rPr>
                          <w:sz w:val="20"/>
                        </w:rPr>
                      </w:pPr>
                      <w:r w:rsidRPr="00BA35DE">
                        <w:rPr>
                          <w:sz w:val="20"/>
                        </w:rPr>
                        <w:t>2018-08-27 20:58:07 (6.08 KB/s) - ‘ntp-4.2.8p12.</w:t>
                      </w:r>
                      <w:r>
                        <w:rPr>
                          <w:sz w:val="20"/>
                        </w:rPr>
                        <w:t>tar.gz’ saved [7079642/7079642]</w:t>
                      </w:r>
                    </w:p>
                  </w:txbxContent>
                </v:textbox>
                <w10:anchorlock/>
              </v:shape>
            </w:pict>
          </mc:Fallback>
        </mc:AlternateContent>
      </w:r>
    </w:p>
    <w:p w14:paraId="6F5ECBA4" w14:textId="77777777" w:rsidR="00D307F2" w:rsidRDefault="00D307F2" w:rsidP="006E26C6">
      <w:pPr>
        <w:ind w:leftChars="-67" w:left="-141" w:right="116" w:firstLine="141"/>
        <w:jc w:val="left"/>
      </w:pPr>
    </w:p>
    <w:p w14:paraId="4918C349" w14:textId="198F4A4A" w:rsidR="00364E99" w:rsidRPr="006E26C6" w:rsidRDefault="00364E99" w:rsidP="006E26C6">
      <w:pPr>
        <w:pStyle w:val="a3"/>
        <w:numPr>
          <w:ilvl w:val="0"/>
          <w:numId w:val="5"/>
        </w:numPr>
        <w:ind w:left="270" w:firstLineChars="0" w:hanging="270"/>
        <w:jc w:val="left"/>
        <w:rPr>
          <w:u w:val="single"/>
        </w:rPr>
      </w:pPr>
      <w:r w:rsidRPr="006E26C6">
        <w:rPr>
          <w:u w:val="single"/>
        </w:rPr>
        <w:t>Decompress</w:t>
      </w:r>
    </w:p>
    <w:p w14:paraId="5608AD32" w14:textId="69E28E51" w:rsidR="00364E99" w:rsidRDefault="00364E99" w:rsidP="006E26C6">
      <w:pPr>
        <w:jc w:val="left"/>
      </w:pPr>
      <w:r>
        <w:rPr>
          <w:rFonts w:hint="eastAsia"/>
        </w:rPr>
        <w:t>E</w:t>
      </w:r>
      <w:r>
        <w:t xml:space="preserve">nter </w:t>
      </w:r>
      <w:r w:rsidR="00D85603">
        <w:t>‘</w:t>
      </w:r>
      <w:r w:rsidRPr="006E26C6">
        <w:rPr>
          <w:rFonts w:ascii="Consolas" w:hAnsi="Consolas"/>
          <w:b/>
        </w:rPr>
        <w:t>tar zxf</w:t>
      </w:r>
      <w:r w:rsidRPr="006E26C6">
        <w:rPr>
          <w:rFonts w:ascii="Consolas" w:hAnsi="Consolas"/>
        </w:rPr>
        <w:t xml:space="preserve"> </w:t>
      </w:r>
      <w:r w:rsidRPr="006E26C6">
        <w:rPr>
          <w:rFonts w:ascii="Consolas" w:hAnsi="Consolas"/>
          <w:i/>
        </w:rPr>
        <w:t>ntp-4.2.8p12.tar.gz</w:t>
      </w:r>
      <w:r>
        <w:rPr>
          <w:i/>
        </w:rPr>
        <w:t xml:space="preserve"> </w:t>
      </w:r>
      <w:r w:rsidR="00D85603">
        <w:t>’</w:t>
      </w:r>
      <w:r>
        <w:rPr>
          <w:rFonts w:hint="eastAsia"/>
        </w:rPr>
        <w:t>t</w:t>
      </w:r>
      <w:r>
        <w:t xml:space="preserve">o decompress </w:t>
      </w:r>
      <w:r>
        <w:rPr>
          <w:rFonts w:hint="eastAsia"/>
        </w:rPr>
        <w:t>NTP</w:t>
      </w:r>
      <w:r>
        <w:rPr>
          <w:rFonts w:hint="eastAsia"/>
        </w:rPr>
        <w:t>；</w:t>
      </w:r>
    </w:p>
    <w:p w14:paraId="25E943AA" w14:textId="6AFE7649" w:rsidR="001C2488" w:rsidRDefault="001C2488">
      <w:pPr>
        <w:ind w:leftChars="-67" w:left="-141" w:firstLine="141"/>
        <w:jc w:val="left"/>
      </w:pPr>
      <w:r>
        <w:rPr>
          <w:rFonts w:hint="eastAsia"/>
          <w:noProof/>
        </w:rPr>
        <mc:AlternateContent>
          <mc:Choice Requires="wps">
            <w:drawing>
              <wp:inline distT="0" distB="0" distL="0" distR="0" wp14:anchorId="3C4386C2" wp14:editId="4DEDF19B">
                <wp:extent cx="5276088" cy="244879"/>
                <wp:effectExtent l="0" t="0" r="20320" b="22225"/>
                <wp:docPr id="74" name="文本框 74"/>
                <wp:cNvGraphicFramePr/>
                <a:graphic xmlns:a="http://schemas.openxmlformats.org/drawingml/2006/main">
                  <a:graphicData uri="http://schemas.microsoft.com/office/word/2010/wordprocessingShape">
                    <wps:wsp>
                      <wps:cNvSpPr txBox="1"/>
                      <wps:spPr>
                        <a:xfrm>
                          <a:off x="0" y="0"/>
                          <a:ext cx="5276088" cy="244879"/>
                        </a:xfrm>
                        <a:prstGeom prst="rect">
                          <a:avLst/>
                        </a:prstGeom>
                        <a:ln/>
                      </wps:spPr>
                      <wps:style>
                        <a:lnRef idx="3">
                          <a:schemeClr val="lt1"/>
                        </a:lnRef>
                        <a:fillRef idx="1">
                          <a:schemeClr val="dk1"/>
                        </a:fillRef>
                        <a:effectRef idx="1">
                          <a:schemeClr val="dk1"/>
                        </a:effectRef>
                        <a:fontRef idx="minor">
                          <a:schemeClr val="lt1"/>
                        </a:fontRef>
                      </wps:style>
                      <wps:txbx>
                        <w:txbxContent>
                          <w:p w14:paraId="32E6A466" w14:textId="77777777" w:rsidR="00D03746" w:rsidRPr="00CF143C" w:rsidRDefault="00D03746" w:rsidP="004D7A1F">
                            <w:pPr>
                              <w:rPr>
                                <w:lang w:val="de-CH"/>
                              </w:rPr>
                            </w:pPr>
                            <w:r w:rsidRPr="00CF143C">
                              <w:rPr>
                                <w:color w:val="FFFF00"/>
                                <w:sz w:val="20"/>
                                <w:lang w:val="de-CH"/>
                              </w:rPr>
                              <w:t>hpb@dell-PowerEdge-R730:~$</w:t>
                            </w:r>
                            <w:r w:rsidRPr="00CF143C">
                              <w:rPr>
                                <w:sz w:val="20"/>
                                <w:lang w:val="de-CH"/>
                              </w:rPr>
                              <w:t xml:space="preserve"> </w:t>
                            </w:r>
                            <w:r w:rsidRPr="00CF143C">
                              <w:rPr>
                                <w:lang w:val="de-CH"/>
                              </w:rPr>
                              <w:t xml:space="preserve">tar zxf ntp-4.2.8p12.tar.gz </w:t>
                            </w:r>
                          </w:p>
                          <w:p w14:paraId="1E37CF8D" w14:textId="7E48B1F3" w:rsidR="00D03746" w:rsidRPr="006E26C6" w:rsidRDefault="00D03746" w:rsidP="001C2488">
                            <w:pPr>
                              <w:rPr>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4386C2" id="文本框 74" o:spid="_x0000_s1027" type="#_x0000_t202" style="width:415.4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" fillcolor="black [3200]" strokecolor="white [3201]" strokeweight="1.5pt">
                <v:textbox inset="0,0,0,0">
                  <w:txbxContent>
                    <w:p w14:paraId="32E6A466" w14:textId="77777777" w:rsidR="00D03746" w:rsidRPr="00CF143C" w:rsidRDefault="00D03746" w:rsidP="004D7A1F">
                      <w:pPr>
                        <w:rPr>
                          <w:lang w:val="de-CH"/>
                        </w:rPr>
                      </w:pPr>
                      <w:r w:rsidRPr="00CF143C">
                        <w:rPr>
                          <w:color w:val="FFFF00"/>
                          <w:sz w:val="20"/>
                          <w:lang w:val="de-CH"/>
                        </w:rPr>
                        <w:t>hpb@dell-PowerEdge-R</w:t>
                      </w:r>
                      <w:proofErr w:type="gramStart"/>
                      <w:r w:rsidRPr="00CF143C">
                        <w:rPr>
                          <w:color w:val="FFFF00"/>
                          <w:sz w:val="20"/>
                          <w:lang w:val="de-CH"/>
                        </w:rPr>
                        <w:t>730:~</w:t>
                      </w:r>
                      <w:proofErr w:type="gramEnd"/>
                      <w:r w:rsidRPr="00CF143C">
                        <w:rPr>
                          <w:color w:val="FFFF00"/>
                          <w:sz w:val="20"/>
                          <w:lang w:val="de-CH"/>
                        </w:rPr>
                        <w:t>$</w:t>
                      </w:r>
                      <w:r w:rsidRPr="00CF143C">
                        <w:rPr>
                          <w:sz w:val="20"/>
                          <w:lang w:val="de-CH"/>
                        </w:rPr>
                        <w:t xml:space="preserve"> </w:t>
                      </w:r>
                      <w:proofErr w:type="spellStart"/>
                      <w:r w:rsidRPr="00CF143C">
                        <w:rPr>
                          <w:lang w:val="de-CH"/>
                        </w:rPr>
                        <w:t>tar</w:t>
                      </w:r>
                      <w:proofErr w:type="spellEnd"/>
                      <w:r w:rsidRPr="00CF143C">
                        <w:rPr>
                          <w:lang w:val="de-CH"/>
                        </w:rPr>
                        <w:t xml:space="preserve"> </w:t>
                      </w:r>
                      <w:proofErr w:type="spellStart"/>
                      <w:r w:rsidRPr="00CF143C">
                        <w:rPr>
                          <w:lang w:val="de-CH"/>
                        </w:rPr>
                        <w:t>zxf</w:t>
                      </w:r>
                      <w:proofErr w:type="spellEnd"/>
                      <w:r w:rsidRPr="00CF143C">
                        <w:rPr>
                          <w:lang w:val="de-CH"/>
                        </w:rPr>
                        <w:t xml:space="preserve"> ntp-4.2.8p12.tar.gz </w:t>
                      </w:r>
                    </w:p>
                    <w:p w14:paraId="1E37CF8D" w14:textId="7E48B1F3" w:rsidR="00D03746" w:rsidRPr="006E26C6" w:rsidRDefault="00D03746" w:rsidP="001C2488">
                      <w:pPr>
                        <w:rPr>
                          <w:lang w:val="de-CH"/>
                        </w:rPr>
                      </w:pPr>
                    </w:p>
                  </w:txbxContent>
                </v:textbox>
                <w10:anchorlock/>
              </v:shape>
            </w:pict>
          </mc:Fallback>
        </mc:AlternateContent>
      </w:r>
    </w:p>
    <w:p w14:paraId="3F0CB46C" w14:textId="77777777" w:rsidR="00D307F2" w:rsidRDefault="00D307F2" w:rsidP="006E26C6">
      <w:pPr>
        <w:ind w:leftChars="-67" w:left="-141" w:firstLine="141"/>
        <w:jc w:val="left"/>
      </w:pPr>
    </w:p>
    <w:p w14:paraId="00D584D6" w14:textId="2921C310" w:rsidR="00364E99" w:rsidRPr="006E26C6" w:rsidRDefault="00364E99" w:rsidP="006E26C6">
      <w:pPr>
        <w:pStyle w:val="a3"/>
        <w:numPr>
          <w:ilvl w:val="0"/>
          <w:numId w:val="5"/>
        </w:numPr>
        <w:ind w:left="270" w:firstLineChars="0" w:hanging="270"/>
        <w:jc w:val="left"/>
        <w:rPr>
          <w:u w:val="single"/>
        </w:rPr>
      </w:pPr>
      <w:r w:rsidRPr="006E26C6">
        <w:rPr>
          <w:u w:val="single"/>
        </w:rPr>
        <w:t>Installation</w:t>
      </w:r>
    </w:p>
    <w:p w14:paraId="1A55C270" w14:textId="2C953A6B" w:rsidR="00364E99" w:rsidRPr="00D86517" w:rsidRDefault="00364E99" w:rsidP="006E26C6">
      <w:pPr>
        <w:jc w:val="left"/>
      </w:pPr>
      <w:r>
        <w:rPr>
          <w:rFonts w:hint="eastAsia"/>
        </w:rPr>
        <w:t>E</w:t>
      </w:r>
      <w:r>
        <w:t xml:space="preserve">nter </w:t>
      </w:r>
      <w:r w:rsidR="00D85603">
        <w:t>‘</w:t>
      </w:r>
      <w:r w:rsidRPr="006E26C6">
        <w:rPr>
          <w:rFonts w:ascii="Consolas" w:hAnsi="Consolas"/>
          <w:b/>
        </w:rPr>
        <w:t>su root</w:t>
      </w:r>
      <w:r w:rsidR="00D85603">
        <w:rPr>
          <w:b/>
        </w:rPr>
        <w:t>’</w:t>
      </w:r>
      <w:r>
        <w:rPr>
          <w:rFonts w:hint="eastAsia"/>
        </w:rPr>
        <w:t>t</w:t>
      </w:r>
      <w:r>
        <w:t>o switch to root user, and enter root password as prompted;</w:t>
      </w:r>
    </w:p>
    <w:p w14:paraId="6710FB1C" w14:textId="65726E45" w:rsidR="001C2488" w:rsidRDefault="001C2488">
      <w:pPr>
        <w:jc w:val="left"/>
      </w:pPr>
      <w:r>
        <w:rPr>
          <w:rFonts w:hint="eastAsia"/>
          <w:noProof/>
        </w:rPr>
        <mc:AlternateContent>
          <mc:Choice Requires="wps">
            <w:drawing>
              <wp:inline distT="0" distB="0" distL="0" distR="0" wp14:anchorId="57D50105" wp14:editId="5C4393BE">
                <wp:extent cx="5276088" cy="420832"/>
                <wp:effectExtent l="0" t="0" r="20320" b="17780"/>
                <wp:docPr id="76" name="文本框 76"/>
                <wp:cNvGraphicFramePr/>
                <a:graphic xmlns:a="http://schemas.openxmlformats.org/drawingml/2006/main">
                  <a:graphicData uri="http://schemas.microsoft.com/office/word/2010/wordprocessingShape">
                    <wps:wsp>
                      <wps:cNvSpPr txBox="1"/>
                      <wps:spPr>
                        <a:xfrm>
                          <a:off x="0" y="0"/>
                          <a:ext cx="5276088" cy="420832"/>
                        </a:xfrm>
                        <a:prstGeom prst="rect">
                          <a:avLst/>
                        </a:prstGeom>
                        <a:ln/>
                      </wps:spPr>
                      <wps:style>
                        <a:lnRef idx="3">
                          <a:schemeClr val="lt1"/>
                        </a:lnRef>
                        <a:fillRef idx="1">
                          <a:schemeClr val="dk1"/>
                        </a:fillRef>
                        <a:effectRef idx="1">
                          <a:schemeClr val="dk1"/>
                        </a:effectRef>
                        <a:fontRef idx="minor">
                          <a:schemeClr val="lt1"/>
                        </a:fontRef>
                      </wps:style>
                      <wps:txbx>
                        <w:txbxContent>
                          <w:p w14:paraId="4575FF52" w14:textId="77777777" w:rsidR="00D03746" w:rsidRPr="0020747B" w:rsidRDefault="00D03746"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dell-PowerEdge-R730</w:t>
                            </w:r>
                            <w:r w:rsidRPr="0020747B">
                              <w:rPr>
                                <w:color w:val="FFFF00"/>
                                <w:sz w:val="20"/>
                              </w:rPr>
                              <w:t xml:space="preserve">:~$ </w:t>
                            </w:r>
                            <w:r w:rsidRPr="0020747B">
                              <w:rPr>
                                <w:color w:val="FFFFFF" w:themeColor="background1"/>
                                <w:sz w:val="20"/>
                              </w:rPr>
                              <w:t>su root</w:t>
                            </w:r>
                          </w:p>
                          <w:p w14:paraId="5AD0CEB8" w14:textId="77777777" w:rsidR="00D03746" w:rsidRPr="00B753CF" w:rsidRDefault="00D03746" w:rsidP="004D7A1F">
                            <w:pPr>
                              <w:spacing w:line="240" w:lineRule="exact"/>
                              <w:rPr>
                                <w:color w:val="FFFFFF" w:themeColor="background1"/>
                                <w:sz w:val="20"/>
                              </w:rPr>
                            </w:pPr>
                            <w:r>
                              <w:rPr>
                                <w:color w:val="FFFFFF" w:themeColor="background1"/>
                                <w:sz w:val="20"/>
                              </w:rPr>
                              <w:t xml:space="preserve">Password: </w:t>
                            </w:r>
                          </w:p>
                          <w:p w14:paraId="3111E371" w14:textId="33101589" w:rsidR="00D03746" w:rsidRPr="00B753CF" w:rsidRDefault="00D03746" w:rsidP="006E26C6">
                            <w:pPr>
                              <w:spacing w:line="240" w:lineRule="exact"/>
                              <w:ind w:leftChars="40" w:left="86" w:hangingChars="1" w:hanging="2"/>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7D50105" id="文本框 76" o:spid="_x0000_s1028" type="#_x0000_t202" style="width:415.4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" fillcolor="black [3200]" strokecolor="white [3201]" strokeweight="1.5pt">
                <v:textbox inset="0,0,0,0">
                  <w:txbxContent>
                    <w:p w14:paraId="4575FF52" w14:textId="77777777" w:rsidR="00D03746" w:rsidRPr="0020747B" w:rsidRDefault="00D03746"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w:t>
                      </w:r>
                      <w:proofErr w:type="gramStart"/>
                      <w:r w:rsidRPr="00C55C3F">
                        <w:rPr>
                          <w:color w:val="FFFF00"/>
                          <w:sz w:val="20"/>
                        </w:rPr>
                        <w:t>730</w:t>
                      </w:r>
                      <w:r w:rsidRPr="0020747B">
                        <w:rPr>
                          <w:color w:val="FFFF00"/>
                          <w:sz w:val="20"/>
                        </w:rPr>
                        <w:t>:~</w:t>
                      </w:r>
                      <w:proofErr w:type="gramEnd"/>
                      <w:r w:rsidRPr="0020747B">
                        <w:rPr>
                          <w:color w:val="FFFF00"/>
                          <w:sz w:val="20"/>
                        </w:rPr>
                        <w:t xml:space="preserve">$ </w:t>
                      </w:r>
                      <w:proofErr w:type="spellStart"/>
                      <w:r w:rsidRPr="0020747B">
                        <w:rPr>
                          <w:color w:val="FFFFFF" w:themeColor="background1"/>
                          <w:sz w:val="20"/>
                        </w:rPr>
                        <w:t>su</w:t>
                      </w:r>
                      <w:proofErr w:type="spellEnd"/>
                      <w:r w:rsidRPr="0020747B">
                        <w:rPr>
                          <w:color w:val="FFFFFF" w:themeColor="background1"/>
                          <w:sz w:val="20"/>
                        </w:rPr>
                        <w:t xml:space="preserve"> root</w:t>
                      </w:r>
                    </w:p>
                    <w:p w14:paraId="5AD0CEB8" w14:textId="77777777" w:rsidR="00D03746" w:rsidRPr="00B753CF" w:rsidRDefault="00D03746" w:rsidP="004D7A1F">
                      <w:pPr>
                        <w:spacing w:line="240" w:lineRule="exact"/>
                        <w:rPr>
                          <w:color w:val="FFFFFF" w:themeColor="background1"/>
                          <w:sz w:val="20"/>
                        </w:rPr>
                      </w:pPr>
                      <w:r>
                        <w:rPr>
                          <w:color w:val="FFFFFF" w:themeColor="background1"/>
                          <w:sz w:val="20"/>
                        </w:rPr>
                        <w:t xml:space="preserve">Password: </w:t>
                      </w:r>
                    </w:p>
                    <w:p w14:paraId="3111E371" w14:textId="33101589" w:rsidR="00D03746" w:rsidRPr="00B753CF" w:rsidRDefault="00D03746" w:rsidP="006E26C6">
                      <w:pPr>
                        <w:spacing w:line="240" w:lineRule="exact"/>
                        <w:ind w:leftChars="40" w:left="86" w:hangingChars="1" w:hanging="2"/>
                        <w:rPr>
                          <w:color w:val="FFFFFF" w:themeColor="background1"/>
                          <w:sz w:val="20"/>
                        </w:rPr>
                      </w:pPr>
                    </w:p>
                  </w:txbxContent>
                </v:textbox>
                <w10:anchorlock/>
              </v:shape>
            </w:pict>
          </mc:Fallback>
        </mc:AlternateContent>
      </w:r>
    </w:p>
    <w:p w14:paraId="71FD4181" w14:textId="77777777" w:rsidR="00D307F2" w:rsidRDefault="00D307F2" w:rsidP="006E26C6">
      <w:pPr>
        <w:jc w:val="left"/>
      </w:pPr>
    </w:p>
    <w:p w14:paraId="117E3DE6" w14:textId="02210FFB" w:rsidR="001C2488" w:rsidRDefault="00364E99" w:rsidP="006E26C6">
      <w:pPr>
        <w:jc w:val="left"/>
      </w:pPr>
      <w:r>
        <w:rPr>
          <w:rFonts w:hint="eastAsia"/>
        </w:rPr>
        <w:t>E</w:t>
      </w:r>
      <w:r>
        <w:t xml:space="preserve">nter </w:t>
      </w:r>
      <w:r w:rsidR="000B3494">
        <w:t>‘</w:t>
      </w:r>
      <w:r w:rsidRPr="006E26C6">
        <w:rPr>
          <w:rFonts w:ascii="Consolas" w:hAnsi="Consolas"/>
          <w:b/>
          <w:color w:val="000000" w:themeColor="text1"/>
          <w:sz w:val="20"/>
        </w:rPr>
        <w:t>cd</w:t>
      </w:r>
      <w:r w:rsidRPr="006E26C6">
        <w:rPr>
          <w:rFonts w:ascii="Consolas" w:hAnsi="Consolas"/>
          <w:color w:val="000000" w:themeColor="text1"/>
          <w:sz w:val="20"/>
        </w:rPr>
        <w:t xml:space="preserve"> </w:t>
      </w:r>
      <w:r w:rsidRPr="006E26C6">
        <w:rPr>
          <w:rFonts w:ascii="Consolas" w:hAnsi="Consolas"/>
          <w:i/>
          <w:color w:val="000000" w:themeColor="text1"/>
          <w:sz w:val="20"/>
        </w:rPr>
        <w:t>ntp-4.2.8p12/</w:t>
      </w:r>
      <w:r w:rsidR="000B3494">
        <w:rPr>
          <w:color w:val="000000" w:themeColor="text1"/>
          <w:sz w:val="20"/>
        </w:rPr>
        <w:t>’</w:t>
      </w:r>
      <w:r>
        <w:rPr>
          <w:color w:val="000000" w:themeColor="text1"/>
          <w:sz w:val="20"/>
        </w:rPr>
        <w:t xml:space="preserve"> before you enter </w:t>
      </w:r>
      <w:r w:rsidR="000B3494">
        <w:rPr>
          <w:color w:val="000000" w:themeColor="text1"/>
          <w:sz w:val="20"/>
        </w:rPr>
        <w:t>‘</w:t>
      </w:r>
      <w:r w:rsidRPr="006E26C6">
        <w:rPr>
          <w:rFonts w:ascii="Consolas" w:hAnsi="Consolas"/>
          <w:b/>
          <w:color w:val="000000" w:themeColor="text1"/>
          <w:sz w:val="20"/>
        </w:rPr>
        <w:t>./configure &amp;&amp; make -j8 &amp;&amp; make install</w:t>
      </w:r>
      <w:r w:rsidR="000B3494">
        <w:rPr>
          <w:b/>
          <w:color w:val="000000" w:themeColor="text1"/>
          <w:sz w:val="20"/>
        </w:rPr>
        <w:t>’</w:t>
      </w:r>
      <w:r>
        <w:rPr>
          <w:rFonts w:hint="eastAsia"/>
          <w:color w:val="000000" w:themeColor="text1"/>
          <w:sz w:val="20"/>
        </w:rPr>
        <w:t>t</w:t>
      </w:r>
      <w:r>
        <w:rPr>
          <w:color w:val="000000" w:themeColor="text1"/>
          <w:sz w:val="20"/>
        </w:rPr>
        <w:t>o compile and install;</w:t>
      </w:r>
    </w:p>
    <w:p w14:paraId="33195EBF" w14:textId="1BC6D60C" w:rsidR="001C2488" w:rsidRDefault="001C2488">
      <w:pPr>
        <w:ind w:leftChars="-67" w:left="-141" w:firstLine="141"/>
        <w:jc w:val="left"/>
      </w:pPr>
      <w:r>
        <w:rPr>
          <w:rFonts w:hint="eastAsia"/>
          <w:noProof/>
        </w:rPr>
        <mc:AlternateContent>
          <mc:Choice Requires="wps">
            <w:drawing>
              <wp:inline distT="0" distB="0" distL="0" distR="0" wp14:anchorId="6A6E40B6" wp14:editId="7A269896">
                <wp:extent cx="5276088" cy="1745673"/>
                <wp:effectExtent l="0" t="0" r="20320" b="26035"/>
                <wp:docPr id="75" name="文本框 75"/>
                <wp:cNvGraphicFramePr/>
                <a:graphic xmlns:a="http://schemas.openxmlformats.org/drawingml/2006/main">
                  <a:graphicData uri="http://schemas.microsoft.com/office/word/2010/wordprocessingShape">
                    <wps:wsp>
                      <wps:cNvSpPr txBox="1"/>
                      <wps:spPr>
                        <a:xfrm>
                          <a:off x="0" y="0"/>
                          <a:ext cx="5276088" cy="1745673"/>
                        </a:xfrm>
                        <a:prstGeom prst="rect">
                          <a:avLst/>
                        </a:prstGeom>
                        <a:ln/>
                      </wps:spPr>
                      <wps:style>
                        <a:lnRef idx="3">
                          <a:schemeClr val="lt1"/>
                        </a:lnRef>
                        <a:fillRef idx="1">
                          <a:schemeClr val="dk1"/>
                        </a:fillRef>
                        <a:effectRef idx="1">
                          <a:schemeClr val="dk1"/>
                        </a:effectRef>
                        <a:fontRef idx="minor">
                          <a:schemeClr val="lt1"/>
                        </a:fontRef>
                      </wps:style>
                      <wps:txbx>
                        <w:txbxContent>
                          <w:p w14:paraId="702AABA1" w14:textId="77777777" w:rsidR="00D03746" w:rsidRPr="0020747B" w:rsidRDefault="00D03746"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 xml:space="preserve">:/home/hpb# </w:t>
                            </w:r>
                            <w:r w:rsidRPr="0020747B">
                              <w:rPr>
                                <w:color w:val="FFFFFF" w:themeColor="background1"/>
                                <w:sz w:val="20"/>
                              </w:rPr>
                              <w:t>cd ntp-4.2.8p12/</w:t>
                            </w:r>
                          </w:p>
                          <w:p w14:paraId="300723F8" w14:textId="77777777" w:rsidR="00D03746" w:rsidRPr="0020747B" w:rsidRDefault="00D03746"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:/home/hpb/ntp-4.2.8p12#</w:t>
                            </w:r>
                            <w:r w:rsidRPr="0020747B">
                              <w:rPr>
                                <w:color w:val="FFFFFF" w:themeColor="background1"/>
                                <w:sz w:val="20"/>
                              </w:rPr>
                              <w:t xml:space="preserve"> ./configure &amp;&amp; make -j8 &amp;&amp; make install</w:t>
                            </w:r>
                          </w:p>
                          <w:p w14:paraId="1CFBAAE7" w14:textId="77777777" w:rsidR="00D03746" w:rsidRPr="0020747B" w:rsidRDefault="00D03746" w:rsidP="004D7A1F">
                            <w:pPr>
                              <w:spacing w:line="240" w:lineRule="exact"/>
                              <w:rPr>
                                <w:color w:val="FFFFFF" w:themeColor="background1"/>
                                <w:sz w:val="20"/>
                              </w:rPr>
                            </w:pPr>
                            <w:r w:rsidRPr="0020747B">
                              <w:rPr>
                                <w:color w:val="FFFFFF" w:themeColor="background1"/>
                                <w:sz w:val="20"/>
                              </w:rPr>
                              <w:t>checking for a BSD-compatible install... /usr/bin/install -c</w:t>
                            </w:r>
                          </w:p>
                          <w:p w14:paraId="7DD8102B" w14:textId="77777777" w:rsidR="00D03746" w:rsidRPr="0020747B" w:rsidRDefault="00D03746" w:rsidP="004D7A1F">
                            <w:pPr>
                              <w:spacing w:line="240" w:lineRule="exact"/>
                              <w:rPr>
                                <w:color w:val="FFFFFF" w:themeColor="background1"/>
                                <w:sz w:val="20"/>
                              </w:rPr>
                            </w:pPr>
                            <w:r w:rsidRPr="0020747B">
                              <w:rPr>
                                <w:color w:val="FFFFFF" w:themeColor="background1"/>
                                <w:sz w:val="20"/>
                              </w:rPr>
                              <w:t>checking whether build environment is sane... yes</w:t>
                            </w:r>
                          </w:p>
                          <w:p w14:paraId="64F140EC" w14:textId="77777777" w:rsidR="00D03746" w:rsidRPr="0020747B" w:rsidRDefault="00D03746" w:rsidP="004D7A1F">
                            <w:pPr>
                              <w:spacing w:line="240" w:lineRule="exact"/>
                              <w:rPr>
                                <w:color w:val="FFFFFF" w:themeColor="background1"/>
                                <w:sz w:val="20"/>
                              </w:rPr>
                            </w:pPr>
                            <w:r w:rsidRPr="0020747B">
                              <w:rPr>
                                <w:color w:val="FFFFFF" w:themeColor="background1"/>
                                <w:sz w:val="20"/>
                              </w:rPr>
                              <w:t>checking for a thread-safe mkdir -p... /bin/mkdir -p</w:t>
                            </w:r>
                          </w:p>
                          <w:p w14:paraId="16548EF4" w14:textId="77777777" w:rsidR="00D03746" w:rsidRDefault="00D03746" w:rsidP="004D7A1F">
                            <w:pPr>
                              <w:spacing w:line="240" w:lineRule="exact"/>
                              <w:rPr>
                                <w:color w:val="FFFFFF" w:themeColor="background1"/>
                                <w:sz w:val="20"/>
                              </w:rPr>
                            </w:pPr>
                            <w:r>
                              <w:rPr>
                                <w:color w:val="FFFFFF" w:themeColor="background1"/>
                                <w:sz w:val="20"/>
                              </w:rPr>
                              <w:t>checking for gawk... no</w:t>
                            </w:r>
                          </w:p>
                          <w:p w14:paraId="44FCEBB9" w14:textId="77777777" w:rsidR="00D03746" w:rsidRDefault="00D03746" w:rsidP="004D7A1F">
                            <w:pPr>
                              <w:spacing w:line="240" w:lineRule="exact"/>
                              <w:rPr>
                                <w:color w:val="FFFFFF" w:themeColor="background1"/>
                                <w:sz w:val="20"/>
                              </w:rPr>
                            </w:pPr>
                            <w:r>
                              <w:rPr>
                                <w:color w:val="FFFFFF" w:themeColor="background1"/>
                                <w:sz w:val="20"/>
                              </w:rPr>
                              <w:t>……</w:t>
                            </w:r>
                          </w:p>
                          <w:p w14:paraId="35EC042E" w14:textId="77777777" w:rsidR="00D03746" w:rsidRPr="00B753CF" w:rsidRDefault="00D03746"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D03746" w:rsidRPr="00B753CF" w:rsidRDefault="00D03746" w:rsidP="004D7A1F">
                            <w:pPr>
                              <w:spacing w:line="240" w:lineRule="exact"/>
                              <w:rPr>
                                <w:color w:val="FFFFFF" w:themeColor="background1"/>
                                <w:sz w:val="20"/>
                              </w:rPr>
                            </w:pPr>
                            <w:r w:rsidRPr="00B753CF">
                              <w:rPr>
                                <w:color w:val="FFFFFF" w:themeColor="background1"/>
                                <w:sz w:val="20"/>
                              </w:rPr>
                              <w:t>make[3]: Leaving directory '/home/hpb/ntp-4.2.8p12'</w:t>
                            </w:r>
                          </w:p>
                          <w:p w14:paraId="6F4C8DD5" w14:textId="77777777" w:rsidR="00D03746" w:rsidRPr="00B753CF" w:rsidRDefault="00D03746" w:rsidP="004D7A1F">
                            <w:pPr>
                              <w:spacing w:line="240" w:lineRule="exact"/>
                              <w:rPr>
                                <w:color w:val="FFFFFF" w:themeColor="background1"/>
                                <w:sz w:val="20"/>
                              </w:rPr>
                            </w:pPr>
                            <w:r w:rsidRPr="00B753CF">
                              <w:rPr>
                                <w:color w:val="FFFFFF" w:themeColor="background1"/>
                                <w:sz w:val="20"/>
                              </w:rPr>
                              <w:t>make[2]: Leaving directory '/home/hpb/ntp-4.2.8p12'</w:t>
                            </w:r>
                          </w:p>
                          <w:p w14:paraId="66EA26E7" w14:textId="77777777" w:rsidR="00D03746" w:rsidRPr="00B753CF" w:rsidRDefault="00D03746" w:rsidP="004D7A1F">
                            <w:pPr>
                              <w:spacing w:line="240" w:lineRule="exact"/>
                              <w:rPr>
                                <w:color w:val="FFFFFF" w:themeColor="background1"/>
                                <w:sz w:val="20"/>
                              </w:rPr>
                            </w:pPr>
                            <w:r w:rsidRPr="00B753CF">
                              <w:rPr>
                                <w:color w:val="FFFFFF" w:themeColor="background1"/>
                                <w:sz w:val="20"/>
                              </w:rPr>
                              <w:t>make[1]: Leaving directory '/home/hpb/ntp-4.2.8p12'</w:t>
                            </w:r>
                          </w:p>
                          <w:p w14:paraId="0D73A901" w14:textId="77777777" w:rsidR="00D03746" w:rsidRPr="00B753CF" w:rsidRDefault="00D03746" w:rsidP="001C2488">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A6E40B6" id="文本框 75" o:spid="_x0000_s1029" type="#_x0000_t202" style="width:415.45pt;height:1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" fillcolor="black [3200]" strokecolor="white [3201]" strokeweight="1.5pt">
                <v:textbox inset="0,0,0,0">
                  <w:txbxContent>
                    <w:p w14:paraId="702AABA1" w14:textId="77777777" w:rsidR="00D03746" w:rsidRPr="0020747B" w:rsidRDefault="00D03746"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w:t>
                      </w:r>
                      <w:proofErr w:type="spellStart"/>
                      <w:r w:rsidRPr="0020747B">
                        <w:rPr>
                          <w:color w:val="FFFF00"/>
                          <w:sz w:val="20"/>
                        </w:rPr>
                        <w:t>hpb</w:t>
                      </w:r>
                      <w:proofErr w:type="spellEnd"/>
                      <w:r w:rsidRPr="0020747B">
                        <w:rPr>
                          <w:color w:val="FFFF00"/>
                          <w:sz w:val="20"/>
                        </w:rPr>
                        <w:t xml:space="preserve"># </w:t>
                      </w:r>
                      <w:r w:rsidRPr="0020747B">
                        <w:rPr>
                          <w:color w:val="FFFFFF" w:themeColor="background1"/>
                          <w:sz w:val="20"/>
                        </w:rPr>
                        <w:t>cd ntp-4.2.8p12/</w:t>
                      </w:r>
                    </w:p>
                    <w:p w14:paraId="300723F8" w14:textId="77777777" w:rsidR="00D03746" w:rsidRPr="0020747B" w:rsidRDefault="00D03746"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w:t>
                      </w:r>
                      <w:proofErr w:type="spellStart"/>
                      <w:r w:rsidRPr="0020747B">
                        <w:rPr>
                          <w:color w:val="FFFF00"/>
                          <w:sz w:val="20"/>
                        </w:rPr>
                        <w:t>hpb</w:t>
                      </w:r>
                      <w:proofErr w:type="spellEnd"/>
                      <w:r w:rsidRPr="0020747B">
                        <w:rPr>
                          <w:color w:val="FFFF00"/>
                          <w:sz w:val="20"/>
                        </w:rPr>
                        <w:t>/ntp-4.2.8p12</w:t>
                      </w:r>
                      <w:proofErr w:type="gramStart"/>
                      <w:r w:rsidRPr="0020747B">
                        <w:rPr>
                          <w:color w:val="FFFF00"/>
                          <w:sz w:val="20"/>
                        </w:rPr>
                        <w:t>#</w:t>
                      </w:r>
                      <w:r w:rsidRPr="0020747B">
                        <w:rPr>
                          <w:color w:val="FFFFFF" w:themeColor="background1"/>
                          <w:sz w:val="20"/>
                        </w:rPr>
                        <w:t xml:space="preserve"> .</w:t>
                      </w:r>
                      <w:proofErr w:type="gramEnd"/>
                      <w:r w:rsidRPr="0020747B">
                        <w:rPr>
                          <w:color w:val="FFFFFF" w:themeColor="background1"/>
                          <w:sz w:val="20"/>
                        </w:rPr>
                        <w:t>/configure &amp;&amp; make -j8 &amp;&amp; make install</w:t>
                      </w:r>
                    </w:p>
                    <w:p w14:paraId="1CFBAAE7" w14:textId="77777777" w:rsidR="00D03746" w:rsidRPr="0020747B" w:rsidRDefault="00D03746" w:rsidP="004D7A1F">
                      <w:pPr>
                        <w:spacing w:line="240" w:lineRule="exact"/>
                        <w:rPr>
                          <w:color w:val="FFFFFF" w:themeColor="background1"/>
                          <w:sz w:val="20"/>
                        </w:rPr>
                      </w:pPr>
                      <w:r w:rsidRPr="0020747B">
                        <w:rPr>
                          <w:color w:val="FFFFFF" w:themeColor="background1"/>
                          <w:sz w:val="20"/>
                        </w:rPr>
                        <w:t>checking for a BSD-compatible install... /</w:t>
                      </w:r>
                      <w:proofErr w:type="spellStart"/>
                      <w:r w:rsidRPr="0020747B">
                        <w:rPr>
                          <w:color w:val="FFFFFF" w:themeColor="background1"/>
                          <w:sz w:val="20"/>
                        </w:rPr>
                        <w:t>usr</w:t>
                      </w:r>
                      <w:proofErr w:type="spellEnd"/>
                      <w:r w:rsidRPr="0020747B">
                        <w:rPr>
                          <w:color w:val="FFFFFF" w:themeColor="background1"/>
                          <w:sz w:val="20"/>
                        </w:rPr>
                        <w:t>/bin/install -c</w:t>
                      </w:r>
                    </w:p>
                    <w:p w14:paraId="7DD8102B" w14:textId="77777777" w:rsidR="00D03746" w:rsidRPr="0020747B" w:rsidRDefault="00D03746" w:rsidP="004D7A1F">
                      <w:pPr>
                        <w:spacing w:line="240" w:lineRule="exact"/>
                        <w:rPr>
                          <w:color w:val="FFFFFF" w:themeColor="background1"/>
                          <w:sz w:val="20"/>
                        </w:rPr>
                      </w:pPr>
                      <w:r w:rsidRPr="0020747B">
                        <w:rPr>
                          <w:color w:val="FFFFFF" w:themeColor="background1"/>
                          <w:sz w:val="20"/>
                        </w:rPr>
                        <w:t>checking whether build environment is sane... yes</w:t>
                      </w:r>
                    </w:p>
                    <w:p w14:paraId="64F140EC" w14:textId="77777777" w:rsidR="00D03746" w:rsidRPr="0020747B" w:rsidRDefault="00D03746" w:rsidP="004D7A1F">
                      <w:pPr>
                        <w:spacing w:line="240" w:lineRule="exact"/>
                        <w:rPr>
                          <w:color w:val="FFFFFF" w:themeColor="background1"/>
                          <w:sz w:val="20"/>
                        </w:rPr>
                      </w:pPr>
                      <w:r w:rsidRPr="0020747B">
                        <w:rPr>
                          <w:color w:val="FFFFFF" w:themeColor="background1"/>
                          <w:sz w:val="20"/>
                        </w:rPr>
                        <w:t xml:space="preserve">checking for a thread-safe </w:t>
                      </w:r>
                      <w:proofErr w:type="spellStart"/>
                      <w:r w:rsidRPr="0020747B">
                        <w:rPr>
                          <w:color w:val="FFFFFF" w:themeColor="background1"/>
                          <w:sz w:val="20"/>
                        </w:rPr>
                        <w:t>mkdir</w:t>
                      </w:r>
                      <w:proofErr w:type="spellEnd"/>
                      <w:r w:rsidRPr="0020747B">
                        <w:rPr>
                          <w:color w:val="FFFFFF" w:themeColor="background1"/>
                          <w:sz w:val="20"/>
                        </w:rPr>
                        <w:t xml:space="preserve"> -p... /bin/</w:t>
                      </w:r>
                      <w:proofErr w:type="spellStart"/>
                      <w:r w:rsidRPr="0020747B">
                        <w:rPr>
                          <w:color w:val="FFFFFF" w:themeColor="background1"/>
                          <w:sz w:val="20"/>
                        </w:rPr>
                        <w:t>mkdir</w:t>
                      </w:r>
                      <w:proofErr w:type="spellEnd"/>
                      <w:r w:rsidRPr="0020747B">
                        <w:rPr>
                          <w:color w:val="FFFFFF" w:themeColor="background1"/>
                          <w:sz w:val="20"/>
                        </w:rPr>
                        <w:t xml:space="preserve"> -p</w:t>
                      </w:r>
                    </w:p>
                    <w:p w14:paraId="16548EF4" w14:textId="77777777" w:rsidR="00D03746" w:rsidRDefault="00D03746" w:rsidP="004D7A1F">
                      <w:pPr>
                        <w:spacing w:line="240" w:lineRule="exact"/>
                        <w:rPr>
                          <w:color w:val="FFFFFF" w:themeColor="background1"/>
                          <w:sz w:val="20"/>
                        </w:rPr>
                      </w:pPr>
                      <w:r>
                        <w:rPr>
                          <w:color w:val="FFFFFF" w:themeColor="background1"/>
                          <w:sz w:val="20"/>
                        </w:rPr>
                        <w:t>checking for gawk... no</w:t>
                      </w:r>
                    </w:p>
                    <w:p w14:paraId="44FCEBB9" w14:textId="77777777" w:rsidR="00D03746" w:rsidRDefault="00D03746" w:rsidP="004D7A1F">
                      <w:pPr>
                        <w:spacing w:line="240" w:lineRule="exact"/>
                        <w:rPr>
                          <w:color w:val="FFFFFF" w:themeColor="background1"/>
                          <w:sz w:val="20"/>
                        </w:rPr>
                      </w:pPr>
                      <w:r>
                        <w:rPr>
                          <w:color w:val="FFFFFF" w:themeColor="background1"/>
                          <w:sz w:val="20"/>
                        </w:rPr>
                        <w:t>……</w:t>
                      </w:r>
                    </w:p>
                    <w:p w14:paraId="35EC042E" w14:textId="77777777" w:rsidR="00D03746" w:rsidRPr="00B753CF" w:rsidRDefault="00D03746"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D03746" w:rsidRPr="00B753CF" w:rsidRDefault="00D03746"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3]: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6F4C8DD5" w14:textId="77777777" w:rsidR="00D03746" w:rsidRPr="00B753CF" w:rsidRDefault="00D03746"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2]: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66EA26E7" w14:textId="77777777" w:rsidR="00D03746" w:rsidRPr="00B753CF" w:rsidRDefault="00D03746"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1]: Leaving directory '/home/</w:t>
                      </w:r>
                      <w:proofErr w:type="spellStart"/>
                      <w:r w:rsidRPr="00B753CF">
                        <w:rPr>
                          <w:color w:val="FFFFFF" w:themeColor="background1"/>
                          <w:sz w:val="20"/>
                        </w:rPr>
                        <w:t>hpb</w:t>
                      </w:r>
                      <w:proofErr w:type="spellEnd"/>
                      <w:r w:rsidRPr="00B753CF">
                        <w:rPr>
                          <w:color w:val="FFFFFF" w:themeColor="background1"/>
                          <w:sz w:val="20"/>
                        </w:rPr>
                        <w:t>/ntp-4.2.8p12'</w:t>
                      </w:r>
                    </w:p>
                    <w:p w14:paraId="0D73A901" w14:textId="77777777" w:rsidR="00D03746" w:rsidRPr="00B753CF" w:rsidRDefault="00D03746" w:rsidP="001C2488">
                      <w:pPr>
                        <w:rPr>
                          <w:color w:val="FFFFFF" w:themeColor="background1"/>
                          <w:sz w:val="20"/>
                        </w:rPr>
                      </w:pPr>
                    </w:p>
                  </w:txbxContent>
                </v:textbox>
                <w10:anchorlock/>
              </v:shape>
            </w:pict>
          </mc:Fallback>
        </mc:AlternateContent>
      </w:r>
    </w:p>
    <w:p w14:paraId="360E384B" w14:textId="77777777" w:rsidR="00D307F2" w:rsidRDefault="00D307F2" w:rsidP="006E26C6">
      <w:pPr>
        <w:ind w:leftChars="-67" w:left="-141" w:firstLine="141"/>
        <w:jc w:val="left"/>
      </w:pPr>
    </w:p>
    <w:p w14:paraId="6F549615" w14:textId="5FAD46D4" w:rsidR="00364E99" w:rsidRPr="006E26C6" w:rsidRDefault="00364E99" w:rsidP="006E26C6">
      <w:pPr>
        <w:pStyle w:val="a3"/>
        <w:numPr>
          <w:ilvl w:val="0"/>
          <w:numId w:val="5"/>
        </w:numPr>
        <w:ind w:left="270" w:firstLineChars="0" w:hanging="270"/>
        <w:jc w:val="left"/>
        <w:rPr>
          <w:u w:val="single"/>
        </w:rPr>
      </w:pPr>
      <w:r w:rsidRPr="006E26C6">
        <w:rPr>
          <w:u w:val="single"/>
        </w:rPr>
        <w:t>Configuration</w:t>
      </w:r>
    </w:p>
    <w:p w14:paraId="1B0E9586" w14:textId="3B8B4298" w:rsidR="00364E99" w:rsidRPr="00441DBD" w:rsidRDefault="00364E99" w:rsidP="006E26C6">
      <w:pPr>
        <w:spacing w:line="276" w:lineRule="auto"/>
        <w:jc w:val="left"/>
        <w:rPr>
          <w:sz w:val="20"/>
        </w:rPr>
      </w:pPr>
      <w:r>
        <w:rPr>
          <w:rFonts w:hint="eastAsia"/>
        </w:rPr>
        <w:t>E</w:t>
      </w:r>
      <w:r>
        <w:t xml:space="preserve">nter </w:t>
      </w:r>
      <w:r w:rsidR="00C43DD0">
        <w:t>‘</w:t>
      </w:r>
      <w:r w:rsidRPr="006E26C6">
        <w:rPr>
          <w:rFonts w:ascii="Consolas" w:hAnsi="Consolas"/>
          <w:b/>
        </w:rPr>
        <w:t>echo</w:t>
      </w:r>
      <w:r w:rsidRPr="006E26C6">
        <w:rPr>
          <w:rFonts w:ascii="Consolas" w:hAnsi="Consolas"/>
          <w:i/>
        </w:rPr>
        <w:t xml:space="preserve"> "nameserver 8.8.8.8"</w:t>
      </w:r>
      <w:r w:rsidRPr="006E26C6">
        <w:rPr>
          <w:rFonts w:ascii="Consolas" w:hAnsi="Consolas"/>
        </w:rPr>
        <w:t xml:space="preserve"> </w:t>
      </w:r>
      <w:r w:rsidRPr="006E26C6">
        <w:rPr>
          <w:rFonts w:ascii="Consolas" w:hAnsi="Consolas"/>
          <w:b/>
        </w:rPr>
        <w:t xml:space="preserve"> &gt;&gt;</w:t>
      </w:r>
      <w:r w:rsidRPr="006E26C6">
        <w:rPr>
          <w:rFonts w:ascii="Consolas" w:hAnsi="Consolas"/>
        </w:rPr>
        <w:t xml:space="preserve"> </w:t>
      </w:r>
      <w:r w:rsidRPr="006E26C6">
        <w:rPr>
          <w:rFonts w:ascii="Consolas" w:hAnsi="Consolas"/>
          <w:i/>
        </w:rPr>
        <w:t>/etc/resolv.conf</w:t>
      </w:r>
      <w:r w:rsidR="00C43DD0">
        <w:t>’</w:t>
      </w:r>
      <w:r>
        <w:t xml:space="preserve"> before you enter “</w:t>
      </w:r>
      <w:r w:rsidRPr="006E26C6">
        <w:rPr>
          <w:rFonts w:ascii="Consolas" w:hAnsi="Consolas"/>
          <w:b/>
        </w:rPr>
        <w:t>ntpdate cn.pool.ntp.org</w:t>
      </w:r>
      <w:r>
        <w:t>”</w:t>
      </w:r>
      <w:r w:rsidR="008334BC">
        <w:t>. If the time returned by the command corresponds to local time, the NTP is successfully synchronized;</w:t>
      </w:r>
    </w:p>
    <w:p w14:paraId="198AECC1" w14:textId="53449875" w:rsidR="001C2488" w:rsidRDefault="00364E99" w:rsidP="006E26C6">
      <w:pPr>
        <w:jc w:val="left"/>
      </w:pPr>
      <w:r w:rsidRPr="006E26C6">
        <w:rPr>
          <w:b/>
        </w:rPr>
        <w:t>Tip</w:t>
      </w:r>
      <w:r>
        <w:t>: ‘</w:t>
      </w:r>
      <w:r w:rsidRPr="006E26C6">
        <w:rPr>
          <w:rFonts w:ascii="Consolas" w:hAnsi="Consolas"/>
        </w:rPr>
        <w:t>cn.pool.ntp.org</w:t>
      </w:r>
      <w:r w:rsidR="00DA4DD5">
        <w:t xml:space="preserve">’ </w:t>
      </w:r>
      <w:r>
        <w:t>is</w:t>
      </w:r>
      <w:r>
        <w:rPr>
          <w:rFonts w:hint="eastAsia"/>
        </w:rPr>
        <w:t xml:space="preserve"> </w:t>
      </w:r>
      <w:r>
        <w:t>the NTP server</w:t>
      </w:r>
      <w:r w:rsidR="00236AE7">
        <w:t>.</w:t>
      </w:r>
      <w:r>
        <w:t xml:space="preserve"> </w:t>
      </w:r>
      <w:r w:rsidR="00236AE7">
        <w:t>U</w:t>
      </w:r>
      <w:r>
        <w:t>sers outside</w:t>
      </w:r>
      <w:r w:rsidR="00236AE7">
        <w:t xml:space="preserve"> of mainland</w:t>
      </w:r>
      <w:r>
        <w:t xml:space="preserve"> China are required to </w:t>
      </w:r>
      <w:r>
        <w:lastRenderedPageBreak/>
        <w:t>choose other NTP server</w:t>
      </w:r>
      <w:r>
        <w:rPr>
          <w:rFonts w:hint="eastAsia"/>
        </w:rPr>
        <w:t>s</w:t>
      </w:r>
      <w:r>
        <w:t xml:space="preserve"> based on their locations.</w:t>
      </w:r>
      <w:r w:rsidR="0076491A">
        <w:t xml:space="preserve"> </w:t>
      </w:r>
      <w:r w:rsidR="001C2488">
        <w:rPr>
          <w:rFonts w:hint="eastAsia"/>
          <w:noProof/>
        </w:rPr>
        <mc:AlternateContent>
          <mc:Choice Requires="wps">
            <w:drawing>
              <wp:inline distT="0" distB="0" distL="0" distR="0" wp14:anchorId="25039699" wp14:editId="18D78D3A">
                <wp:extent cx="5276088" cy="933450"/>
                <wp:effectExtent l="0" t="0" r="20320" b="19050"/>
                <wp:docPr id="91" name="文本框 91"/>
                <wp:cNvGraphicFramePr/>
                <a:graphic xmlns:a="http://schemas.openxmlformats.org/drawingml/2006/main">
                  <a:graphicData uri="http://schemas.microsoft.com/office/word/2010/wordprocessingShape">
                    <wps:wsp>
                      <wps:cNvSpPr txBox="1"/>
                      <wps:spPr>
                        <a:xfrm>
                          <a:off x="0" y="0"/>
                          <a:ext cx="5276088"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901027C" w14:textId="77777777" w:rsidR="00D03746" w:rsidRPr="00B806CF" w:rsidRDefault="00D03746"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echo "nameserver 8.8.8.8" &gt;&gt; /etc/resolv.conf</w:t>
                            </w:r>
                          </w:p>
                          <w:p w14:paraId="56C91F5E" w14:textId="77777777" w:rsidR="00D03746" w:rsidRPr="00B806CF" w:rsidRDefault="00D03746"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ntpdate cn.pool.ntp.org</w:t>
                            </w:r>
                          </w:p>
                          <w:p w14:paraId="407D4E43" w14:textId="14F382A8" w:rsidR="00D03746" w:rsidRPr="00B806CF" w:rsidRDefault="00D03746" w:rsidP="001C2488">
                            <w:pPr>
                              <w:spacing w:line="240" w:lineRule="exact"/>
                              <w:rPr>
                                <w:color w:val="FFFFFF" w:themeColor="background1"/>
                                <w:sz w:val="20"/>
                              </w:rPr>
                            </w:pPr>
                            <w:r w:rsidRPr="00B806CF">
                              <w:rPr>
                                <w:color w:val="FFFFFF" w:themeColor="background1"/>
                                <w:sz w:val="20"/>
                              </w:rPr>
                              <w:t>27 Aug 21:40:37 ntpdate[6335]: adjust time server 193.228.143.23 offset 0.013402 sec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5039699" id="文本框 91" o:spid="_x0000_s1030" type="#_x0000_t202" style="width:415.4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" fillcolor="black [3200]" strokecolor="white [3201]" strokeweight="1.5pt">
                <v:textbox style="mso-fit-shape-to-text:t" inset="0,0,0,0">
                  <w:txbxContent>
                    <w:p w14:paraId="1901027C" w14:textId="77777777" w:rsidR="00D03746" w:rsidRPr="00B806CF" w:rsidRDefault="00D03746"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w:t>
                      </w:r>
                      <w:proofErr w:type="spellStart"/>
                      <w:r w:rsidRPr="00B806CF">
                        <w:rPr>
                          <w:color w:val="FFFF00"/>
                          <w:sz w:val="20"/>
                        </w:rPr>
                        <w:t>hpb</w:t>
                      </w:r>
                      <w:proofErr w:type="spellEnd"/>
                      <w:r w:rsidRPr="00B806CF">
                        <w:rPr>
                          <w:color w:val="FFFF00"/>
                          <w:sz w:val="20"/>
                        </w:rPr>
                        <w:t>/ntp-4.2.8p12#</w:t>
                      </w:r>
                      <w:r w:rsidRPr="00B806CF">
                        <w:rPr>
                          <w:color w:val="FFFFFF" w:themeColor="background1"/>
                          <w:sz w:val="20"/>
                        </w:rPr>
                        <w:t xml:space="preserve"> echo "nameserver 8.8.8.8" &gt;&gt; /</w:t>
                      </w:r>
                      <w:proofErr w:type="spellStart"/>
                      <w:r w:rsidRPr="00B806CF">
                        <w:rPr>
                          <w:color w:val="FFFFFF" w:themeColor="background1"/>
                          <w:sz w:val="20"/>
                        </w:rPr>
                        <w:t>etc</w:t>
                      </w:r>
                      <w:proofErr w:type="spellEnd"/>
                      <w:r w:rsidRPr="00B806CF">
                        <w:rPr>
                          <w:color w:val="FFFFFF" w:themeColor="background1"/>
                          <w:sz w:val="20"/>
                        </w:rPr>
                        <w:t>/</w:t>
                      </w:r>
                      <w:proofErr w:type="spellStart"/>
                      <w:r w:rsidRPr="00B806CF">
                        <w:rPr>
                          <w:color w:val="FFFFFF" w:themeColor="background1"/>
                          <w:sz w:val="20"/>
                        </w:rPr>
                        <w:t>resolv.conf</w:t>
                      </w:r>
                      <w:proofErr w:type="spellEnd"/>
                    </w:p>
                    <w:p w14:paraId="56C91F5E" w14:textId="77777777" w:rsidR="00D03746" w:rsidRPr="00B806CF" w:rsidRDefault="00D03746"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w:t>
                      </w:r>
                      <w:proofErr w:type="spellStart"/>
                      <w:r w:rsidRPr="00B806CF">
                        <w:rPr>
                          <w:color w:val="FFFF00"/>
                          <w:sz w:val="20"/>
                        </w:rPr>
                        <w:t>hpb</w:t>
                      </w:r>
                      <w:proofErr w:type="spellEnd"/>
                      <w:r w:rsidRPr="00B806CF">
                        <w:rPr>
                          <w:color w:val="FFFF00"/>
                          <w:sz w:val="20"/>
                        </w:rPr>
                        <w:t>/ntp-4.2.8p12#</w:t>
                      </w:r>
                      <w:r w:rsidRPr="00B806CF">
                        <w:rPr>
                          <w:color w:val="FFFFFF" w:themeColor="background1"/>
                          <w:sz w:val="20"/>
                        </w:rPr>
                        <w:t xml:space="preserve"> </w:t>
                      </w:r>
                      <w:proofErr w:type="spellStart"/>
                      <w:r w:rsidRPr="00B806CF">
                        <w:rPr>
                          <w:color w:val="FFFFFF" w:themeColor="background1"/>
                          <w:sz w:val="20"/>
                        </w:rPr>
                        <w:t>ntpdate</w:t>
                      </w:r>
                      <w:proofErr w:type="spellEnd"/>
                      <w:r w:rsidRPr="00B806CF">
                        <w:rPr>
                          <w:color w:val="FFFFFF" w:themeColor="background1"/>
                          <w:sz w:val="20"/>
                        </w:rPr>
                        <w:t xml:space="preserve"> cn.pool.ntp.org</w:t>
                      </w:r>
                    </w:p>
                    <w:p w14:paraId="407D4E43" w14:textId="14F382A8" w:rsidR="00D03746" w:rsidRPr="00B806CF" w:rsidRDefault="00D03746" w:rsidP="001C2488">
                      <w:pPr>
                        <w:spacing w:line="240" w:lineRule="exact"/>
                        <w:rPr>
                          <w:color w:val="FFFFFF" w:themeColor="background1"/>
                          <w:sz w:val="20"/>
                        </w:rPr>
                      </w:pPr>
                      <w:r w:rsidRPr="00B806CF">
                        <w:rPr>
                          <w:color w:val="FFFFFF" w:themeColor="background1"/>
                          <w:sz w:val="20"/>
                        </w:rPr>
                        <w:t xml:space="preserve">27 Aug 21:40:37 </w:t>
                      </w:r>
                      <w:proofErr w:type="spellStart"/>
                      <w:proofErr w:type="gramStart"/>
                      <w:r w:rsidRPr="00B806CF">
                        <w:rPr>
                          <w:color w:val="FFFFFF" w:themeColor="background1"/>
                          <w:sz w:val="20"/>
                        </w:rPr>
                        <w:t>ntpdate</w:t>
                      </w:r>
                      <w:proofErr w:type="spellEnd"/>
                      <w:r w:rsidRPr="00B806CF">
                        <w:rPr>
                          <w:color w:val="FFFFFF" w:themeColor="background1"/>
                          <w:sz w:val="20"/>
                        </w:rPr>
                        <w:t>[</w:t>
                      </w:r>
                      <w:proofErr w:type="gramEnd"/>
                      <w:r w:rsidRPr="00B806CF">
                        <w:rPr>
                          <w:color w:val="FFFFFF" w:themeColor="background1"/>
                          <w:sz w:val="20"/>
                        </w:rPr>
                        <w:t>6335]: adjust time server 193.228.143.23 offset 0.013402 sec</w:t>
                      </w:r>
                    </w:p>
                  </w:txbxContent>
                </v:textbox>
                <w10:anchorlock/>
              </v:shape>
            </w:pict>
          </mc:Fallback>
        </mc:AlternateContent>
      </w:r>
    </w:p>
    <w:p w14:paraId="01A96F00" w14:textId="45F7E92F" w:rsidR="00364E99" w:rsidRPr="00CD552C" w:rsidRDefault="00364E99" w:rsidP="006E26C6">
      <w:pPr>
        <w:jc w:val="left"/>
      </w:pPr>
      <w:r>
        <w:rPr>
          <w:rFonts w:hint="eastAsia"/>
        </w:rPr>
        <w:t>E</w:t>
      </w:r>
      <w:r>
        <w:t xml:space="preserve">nter </w:t>
      </w:r>
      <w:r w:rsidR="00DA4DD5">
        <w:t>‘</w:t>
      </w:r>
      <w:r w:rsidRPr="006E26C6">
        <w:rPr>
          <w:rFonts w:ascii="Consolas" w:hAnsi="Consolas"/>
          <w:b/>
        </w:rPr>
        <w:t xml:space="preserve">hwclock </w:t>
      </w:r>
      <w:r w:rsidR="00D10835">
        <w:rPr>
          <w:rFonts w:hint="eastAsia"/>
        </w:rPr>
        <w:t>-</w:t>
      </w:r>
      <w:r w:rsidR="00D10835">
        <w:t>-</w:t>
      </w:r>
      <w:r w:rsidRPr="006E26C6">
        <w:rPr>
          <w:rFonts w:ascii="Consolas" w:hAnsi="Consolas"/>
          <w:b/>
        </w:rPr>
        <w:t>systohc</w:t>
      </w:r>
      <w:r w:rsidR="00DA4DD5">
        <w:t>’</w:t>
      </w:r>
      <w:r>
        <w:t xml:space="preserve"> before you enter</w:t>
      </w:r>
      <w:r>
        <w:rPr>
          <w:rFonts w:hint="eastAsia"/>
        </w:rPr>
        <w:t xml:space="preserve"> </w:t>
      </w:r>
      <w:r w:rsidR="00513A09">
        <w:t>‘</w:t>
      </w:r>
      <w:r w:rsidRPr="006E26C6">
        <w:rPr>
          <w:rFonts w:ascii="Consolas" w:hAnsi="Consolas"/>
          <w:b/>
        </w:rPr>
        <w:t>exit</w:t>
      </w:r>
      <w:r w:rsidR="00513A09">
        <w:t>’</w:t>
      </w:r>
      <w:r>
        <w:t xml:space="preserve"> to finish.</w:t>
      </w:r>
    </w:p>
    <w:p w14:paraId="35CD6619" w14:textId="15349D3A" w:rsidR="00B425A2" w:rsidRDefault="00B425A2" w:rsidP="002E6D1F">
      <w:pPr>
        <w:jc w:val="left"/>
      </w:pPr>
      <w:r>
        <w:rPr>
          <w:rFonts w:hint="eastAsia"/>
          <w:noProof/>
        </w:rPr>
        <mc:AlternateContent>
          <mc:Choice Requires="wps">
            <w:drawing>
              <wp:inline distT="0" distB="0" distL="0" distR="0" wp14:anchorId="1E807FD5" wp14:editId="6D53F4C8">
                <wp:extent cx="5274310" cy="476135"/>
                <wp:effectExtent l="12700" t="12700" r="8890" b="19050"/>
                <wp:docPr id="35" name="文本框 91"/>
                <wp:cNvGraphicFramePr/>
                <a:graphic xmlns:a="http://schemas.openxmlformats.org/drawingml/2006/main">
                  <a:graphicData uri="http://schemas.microsoft.com/office/word/2010/wordprocessingShape">
                    <wps:wsp>
                      <wps:cNvSpPr txBox="1"/>
                      <wps:spPr>
                        <a:xfrm>
                          <a:off x="0" y="0"/>
                          <a:ext cx="5274310" cy="476135"/>
                        </a:xfrm>
                        <a:prstGeom prst="rect">
                          <a:avLst/>
                        </a:prstGeom>
                        <a:ln/>
                      </wps:spPr>
                      <wps:style>
                        <a:lnRef idx="3">
                          <a:schemeClr val="lt1"/>
                        </a:lnRef>
                        <a:fillRef idx="1">
                          <a:schemeClr val="dk1"/>
                        </a:fillRef>
                        <a:effectRef idx="1">
                          <a:schemeClr val="dk1"/>
                        </a:effectRef>
                        <a:fontRef idx="minor">
                          <a:schemeClr val="lt1"/>
                        </a:fontRef>
                      </wps:style>
                      <wps:txbx>
                        <w:txbxContent>
                          <w:p w14:paraId="6DA0498B" w14:textId="77777777" w:rsidR="00D03746" w:rsidRPr="00CF143C" w:rsidRDefault="00D03746" w:rsidP="00B425A2">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hwclock --systohc</w:t>
                            </w:r>
                          </w:p>
                          <w:p w14:paraId="1489E64C" w14:textId="125BEB7E" w:rsidR="00D03746" w:rsidRPr="00CF143C" w:rsidRDefault="00D03746" w:rsidP="00B425A2">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w:t>
                            </w:r>
                            <w:r>
                              <w:rPr>
                                <w:color w:val="FFFFFF" w:themeColor="background1"/>
                                <w:sz w:val="20"/>
                                <w:highlight w:val="black"/>
                                <w:lang w:val="de-CH"/>
                              </w:rPr>
                              <w:t>exit</w:t>
                            </w:r>
                          </w:p>
                          <w:p w14:paraId="2DE6266D" w14:textId="7A007E30" w:rsidR="00D03746" w:rsidRPr="00B806CF" w:rsidRDefault="00D03746" w:rsidP="00B425A2">
                            <w:pPr>
                              <w:spacing w:line="240" w:lineRule="exact"/>
                              <w:rPr>
                                <w:color w:val="FFFFFF" w:themeColor="background1"/>
                                <w:sz w:val="20"/>
                              </w:rPr>
                            </w:pPr>
                            <w:r>
                              <w:rPr>
                                <w:color w:val="FFFFFF" w:themeColor="background1"/>
                                <w:sz w:val="20"/>
                                <w:highlight w:val="black"/>
                                <w:lang w:val="de-CH"/>
                              </w:rPr>
                              <w:t>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1E807FD5" id="_x0000_t202" coordsize="21600,21600" o:spt="202" path="m,l,21600r21600,l21600,xe">
                <v:stroke joinstyle="miter"/>
                <v:path gradientshapeok="t" o:connecttype="rect"/>
              </v:shapetype>
              <v:shape id="_x0000_s1031"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" fillcolor="black [3200]" strokecolor="white [3201]" strokeweight="1.5pt">
                <v:textbox style="mso-fit-shape-to-text:t" inset="0,0,0,0">
                  <w:txbxContent>
                    <w:p w14:paraId="6DA0498B" w14:textId="77777777" w:rsidR="00D03746" w:rsidRPr="00CF143C" w:rsidRDefault="00D03746" w:rsidP="00B425A2">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hwclock --systohc</w:t>
                      </w:r>
                    </w:p>
                    <w:p w14:paraId="1489E64C" w14:textId="125BEB7E" w:rsidR="00D03746" w:rsidRPr="00CF143C" w:rsidRDefault="00D03746" w:rsidP="00B425A2">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w:t>
                      </w:r>
                      <w:r>
                        <w:rPr>
                          <w:color w:val="FFFFFF" w:themeColor="background1"/>
                          <w:sz w:val="20"/>
                          <w:highlight w:val="black"/>
                          <w:lang w:val="de-CH"/>
                        </w:rPr>
                        <w:t>exit</w:t>
                      </w:r>
                    </w:p>
                    <w:p w14:paraId="2DE6266D" w14:textId="7A007E30" w:rsidR="00D03746" w:rsidRPr="00B806CF" w:rsidRDefault="00D03746" w:rsidP="00B425A2">
                      <w:pPr>
                        <w:spacing w:line="240" w:lineRule="exact"/>
                        <w:rPr>
                          <w:color w:val="FFFFFF" w:themeColor="background1"/>
                          <w:sz w:val="20"/>
                        </w:rPr>
                      </w:pPr>
                      <w:r>
                        <w:rPr>
                          <w:color w:val="FFFFFF" w:themeColor="background1"/>
                          <w:sz w:val="20"/>
                          <w:highlight w:val="black"/>
                          <w:lang w:val="de-CH"/>
                        </w:rPr>
                        <w:t>exit</w:t>
                      </w:r>
                    </w:p>
                  </w:txbxContent>
                </v:textbox>
                <w10:anchorlock/>
              </v:shape>
            </w:pict>
          </mc:Fallback>
        </mc:AlternateContent>
      </w:r>
    </w:p>
    <w:p w14:paraId="2D2D98D9" w14:textId="4D511C9D" w:rsidR="00C30384" w:rsidRDefault="00C30384">
      <w:pPr>
        <w:widowControl/>
        <w:jc w:val="left"/>
      </w:pPr>
      <w:r>
        <w:br w:type="page"/>
      </w:r>
    </w:p>
    <w:p w14:paraId="40200668" w14:textId="77777777" w:rsidR="00C30384" w:rsidRDefault="00C30384" w:rsidP="00C30384">
      <w:pPr>
        <w:pStyle w:val="1"/>
        <w:spacing w:before="0" w:after="0"/>
        <w:jc w:val="left"/>
        <w:rPr>
          <w:sz w:val="28"/>
          <w:szCs w:val="28"/>
        </w:rPr>
      </w:pPr>
      <w:bookmarkStart w:id="77" w:name="_Toc524367290"/>
      <w:bookmarkStart w:id="78" w:name="_Toc525575461"/>
      <w:bookmarkStart w:id="79" w:name="_Toc525565297"/>
      <w:r>
        <w:rPr>
          <w:sz w:val="28"/>
          <w:szCs w:val="28"/>
        </w:rPr>
        <w:lastRenderedPageBreak/>
        <w:t>Chapter 2: Go Environment Setup</w:t>
      </w:r>
      <w:bookmarkEnd w:id="77"/>
      <w:bookmarkEnd w:id="78"/>
      <w:bookmarkEnd w:id="79"/>
    </w:p>
    <w:p w14:paraId="27A2A830" w14:textId="595D8376" w:rsidR="00C30384" w:rsidRDefault="00C30384" w:rsidP="00C30384">
      <w:pPr>
        <w:spacing w:line="276" w:lineRule="auto"/>
        <w:jc w:val="left"/>
      </w:pPr>
      <w:bookmarkStart w:id="80" w:name="_Toc523255466"/>
      <w:r>
        <w:rPr>
          <w:rFonts w:hint="eastAsia"/>
        </w:rPr>
        <w:t>E</w:t>
      </w:r>
      <w:r>
        <w:t xml:space="preserve">nsure the Go Environment is ready if the source code was manually compiled for the MainNet installation and the Node setup. </w:t>
      </w:r>
      <w:r w:rsidRPr="000E1386">
        <w:rPr>
          <w:b/>
        </w:rPr>
        <w:t xml:space="preserve">If the compiled </w:t>
      </w:r>
      <w:r w:rsidR="00B124CB">
        <w:rPr>
          <w:b/>
        </w:rPr>
        <w:t>executable</w:t>
      </w:r>
      <w:r w:rsidR="0080597B">
        <w:rPr>
          <w:b/>
        </w:rPr>
        <w:t xml:space="preserve"> </w:t>
      </w:r>
      <w:r w:rsidRPr="000E1386">
        <w:rPr>
          <w:b/>
        </w:rPr>
        <w:t>file provided by HPB will be used for the MainNet installation</w:t>
      </w:r>
      <w:r w:rsidR="0080597B">
        <w:rPr>
          <w:b/>
        </w:rPr>
        <w:t>,</w:t>
      </w:r>
      <w:r w:rsidRPr="000E1386">
        <w:rPr>
          <w:b/>
        </w:rPr>
        <w:t xml:space="preserve"> skip this step</w:t>
      </w:r>
      <w:r>
        <w:t>.</w:t>
      </w:r>
    </w:p>
    <w:p w14:paraId="261AFC33" w14:textId="77777777" w:rsidR="00C30384" w:rsidRDefault="00C30384" w:rsidP="00C30384">
      <w:pPr>
        <w:spacing w:line="276" w:lineRule="auto"/>
        <w:jc w:val="left"/>
      </w:pPr>
      <w:r>
        <w:t>This compiled version of the HPB MainNet application is based on Go 1.9.0+.</w:t>
      </w:r>
    </w:p>
    <w:p w14:paraId="744A044B" w14:textId="77777777" w:rsidR="00C30384" w:rsidRPr="0030543A" w:rsidRDefault="00C30384" w:rsidP="00C30384">
      <w:pPr>
        <w:spacing w:line="276" w:lineRule="auto"/>
        <w:jc w:val="left"/>
      </w:pPr>
    </w:p>
    <w:p w14:paraId="46142996" w14:textId="77777777" w:rsidR="00B66F73" w:rsidRDefault="00B66F73" w:rsidP="00B66F73">
      <w:pPr>
        <w:pStyle w:val="2"/>
        <w:spacing w:before="0" w:after="0"/>
        <w:jc w:val="left"/>
        <w:rPr>
          <w:caps w:val="0"/>
          <w:szCs w:val="21"/>
        </w:rPr>
      </w:pPr>
      <w:bookmarkStart w:id="81" w:name="_Toc525136937"/>
      <w:bookmarkStart w:id="82" w:name="_Toc525575462"/>
      <w:bookmarkStart w:id="83" w:name="_Toc525565298"/>
      <w:bookmarkStart w:id="84" w:name="_Toc522025491"/>
      <w:bookmarkStart w:id="85" w:name="_Toc524367291"/>
      <w:bookmarkEnd w:id="80"/>
      <w:r>
        <w:rPr>
          <w:rFonts w:hint="eastAsia"/>
          <w:szCs w:val="21"/>
        </w:rPr>
        <w:t>2</w:t>
      </w:r>
      <w:r>
        <w:rPr>
          <w:szCs w:val="21"/>
        </w:rPr>
        <w:t xml:space="preserve">.1 </w:t>
      </w:r>
      <w:r>
        <w:rPr>
          <w:rFonts w:hint="eastAsia"/>
          <w:szCs w:val="21"/>
        </w:rPr>
        <w:t>I</w:t>
      </w:r>
      <w:r>
        <w:rPr>
          <w:szCs w:val="21"/>
        </w:rPr>
        <w:t>nstallation Steps</w:t>
      </w:r>
      <w:bookmarkEnd w:id="81"/>
      <w:bookmarkEnd w:id="82"/>
      <w:bookmarkEnd w:id="83"/>
    </w:p>
    <w:p w14:paraId="0E8C4B9E" w14:textId="77777777" w:rsidR="00B66F73" w:rsidRDefault="00B66F73" w:rsidP="00B66F73">
      <w:pPr>
        <w:jc w:val="left"/>
      </w:pPr>
      <w:r>
        <w:t>The following table is a simplified step-by-step guide on the Go Environment set up.</w:t>
      </w:r>
    </w:p>
    <w:p w14:paraId="373DA3FF" w14:textId="77777777" w:rsidR="00B66F73" w:rsidRDefault="00B66F73" w:rsidP="00B66F73">
      <w:pPr>
        <w:jc w:val="left"/>
      </w:pPr>
      <w:r w:rsidRPr="000E1386">
        <w:rPr>
          <w:u w:val="single"/>
        </w:rPr>
        <w:t>Note:</w:t>
      </w:r>
      <w:r>
        <w:t xml:space="preserve"> </w:t>
      </w:r>
      <w:r>
        <w:rPr>
          <w:rFonts w:hint="eastAsia"/>
        </w:rPr>
        <w:t>Please</w:t>
      </w:r>
      <w:r>
        <w:t xml:space="preserve"> ensure your server has been connected to the internet prior to the following steps.</w:t>
      </w:r>
    </w:p>
    <w:tbl>
      <w:tblPr>
        <w:tblStyle w:val="a5"/>
        <w:tblW w:w="8217" w:type="dxa"/>
        <w:tblLayout w:type="fixed"/>
        <w:tblLook w:val="04A0" w:firstRow="1" w:lastRow="0" w:firstColumn="1" w:lastColumn="0" w:noHBand="0" w:noVBand="1"/>
      </w:tblPr>
      <w:tblGrid>
        <w:gridCol w:w="658"/>
        <w:gridCol w:w="1322"/>
        <w:gridCol w:w="1376"/>
        <w:gridCol w:w="4861"/>
      </w:tblGrid>
      <w:tr w:rsidR="00B66F73" w:rsidRPr="00861F30" w14:paraId="5B09D73C" w14:textId="77777777" w:rsidTr="00A17900">
        <w:tc>
          <w:tcPr>
            <w:tcW w:w="658" w:type="dxa"/>
          </w:tcPr>
          <w:p w14:paraId="52C93EEF" w14:textId="77777777" w:rsidR="00B66F73" w:rsidRPr="009D2D23" w:rsidRDefault="00B66F73" w:rsidP="00A17900">
            <w:pPr>
              <w:spacing w:line="276" w:lineRule="auto"/>
              <w:jc w:val="left"/>
              <w:rPr>
                <w:b/>
              </w:rPr>
            </w:pPr>
            <w:r w:rsidRPr="009D2D23">
              <w:rPr>
                <w:b/>
              </w:rPr>
              <w:t>No.</w:t>
            </w:r>
          </w:p>
        </w:tc>
        <w:tc>
          <w:tcPr>
            <w:tcW w:w="1322" w:type="dxa"/>
          </w:tcPr>
          <w:p w14:paraId="0D8033BD" w14:textId="77777777" w:rsidR="00B66F73" w:rsidRPr="009D2D23" w:rsidRDefault="00B66F73" w:rsidP="00A17900">
            <w:pPr>
              <w:spacing w:line="276" w:lineRule="auto"/>
              <w:jc w:val="left"/>
              <w:rPr>
                <w:b/>
              </w:rPr>
            </w:pPr>
            <w:r w:rsidRPr="009D2D23">
              <w:rPr>
                <w:b/>
              </w:rPr>
              <w:t>Contents</w:t>
            </w:r>
          </w:p>
        </w:tc>
        <w:tc>
          <w:tcPr>
            <w:tcW w:w="1376" w:type="dxa"/>
          </w:tcPr>
          <w:p w14:paraId="0A4D9622" w14:textId="77777777" w:rsidR="00B66F73" w:rsidRPr="009D2D23" w:rsidRDefault="00B66F73" w:rsidP="00A17900">
            <w:pPr>
              <w:spacing w:line="276" w:lineRule="auto"/>
              <w:jc w:val="left"/>
              <w:rPr>
                <w:b/>
              </w:rPr>
            </w:pPr>
            <w:r w:rsidRPr="009D2D23">
              <w:rPr>
                <w:b/>
              </w:rPr>
              <w:t>Steps</w:t>
            </w:r>
          </w:p>
        </w:tc>
        <w:tc>
          <w:tcPr>
            <w:tcW w:w="4861" w:type="dxa"/>
          </w:tcPr>
          <w:p w14:paraId="5D8539DE" w14:textId="77777777" w:rsidR="00B66F73" w:rsidRPr="009D2D23" w:rsidRDefault="00B66F73" w:rsidP="00A17900">
            <w:pPr>
              <w:spacing w:line="276" w:lineRule="auto"/>
              <w:jc w:val="left"/>
              <w:rPr>
                <w:b/>
              </w:rPr>
            </w:pPr>
            <w:r w:rsidRPr="009D2D23">
              <w:rPr>
                <w:b/>
              </w:rPr>
              <w:t>Descriptions</w:t>
            </w:r>
          </w:p>
        </w:tc>
      </w:tr>
      <w:tr w:rsidR="00B66F73" w14:paraId="119CC72E" w14:textId="77777777" w:rsidTr="00A17900">
        <w:tc>
          <w:tcPr>
            <w:tcW w:w="658" w:type="dxa"/>
          </w:tcPr>
          <w:p w14:paraId="2392ED9E" w14:textId="77777777" w:rsidR="00B66F73" w:rsidRDefault="00B66F73" w:rsidP="00A17900">
            <w:pPr>
              <w:spacing w:line="276" w:lineRule="auto"/>
              <w:jc w:val="center"/>
              <w:rPr>
                <w:b/>
              </w:rPr>
            </w:pPr>
            <w:r>
              <w:rPr>
                <w:b/>
              </w:rPr>
              <w:t>Step 0</w:t>
            </w:r>
          </w:p>
        </w:tc>
        <w:tc>
          <w:tcPr>
            <w:tcW w:w="1322" w:type="dxa"/>
          </w:tcPr>
          <w:p w14:paraId="56B2918D" w14:textId="77777777" w:rsidR="00B66F73" w:rsidRDefault="00B66F73" w:rsidP="00A17900">
            <w:pPr>
              <w:spacing w:line="276" w:lineRule="auto"/>
              <w:jc w:val="left"/>
            </w:pPr>
            <w:r>
              <w:t>Become Root</w:t>
            </w:r>
          </w:p>
        </w:tc>
        <w:tc>
          <w:tcPr>
            <w:tcW w:w="1376" w:type="dxa"/>
          </w:tcPr>
          <w:p w14:paraId="1B86AF2F" w14:textId="77777777" w:rsidR="00B66F73" w:rsidDel="00F502B7" w:rsidRDefault="00B66F73" w:rsidP="00A17900">
            <w:pPr>
              <w:spacing w:line="276" w:lineRule="auto"/>
              <w:jc w:val="left"/>
            </w:pPr>
            <w:r>
              <w:t>Become Root</w:t>
            </w:r>
          </w:p>
        </w:tc>
        <w:tc>
          <w:tcPr>
            <w:tcW w:w="4861" w:type="dxa"/>
          </w:tcPr>
          <w:p w14:paraId="18FB5333" w14:textId="77777777" w:rsidR="00B66F73" w:rsidRDefault="00B66F73" w:rsidP="00A17900">
            <w:pPr>
              <w:spacing w:line="276" w:lineRule="auto"/>
              <w:ind w:left="-2"/>
              <w:jc w:val="left"/>
            </w:pPr>
            <w:r>
              <w:t>This step only needs to be done if you are not already Root user.</w:t>
            </w:r>
          </w:p>
          <w:p w14:paraId="7CB39D0C" w14:textId="77777777" w:rsidR="00B66F73" w:rsidRDefault="00B66F73" w:rsidP="00A17900">
            <w:pPr>
              <w:spacing w:line="276" w:lineRule="auto"/>
              <w:ind w:left="-2"/>
              <w:jc w:val="left"/>
            </w:pPr>
            <w:r>
              <w:t>Command: sudo su -</w:t>
            </w:r>
          </w:p>
        </w:tc>
      </w:tr>
      <w:tr w:rsidR="00B66F73" w14:paraId="4A3214A6" w14:textId="77777777" w:rsidTr="00A17900">
        <w:tc>
          <w:tcPr>
            <w:tcW w:w="658" w:type="dxa"/>
          </w:tcPr>
          <w:p w14:paraId="4691DFE4" w14:textId="77777777" w:rsidR="00B66F73" w:rsidRPr="009D2D23" w:rsidRDefault="00B66F73" w:rsidP="00A17900">
            <w:pPr>
              <w:spacing w:line="276" w:lineRule="auto"/>
              <w:jc w:val="center"/>
              <w:rPr>
                <w:b/>
              </w:rPr>
            </w:pPr>
            <w:r>
              <w:rPr>
                <w:b/>
              </w:rPr>
              <w:t>Step 1</w:t>
            </w:r>
          </w:p>
        </w:tc>
        <w:tc>
          <w:tcPr>
            <w:tcW w:w="1322" w:type="dxa"/>
          </w:tcPr>
          <w:p w14:paraId="6546FFCC" w14:textId="77777777" w:rsidR="00B66F73" w:rsidRDefault="00B66F73" w:rsidP="00A17900">
            <w:pPr>
              <w:spacing w:line="276" w:lineRule="auto"/>
              <w:jc w:val="left"/>
            </w:pPr>
            <w:r>
              <w:t>Install GIT</w:t>
            </w:r>
          </w:p>
        </w:tc>
        <w:tc>
          <w:tcPr>
            <w:tcW w:w="1376" w:type="dxa"/>
          </w:tcPr>
          <w:p w14:paraId="6FD02A5F" w14:textId="77777777" w:rsidR="00B66F73" w:rsidRDefault="00B66F73" w:rsidP="00A17900">
            <w:pPr>
              <w:spacing w:line="276" w:lineRule="auto"/>
              <w:jc w:val="left"/>
            </w:pPr>
            <w:r>
              <w:t>Install GIT</w:t>
            </w:r>
          </w:p>
        </w:tc>
        <w:tc>
          <w:tcPr>
            <w:tcW w:w="4861" w:type="dxa"/>
          </w:tcPr>
          <w:p w14:paraId="1FF6629E" w14:textId="77777777" w:rsidR="00B66F73" w:rsidRDefault="00B66F73" w:rsidP="00A17900">
            <w:pPr>
              <w:spacing w:line="276" w:lineRule="auto"/>
              <w:ind w:left="-2"/>
              <w:jc w:val="left"/>
            </w:pPr>
            <w:r>
              <w:rPr>
                <w:rFonts w:hint="eastAsia"/>
              </w:rPr>
              <w:t>Command</w:t>
            </w:r>
            <w:r>
              <w:rPr>
                <w:rFonts w:hint="eastAsia"/>
              </w:rPr>
              <w:t>：</w:t>
            </w:r>
            <w:r w:rsidRPr="00CF143C">
              <w:rPr>
                <w:rFonts w:ascii="Consolas" w:hAnsi="Consolas"/>
                <w:b/>
              </w:rPr>
              <w:t xml:space="preserve">apt-get install -y </w:t>
            </w:r>
            <w:r w:rsidRPr="00CF143C">
              <w:rPr>
                <w:rFonts w:ascii="Consolas" w:hAnsi="Consolas"/>
                <w:i/>
              </w:rPr>
              <w:t>git</w:t>
            </w:r>
            <w:r w:rsidRPr="00CF143C" w:rsidDel="0062055E">
              <w:rPr>
                <w:rFonts w:ascii="Consolas" w:hAnsi="Consolas"/>
                <w:b/>
              </w:rPr>
              <w:t xml:space="preserve"> </w:t>
            </w:r>
          </w:p>
        </w:tc>
      </w:tr>
      <w:tr w:rsidR="00B66F73" w14:paraId="5DCE0816" w14:textId="77777777" w:rsidTr="00A17900">
        <w:tc>
          <w:tcPr>
            <w:tcW w:w="658" w:type="dxa"/>
          </w:tcPr>
          <w:p w14:paraId="7E4F088E" w14:textId="77777777" w:rsidR="00B66F73" w:rsidRPr="009D2D23" w:rsidRDefault="00B66F73" w:rsidP="00A17900">
            <w:pPr>
              <w:spacing w:line="276" w:lineRule="auto"/>
              <w:jc w:val="center"/>
              <w:rPr>
                <w:b/>
              </w:rPr>
            </w:pPr>
            <w:r w:rsidRPr="009D2D23">
              <w:rPr>
                <w:b/>
              </w:rPr>
              <w:t>Step 2</w:t>
            </w:r>
          </w:p>
        </w:tc>
        <w:tc>
          <w:tcPr>
            <w:tcW w:w="1322" w:type="dxa"/>
          </w:tcPr>
          <w:p w14:paraId="39083123" w14:textId="77777777" w:rsidR="00B66F73" w:rsidRDefault="00B66F73" w:rsidP="00A17900">
            <w:pPr>
              <w:spacing w:line="276" w:lineRule="auto"/>
              <w:jc w:val="left"/>
            </w:pPr>
            <w:r>
              <w:t>Install GO 1.9</w:t>
            </w:r>
          </w:p>
        </w:tc>
        <w:tc>
          <w:tcPr>
            <w:tcW w:w="1376" w:type="dxa"/>
          </w:tcPr>
          <w:p w14:paraId="0A51E7CE" w14:textId="77777777" w:rsidR="00B66F73" w:rsidRDefault="00B66F73" w:rsidP="00A17900">
            <w:pPr>
              <w:spacing w:line="276" w:lineRule="auto"/>
              <w:jc w:val="left"/>
            </w:pPr>
            <w:r>
              <w:t>Install GO 1.9</w:t>
            </w:r>
          </w:p>
        </w:tc>
        <w:tc>
          <w:tcPr>
            <w:tcW w:w="4861" w:type="dxa"/>
          </w:tcPr>
          <w:p w14:paraId="03368662" w14:textId="77777777" w:rsidR="00B66F73" w:rsidRDefault="00B66F73" w:rsidP="00A17900">
            <w:pPr>
              <w:spacing w:line="276" w:lineRule="auto"/>
              <w:jc w:val="left"/>
            </w:pPr>
            <w:r>
              <w:rPr>
                <w:rFonts w:hint="eastAsia"/>
              </w:rPr>
              <w:t>Command</w:t>
            </w:r>
            <w:r>
              <w:rPr>
                <w:rFonts w:ascii="Consolas" w:hAnsi="Consolas"/>
                <w:b/>
              </w:rPr>
              <w:t xml:space="preserve">: </w:t>
            </w:r>
            <w:r w:rsidRPr="00CF143C">
              <w:rPr>
                <w:rFonts w:ascii="Consolas" w:hAnsi="Consolas"/>
                <w:b/>
              </w:rPr>
              <w:t xml:space="preserve">apt-get install -y </w:t>
            </w:r>
            <w:r w:rsidRPr="00CF143C">
              <w:rPr>
                <w:rFonts w:ascii="Consolas" w:hAnsi="Consolas"/>
                <w:i/>
              </w:rPr>
              <w:t>golang-1.9</w:t>
            </w:r>
          </w:p>
        </w:tc>
      </w:tr>
      <w:tr w:rsidR="00B66F73" w14:paraId="555719AE" w14:textId="77777777" w:rsidTr="00A17900">
        <w:tc>
          <w:tcPr>
            <w:tcW w:w="658" w:type="dxa"/>
            <w:vMerge w:val="restart"/>
          </w:tcPr>
          <w:p w14:paraId="44190D76" w14:textId="77777777" w:rsidR="00B66F73" w:rsidRPr="009D2D23" w:rsidRDefault="00B66F73" w:rsidP="00A17900">
            <w:pPr>
              <w:spacing w:line="276" w:lineRule="auto"/>
              <w:jc w:val="center"/>
              <w:rPr>
                <w:b/>
              </w:rPr>
            </w:pPr>
            <w:r w:rsidRPr="009D2D23">
              <w:rPr>
                <w:b/>
              </w:rPr>
              <w:t>Step 3</w:t>
            </w:r>
          </w:p>
        </w:tc>
        <w:tc>
          <w:tcPr>
            <w:tcW w:w="1322" w:type="dxa"/>
            <w:vMerge w:val="restart"/>
          </w:tcPr>
          <w:p w14:paraId="10262DB4" w14:textId="77777777" w:rsidR="00B66F73" w:rsidRDefault="00B66F73" w:rsidP="00A17900">
            <w:pPr>
              <w:spacing w:line="276" w:lineRule="auto"/>
              <w:jc w:val="left"/>
            </w:pPr>
            <w:r>
              <w:t xml:space="preserve">Set environment variables </w:t>
            </w:r>
          </w:p>
        </w:tc>
        <w:tc>
          <w:tcPr>
            <w:tcW w:w="1376" w:type="dxa"/>
          </w:tcPr>
          <w:p w14:paraId="23B410F5" w14:textId="77777777" w:rsidR="00B66F73" w:rsidRDefault="00B66F73" w:rsidP="00A17900">
            <w:pPr>
              <w:spacing w:line="276" w:lineRule="auto"/>
              <w:jc w:val="left"/>
            </w:pPr>
            <w:r>
              <w:t>Update the ‘</w:t>
            </w:r>
            <w:r>
              <w:rPr>
                <w:rFonts w:hint="eastAsia"/>
              </w:rPr>
              <w:t>p</w:t>
            </w:r>
            <w:r>
              <w:t>rofile’ file</w:t>
            </w:r>
          </w:p>
        </w:tc>
        <w:tc>
          <w:tcPr>
            <w:tcW w:w="4861" w:type="dxa"/>
          </w:tcPr>
          <w:p w14:paraId="4DFB542E" w14:textId="77777777" w:rsidR="00B66F73" w:rsidRPr="00247AB2" w:rsidRDefault="00B66F73" w:rsidP="00A17900">
            <w:pPr>
              <w:spacing w:line="276" w:lineRule="auto"/>
              <w:rPr>
                <w:sz w:val="18"/>
                <w:szCs w:val="18"/>
              </w:rPr>
            </w:pPr>
            <w:r w:rsidRPr="00A17900">
              <w:rPr>
                <w:szCs w:val="21"/>
              </w:rPr>
              <w:t>Add the following at the end of the file</w:t>
            </w:r>
            <w:r w:rsidRPr="00247AB2">
              <w:rPr>
                <w:rFonts w:hint="eastAsia"/>
                <w:sz w:val="18"/>
                <w:szCs w:val="18"/>
              </w:rPr>
              <w:t>：</w:t>
            </w:r>
          </w:p>
          <w:p w14:paraId="3DD945FF" w14:textId="77777777" w:rsidR="00B66F73" w:rsidRPr="000E1386" w:rsidRDefault="00B66F73" w:rsidP="00A17900">
            <w:pPr>
              <w:spacing w:line="276" w:lineRule="auto"/>
              <w:rPr>
                <w:rFonts w:ascii="Consolas" w:hAnsi="Consolas"/>
                <w:sz w:val="20"/>
              </w:rPr>
            </w:pPr>
            <w:r w:rsidRPr="000E1386">
              <w:rPr>
                <w:rFonts w:ascii="Consolas" w:hAnsi="Consolas"/>
                <w:sz w:val="20"/>
              </w:rPr>
              <w:t xml:space="preserve">export GOPATH=/usr/share/go-1.9 </w:t>
            </w:r>
          </w:p>
          <w:p w14:paraId="535F26F2" w14:textId="77777777" w:rsidR="00B66F73" w:rsidRPr="000E1386" w:rsidRDefault="00B66F73" w:rsidP="00A17900">
            <w:pPr>
              <w:spacing w:line="276" w:lineRule="auto"/>
              <w:rPr>
                <w:rFonts w:ascii="Consolas" w:hAnsi="Consolas"/>
                <w:sz w:val="20"/>
              </w:rPr>
            </w:pPr>
            <w:r w:rsidRPr="000E1386">
              <w:rPr>
                <w:rFonts w:ascii="Consolas" w:hAnsi="Consolas"/>
                <w:sz w:val="20"/>
              </w:rPr>
              <w:t>export GOROOT=/usr/lib/go-1.9</w:t>
            </w:r>
          </w:p>
          <w:p w14:paraId="0465ED8E" w14:textId="77777777" w:rsidR="00B66F73" w:rsidRDefault="00B66F73" w:rsidP="00A17900">
            <w:pPr>
              <w:spacing w:line="276" w:lineRule="auto"/>
              <w:jc w:val="left"/>
            </w:pPr>
            <w:r w:rsidRPr="000E1386">
              <w:rPr>
                <w:rFonts w:ascii="Consolas" w:hAnsi="Consolas"/>
                <w:sz w:val="20"/>
              </w:rPr>
              <w:t>export PATH=$GOROOT/bin:$GOPATH/bin:$PATH</w:t>
            </w:r>
          </w:p>
        </w:tc>
      </w:tr>
      <w:tr w:rsidR="00B66F73" w14:paraId="3A8AE1CD" w14:textId="77777777" w:rsidTr="00A17900">
        <w:tc>
          <w:tcPr>
            <w:tcW w:w="658" w:type="dxa"/>
            <w:vMerge/>
          </w:tcPr>
          <w:p w14:paraId="098111CA" w14:textId="77777777" w:rsidR="00B66F73" w:rsidRPr="009D2D23" w:rsidRDefault="00B66F73" w:rsidP="00A17900">
            <w:pPr>
              <w:spacing w:line="276" w:lineRule="auto"/>
              <w:jc w:val="center"/>
              <w:rPr>
                <w:b/>
              </w:rPr>
            </w:pPr>
          </w:p>
        </w:tc>
        <w:tc>
          <w:tcPr>
            <w:tcW w:w="1322" w:type="dxa"/>
            <w:vMerge/>
          </w:tcPr>
          <w:p w14:paraId="3794233D" w14:textId="77777777" w:rsidR="00B66F73" w:rsidRDefault="00B66F73" w:rsidP="00A17900">
            <w:pPr>
              <w:spacing w:line="276" w:lineRule="auto"/>
              <w:jc w:val="left"/>
            </w:pPr>
          </w:p>
        </w:tc>
        <w:tc>
          <w:tcPr>
            <w:tcW w:w="1376" w:type="dxa"/>
          </w:tcPr>
          <w:p w14:paraId="49189F1F" w14:textId="77777777" w:rsidR="00B66F73" w:rsidRDefault="00B66F73" w:rsidP="00A17900">
            <w:pPr>
              <w:spacing w:line="276" w:lineRule="auto"/>
              <w:jc w:val="left"/>
            </w:pPr>
            <w:r>
              <w:t>Enforce the ‘</w:t>
            </w:r>
            <w:r>
              <w:rPr>
                <w:rFonts w:hint="eastAsia"/>
              </w:rPr>
              <w:t>p</w:t>
            </w:r>
            <w:r>
              <w:t>rofile’</w:t>
            </w:r>
          </w:p>
        </w:tc>
        <w:tc>
          <w:tcPr>
            <w:tcW w:w="4861" w:type="dxa"/>
          </w:tcPr>
          <w:p w14:paraId="509D386F" w14:textId="77777777" w:rsidR="00B66F73" w:rsidRPr="002D5F7F" w:rsidRDefault="00B66F73" w:rsidP="00A17900">
            <w:pPr>
              <w:spacing w:line="276" w:lineRule="auto"/>
              <w:jc w:val="left"/>
            </w:pPr>
            <w:r>
              <w:rPr>
                <w:rFonts w:hint="eastAsia"/>
              </w:rPr>
              <w:t>C</w:t>
            </w:r>
            <w:r>
              <w:t>ommand</w:t>
            </w:r>
            <w:r>
              <w:rPr>
                <w:rFonts w:hint="eastAsia"/>
              </w:rPr>
              <w:t>：</w:t>
            </w:r>
            <w:r w:rsidRPr="000E1386">
              <w:rPr>
                <w:rFonts w:ascii="Consolas" w:hAnsi="Consolas"/>
                <w:b/>
              </w:rPr>
              <w:t xml:space="preserve">source </w:t>
            </w:r>
            <w:r w:rsidRPr="000E1386">
              <w:rPr>
                <w:rFonts w:ascii="Consolas" w:hAnsi="Consolas"/>
                <w:i/>
              </w:rPr>
              <w:t>/etc/profile</w:t>
            </w:r>
          </w:p>
        </w:tc>
      </w:tr>
      <w:tr w:rsidR="00B66F73" w14:paraId="556944F3" w14:textId="77777777" w:rsidTr="00A17900">
        <w:trPr>
          <w:trHeight w:val="1048"/>
        </w:trPr>
        <w:tc>
          <w:tcPr>
            <w:tcW w:w="658" w:type="dxa"/>
            <w:vMerge/>
          </w:tcPr>
          <w:p w14:paraId="7D054964" w14:textId="77777777" w:rsidR="00B66F73" w:rsidRPr="009D2D23" w:rsidRDefault="00B66F73" w:rsidP="00A17900">
            <w:pPr>
              <w:spacing w:line="276" w:lineRule="auto"/>
              <w:jc w:val="center"/>
              <w:rPr>
                <w:b/>
              </w:rPr>
            </w:pPr>
          </w:p>
        </w:tc>
        <w:tc>
          <w:tcPr>
            <w:tcW w:w="1322" w:type="dxa"/>
            <w:vMerge/>
          </w:tcPr>
          <w:p w14:paraId="4EDD6BF3" w14:textId="77777777" w:rsidR="00B66F73" w:rsidRDefault="00B66F73" w:rsidP="00A17900">
            <w:pPr>
              <w:spacing w:line="276" w:lineRule="auto"/>
              <w:jc w:val="left"/>
            </w:pPr>
          </w:p>
        </w:tc>
        <w:tc>
          <w:tcPr>
            <w:tcW w:w="1376" w:type="dxa"/>
          </w:tcPr>
          <w:p w14:paraId="1F833567" w14:textId="70300AEF" w:rsidR="00B66F73" w:rsidRDefault="00005BF7" w:rsidP="00A17900">
            <w:pPr>
              <w:spacing w:line="276" w:lineRule="auto"/>
              <w:jc w:val="left"/>
            </w:pPr>
            <w:r>
              <w:rPr>
                <w:rFonts w:eastAsia="Malgun Gothic"/>
                <w:lang w:eastAsia="ko-KR"/>
              </w:rPr>
              <w:t>Update</w:t>
            </w:r>
            <w:r w:rsidR="00B66F73">
              <w:rPr>
                <w:rFonts w:eastAsia="Malgun Gothic"/>
                <w:lang w:eastAsia="ko-KR"/>
              </w:rPr>
              <w:t xml:space="preserve"> ‘bash.bashrc’ path</w:t>
            </w:r>
          </w:p>
        </w:tc>
        <w:tc>
          <w:tcPr>
            <w:tcW w:w="4861" w:type="dxa"/>
          </w:tcPr>
          <w:p w14:paraId="07A46805" w14:textId="77777777" w:rsidR="00B66F73" w:rsidRPr="00247AB2" w:rsidRDefault="00B66F73" w:rsidP="00A17900">
            <w:pPr>
              <w:spacing w:line="276" w:lineRule="auto"/>
            </w:pPr>
            <w:r w:rsidRPr="00247AB2">
              <w:t>Add the following at the end of the file</w:t>
            </w:r>
            <w:r w:rsidRPr="00247AB2">
              <w:rPr>
                <w:rFonts w:hint="eastAsia"/>
              </w:rPr>
              <w:t>：</w:t>
            </w:r>
          </w:p>
          <w:p w14:paraId="493732C0" w14:textId="77777777" w:rsidR="00B66F73" w:rsidRPr="000E1386" w:rsidRDefault="00B66F73" w:rsidP="00A17900">
            <w:pPr>
              <w:spacing w:line="276" w:lineRule="auto"/>
              <w:jc w:val="left"/>
              <w:rPr>
                <w:rFonts w:ascii="Consolas" w:hAnsi="Consolas"/>
                <w:sz w:val="20"/>
              </w:rPr>
            </w:pPr>
            <w:r w:rsidRPr="000E1386">
              <w:rPr>
                <w:rFonts w:ascii="Consolas" w:hAnsi="Consolas"/>
                <w:sz w:val="20"/>
              </w:rPr>
              <w:t xml:space="preserve">export GOPATH=/usr/share/go-1.9 </w:t>
            </w:r>
          </w:p>
          <w:p w14:paraId="65A2CCA9" w14:textId="77777777" w:rsidR="00B66F73" w:rsidRPr="000E1386" w:rsidRDefault="00B66F73" w:rsidP="00A17900">
            <w:pPr>
              <w:spacing w:line="276" w:lineRule="auto"/>
              <w:jc w:val="left"/>
              <w:rPr>
                <w:rFonts w:ascii="Consolas" w:hAnsi="Consolas"/>
                <w:sz w:val="20"/>
              </w:rPr>
            </w:pPr>
            <w:r w:rsidRPr="000E1386">
              <w:rPr>
                <w:rFonts w:ascii="Consolas" w:hAnsi="Consolas"/>
                <w:sz w:val="20"/>
              </w:rPr>
              <w:t>export GOROOT=/usr/lib/go-1.9</w:t>
            </w:r>
          </w:p>
          <w:p w14:paraId="3192523A" w14:textId="77777777" w:rsidR="00B66F73" w:rsidRPr="009139F4" w:rsidRDefault="00B66F73" w:rsidP="00A17900">
            <w:pPr>
              <w:spacing w:line="276" w:lineRule="auto"/>
              <w:jc w:val="left"/>
            </w:pPr>
            <w:r w:rsidRPr="000E1386">
              <w:rPr>
                <w:rFonts w:ascii="Consolas" w:hAnsi="Consolas"/>
                <w:sz w:val="20"/>
              </w:rPr>
              <w:t>export PATH=$GOROOT/bin:$GOPATH/bin:$PATH</w:t>
            </w:r>
          </w:p>
        </w:tc>
      </w:tr>
      <w:tr w:rsidR="00B66F73" w14:paraId="6C8301CA" w14:textId="77777777" w:rsidTr="00A17900">
        <w:tc>
          <w:tcPr>
            <w:tcW w:w="658" w:type="dxa"/>
            <w:vMerge/>
          </w:tcPr>
          <w:p w14:paraId="4286FBDD" w14:textId="77777777" w:rsidR="00B66F73" w:rsidRPr="009139F4" w:rsidRDefault="00B66F73" w:rsidP="00A17900">
            <w:pPr>
              <w:spacing w:line="276" w:lineRule="auto"/>
              <w:jc w:val="center"/>
              <w:rPr>
                <w:b/>
              </w:rPr>
            </w:pPr>
          </w:p>
        </w:tc>
        <w:tc>
          <w:tcPr>
            <w:tcW w:w="1322" w:type="dxa"/>
            <w:vMerge/>
          </w:tcPr>
          <w:p w14:paraId="4F79221A" w14:textId="77777777" w:rsidR="00B66F73" w:rsidRDefault="00B66F73" w:rsidP="00A17900">
            <w:pPr>
              <w:spacing w:line="276" w:lineRule="auto"/>
              <w:jc w:val="left"/>
            </w:pPr>
          </w:p>
        </w:tc>
        <w:tc>
          <w:tcPr>
            <w:tcW w:w="1376" w:type="dxa"/>
          </w:tcPr>
          <w:p w14:paraId="751E30F5" w14:textId="77777777" w:rsidR="00B66F73" w:rsidRDefault="00B66F73" w:rsidP="00A17900">
            <w:pPr>
              <w:spacing w:line="276" w:lineRule="auto"/>
              <w:jc w:val="left"/>
            </w:pPr>
            <w:r>
              <w:t>E</w:t>
            </w:r>
            <w:r>
              <w:rPr>
                <w:rFonts w:hint="eastAsia"/>
              </w:rPr>
              <w:t>n</w:t>
            </w:r>
            <w:r>
              <w:t>force ‘bash.bashrc’</w:t>
            </w:r>
          </w:p>
        </w:tc>
        <w:tc>
          <w:tcPr>
            <w:tcW w:w="4861" w:type="dxa"/>
          </w:tcPr>
          <w:p w14:paraId="22492E54" w14:textId="77777777" w:rsidR="00B66F73" w:rsidDel="009139F4" w:rsidRDefault="00B66F73" w:rsidP="00A17900">
            <w:pPr>
              <w:spacing w:line="276" w:lineRule="auto"/>
              <w:jc w:val="left"/>
            </w:pPr>
            <w:r>
              <w:rPr>
                <w:rFonts w:hint="eastAsia"/>
              </w:rPr>
              <w:t>C</w:t>
            </w:r>
            <w:r>
              <w:t>ommand</w:t>
            </w:r>
            <w:r>
              <w:rPr>
                <w:rFonts w:hint="eastAsia"/>
              </w:rPr>
              <w:t>:</w:t>
            </w:r>
            <w:r>
              <w:t xml:space="preserve"> </w:t>
            </w:r>
            <w:r w:rsidRPr="00CF143C">
              <w:rPr>
                <w:rFonts w:ascii="Consolas" w:hAnsi="Consolas"/>
                <w:sz w:val="20"/>
              </w:rPr>
              <w:t>source /etc/bash.bashrc</w:t>
            </w:r>
          </w:p>
        </w:tc>
      </w:tr>
      <w:tr w:rsidR="00B66F73" w14:paraId="41BACB35" w14:textId="77777777" w:rsidTr="00A17900">
        <w:tc>
          <w:tcPr>
            <w:tcW w:w="658" w:type="dxa"/>
            <w:vMerge w:val="restart"/>
          </w:tcPr>
          <w:p w14:paraId="78E881D7" w14:textId="77777777" w:rsidR="00B66F73" w:rsidRPr="009D2D23" w:rsidRDefault="00B66F73" w:rsidP="00A17900">
            <w:pPr>
              <w:spacing w:line="276" w:lineRule="auto"/>
              <w:jc w:val="center"/>
              <w:rPr>
                <w:b/>
              </w:rPr>
            </w:pPr>
            <w:r w:rsidRPr="009D2D23">
              <w:rPr>
                <w:b/>
              </w:rPr>
              <w:t>Step 4</w:t>
            </w:r>
          </w:p>
        </w:tc>
        <w:tc>
          <w:tcPr>
            <w:tcW w:w="1322" w:type="dxa"/>
            <w:vMerge w:val="restart"/>
          </w:tcPr>
          <w:p w14:paraId="0AC9FED5" w14:textId="77777777" w:rsidR="00B66F73" w:rsidRDefault="00B66F73" w:rsidP="00A17900">
            <w:pPr>
              <w:spacing w:line="276" w:lineRule="auto"/>
              <w:jc w:val="left"/>
            </w:pPr>
            <w:r>
              <w:rPr>
                <w:rFonts w:hint="eastAsia"/>
              </w:rPr>
              <w:t>C</w:t>
            </w:r>
            <w:r>
              <w:t>heck GO environment setup</w:t>
            </w:r>
          </w:p>
        </w:tc>
        <w:tc>
          <w:tcPr>
            <w:tcW w:w="1376" w:type="dxa"/>
          </w:tcPr>
          <w:p w14:paraId="0241F03F" w14:textId="77777777" w:rsidR="00B66F73" w:rsidRDefault="00B66F73" w:rsidP="00A17900">
            <w:pPr>
              <w:spacing w:line="276" w:lineRule="auto"/>
              <w:jc w:val="left"/>
            </w:pPr>
            <w:r>
              <w:rPr>
                <w:rFonts w:hint="eastAsia"/>
              </w:rPr>
              <w:t>C</w:t>
            </w:r>
            <w:r>
              <w:t>heck go environment setup</w:t>
            </w:r>
          </w:p>
        </w:tc>
        <w:tc>
          <w:tcPr>
            <w:tcW w:w="4861" w:type="dxa"/>
          </w:tcPr>
          <w:p w14:paraId="36AA6393" w14:textId="77777777" w:rsidR="00B66F73" w:rsidRPr="00AD4F18" w:rsidRDefault="00B66F73" w:rsidP="00A17900">
            <w:pPr>
              <w:spacing w:line="276" w:lineRule="auto"/>
              <w:jc w:val="left"/>
            </w:pPr>
            <w:r>
              <w:rPr>
                <w:rFonts w:hint="eastAsia"/>
              </w:rPr>
              <w:t>Command</w:t>
            </w:r>
            <w:r>
              <w:rPr>
                <w:rFonts w:hint="eastAsia"/>
              </w:rPr>
              <w:t>：</w:t>
            </w:r>
            <w:r w:rsidRPr="00CF143C">
              <w:rPr>
                <w:rFonts w:ascii="Consolas" w:hAnsi="Consolas"/>
                <w:sz w:val="20"/>
              </w:rPr>
              <w:t>go env</w:t>
            </w:r>
          </w:p>
        </w:tc>
      </w:tr>
      <w:tr w:rsidR="00B66F73" w14:paraId="0C86437F" w14:textId="77777777" w:rsidTr="00A17900">
        <w:tc>
          <w:tcPr>
            <w:tcW w:w="658" w:type="dxa"/>
            <w:vMerge/>
          </w:tcPr>
          <w:p w14:paraId="361281B4" w14:textId="77777777" w:rsidR="00B66F73" w:rsidRPr="009D2D23" w:rsidRDefault="00B66F73" w:rsidP="00A17900">
            <w:pPr>
              <w:spacing w:line="276" w:lineRule="auto"/>
              <w:jc w:val="left"/>
              <w:rPr>
                <w:b/>
              </w:rPr>
            </w:pPr>
          </w:p>
        </w:tc>
        <w:tc>
          <w:tcPr>
            <w:tcW w:w="1322" w:type="dxa"/>
            <w:vMerge/>
          </w:tcPr>
          <w:p w14:paraId="7F069ADF" w14:textId="77777777" w:rsidR="00B66F73" w:rsidRDefault="00B66F73" w:rsidP="00A17900">
            <w:pPr>
              <w:spacing w:line="276" w:lineRule="auto"/>
              <w:jc w:val="left"/>
            </w:pPr>
          </w:p>
        </w:tc>
        <w:tc>
          <w:tcPr>
            <w:tcW w:w="1376" w:type="dxa"/>
          </w:tcPr>
          <w:p w14:paraId="3B705DF7" w14:textId="77777777" w:rsidR="00B66F73" w:rsidRDefault="00B66F73" w:rsidP="00A17900">
            <w:pPr>
              <w:spacing w:line="276" w:lineRule="auto"/>
              <w:jc w:val="left"/>
            </w:pPr>
            <w:r>
              <w:rPr>
                <w:rFonts w:hint="eastAsia"/>
              </w:rPr>
              <w:t>C</w:t>
            </w:r>
            <w:r>
              <w:t>heck go version</w:t>
            </w:r>
          </w:p>
        </w:tc>
        <w:tc>
          <w:tcPr>
            <w:tcW w:w="4861" w:type="dxa"/>
          </w:tcPr>
          <w:p w14:paraId="60D1976F" w14:textId="77777777" w:rsidR="00B66F73" w:rsidRDefault="00B66F73" w:rsidP="00A17900">
            <w:pPr>
              <w:spacing w:line="276" w:lineRule="auto"/>
              <w:jc w:val="left"/>
            </w:pPr>
            <w:r>
              <w:t>GO version should show 1.9</w:t>
            </w:r>
          </w:p>
          <w:p w14:paraId="63AB5AD5" w14:textId="77777777" w:rsidR="00B66F73" w:rsidRDefault="00B66F73" w:rsidP="00A17900">
            <w:pPr>
              <w:spacing w:line="276" w:lineRule="auto"/>
              <w:jc w:val="left"/>
              <w:rPr>
                <w:rFonts w:ascii="Consolas" w:hAnsi="Consolas"/>
                <w:b/>
              </w:rPr>
            </w:pPr>
            <w:r>
              <w:rPr>
                <w:rFonts w:hint="eastAsia"/>
              </w:rPr>
              <w:t>Command</w:t>
            </w:r>
            <w:r>
              <w:rPr>
                <w:rFonts w:hint="eastAsia"/>
              </w:rPr>
              <w:t>：</w:t>
            </w:r>
            <w:r w:rsidRPr="00247AB2">
              <w:rPr>
                <w:rFonts w:ascii="Consolas" w:hAnsi="Consolas"/>
              </w:rPr>
              <w:t>go version</w:t>
            </w:r>
          </w:p>
          <w:p w14:paraId="3FC89198" w14:textId="77777777" w:rsidR="00B66F73" w:rsidRDefault="00B66F73" w:rsidP="00A17900">
            <w:pPr>
              <w:spacing w:line="276" w:lineRule="auto"/>
              <w:jc w:val="left"/>
            </w:pPr>
          </w:p>
        </w:tc>
      </w:tr>
    </w:tbl>
    <w:p w14:paraId="15D8195C" w14:textId="77777777" w:rsidR="00B66F73" w:rsidRPr="001F00AD" w:rsidRDefault="00B66F73" w:rsidP="00B66F73">
      <w:pPr>
        <w:jc w:val="left"/>
      </w:pPr>
    </w:p>
    <w:bookmarkEnd w:id="84"/>
    <w:bookmarkEnd w:id="85"/>
    <w:p w14:paraId="750308DB" w14:textId="77777777" w:rsidR="00B278B2" w:rsidRDefault="00B278B2" w:rsidP="00A17900"/>
    <w:p w14:paraId="1077A861" w14:textId="77777777" w:rsidR="00B278B2" w:rsidRPr="00B278B2" w:rsidRDefault="00B278B2" w:rsidP="00A17900"/>
    <w:p w14:paraId="08B5531F" w14:textId="5149CEA9" w:rsidR="00C30384" w:rsidRPr="009D3076" w:rsidRDefault="00C30384" w:rsidP="00C30384">
      <w:pPr>
        <w:pStyle w:val="2"/>
        <w:spacing w:before="0" w:after="0"/>
        <w:jc w:val="left"/>
        <w:rPr>
          <w:caps w:val="0"/>
          <w:szCs w:val="21"/>
        </w:rPr>
      </w:pPr>
      <w:bookmarkStart w:id="86" w:name="_Toc522025492"/>
      <w:bookmarkStart w:id="87" w:name="_Toc524367292"/>
      <w:bookmarkStart w:id="88" w:name="_Toc525575463"/>
      <w:bookmarkStart w:id="89" w:name="_Toc525565299"/>
      <w:r>
        <w:rPr>
          <w:rFonts w:hint="eastAsia"/>
          <w:szCs w:val="21"/>
        </w:rPr>
        <w:lastRenderedPageBreak/>
        <w:t>2</w:t>
      </w:r>
      <w:r>
        <w:rPr>
          <w:szCs w:val="21"/>
        </w:rPr>
        <w:t xml:space="preserve">.2 </w:t>
      </w:r>
      <w:bookmarkEnd w:id="86"/>
      <w:r>
        <w:rPr>
          <w:rFonts w:hint="eastAsia"/>
          <w:szCs w:val="21"/>
        </w:rPr>
        <w:t>E</w:t>
      </w:r>
      <w:r>
        <w:rPr>
          <w:szCs w:val="21"/>
        </w:rPr>
        <w:t xml:space="preserve">xample </w:t>
      </w:r>
      <w:r w:rsidR="00116A74">
        <w:rPr>
          <w:szCs w:val="21"/>
        </w:rPr>
        <w:t>S</w:t>
      </w:r>
      <w:r>
        <w:rPr>
          <w:szCs w:val="21"/>
        </w:rPr>
        <w:t>etup</w:t>
      </w:r>
      <w:bookmarkEnd w:id="87"/>
      <w:bookmarkEnd w:id="88"/>
      <w:bookmarkEnd w:id="89"/>
    </w:p>
    <w:p w14:paraId="2F427FBD" w14:textId="57419BEE" w:rsidR="00C30384" w:rsidRPr="00AD4F18" w:rsidRDefault="00C30384" w:rsidP="00C30384">
      <w:pPr>
        <w:spacing w:line="360" w:lineRule="auto"/>
        <w:jc w:val="left"/>
      </w:pPr>
      <w:r>
        <w:t>Unless stated otherwise, press [Enter] after each command.</w:t>
      </w:r>
    </w:p>
    <w:p w14:paraId="252B4755" w14:textId="6237CE9E" w:rsidR="00C30384" w:rsidRPr="00AD4F18" w:rsidRDefault="00C30384" w:rsidP="00C30384">
      <w:pPr>
        <w:numPr>
          <w:ilvl w:val="0"/>
          <w:numId w:val="6"/>
        </w:numPr>
        <w:spacing w:line="276" w:lineRule="auto"/>
        <w:ind w:left="0" w:firstLine="0"/>
        <w:jc w:val="left"/>
      </w:pPr>
      <w:r w:rsidRPr="009D2D23">
        <w:rPr>
          <w:u w:val="single"/>
        </w:rPr>
        <w:t xml:space="preserve">Update apt-get </w:t>
      </w:r>
      <w:r>
        <w:rPr>
          <w:u w:val="single"/>
        </w:rPr>
        <w:t>S</w:t>
      </w:r>
      <w:r w:rsidRPr="009D2D23">
        <w:rPr>
          <w:u w:val="single"/>
        </w:rPr>
        <w:t>ource</w:t>
      </w:r>
      <w:r>
        <w:rPr>
          <w:rFonts w:hint="eastAsia"/>
        </w:rPr>
        <w:t>：</w:t>
      </w:r>
      <w:r>
        <w:br/>
        <w:t xml:space="preserve">Enter the following on the console to get a password prompt, and fill in the password: </w:t>
      </w:r>
      <w:r w:rsidR="005D209E">
        <w:t>‘</w:t>
      </w:r>
      <w:r w:rsidRPr="005A1A4A">
        <w:rPr>
          <w:rFonts w:ascii="Consolas" w:hAnsi="Consolas"/>
        </w:rPr>
        <w:t>sudo apt-get update</w:t>
      </w:r>
      <w:r w:rsidR="005D209E">
        <w:t>’</w:t>
      </w:r>
      <w:r>
        <w:t>. Wait until you see ‘R</w:t>
      </w:r>
      <w:r w:rsidRPr="00AD4F18">
        <w:rPr>
          <w:rFonts w:hint="eastAsia"/>
        </w:rPr>
        <w:t>eading package lists</w:t>
      </w:r>
      <w:r>
        <w:t xml:space="preserve">…Done’, meaning the </w:t>
      </w:r>
      <w:r w:rsidRPr="00AD4F18">
        <w:rPr>
          <w:rFonts w:hint="eastAsia"/>
        </w:rPr>
        <w:t>apt-get</w:t>
      </w:r>
      <w:r>
        <w:t xml:space="preserve"> source is successfully updated.</w:t>
      </w:r>
      <w:r>
        <w:rPr>
          <w:rFonts w:hint="eastAsia"/>
        </w:rPr>
        <w:t xml:space="preserve"> </w:t>
      </w:r>
      <w:r>
        <w:t>Once done (example shown below), proceed to the next step</w:t>
      </w:r>
      <w:r>
        <w:rPr>
          <w:rFonts w:hint="eastAsia"/>
        </w:rPr>
        <w:t>;</w:t>
      </w:r>
    </w:p>
    <w:p w14:paraId="085C6146"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0977CC86" wp14:editId="53EDE787">
                <wp:extent cx="5276088" cy="471482"/>
                <wp:effectExtent l="0" t="0" r="20320" b="19050"/>
                <wp:docPr id="205" name="文本框 205"/>
                <wp:cNvGraphicFramePr/>
                <a:graphic xmlns:a="http://schemas.openxmlformats.org/drawingml/2006/main">
                  <a:graphicData uri="http://schemas.microsoft.com/office/word/2010/wordprocessingShape">
                    <wps:wsp>
                      <wps:cNvSpPr txBox="1"/>
                      <wps:spPr>
                        <a:xfrm>
                          <a:off x="0" y="0"/>
                          <a:ext cx="5276088" cy="471482"/>
                        </a:xfrm>
                        <a:prstGeom prst="rect">
                          <a:avLst/>
                        </a:prstGeom>
                        <a:ln/>
                      </wps:spPr>
                      <wps:style>
                        <a:lnRef idx="3">
                          <a:schemeClr val="lt1"/>
                        </a:lnRef>
                        <a:fillRef idx="1">
                          <a:schemeClr val="dk1"/>
                        </a:fillRef>
                        <a:effectRef idx="1">
                          <a:schemeClr val="dk1"/>
                        </a:effectRef>
                        <a:fontRef idx="minor">
                          <a:schemeClr val="lt1"/>
                        </a:fontRef>
                      </wps:style>
                      <wps:txbx>
                        <w:txbxContent>
                          <w:p w14:paraId="32D48CA0" w14:textId="77777777" w:rsidR="00D03746" w:rsidRPr="00890DBA" w:rsidRDefault="00D03746"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 xml:space="preserve">:~$ </w:t>
                            </w:r>
                            <w:r w:rsidRPr="00890DBA">
                              <w:rPr>
                                <w:color w:val="FFFFFF" w:themeColor="background1"/>
                                <w:sz w:val="20"/>
                              </w:rPr>
                              <w:t>sudo apt-get update</w:t>
                            </w:r>
                          </w:p>
                          <w:p w14:paraId="1F23A70D"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[sudo] password for hpb: </w:t>
                            </w:r>
                          </w:p>
                          <w:p w14:paraId="35CC57CB" w14:textId="77777777" w:rsidR="00D03746" w:rsidRPr="00890DBA" w:rsidRDefault="00D03746" w:rsidP="001948F2">
                            <w:pPr>
                              <w:spacing w:line="240" w:lineRule="exact"/>
                              <w:rPr>
                                <w:color w:val="FFFFFF" w:themeColor="background1"/>
                                <w:sz w:val="20"/>
                              </w:rPr>
                            </w:pPr>
                            <w:r w:rsidRPr="00890DBA">
                              <w:rPr>
                                <w:color w:val="FFFFFF" w:themeColor="background1"/>
                                <w:sz w:val="20"/>
                              </w:rPr>
                              <w:t>Get:1 http://security.ubuntu.com/ubuntu xenial-security InRelease [107 kB]</w:t>
                            </w:r>
                          </w:p>
                          <w:p w14:paraId="7B50D7D1" w14:textId="77777777" w:rsidR="00D03746" w:rsidRPr="00890DBA" w:rsidRDefault="00D03746" w:rsidP="001948F2">
                            <w:pPr>
                              <w:spacing w:line="240" w:lineRule="exact"/>
                              <w:rPr>
                                <w:color w:val="FFFFFF" w:themeColor="background1"/>
                                <w:sz w:val="20"/>
                              </w:rPr>
                            </w:pPr>
                            <w:r w:rsidRPr="00890DBA">
                              <w:rPr>
                                <w:color w:val="FFFFFF" w:themeColor="background1"/>
                                <w:sz w:val="20"/>
                              </w:rPr>
                              <w:t>Hit:2 http://cn.archive.ubuntu.com/ubuntu xenial InRelease</w:t>
                            </w:r>
                          </w:p>
                          <w:p w14:paraId="67745B4B"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Get:3 http://cn.archive.ubuntu.com/ubuntu xenial-updates InRelease [109 kB]        </w:t>
                            </w:r>
                          </w:p>
                          <w:p w14:paraId="75DF3B83" w14:textId="77777777" w:rsidR="00D03746" w:rsidRPr="00890DBA" w:rsidRDefault="00D03746" w:rsidP="001948F2">
                            <w:pPr>
                              <w:spacing w:line="240" w:lineRule="exact"/>
                              <w:rPr>
                                <w:color w:val="FFFFFF" w:themeColor="background1"/>
                                <w:sz w:val="20"/>
                              </w:rPr>
                            </w:pPr>
                            <w:r w:rsidRPr="00890DBA">
                              <w:rPr>
                                <w:color w:val="FFFFFF" w:themeColor="background1"/>
                                <w:sz w:val="20"/>
                              </w:rPr>
                              <w:t>Hit:4 http://cn.archive.ubuntu.com/ubuntu xenial-backports InRelease</w:t>
                            </w:r>
                          </w:p>
                          <w:p w14:paraId="0FFB06AE" w14:textId="77777777" w:rsidR="00D03746" w:rsidRPr="00890DBA" w:rsidRDefault="00D03746" w:rsidP="001948F2">
                            <w:pPr>
                              <w:spacing w:line="240" w:lineRule="exact"/>
                              <w:rPr>
                                <w:color w:val="FFFFFF" w:themeColor="background1"/>
                                <w:sz w:val="20"/>
                              </w:rPr>
                            </w:pPr>
                            <w:r w:rsidRPr="00890DBA">
                              <w:rPr>
                                <w:color w:val="FFFFFF" w:themeColor="background1"/>
                                <w:sz w:val="20"/>
                              </w:rPr>
                              <w:t>Get:5 http://cn.archive.ubuntu.com/ubuntu xenial-updates/main amd64 Packages [839 kB]</w:t>
                            </w:r>
                          </w:p>
                          <w:p w14:paraId="2C3BFEE1" w14:textId="77777777" w:rsidR="00D03746" w:rsidRPr="00890DBA" w:rsidRDefault="00D03746" w:rsidP="001948F2">
                            <w:pPr>
                              <w:spacing w:line="240" w:lineRule="exact"/>
                              <w:rPr>
                                <w:color w:val="FFFFFF" w:themeColor="background1"/>
                                <w:sz w:val="20"/>
                              </w:rPr>
                            </w:pPr>
                            <w:r w:rsidRPr="00890DBA">
                              <w:rPr>
                                <w:color w:val="FFFFFF" w:themeColor="background1"/>
                                <w:sz w:val="20"/>
                              </w:rPr>
                              <w:t>Get:6 http://cn.archive.ubuntu.com/ubuntu xenial-updates/main i386 Packages [757 kB]</w:t>
                            </w:r>
                          </w:p>
                          <w:p w14:paraId="14ADC406" w14:textId="77777777" w:rsidR="00D03746" w:rsidRPr="00890DBA" w:rsidRDefault="00D03746" w:rsidP="001948F2">
                            <w:pPr>
                              <w:spacing w:line="240" w:lineRule="exact"/>
                              <w:rPr>
                                <w:color w:val="FFFFFF" w:themeColor="background1"/>
                                <w:sz w:val="20"/>
                              </w:rPr>
                            </w:pPr>
                            <w:r w:rsidRPr="00890DBA">
                              <w:rPr>
                                <w:color w:val="FFFFFF" w:themeColor="background1"/>
                                <w:sz w:val="20"/>
                              </w:rPr>
                              <w:t>Get:7 http://cn.archive.ubuntu.com/ubuntu xenial-updates/universe amd64 Packages [678 kB]</w:t>
                            </w:r>
                          </w:p>
                          <w:p w14:paraId="6945DC30" w14:textId="77777777" w:rsidR="00D03746" w:rsidRPr="00890DBA" w:rsidRDefault="00D03746" w:rsidP="001948F2">
                            <w:pPr>
                              <w:spacing w:line="240" w:lineRule="exact"/>
                              <w:rPr>
                                <w:color w:val="FFFFFF" w:themeColor="background1"/>
                                <w:sz w:val="20"/>
                              </w:rPr>
                            </w:pPr>
                            <w:r w:rsidRPr="00890DBA">
                              <w:rPr>
                                <w:color w:val="FFFFFF" w:themeColor="background1"/>
                                <w:sz w:val="20"/>
                              </w:rPr>
                              <w:t>Get:8 http://cn.archive.ubuntu.com/ubuntu xenial-updates/universe i386 Packages [620 kB]</w:t>
                            </w:r>
                          </w:p>
                          <w:p w14:paraId="381D1E9D"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D03746" w:rsidRPr="00890DBA" w:rsidRDefault="00D03746" w:rsidP="00C30384">
                            <w:pPr>
                              <w:spacing w:line="240" w:lineRule="exact"/>
                              <w:rPr>
                                <w:color w:val="FFFFFF" w:themeColor="background1"/>
                                <w:sz w:val="20"/>
                              </w:rPr>
                            </w:pPr>
                            <w:r w:rsidRPr="00890DBA">
                              <w:rPr>
                                <w:color w:val="FFFFFF" w:themeColor="background1"/>
                                <w:sz w:val="20"/>
                              </w:rPr>
                              <w:t>Reading package lists...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977CC86" id="文本框 205" o:spid="_x0000_s1032" type="#_x0000_t202" style="width:415.45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" fillcolor="black [3200]" strokecolor="white [3201]" strokeweight="1.5pt">
                <v:textbox style="mso-fit-shape-to-text:t" inset="0,0,0,0">
                  <w:txbxContent>
                    <w:p w14:paraId="32D48CA0" w14:textId="77777777" w:rsidR="00D03746" w:rsidRPr="00890DBA" w:rsidRDefault="00D03746" w:rsidP="001948F2">
                      <w:pPr>
                        <w:spacing w:line="240" w:lineRule="exact"/>
                        <w:rPr>
                          <w:color w:val="FFFFFF" w:themeColor="background1"/>
                          <w:sz w:val="20"/>
                        </w:rPr>
                      </w:pPr>
                      <w:proofErr w:type="spellStart"/>
                      <w:r w:rsidRPr="00890DBA">
                        <w:rPr>
                          <w:color w:val="FFFF00"/>
                          <w:sz w:val="20"/>
                        </w:rPr>
                        <w:t>hpb</w:t>
                      </w:r>
                      <w:proofErr w:type="spellEnd"/>
                      <w:r w:rsidRPr="00890DBA">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890DBA">
                        <w:rPr>
                          <w:color w:val="FFFF00"/>
                          <w:sz w:val="20"/>
                        </w:rPr>
                        <w:t>:~</w:t>
                      </w:r>
                      <w:proofErr w:type="gramEnd"/>
                      <w:r w:rsidRPr="00890DBA">
                        <w:rPr>
                          <w:color w:val="FFFF00"/>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update</w:t>
                      </w:r>
                    </w:p>
                    <w:p w14:paraId="1F23A70D" w14:textId="77777777" w:rsidR="00D03746" w:rsidRPr="00890DBA" w:rsidRDefault="00D03746" w:rsidP="001948F2">
                      <w:pPr>
                        <w:spacing w:line="240" w:lineRule="exact"/>
                        <w:rPr>
                          <w:color w:val="FFFFFF" w:themeColor="background1"/>
                          <w:sz w:val="20"/>
                        </w:rPr>
                      </w:pPr>
                      <w:r w:rsidRPr="00890DBA">
                        <w:rPr>
                          <w:color w:val="FFFFFF" w:themeColor="background1"/>
                          <w:sz w:val="20"/>
                        </w:rPr>
                        <w:t>[</w:t>
                      </w:r>
                      <w:proofErr w:type="spellStart"/>
                      <w:r w:rsidRPr="00890DBA">
                        <w:rPr>
                          <w:color w:val="FFFFFF" w:themeColor="background1"/>
                          <w:sz w:val="20"/>
                        </w:rPr>
                        <w:t>sudo</w:t>
                      </w:r>
                      <w:proofErr w:type="spellEnd"/>
                      <w:r w:rsidRPr="00890DBA">
                        <w:rPr>
                          <w:color w:val="FFFFFF" w:themeColor="background1"/>
                          <w:sz w:val="20"/>
                        </w:rPr>
                        <w:t xml:space="preserve">] password for </w:t>
                      </w:r>
                      <w:proofErr w:type="spellStart"/>
                      <w:r w:rsidRPr="00890DBA">
                        <w:rPr>
                          <w:color w:val="FFFFFF" w:themeColor="background1"/>
                          <w:sz w:val="20"/>
                        </w:rPr>
                        <w:t>hpb</w:t>
                      </w:r>
                      <w:proofErr w:type="spellEnd"/>
                      <w:r w:rsidRPr="00890DBA">
                        <w:rPr>
                          <w:color w:val="FFFFFF" w:themeColor="background1"/>
                          <w:sz w:val="20"/>
                        </w:rPr>
                        <w:t xml:space="preserve">: </w:t>
                      </w:r>
                    </w:p>
                    <w:p w14:paraId="35CC57CB"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Get:1 http://security.ubuntu.com/ubuntu </w:t>
                      </w:r>
                      <w:proofErr w:type="spellStart"/>
                      <w:r w:rsidRPr="00890DBA">
                        <w:rPr>
                          <w:color w:val="FFFFFF" w:themeColor="background1"/>
                          <w:sz w:val="20"/>
                        </w:rPr>
                        <w:t>xenial</w:t>
                      </w:r>
                      <w:proofErr w:type="spellEnd"/>
                      <w:r w:rsidRPr="00890DBA">
                        <w:rPr>
                          <w:color w:val="FFFFFF" w:themeColor="background1"/>
                          <w:sz w:val="20"/>
                        </w:rPr>
                        <w:t xml:space="preserve">-security </w:t>
                      </w:r>
                      <w:proofErr w:type="spellStart"/>
                      <w:r w:rsidRPr="00890DBA">
                        <w:rPr>
                          <w:color w:val="FFFFFF" w:themeColor="background1"/>
                          <w:sz w:val="20"/>
                        </w:rPr>
                        <w:t>InRelease</w:t>
                      </w:r>
                      <w:proofErr w:type="spellEnd"/>
                      <w:r w:rsidRPr="00890DBA">
                        <w:rPr>
                          <w:color w:val="FFFFFF" w:themeColor="background1"/>
                          <w:sz w:val="20"/>
                        </w:rPr>
                        <w:t xml:space="preserve"> [107 kB]</w:t>
                      </w:r>
                    </w:p>
                    <w:p w14:paraId="7B50D7D1"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Hit:2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 </w:t>
                      </w:r>
                      <w:proofErr w:type="spellStart"/>
                      <w:r w:rsidRPr="00890DBA">
                        <w:rPr>
                          <w:color w:val="FFFFFF" w:themeColor="background1"/>
                          <w:sz w:val="20"/>
                        </w:rPr>
                        <w:t>InRelease</w:t>
                      </w:r>
                      <w:proofErr w:type="spellEnd"/>
                    </w:p>
                    <w:p w14:paraId="67745B4B"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Get:3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-updates </w:t>
                      </w:r>
                      <w:proofErr w:type="spellStart"/>
                      <w:r w:rsidRPr="00890DBA">
                        <w:rPr>
                          <w:color w:val="FFFFFF" w:themeColor="background1"/>
                          <w:sz w:val="20"/>
                        </w:rPr>
                        <w:t>InRelease</w:t>
                      </w:r>
                      <w:proofErr w:type="spellEnd"/>
                      <w:r w:rsidRPr="00890DBA">
                        <w:rPr>
                          <w:color w:val="FFFFFF" w:themeColor="background1"/>
                          <w:sz w:val="20"/>
                        </w:rPr>
                        <w:t xml:space="preserve"> [109 kB]        </w:t>
                      </w:r>
                    </w:p>
                    <w:p w14:paraId="75DF3B83"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Hit:4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-backports </w:t>
                      </w:r>
                      <w:proofErr w:type="spellStart"/>
                      <w:r w:rsidRPr="00890DBA">
                        <w:rPr>
                          <w:color w:val="FFFFFF" w:themeColor="background1"/>
                          <w:sz w:val="20"/>
                        </w:rPr>
                        <w:t>InRelease</w:t>
                      </w:r>
                      <w:proofErr w:type="spellEnd"/>
                    </w:p>
                    <w:p w14:paraId="0FFB06AE"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Get:5 http://cn.archive.ubuntu.com/ubuntu </w:t>
                      </w:r>
                      <w:proofErr w:type="spellStart"/>
                      <w:r w:rsidRPr="00890DBA">
                        <w:rPr>
                          <w:color w:val="FFFFFF" w:themeColor="background1"/>
                          <w:sz w:val="20"/>
                        </w:rPr>
                        <w:t>xenial</w:t>
                      </w:r>
                      <w:proofErr w:type="spellEnd"/>
                      <w:r w:rsidRPr="00890DBA">
                        <w:rPr>
                          <w:color w:val="FFFFFF" w:themeColor="background1"/>
                          <w:sz w:val="20"/>
                        </w:rPr>
                        <w:t>-updates/main amd64 Packages [839 kB]</w:t>
                      </w:r>
                    </w:p>
                    <w:p w14:paraId="2C3BFEE1"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Get:6 http://cn.archive.ubuntu.com/ubuntu </w:t>
                      </w:r>
                      <w:proofErr w:type="spellStart"/>
                      <w:r w:rsidRPr="00890DBA">
                        <w:rPr>
                          <w:color w:val="FFFFFF" w:themeColor="background1"/>
                          <w:sz w:val="20"/>
                        </w:rPr>
                        <w:t>xenial</w:t>
                      </w:r>
                      <w:proofErr w:type="spellEnd"/>
                      <w:r w:rsidRPr="00890DBA">
                        <w:rPr>
                          <w:color w:val="FFFFFF" w:themeColor="background1"/>
                          <w:sz w:val="20"/>
                        </w:rPr>
                        <w:t>-updates/main i386 Packages [757 kB]</w:t>
                      </w:r>
                    </w:p>
                    <w:p w14:paraId="14ADC406"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Get:7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amd64 Packages [678 kB]</w:t>
                      </w:r>
                    </w:p>
                    <w:p w14:paraId="6945DC30"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Get:8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i386 Packages [620 kB]</w:t>
                      </w:r>
                    </w:p>
                    <w:p w14:paraId="381D1E9D"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D03746" w:rsidRPr="00890DBA" w:rsidRDefault="00D03746" w:rsidP="00C30384">
                      <w:pPr>
                        <w:spacing w:line="240" w:lineRule="exact"/>
                        <w:rPr>
                          <w:color w:val="FFFFFF" w:themeColor="background1"/>
                          <w:sz w:val="20"/>
                        </w:rPr>
                      </w:pPr>
                      <w:r w:rsidRPr="00890DBA">
                        <w:rPr>
                          <w:color w:val="FFFFFF" w:themeColor="background1"/>
                          <w:sz w:val="20"/>
                        </w:rPr>
                        <w:t>Reading package lists... Done</w:t>
                      </w:r>
                    </w:p>
                  </w:txbxContent>
                </v:textbox>
                <w10:anchorlock/>
              </v:shape>
            </w:pict>
          </mc:Fallback>
        </mc:AlternateContent>
      </w:r>
    </w:p>
    <w:p w14:paraId="5B0C624A" w14:textId="11FE6854" w:rsidR="00C30384" w:rsidRPr="00AD4F18" w:rsidRDefault="00C30384" w:rsidP="00C30384">
      <w:pPr>
        <w:pStyle w:val="a3"/>
        <w:numPr>
          <w:ilvl w:val="0"/>
          <w:numId w:val="6"/>
        </w:numPr>
        <w:spacing w:line="276" w:lineRule="auto"/>
        <w:ind w:left="0" w:firstLineChars="0" w:firstLine="0"/>
        <w:jc w:val="left"/>
      </w:pPr>
      <w:r w:rsidRPr="0030543A">
        <w:rPr>
          <w:u w:val="single"/>
        </w:rPr>
        <w:t>Setup GIT</w:t>
      </w:r>
      <w:r w:rsidRPr="0030543A">
        <w:rPr>
          <w:u w:val="single"/>
        </w:rPr>
        <w:br/>
      </w:r>
      <w:r>
        <w:rPr>
          <w:rFonts w:hint="eastAsia"/>
        </w:rPr>
        <w:t>E</w:t>
      </w:r>
      <w:r>
        <w:t>nter</w:t>
      </w:r>
      <w:r w:rsidRPr="00AD4F18">
        <w:rPr>
          <w:rFonts w:hint="eastAsia"/>
        </w:rPr>
        <w:t xml:space="preserve"> </w:t>
      </w:r>
      <w:r>
        <w:t>‘</w:t>
      </w:r>
      <w:r w:rsidR="001948F2" w:rsidRPr="00374361">
        <w:rPr>
          <w:rFonts w:ascii="Consolas" w:hAnsi="Consolas"/>
          <w:b/>
        </w:rPr>
        <w:t>sudo apt-get install -y git</w:t>
      </w:r>
      <w:r>
        <w:t>’</w:t>
      </w:r>
      <w:r w:rsidRPr="00AD4F18">
        <w:rPr>
          <w:rFonts w:hint="eastAsia"/>
        </w:rPr>
        <w:t>，</w:t>
      </w:r>
      <w:r>
        <w:rPr>
          <w:rFonts w:hint="eastAsia"/>
        </w:rPr>
        <w:t>w</w:t>
      </w:r>
      <w:r>
        <w:t>ait until you see the notes (example below) suggesting ‘git’ has been successfully set up, then proceed to the next step</w:t>
      </w:r>
      <w:r>
        <w:rPr>
          <w:rFonts w:hint="eastAsia"/>
        </w:rPr>
        <w:t>;</w:t>
      </w:r>
    </w:p>
    <w:p w14:paraId="0523A301"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68D7FE62" wp14:editId="4146D55C">
                <wp:extent cx="5276088" cy="1847850"/>
                <wp:effectExtent l="0" t="0" r="20320" b="19050"/>
                <wp:docPr id="206" name="文本框 206"/>
                <wp:cNvGraphicFramePr/>
                <a:graphic xmlns:a="http://schemas.openxmlformats.org/drawingml/2006/main">
                  <a:graphicData uri="http://schemas.microsoft.com/office/word/2010/wordprocessingShape">
                    <wps:wsp>
                      <wps:cNvSpPr txBox="1"/>
                      <wps:spPr>
                        <a:xfrm>
                          <a:off x="0" y="0"/>
                          <a:ext cx="5276088"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D157E" w14:textId="77777777" w:rsidR="00D03746" w:rsidRPr="00890DBA" w:rsidRDefault="00D03746"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sudo apt-get install -y git</w:t>
                            </w:r>
                          </w:p>
                          <w:p w14:paraId="7F1E25FC" w14:textId="77777777" w:rsidR="00D03746" w:rsidRPr="00890DBA" w:rsidRDefault="00D03746"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D03746" w:rsidRPr="00890DBA" w:rsidRDefault="00D03746"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D03746" w:rsidRPr="00890DBA" w:rsidRDefault="00D03746"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  git-man liberror-perl</w:t>
                            </w:r>
                          </w:p>
                          <w:p w14:paraId="0048C7C4" w14:textId="77777777" w:rsidR="00D03746" w:rsidRPr="00890DBA" w:rsidRDefault="00D03746" w:rsidP="001948F2">
                            <w:pPr>
                              <w:spacing w:line="240" w:lineRule="exact"/>
                              <w:rPr>
                                <w:color w:val="FFFFFF" w:themeColor="background1"/>
                                <w:sz w:val="20"/>
                              </w:rPr>
                            </w:pPr>
                            <w:r>
                              <w:rPr>
                                <w:color w:val="FFFFFF" w:themeColor="background1"/>
                                <w:sz w:val="20"/>
                              </w:rPr>
                              <w:t>…….</w:t>
                            </w:r>
                          </w:p>
                          <w:p w14:paraId="03244A5A" w14:textId="77777777" w:rsidR="00D03746" w:rsidRPr="00890DBA" w:rsidRDefault="00D03746"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D03746" w:rsidRPr="00890DBA" w:rsidRDefault="00D03746" w:rsidP="001948F2">
                            <w:pPr>
                              <w:spacing w:line="240" w:lineRule="exact"/>
                              <w:rPr>
                                <w:color w:val="FFFFFF" w:themeColor="background1"/>
                                <w:sz w:val="20"/>
                              </w:rPr>
                            </w:pPr>
                            <w:r w:rsidRPr="00890DBA">
                              <w:rPr>
                                <w:color w:val="FFFFFF" w:themeColor="background1"/>
                                <w:sz w:val="20"/>
                              </w:rPr>
                              <w:t>Processing triggers for man-db (2.7.5-1) ...</w:t>
                            </w:r>
                          </w:p>
                          <w:p w14:paraId="4E66E713" w14:textId="77777777" w:rsidR="00D03746" w:rsidRPr="00890DBA" w:rsidRDefault="00D03746" w:rsidP="001948F2">
                            <w:pPr>
                              <w:spacing w:line="240" w:lineRule="exact"/>
                              <w:rPr>
                                <w:color w:val="FFFFFF" w:themeColor="background1"/>
                                <w:sz w:val="20"/>
                              </w:rPr>
                            </w:pPr>
                            <w:r w:rsidRPr="00890DBA">
                              <w:rPr>
                                <w:color w:val="FFFFFF" w:themeColor="background1"/>
                                <w:sz w:val="20"/>
                              </w:rPr>
                              <w:t>Setting up liberror-perl (0.17-1.2) ...</w:t>
                            </w:r>
                          </w:p>
                          <w:p w14:paraId="5CBB9FE0" w14:textId="77777777" w:rsidR="00D03746" w:rsidRPr="00890DBA" w:rsidRDefault="00D03746"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D03746" w:rsidRPr="00890DBA" w:rsidRDefault="00D03746"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D03746" w:rsidRPr="00890DBA" w:rsidRDefault="00D03746"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8D7FE62" id="文本框 206" o:spid="_x0000_s1033" type="#_x0000_t202" style="width:415.4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" fillcolor="black [3200]" strokecolor="white [3201]" strokeweight="1.5pt">
                <v:textbox style="mso-fit-shape-to-text:t" inset="0,0,0,0">
                  <w:txbxContent>
                    <w:p w14:paraId="04AD157E" w14:textId="77777777" w:rsidR="00D03746" w:rsidRPr="00890DBA" w:rsidRDefault="00D03746" w:rsidP="001948F2">
                      <w:pPr>
                        <w:spacing w:line="240" w:lineRule="exact"/>
                        <w:rPr>
                          <w:color w:val="FFFFFF" w:themeColor="background1"/>
                          <w:sz w:val="20"/>
                        </w:rPr>
                      </w:pPr>
                      <w:proofErr w:type="spellStart"/>
                      <w:r w:rsidRPr="00890DBA">
                        <w:rPr>
                          <w:color w:val="FFFF00"/>
                          <w:sz w:val="20"/>
                        </w:rPr>
                        <w:t>hpb</w:t>
                      </w:r>
                      <w:proofErr w:type="spellEnd"/>
                      <w:r w:rsidRPr="00890DBA">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890DBA">
                        <w:rPr>
                          <w:color w:val="FFFF00"/>
                          <w:sz w:val="20"/>
                        </w:rPr>
                        <w:t>:~</w:t>
                      </w:r>
                      <w:proofErr w:type="gramEnd"/>
                      <w:r w:rsidRPr="00890DBA">
                        <w:rPr>
                          <w:color w:val="FFFF00"/>
                          <w:sz w:val="20"/>
                        </w:rPr>
                        <w:t>$</w:t>
                      </w:r>
                      <w:r w:rsidRPr="00890DBA">
                        <w:rPr>
                          <w:color w:val="FFFFFF" w:themeColor="background1"/>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install -y git</w:t>
                      </w:r>
                    </w:p>
                    <w:p w14:paraId="7F1E25FC" w14:textId="77777777" w:rsidR="00D03746" w:rsidRPr="00890DBA" w:rsidRDefault="00D03746"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D03746" w:rsidRPr="00890DBA" w:rsidRDefault="00D03746"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D03746" w:rsidRPr="00890DBA" w:rsidRDefault="00D03746"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  git-man </w:t>
                      </w:r>
                      <w:proofErr w:type="spellStart"/>
                      <w:r w:rsidRPr="00890DBA">
                        <w:rPr>
                          <w:color w:val="FFFFFF" w:themeColor="background1"/>
                          <w:sz w:val="20"/>
                        </w:rPr>
                        <w:t>liberror-perl</w:t>
                      </w:r>
                      <w:proofErr w:type="spellEnd"/>
                    </w:p>
                    <w:p w14:paraId="0048C7C4" w14:textId="77777777" w:rsidR="00D03746" w:rsidRPr="00890DBA" w:rsidRDefault="00D03746" w:rsidP="001948F2">
                      <w:pPr>
                        <w:spacing w:line="240" w:lineRule="exact"/>
                        <w:rPr>
                          <w:color w:val="FFFFFF" w:themeColor="background1"/>
                          <w:sz w:val="20"/>
                        </w:rPr>
                      </w:pPr>
                      <w:r>
                        <w:rPr>
                          <w:color w:val="FFFFFF" w:themeColor="background1"/>
                          <w:sz w:val="20"/>
                        </w:rPr>
                        <w:t>…….</w:t>
                      </w:r>
                    </w:p>
                    <w:p w14:paraId="03244A5A" w14:textId="77777777" w:rsidR="00D03746" w:rsidRPr="00890DBA" w:rsidRDefault="00D03746"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D03746" w:rsidRPr="00890DBA" w:rsidRDefault="00D03746" w:rsidP="001948F2">
                      <w:pPr>
                        <w:spacing w:line="240" w:lineRule="exact"/>
                        <w:rPr>
                          <w:color w:val="FFFFFF" w:themeColor="background1"/>
                          <w:sz w:val="20"/>
                        </w:rPr>
                      </w:pPr>
                      <w:r w:rsidRPr="00890DBA">
                        <w:rPr>
                          <w:color w:val="FFFFFF" w:themeColor="background1"/>
                          <w:sz w:val="20"/>
                        </w:rPr>
                        <w:t>Processing triggers for man-</w:t>
                      </w:r>
                      <w:proofErr w:type="spellStart"/>
                      <w:r w:rsidRPr="00890DBA">
                        <w:rPr>
                          <w:color w:val="FFFFFF" w:themeColor="background1"/>
                          <w:sz w:val="20"/>
                        </w:rPr>
                        <w:t>db</w:t>
                      </w:r>
                      <w:proofErr w:type="spellEnd"/>
                      <w:r w:rsidRPr="00890DBA">
                        <w:rPr>
                          <w:color w:val="FFFFFF" w:themeColor="background1"/>
                          <w:sz w:val="20"/>
                        </w:rPr>
                        <w:t xml:space="preserve"> (2.7.5-1) ...</w:t>
                      </w:r>
                    </w:p>
                    <w:p w14:paraId="4E66E713" w14:textId="77777777" w:rsidR="00D03746" w:rsidRPr="00890DBA" w:rsidRDefault="00D03746" w:rsidP="001948F2">
                      <w:pPr>
                        <w:spacing w:line="240" w:lineRule="exact"/>
                        <w:rPr>
                          <w:color w:val="FFFFFF" w:themeColor="background1"/>
                          <w:sz w:val="20"/>
                        </w:rPr>
                      </w:pPr>
                      <w:r w:rsidRPr="00890DBA">
                        <w:rPr>
                          <w:color w:val="FFFFFF" w:themeColor="background1"/>
                          <w:sz w:val="20"/>
                        </w:rPr>
                        <w:t xml:space="preserve">Setting up </w:t>
                      </w:r>
                      <w:proofErr w:type="spellStart"/>
                      <w:r w:rsidRPr="00890DBA">
                        <w:rPr>
                          <w:color w:val="FFFFFF" w:themeColor="background1"/>
                          <w:sz w:val="20"/>
                        </w:rPr>
                        <w:t>liberror-perl</w:t>
                      </w:r>
                      <w:proofErr w:type="spellEnd"/>
                      <w:r w:rsidRPr="00890DBA">
                        <w:rPr>
                          <w:color w:val="FFFFFF" w:themeColor="background1"/>
                          <w:sz w:val="20"/>
                        </w:rPr>
                        <w:t xml:space="preserve"> (0.17-1.2) ...</w:t>
                      </w:r>
                    </w:p>
                    <w:p w14:paraId="5CBB9FE0" w14:textId="77777777" w:rsidR="00D03746" w:rsidRPr="00890DBA" w:rsidRDefault="00D03746"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D03746" w:rsidRPr="00890DBA" w:rsidRDefault="00D03746"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D03746" w:rsidRPr="00890DBA" w:rsidRDefault="00D03746" w:rsidP="00C30384">
                      <w:pPr>
                        <w:spacing w:line="240" w:lineRule="exact"/>
                        <w:rPr>
                          <w:color w:val="FFFFFF" w:themeColor="background1"/>
                          <w:sz w:val="20"/>
                        </w:rPr>
                      </w:pPr>
                    </w:p>
                  </w:txbxContent>
                </v:textbox>
                <w10:anchorlock/>
              </v:shape>
            </w:pict>
          </mc:Fallback>
        </mc:AlternateContent>
      </w:r>
    </w:p>
    <w:p w14:paraId="433102FA" w14:textId="439A0296" w:rsidR="00C30384" w:rsidRDefault="00C30384" w:rsidP="00C30384">
      <w:pPr>
        <w:pStyle w:val="a3"/>
        <w:numPr>
          <w:ilvl w:val="0"/>
          <w:numId w:val="6"/>
        </w:numPr>
        <w:spacing w:line="276" w:lineRule="auto"/>
        <w:ind w:left="0" w:firstLineChars="0" w:firstLine="0"/>
        <w:jc w:val="left"/>
      </w:pPr>
      <w:r w:rsidRPr="0030543A">
        <w:rPr>
          <w:u w:val="single"/>
        </w:rPr>
        <w:t>Install</w:t>
      </w:r>
      <w:r>
        <w:rPr>
          <w:u w:val="single"/>
        </w:rPr>
        <w:t xml:space="preserve"> </w:t>
      </w:r>
      <w:r w:rsidRPr="0030543A">
        <w:rPr>
          <w:u w:val="single"/>
        </w:rPr>
        <w:t>Go</w:t>
      </w:r>
      <w:r w:rsidRPr="0030543A">
        <w:rPr>
          <w:u w:val="single"/>
        </w:rPr>
        <w:br/>
      </w:r>
      <w:r>
        <w:rPr>
          <w:rFonts w:hint="eastAsia"/>
        </w:rPr>
        <w:t>E</w:t>
      </w:r>
      <w:r>
        <w:t xml:space="preserve">nter </w:t>
      </w:r>
      <w:r w:rsidR="009F5715">
        <w:t>‘</w:t>
      </w:r>
      <w:r w:rsidRPr="000E1386">
        <w:rPr>
          <w:rFonts w:ascii="Consolas" w:hAnsi="Consolas"/>
          <w:b/>
        </w:rPr>
        <w:t>sudo apt-get install –y</w:t>
      </w:r>
      <w:r w:rsidRPr="000E1386">
        <w:rPr>
          <w:rFonts w:ascii="Consolas" w:hAnsi="Consolas"/>
        </w:rPr>
        <w:t xml:space="preserve"> </w:t>
      </w:r>
      <w:r w:rsidRPr="000E1386">
        <w:rPr>
          <w:rFonts w:ascii="Consolas" w:hAnsi="Consolas"/>
          <w:i/>
        </w:rPr>
        <w:t>golang-1.9</w:t>
      </w:r>
      <w:r w:rsidR="009F5715">
        <w:t>’</w:t>
      </w:r>
      <w:r>
        <w:t>, wait until you see ‘Setting up ………’ suggesting the download</w:t>
      </w:r>
      <w:r w:rsidR="001948F2">
        <w:t xml:space="preserve"> and installation</w:t>
      </w:r>
      <w:r>
        <w:t xml:space="preserve"> is successful, then proceed to the next step</w:t>
      </w:r>
      <w:r>
        <w:rPr>
          <w:rFonts w:hint="eastAsia"/>
        </w:rPr>
        <w:t>;</w:t>
      </w:r>
    </w:p>
    <w:p w14:paraId="4A4C11B4" w14:textId="77777777" w:rsidR="00C30384" w:rsidRDefault="00C30384" w:rsidP="00C30384">
      <w:pPr>
        <w:spacing w:line="276" w:lineRule="auto"/>
        <w:jc w:val="left"/>
      </w:pPr>
      <w:r>
        <w:rPr>
          <w:rFonts w:hint="eastAsia"/>
          <w:noProof/>
        </w:rPr>
        <mc:AlternateContent>
          <mc:Choice Requires="wps">
            <w:drawing>
              <wp:inline distT="0" distB="0" distL="0" distR="0" wp14:anchorId="55740981" wp14:editId="5F9D86F5">
                <wp:extent cx="5276088" cy="1805676"/>
                <wp:effectExtent l="0" t="0" r="20320" b="19050"/>
                <wp:docPr id="207" name="文本框 207"/>
                <wp:cNvGraphicFramePr/>
                <a:graphic xmlns:a="http://schemas.openxmlformats.org/drawingml/2006/main">
                  <a:graphicData uri="http://schemas.microsoft.com/office/word/2010/wordprocessingShape">
                    <wps:wsp>
                      <wps:cNvSpPr txBox="1"/>
                      <wps:spPr>
                        <a:xfrm>
                          <a:off x="0" y="0"/>
                          <a:ext cx="5276088" cy="1805676"/>
                        </a:xfrm>
                        <a:prstGeom prst="rect">
                          <a:avLst/>
                        </a:prstGeom>
                        <a:ln/>
                      </wps:spPr>
                      <wps:style>
                        <a:lnRef idx="3">
                          <a:schemeClr val="lt1"/>
                        </a:lnRef>
                        <a:fillRef idx="1">
                          <a:schemeClr val="dk1"/>
                        </a:fillRef>
                        <a:effectRef idx="1">
                          <a:schemeClr val="dk1"/>
                        </a:effectRef>
                        <a:fontRef idx="minor">
                          <a:schemeClr val="lt1"/>
                        </a:fontRef>
                      </wps:style>
                      <wps:txbx>
                        <w:txbxContent>
                          <w:p w14:paraId="16B7635E" w14:textId="77777777" w:rsidR="00D03746" w:rsidRPr="00B423BF" w:rsidRDefault="00D03746" w:rsidP="00A8270A">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sudo apt-get install -y golang-1.9</w:t>
                            </w:r>
                          </w:p>
                          <w:p w14:paraId="146BB9BC" w14:textId="77777777" w:rsidR="00D03746" w:rsidRPr="00B423BF" w:rsidRDefault="00D03746"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D03746" w:rsidRPr="00B423BF" w:rsidRDefault="00D03746"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D03746" w:rsidRPr="00B423BF" w:rsidRDefault="00D03746"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D03746" w:rsidRPr="00B423BF" w:rsidRDefault="00D03746" w:rsidP="00A8270A">
                            <w:pPr>
                              <w:spacing w:line="240" w:lineRule="exact"/>
                              <w:rPr>
                                <w:color w:val="FFFFFF" w:themeColor="background1"/>
                                <w:sz w:val="20"/>
                              </w:rPr>
                            </w:pPr>
                            <w:r>
                              <w:rPr>
                                <w:color w:val="FFFFFF" w:themeColor="background1"/>
                                <w:sz w:val="20"/>
                              </w:rPr>
                              <w:t>……</w:t>
                            </w:r>
                          </w:p>
                          <w:p w14:paraId="28FF8B61" w14:textId="77777777" w:rsidR="00D03746" w:rsidRPr="00B423BF" w:rsidRDefault="00D03746"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D03746" w:rsidRPr="00B423BF" w:rsidRDefault="00D03746"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740981" id="文本框 207" o:spid="_x0000_s1034" type="#_x0000_t202" style="width:415.45pt;height:1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" fillcolor="black [3200]" strokecolor="white [3201]" strokeweight="1.5pt">
                <v:textbox style="mso-fit-shape-to-text:t" inset="0,0,0,0">
                  <w:txbxContent>
                    <w:p w14:paraId="16B7635E" w14:textId="77777777" w:rsidR="00D03746" w:rsidRPr="00B423BF" w:rsidRDefault="00D03746" w:rsidP="00A8270A">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apt-get install -y golang-1.9</w:t>
                      </w:r>
                    </w:p>
                    <w:p w14:paraId="146BB9BC" w14:textId="77777777" w:rsidR="00D03746" w:rsidRPr="00B423BF" w:rsidRDefault="00D03746"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D03746" w:rsidRPr="00B423BF" w:rsidRDefault="00D03746"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D03746" w:rsidRPr="00B423BF" w:rsidRDefault="00D03746"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D03746" w:rsidRPr="00B423BF" w:rsidRDefault="00D03746" w:rsidP="00A8270A">
                      <w:pPr>
                        <w:spacing w:line="240" w:lineRule="exact"/>
                        <w:rPr>
                          <w:color w:val="FFFFFF" w:themeColor="background1"/>
                          <w:sz w:val="20"/>
                        </w:rPr>
                      </w:pPr>
                      <w:r>
                        <w:rPr>
                          <w:color w:val="FFFFFF" w:themeColor="background1"/>
                          <w:sz w:val="20"/>
                        </w:rPr>
                        <w:t>……</w:t>
                      </w:r>
                    </w:p>
                    <w:p w14:paraId="28FF8B61" w14:textId="77777777" w:rsidR="00D03746" w:rsidRPr="00B423BF" w:rsidRDefault="00D03746"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D03746" w:rsidRPr="00B423BF" w:rsidRDefault="00D03746"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v:textbox>
                <w10:anchorlock/>
              </v:shape>
            </w:pict>
          </mc:Fallback>
        </mc:AlternateContent>
      </w:r>
    </w:p>
    <w:p w14:paraId="634FFAE8" w14:textId="7B9E7B1B" w:rsidR="00C30384" w:rsidRPr="00AD4F18" w:rsidRDefault="00C30384" w:rsidP="00CF143C">
      <w:pPr>
        <w:pStyle w:val="a3"/>
        <w:numPr>
          <w:ilvl w:val="0"/>
          <w:numId w:val="6"/>
        </w:numPr>
        <w:tabs>
          <w:tab w:val="left" w:pos="0"/>
        </w:tabs>
        <w:spacing w:line="276" w:lineRule="auto"/>
        <w:ind w:left="0" w:firstLineChars="0" w:firstLine="0"/>
        <w:jc w:val="left"/>
      </w:pPr>
      <w:r w:rsidRPr="005D66B6">
        <w:rPr>
          <w:u w:val="single"/>
        </w:rPr>
        <w:t>Go to ‘profile’</w:t>
      </w:r>
      <w:r w:rsidRPr="00BF63BF">
        <w:rPr>
          <w:u w:val="single"/>
        </w:rPr>
        <w:br/>
      </w:r>
      <w:r>
        <w:rPr>
          <w:rFonts w:hint="eastAsia"/>
        </w:rPr>
        <w:t>E</w:t>
      </w:r>
      <w:r>
        <w:t>nter</w:t>
      </w:r>
      <w:r w:rsidRPr="00AD4F18">
        <w:rPr>
          <w:rFonts w:hint="eastAsia"/>
        </w:rPr>
        <w:t xml:space="preserve"> </w:t>
      </w:r>
      <w:r w:rsidR="00C9653F">
        <w:t>‘</w:t>
      </w:r>
      <w:r w:rsidRPr="00BF63BF">
        <w:rPr>
          <w:rFonts w:ascii="Consolas" w:hAnsi="Consolas"/>
        </w:rPr>
        <w:t>sudo vi /etc/profile</w:t>
      </w:r>
      <w:r w:rsidR="00C9653F">
        <w:t>’</w:t>
      </w:r>
      <w:r>
        <w:rPr>
          <w:rFonts w:hint="eastAsia"/>
        </w:rPr>
        <w:t xml:space="preserve"> </w:t>
      </w:r>
      <w:r>
        <w:t>and then enter password as prompted</w:t>
      </w:r>
      <w:r>
        <w:rPr>
          <w:rFonts w:hint="eastAsia"/>
        </w:rPr>
        <w:t>;</w:t>
      </w:r>
      <w:r w:rsidRPr="00AD4F18">
        <w:br/>
      </w:r>
      <w:r>
        <w:rPr>
          <w:rFonts w:hint="eastAsia"/>
          <w:noProof/>
        </w:rPr>
        <mc:AlternateContent>
          <mc:Choice Requires="wps">
            <w:drawing>
              <wp:inline distT="0" distB="0" distL="0" distR="0" wp14:anchorId="394F50D4" wp14:editId="32DC971A">
                <wp:extent cx="5276088" cy="1795116"/>
                <wp:effectExtent l="0" t="0" r="20320" b="19050"/>
                <wp:docPr id="208" name="文本框 208"/>
                <wp:cNvGraphicFramePr/>
                <a:graphic xmlns:a="http://schemas.openxmlformats.org/drawingml/2006/main">
                  <a:graphicData uri="http://schemas.microsoft.com/office/word/2010/wordprocessingShape">
                    <wps:wsp>
                      <wps:cNvSpPr txBox="1"/>
                      <wps:spPr>
                        <a:xfrm>
                          <a:off x="0" y="0"/>
                          <a:ext cx="5276088" cy="1795116"/>
                        </a:xfrm>
                        <a:prstGeom prst="rect">
                          <a:avLst/>
                        </a:prstGeom>
                        <a:ln/>
                      </wps:spPr>
                      <wps:style>
                        <a:lnRef idx="3">
                          <a:schemeClr val="lt1"/>
                        </a:lnRef>
                        <a:fillRef idx="1">
                          <a:schemeClr val="dk1"/>
                        </a:fillRef>
                        <a:effectRef idx="1">
                          <a:schemeClr val="dk1"/>
                        </a:effectRef>
                        <a:fontRef idx="minor">
                          <a:schemeClr val="lt1"/>
                        </a:fontRef>
                      </wps:style>
                      <wps:txbx>
                        <w:txbxContent>
                          <w:p w14:paraId="77BF75A9" w14:textId="077E73C5" w:rsidR="00D03746" w:rsidRPr="00B423BF" w:rsidRDefault="00D03746"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94F50D4" id="文本框 208" o:spid="_x0000_s1035" type="#_x0000_t202" style="width:415.4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" fillcolor="black [3200]" strokecolor="white [3201]" strokeweight="1.5pt">
                <v:textbox style="mso-fit-shape-to-text:t" inset="0,0,0,0">
                  <w:txbxContent>
                    <w:p w14:paraId="77BF75A9" w14:textId="077E73C5" w:rsidR="00D03746" w:rsidRPr="00B423BF" w:rsidRDefault="00D03746"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/profile</w:t>
                      </w:r>
                    </w:p>
                  </w:txbxContent>
                </v:textbox>
                <w10:anchorlock/>
              </v:shape>
            </w:pict>
          </mc:Fallback>
        </mc:AlternateContent>
      </w:r>
    </w:p>
    <w:p w14:paraId="627AEF41" w14:textId="77777777" w:rsidR="00B278B2" w:rsidRPr="00A17900" w:rsidRDefault="00B278B2" w:rsidP="00A17900">
      <w:pPr>
        <w:spacing w:line="276" w:lineRule="auto"/>
        <w:jc w:val="left"/>
        <w:rPr>
          <w:u w:val="single"/>
        </w:rPr>
      </w:pPr>
    </w:p>
    <w:p w14:paraId="0CAE65EE" w14:textId="3F2C57A6" w:rsidR="006A564D" w:rsidRPr="00CF143C" w:rsidRDefault="006A564D" w:rsidP="00CF143C">
      <w:pPr>
        <w:pStyle w:val="a3"/>
        <w:numPr>
          <w:ilvl w:val="0"/>
          <w:numId w:val="6"/>
        </w:numPr>
        <w:spacing w:line="276" w:lineRule="auto"/>
        <w:ind w:firstLineChars="0"/>
        <w:jc w:val="left"/>
        <w:rPr>
          <w:u w:val="single"/>
        </w:rPr>
      </w:pPr>
      <w:r w:rsidRPr="002D0062">
        <w:rPr>
          <w:u w:val="single"/>
        </w:rPr>
        <w:lastRenderedPageBreak/>
        <w:t xml:space="preserve">Set </w:t>
      </w:r>
      <w:r>
        <w:rPr>
          <w:u w:val="single"/>
        </w:rPr>
        <w:t>E</w:t>
      </w:r>
      <w:r w:rsidRPr="002D0062">
        <w:rPr>
          <w:u w:val="single"/>
        </w:rPr>
        <w:t xml:space="preserve">nvironment </w:t>
      </w:r>
      <w:r>
        <w:rPr>
          <w:u w:val="single"/>
        </w:rPr>
        <w:t>V</w:t>
      </w:r>
      <w:r w:rsidRPr="002D0062">
        <w:rPr>
          <w:u w:val="single"/>
        </w:rPr>
        <w:t>ariables</w:t>
      </w:r>
    </w:p>
    <w:p w14:paraId="0E59924A" w14:textId="43B3199E" w:rsidR="00C30384" w:rsidRPr="000E1386" w:rsidRDefault="00C30384" w:rsidP="00C30384">
      <w:pPr>
        <w:pStyle w:val="a3"/>
        <w:spacing w:line="276" w:lineRule="auto"/>
        <w:ind w:firstLineChars="0" w:firstLine="0"/>
        <w:jc w:val="left"/>
        <w:rPr>
          <w:rFonts w:ascii="Consolas" w:hAnsi="Consolas"/>
        </w:rPr>
      </w:pPr>
      <w:r>
        <w:t>Move your pointer to the final line, press the [</w:t>
      </w:r>
      <w:r w:rsidRPr="000E1386">
        <w:rPr>
          <w:rFonts w:ascii="Consolas" w:hAnsi="Consolas"/>
        </w:rPr>
        <w:t>o</w:t>
      </w:r>
      <w:r>
        <w:t>] key (lowercase O)</w:t>
      </w:r>
      <w:r>
        <w:rPr>
          <w:rFonts w:hint="eastAsia"/>
        </w:rPr>
        <w:t>,</w:t>
      </w:r>
      <w:r>
        <w:t xml:space="preserve"> then enter the following three lines of codes:</w:t>
      </w:r>
      <w:r>
        <w:br/>
      </w:r>
      <w:r>
        <w:rPr>
          <w:rFonts w:ascii="Consolas" w:hAnsi="Consolas"/>
        </w:rPr>
        <w:t xml:space="preserve">  </w:t>
      </w:r>
      <w:r w:rsidRPr="000E1386">
        <w:rPr>
          <w:rFonts w:ascii="Consolas" w:hAnsi="Consolas"/>
        </w:rPr>
        <w:t xml:space="preserve">export GOPATH=/usr/share/go-1.9 </w:t>
      </w:r>
      <w:r w:rsidRPr="000E1386">
        <w:rPr>
          <w:rFonts w:ascii="Consolas" w:hAnsi="Consolas"/>
        </w:rPr>
        <w:br/>
      </w:r>
      <w:r>
        <w:rPr>
          <w:rFonts w:ascii="Consolas" w:hAnsi="Consolas"/>
        </w:rPr>
        <w:t xml:space="preserve">  </w:t>
      </w:r>
      <w:r w:rsidRPr="000E1386">
        <w:rPr>
          <w:rFonts w:ascii="Consolas" w:hAnsi="Consolas"/>
        </w:rPr>
        <w:t>export GOROOT=/usr/lib/go-1.9</w:t>
      </w:r>
      <w:r w:rsidRPr="000E1386">
        <w:rPr>
          <w:rFonts w:ascii="Consolas" w:hAnsi="Consolas"/>
        </w:rPr>
        <w:br/>
      </w:r>
      <w:r>
        <w:rPr>
          <w:rFonts w:ascii="Consolas" w:hAnsi="Consolas"/>
        </w:rPr>
        <w:t xml:space="preserve">  </w:t>
      </w:r>
      <w:r w:rsidRPr="000E1386">
        <w:rPr>
          <w:rFonts w:ascii="Consolas" w:hAnsi="Consolas"/>
        </w:rPr>
        <w:t>export PATH=$GOROOT/bin:$GOPATH/bin:$PATH</w:t>
      </w:r>
    </w:p>
    <w:p w14:paraId="1D4DEBF7" w14:textId="77777777" w:rsidR="00C30384" w:rsidRDefault="00C30384" w:rsidP="00C30384">
      <w:pPr>
        <w:spacing w:line="276" w:lineRule="auto"/>
        <w:ind w:hanging="2"/>
        <w:jc w:val="left"/>
      </w:pPr>
      <w:r>
        <w:rPr>
          <w:rFonts w:hint="eastAsia"/>
          <w:noProof/>
        </w:rPr>
        <mc:AlternateContent>
          <mc:Choice Requires="wps">
            <w:drawing>
              <wp:inline distT="0" distB="0" distL="0" distR="0" wp14:anchorId="539DA23A" wp14:editId="6165667B">
                <wp:extent cx="5276088" cy="171450"/>
                <wp:effectExtent l="0" t="0" r="20320" b="19050"/>
                <wp:docPr id="209" name="文本框 209"/>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7FCEF1A" w14:textId="77777777" w:rsidR="00D03746" w:rsidRPr="00E46E97" w:rsidRDefault="00D03746" w:rsidP="00A8270A">
                            <w:pPr>
                              <w:spacing w:line="240" w:lineRule="exact"/>
                              <w:rPr>
                                <w:color w:val="FFFFFF" w:themeColor="background1"/>
                                <w:sz w:val="20"/>
                              </w:rPr>
                            </w:pPr>
                            <w:r w:rsidRPr="00E46E97">
                              <w:rPr>
                                <w:color w:val="FFFFFF" w:themeColor="background1"/>
                                <w:sz w:val="20"/>
                              </w:rPr>
                              <w:t>if [ -d /etc/profile.d ]; then</w:t>
                            </w:r>
                          </w:p>
                          <w:p w14:paraId="4D6D9428"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for i in /etc/profile.d/*.sh; do</w:t>
                            </w:r>
                          </w:p>
                          <w:p w14:paraId="7FD9A8F4"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if [ -r $i ]; then</w:t>
                            </w:r>
                          </w:p>
                          <w:p w14:paraId="5C33A475"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 $i</w:t>
                            </w:r>
                          </w:p>
                          <w:p w14:paraId="4438F43F"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unset i</w:t>
                            </w:r>
                          </w:p>
                          <w:p w14:paraId="79EE05A3" w14:textId="77777777" w:rsidR="00D03746" w:rsidRPr="00E46E97" w:rsidRDefault="00D03746" w:rsidP="00A8270A">
                            <w:pPr>
                              <w:spacing w:line="240" w:lineRule="exact"/>
                              <w:rPr>
                                <w:color w:val="FFFFFF" w:themeColor="background1"/>
                                <w:sz w:val="20"/>
                              </w:rPr>
                            </w:pPr>
                            <w:r w:rsidRPr="00E46E97">
                              <w:rPr>
                                <w:color w:val="FFFFFF" w:themeColor="background1"/>
                                <w:sz w:val="20"/>
                              </w:rPr>
                              <w:t>fi</w:t>
                            </w:r>
                          </w:p>
                          <w:p w14:paraId="3B5B4636" w14:textId="77777777" w:rsidR="00D03746" w:rsidRPr="00E46E97" w:rsidRDefault="00D03746" w:rsidP="00A8270A">
                            <w:pPr>
                              <w:spacing w:line="240" w:lineRule="exact"/>
                              <w:rPr>
                                <w:color w:val="FFFFFF" w:themeColor="background1"/>
                                <w:sz w:val="20"/>
                              </w:rPr>
                            </w:pPr>
                            <w:r w:rsidRPr="00E46E97">
                              <w:rPr>
                                <w:color w:val="FFFFFF" w:themeColor="background1"/>
                                <w:sz w:val="20"/>
                              </w:rPr>
                              <w:t>export GOPATH=/usr/share/go-1.9</w:t>
                            </w:r>
                          </w:p>
                          <w:p w14:paraId="37A1532B" w14:textId="77777777" w:rsidR="00D03746" w:rsidRPr="00E46E97" w:rsidRDefault="00D03746" w:rsidP="00A8270A">
                            <w:pPr>
                              <w:spacing w:line="240" w:lineRule="exact"/>
                              <w:rPr>
                                <w:color w:val="FFFFFF" w:themeColor="background1"/>
                                <w:sz w:val="20"/>
                              </w:rPr>
                            </w:pPr>
                            <w:r w:rsidRPr="00E46E97">
                              <w:rPr>
                                <w:color w:val="FFFFFF" w:themeColor="background1"/>
                                <w:sz w:val="20"/>
                              </w:rPr>
                              <w:t>export GOROOT=/usr/lib/go-1.9</w:t>
                            </w:r>
                          </w:p>
                          <w:p w14:paraId="7C6A483C" w14:textId="24B48C21" w:rsidR="00D03746" w:rsidRPr="00E46E97" w:rsidRDefault="00D03746"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39DA23A" id="文本框 209" o:spid="_x0000_s1036"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" fillcolor="black [3200]" strokecolor="white [3201]" strokeweight="1.5pt">
                <v:textbox style="mso-fit-shape-to-text:t" inset="0,0,0,0">
                  <w:txbxContent>
                    <w:p w14:paraId="47FCEF1A" w14:textId="77777777" w:rsidR="00D03746" w:rsidRPr="00E46E97" w:rsidRDefault="00D03746" w:rsidP="00A8270A">
                      <w:pPr>
                        <w:spacing w:line="240" w:lineRule="exact"/>
                        <w:rPr>
                          <w:color w:val="FFFFFF" w:themeColor="background1"/>
                          <w:sz w:val="20"/>
                        </w:rPr>
                      </w:pPr>
                      <w:r w:rsidRPr="00E46E97">
                        <w:rPr>
                          <w:color w:val="FFFFFF" w:themeColor="background1"/>
                          <w:sz w:val="20"/>
                        </w:rPr>
                        <w:t>if [ -d /</w:t>
                      </w:r>
                      <w:proofErr w:type="spellStart"/>
                      <w:r w:rsidRPr="00E46E97">
                        <w:rPr>
                          <w:color w:val="FFFFFF" w:themeColor="background1"/>
                          <w:sz w:val="20"/>
                        </w:rPr>
                        <w:t>etc</w:t>
                      </w:r>
                      <w:proofErr w:type="spellEnd"/>
                      <w:r w:rsidRPr="00E46E97">
                        <w:rPr>
                          <w:color w:val="FFFFFF" w:themeColor="background1"/>
                          <w:sz w:val="20"/>
                        </w:rPr>
                        <w:t>/</w:t>
                      </w:r>
                      <w:proofErr w:type="spellStart"/>
                      <w:proofErr w:type="gramStart"/>
                      <w:r w:rsidRPr="00E46E97">
                        <w:rPr>
                          <w:color w:val="FFFFFF" w:themeColor="background1"/>
                          <w:sz w:val="20"/>
                        </w:rPr>
                        <w:t>profile.d</w:t>
                      </w:r>
                      <w:proofErr w:type="spellEnd"/>
                      <w:proofErr w:type="gramEnd"/>
                      <w:r w:rsidRPr="00E46E97">
                        <w:rPr>
                          <w:color w:val="FFFFFF" w:themeColor="background1"/>
                          <w:sz w:val="20"/>
                        </w:rPr>
                        <w:t xml:space="preserve"> ]; then</w:t>
                      </w:r>
                    </w:p>
                    <w:p w14:paraId="4D6D9428"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for </w:t>
                      </w:r>
                      <w:proofErr w:type="spellStart"/>
                      <w:r w:rsidRPr="00E46E97">
                        <w:rPr>
                          <w:color w:val="FFFFFF" w:themeColor="background1"/>
                          <w:sz w:val="20"/>
                        </w:rPr>
                        <w:t>i</w:t>
                      </w:r>
                      <w:proofErr w:type="spellEnd"/>
                      <w:r w:rsidRPr="00E46E97">
                        <w:rPr>
                          <w:color w:val="FFFFFF" w:themeColor="background1"/>
                          <w:sz w:val="20"/>
                        </w:rPr>
                        <w:t xml:space="preserve"> in /</w:t>
                      </w:r>
                      <w:proofErr w:type="spellStart"/>
                      <w:r w:rsidRPr="00E46E97">
                        <w:rPr>
                          <w:color w:val="FFFFFF" w:themeColor="background1"/>
                          <w:sz w:val="20"/>
                        </w:rPr>
                        <w:t>etc</w:t>
                      </w:r>
                      <w:proofErr w:type="spellEnd"/>
                      <w:r w:rsidRPr="00E46E97">
                        <w:rPr>
                          <w:color w:val="FFFFFF" w:themeColor="background1"/>
                          <w:sz w:val="20"/>
                        </w:rPr>
                        <w:t>/</w:t>
                      </w:r>
                      <w:proofErr w:type="spellStart"/>
                      <w:r w:rsidRPr="00E46E97">
                        <w:rPr>
                          <w:color w:val="FFFFFF" w:themeColor="background1"/>
                          <w:sz w:val="20"/>
                        </w:rPr>
                        <w:t>profile.d</w:t>
                      </w:r>
                      <w:proofErr w:type="spellEnd"/>
                      <w:r w:rsidRPr="00E46E97">
                        <w:rPr>
                          <w:color w:val="FFFFFF" w:themeColor="background1"/>
                          <w:sz w:val="20"/>
                        </w:rPr>
                        <w:t>/*.</w:t>
                      </w:r>
                      <w:proofErr w:type="spellStart"/>
                      <w:r w:rsidRPr="00E46E97">
                        <w:rPr>
                          <w:color w:val="FFFFFF" w:themeColor="background1"/>
                          <w:sz w:val="20"/>
                        </w:rPr>
                        <w:t>sh</w:t>
                      </w:r>
                      <w:proofErr w:type="spellEnd"/>
                      <w:r w:rsidRPr="00E46E97">
                        <w:rPr>
                          <w:color w:val="FFFFFF" w:themeColor="background1"/>
                          <w:sz w:val="20"/>
                        </w:rPr>
                        <w:t>; do</w:t>
                      </w:r>
                    </w:p>
                    <w:p w14:paraId="7FD9A8F4"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if [ -r $</w:t>
                      </w:r>
                      <w:proofErr w:type="spellStart"/>
                      <w:proofErr w:type="gramStart"/>
                      <w:r w:rsidRPr="00E46E97">
                        <w:rPr>
                          <w:color w:val="FFFFFF" w:themeColor="background1"/>
                          <w:sz w:val="20"/>
                        </w:rPr>
                        <w:t>i</w:t>
                      </w:r>
                      <w:proofErr w:type="spellEnd"/>
                      <w:r w:rsidRPr="00E46E97">
                        <w:rPr>
                          <w:color w:val="FFFFFF" w:themeColor="background1"/>
                          <w:sz w:val="20"/>
                        </w:rPr>
                        <w:t xml:space="preserve"> ]</w:t>
                      </w:r>
                      <w:proofErr w:type="gramEnd"/>
                      <w:r w:rsidRPr="00E46E97">
                        <w:rPr>
                          <w:color w:val="FFFFFF" w:themeColor="background1"/>
                          <w:sz w:val="20"/>
                        </w:rPr>
                        <w:t>; then</w:t>
                      </w:r>
                    </w:p>
                    <w:p w14:paraId="5C33A475"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 $</w:t>
                      </w:r>
                      <w:proofErr w:type="spellStart"/>
                      <w:r w:rsidRPr="00E46E97">
                        <w:rPr>
                          <w:color w:val="FFFFFF" w:themeColor="background1"/>
                          <w:sz w:val="20"/>
                        </w:rPr>
                        <w:t>i</w:t>
                      </w:r>
                      <w:proofErr w:type="spellEnd"/>
                    </w:p>
                    <w:p w14:paraId="4438F43F"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D03746" w:rsidRPr="00E46E97" w:rsidRDefault="00D03746" w:rsidP="00A8270A">
                      <w:pPr>
                        <w:spacing w:line="240" w:lineRule="exact"/>
                        <w:rPr>
                          <w:color w:val="FFFFFF" w:themeColor="background1"/>
                          <w:sz w:val="20"/>
                        </w:rPr>
                      </w:pPr>
                      <w:r w:rsidRPr="00E46E97">
                        <w:rPr>
                          <w:color w:val="FFFFFF" w:themeColor="background1"/>
                          <w:sz w:val="20"/>
                        </w:rPr>
                        <w:t xml:space="preserve">  unset </w:t>
                      </w:r>
                      <w:proofErr w:type="spellStart"/>
                      <w:r w:rsidRPr="00E46E97">
                        <w:rPr>
                          <w:color w:val="FFFFFF" w:themeColor="background1"/>
                          <w:sz w:val="20"/>
                        </w:rPr>
                        <w:t>i</w:t>
                      </w:r>
                      <w:proofErr w:type="spellEnd"/>
                    </w:p>
                    <w:p w14:paraId="79EE05A3" w14:textId="77777777" w:rsidR="00D03746" w:rsidRPr="00E46E97" w:rsidRDefault="00D03746" w:rsidP="00A8270A">
                      <w:pPr>
                        <w:spacing w:line="240" w:lineRule="exact"/>
                        <w:rPr>
                          <w:color w:val="FFFFFF" w:themeColor="background1"/>
                          <w:sz w:val="20"/>
                        </w:rPr>
                      </w:pPr>
                      <w:r w:rsidRPr="00E46E97">
                        <w:rPr>
                          <w:color w:val="FFFFFF" w:themeColor="background1"/>
                          <w:sz w:val="20"/>
                        </w:rPr>
                        <w:t>fi</w:t>
                      </w:r>
                    </w:p>
                    <w:p w14:paraId="3B5B4636" w14:textId="77777777" w:rsidR="00D03746" w:rsidRPr="00E46E97" w:rsidRDefault="00D03746" w:rsidP="00A8270A">
                      <w:pPr>
                        <w:spacing w:line="240" w:lineRule="exact"/>
                        <w:rPr>
                          <w:color w:val="FFFFFF" w:themeColor="background1"/>
                          <w:sz w:val="20"/>
                        </w:rPr>
                      </w:pPr>
                      <w:r w:rsidRPr="00E46E97">
                        <w:rPr>
                          <w:color w:val="FFFFFF" w:themeColor="background1"/>
                          <w:sz w:val="20"/>
                        </w:rPr>
                        <w:t>export GOPATH=/</w:t>
                      </w:r>
                      <w:proofErr w:type="spellStart"/>
                      <w:r w:rsidRPr="00E46E97">
                        <w:rPr>
                          <w:color w:val="FFFFFF" w:themeColor="background1"/>
                          <w:sz w:val="20"/>
                        </w:rPr>
                        <w:t>usr</w:t>
                      </w:r>
                      <w:proofErr w:type="spellEnd"/>
                      <w:r w:rsidRPr="00E46E97">
                        <w:rPr>
                          <w:color w:val="FFFFFF" w:themeColor="background1"/>
                          <w:sz w:val="20"/>
                        </w:rPr>
                        <w:t>/share/go-1.9</w:t>
                      </w:r>
                    </w:p>
                    <w:p w14:paraId="37A1532B" w14:textId="77777777" w:rsidR="00D03746" w:rsidRPr="00E46E97" w:rsidRDefault="00D03746" w:rsidP="00A8270A">
                      <w:pPr>
                        <w:spacing w:line="240" w:lineRule="exact"/>
                        <w:rPr>
                          <w:color w:val="FFFFFF" w:themeColor="background1"/>
                          <w:sz w:val="20"/>
                        </w:rPr>
                      </w:pPr>
                      <w:r w:rsidRPr="00E46E97">
                        <w:rPr>
                          <w:color w:val="FFFFFF" w:themeColor="background1"/>
                          <w:sz w:val="20"/>
                        </w:rPr>
                        <w:t>export GOROOT=/</w:t>
                      </w:r>
                      <w:proofErr w:type="spellStart"/>
                      <w:r w:rsidRPr="00E46E97">
                        <w:rPr>
                          <w:color w:val="FFFFFF" w:themeColor="background1"/>
                          <w:sz w:val="20"/>
                        </w:rPr>
                        <w:t>usr</w:t>
                      </w:r>
                      <w:proofErr w:type="spellEnd"/>
                      <w:r w:rsidRPr="00E46E97">
                        <w:rPr>
                          <w:color w:val="FFFFFF" w:themeColor="background1"/>
                          <w:sz w:val="20"/>
                        </w:rPr>
                        <w:t>/lib/go-1.9</w:t>
                      </w:r>
                    </w:p>
                    <w:p w14:paraId="7C6A483C" w14:textId="24B48C21" w:rsidR="00D03746" w:rsidRPr="00E46E97" w:rsidRDefault="00D03746"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w:t>
                      </w:r>
                      <w:proofErr w:type="gramStart"/>
                      <w:r>
                        <w:rPr>
                          <w:color w:val="FFFFFF" w:themeColor="background1"/>
                          <w:sz w:val="20"/>
                        </w:rPr>
                        <w:t>bin:$</w:t>
                      </w:r>
                      <w:proofErr w:type="gramEnd"/>
                      <w:r>
                        <w:rPr>
                          <w:color w:val="FFFFFF" w:themeColor="background1"/>
                          <w:sz w:val="20"/>
                        </w:rPr>
                        <w:t>GOPATH/bin:$PATH</w:t>
                      </w:r>
                    </w:p>
                  </w:txbxContent>
                </v:textbox>
                <w10:anchorlock/>
              </v:shape>
            </w:pict>
          </mc:Fallback>
        </mc:AlternateContent>
      </w:r>
    </w:p>
    <w:p w14:paraId="20AC6865" w14:textId="77777777" w:rsidR="00B278B2" w:rsidRPr="00AD4F18" w:rsidRDefault="00B278B2" w:rsidP="00C30384">
      <w:pPr>
        <w:spacing w:line="276" w:lineRule="auto"/>
        <w:ind w:hanging="2"/>
        <w:jc w:val="left"/>
      </w:pPr>
    </w:p>
    <w:p w14:paraId="60FE1C8E" w14:textId="155D9033" w:rsidR="00B278B2" w:rsidRDefault="00C30384" w:rsidP="00A17900">
      <w:pPr>
        <w:pStyle w:val="a3"/>
        <w:numPr>
          <w:ilvl w:val="0"/>
          <w:numId w:val="6"/>
        </w:numPr>
        <w:spacing w:line="276" w:lineRule="auto"/>
        <w:ind w:left="0" w:firstLineChars="0" w:firstLine="0"/>
        <w:jc w:val="left"/>
      </w:pPr>
      <w:r w:rsidRPr="009D2D23">
        <w:rPr>
          <w:u w:val="single"/>
        </w:rPr>
        <w:t>Save ‘profile’</w:t>
      </w:r>
      <w:r w:rsidRPr="009D2D23">
        <w:rPr>
          <w:u w:val="single"/>
        </w:rPr>
        <w:br/>
      </w:r>
      <w:r>
        <w:t>Type ‘</w:t>
      </w:r>
      <w:r w:rsidRPr="000E1386">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 [ESC] key, and press the [Enter] key after inputting</w:t>
      </w:r>
      <w:r>
        <w:rPr>
          <w:rFonts w:hint="eastAsia"/>
        </w:rPr>
        <w:t xml:space="preserve"> </w:t>
      </w:r>
      <w:r>
        <w:t>‘</w:t>
      </w:r>
      <w:r w:rsidR="00057B42">
        <w:rPr>
          <w:rFonts w:ascii="Consolas" w:hAnsi="Consolas"/>
        </w:rPr>
        <w:t>:wq</w:t>
      </w:r>
      <w:r>
        <w:t>’ to save the file, then proceed to the next step as illustrated here:</w:t>
      </w:r>
      <w:r w:rsidRPr="00AD4F18">
        <w:br/>
      </w:r>
      <w:r>
        <w:rPr>
          <w:rFonts w:hint="eastAsia"/>
          <w:noProof/>
        </w:rPr>
        <mc:AlternateContent>
          <mc:Choice Requires="wps">
            <w:drawing>
              <wp:inline distT="0" distB="0" distL="0" distR="0" wp14:anchorId="0A196D9B" wp14:editId="0C8E7C86">
                <wp:extent cx="5276088" cy="167537"/>
                <wp:effectExtent l="0" t="0" r="20320" b="19050"/>
                <wp:docPr id="210" name="文本框 210"/>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11E8DBE3" w14:textId="6755AA75" w:rsidR="00D03746" w:rsidRPr="00E46E97" w:rsidRDefault="00D03746"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196D9B" id="文本框 210" o:spid="_x0000_s1037"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" fillcolor="black [3200]" strokecolor="white [3201]" strokeweight="1.5pt">
                <v:textbox style="mso-fit-shape-to-text:t" inset="0,0,0,0">
                  <w:txbxContent>
                    <w:p w14:paraId="11E8DBE3" w14:textId="6755AA75" w:rsidR="00D03746" w:rsidRPr="00E46E97" w:rsidRDefault="00D03746"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t>
                      </w:r>
                      <w:proofErr w:type="spellStart"/>
                      <w:r>
                        <w:rPr>
                          <w:rFonts w:hint="eastAsia"/>
                          <w:color w:val="FFFFFF" w:themeColor="background1"/>
                          <w:sz w:val="20"/>
                        </w:rPr>
                        <w:t>wq</w:t>
                      </w:r>
                      <w:proofErr w:type="spellEnd"/>
                    </w:p>
                  </w:txbxContent>
                </v:textbox>
                <w10:anchorlock/>
              </v:shape>
            </w:pict>
          </mc:Fallback>
        </mc:AlternateContent>
      </w:r>
    </w:p>
    <w:p w14:paraId="4A96846A" w14:textId="77777777" w:rsidR="00B278B2" w:rsidRPr="00AD4F18" w:rsidRDefault="00B278B2" w:rsidP="00A17900">
      <w:pPr>
        <w:pStyle w:val="a3"/>
        <w:spacing w:line="276" w:lineRule="auto"/>
        <w:ind w:firstLineChars="0" w:firstLine="0"/>
        <w:jc w:val="left"/>
      </w:pPr>
    </w:p>
    <w:p w14:paraId="5EB8B30A" w14:textId="1D258DA6" w:rsidR="00C30384" w:rsidRDefault="00C30384" w:rsidP="00CF143C">
      <w:pPr>
        <w:pStyle w:val="a3"/>
        <w:numPr>
          <w:ilvl w:val="0"/>
          <w:numId w:val="6"/>
        </w:numPr>
        <w:spacing w:line="276" w:lineRule="auto"/>
        <w:ind w:left="0" w:firstLineChars="0" w:firstLine="0"/>
        <w:jc w:val="left"/>
      </w:pPr>
      <w:r w:rsidRPr="009D2D23">
        <w:rPr>
          <w:u w:val="single"/>
        </w:rPr>
        <w:t>Enforce ‘profile’</w:t>
      </w:r>
      <w:r w:rsidRPr="009D2D23">
        <w:rPr>
          <w:u w:val="single"/>
        </w:rPr>
        <w:br/>
      </w:r>
      <w:r>
        <w:rPr>
          <w:rFonts w:hint="eastAsia"/>
        </w:rPr>
        <w:t>E</w:t>
      </w:r>
      <w:r>
        <w:t xml:space="preserve">nter </w:t>
      </w:r>
      <w:r w:rsidR="00C9653F" w:rsidRPr="005D66B6">
        <w:rPr>
          <w:u w:val="single"/>
        </w:rPr>
        <w:t xml:space="preserve"> ‘</w:t>
      </w:r>
      <w:r w:rsidRPr="009D2D23">
        <w:rPr>
          <w:rFonts w:ascii="Consolas" w:hAnsi="Consolas"/>
        </w:rPr>
        <w:t>source /etc/profile</w:t>
      </w:r>
      <w:r w:rsidR="00C9653F" w:rsidRPr="005D66B6">
        <w:rPr>
          <w:u w:val="single"/>
        </w:rPr>
        <w:t>’</w:t>
      </w:r>
      <w:r>
        <w:rPr>
          <w:rFonts w:hint="eastAsia"/>
        </w:rPr>
        <w:t xml:space="preserve"> </w:t>
      </w:r>
      <w:r>
        <w:t>to enforce the ‘</w:t>
      </w:r>
      <w:r w:rsidRPr="00AD4F18">
        <w:rPr>
          <w:rFonts w:hint="eastAsia"/>
        </w:rPr>
        <w:t>profile</w:t>
      </w:r>
      <w:r>
        <w:t>’</w:t>
      </w:r>
      <w:r>
        <w:rPr>
          <w:rFonts w:hint="eastAsia"/>
        </w:rPr>
        <w:t>,</w:t>
      </w:r>
      <w:r>
        <w:t xml:space="preserve"> then proceed to the next step;</w:t>
      </w:r>
      <w:r w:rsidRPr="00AD4F18">
        <w:br/>
      </w:r>
      <w:r>
        <w:rPr>
          <w:rFonts w:hint="eastAsia"/>
          <w:noProof/>
        </w:rPr>
        <mc:AlternateContent>
          <mc:Choice Requires="wps">
            <w:drawing>
              <wp:inline distT="0" distB="0" distL="0" distR="0" wp14:anchorId="514BD069" wp14:editId="64871AAB">
                <wp:extent cx="5276088" cy="167537"/>
                <wp:effectExtent l="0" t="0" r="20320" b="19050"/>
                <wp:docPr id="211" name="文本框 211"/>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A4D161" w14:textId="3E6476A5" w:rsidR="00D03746" w:rsidRPr="00B423BF" w:rsidRDefault="00D03746"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4BD069" id="文本框 211" o:spid="_x0000_s1038"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" fillcolor="black [3200]" strokecolor="white [3201]" strokeweight="1.5pt">
                <v:textbox style="mso-fit-shape-to-text:t" inset="0,0,0,0">
                  <w:txbxContent>
                    <w:p w14:paraId="4CA4D161" w14:textId="3E6476A5" w:rsidR="00D03746" w:rsidRPr="00B423BF" w:rsidRDefault="00D03746"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/profile</w:t>
                      </w:r>
                    </w:p>
                  </w:txbxContent>
                </v:textbox>
                <w10:anchorlock/>
              </v:shape>
            </w:pict>
          </mc:Fallback>
        </mc:AlternateContent>
      </w:r>
    </w:p>
    <w:p w14:paraId="3C1C8C96" w14:textId="77777777" w:rsidR="00B278B2" w:rsidRDefault="00B278B2" w:rsidP="00A17900">
      <w:pPr>
        <w:pStyle w:val="a3"/>
        <w:spacing w:line="276" w:lineRule="auto"/>
        <w:ind w:firstLineChars="0" w:firstLine="0"/>
        <w:jc w:val="left"/>
      </w:pPr>
    </w:p>
    <w:p w14:paraId="6EB971B4" w14:textId="77A48CEF" w:rsidR="00C30384" w:rsidRPr="00AD4F18" w:rsidRDefault="00C30384" w:rsidP="0062055E">
      <w:pPr>
        <w:pStyle w:val="a3"/>
        <w:numPr>
          <w:ilvl w:val="0"/>
          <w:numId w:val="6"/>
        </w:numPr>
        <w:spacing w:line="276" w:lineRule="auto"/>
        <w:ind w:firstLineChars="0"/>
        <w:jc w:val="left"/>
      </w:pPr>
      <w:r w:rsidRPr="000E1386">
        <w:rPr>
          <w:u w:val="single"/>
        </w:rPr>
        <w:t>Enter ‘bash.bashrc’</w:t>
      </w:r>
      <w:r>
        <w:br/>
      </w:r>
      <w:r>
        <w:rPr>
          <w:rFonts w:hint="eastAsia"/>
        </w:rPr>
        <w:t>E</w:t>
      </w:r>
      <w:r>
        <w:t>nter</w:t>
      </w:r>
      <w:r w:rsidRPr="00AD4F18">
        <w:rPr>
          <w:rFonts w:hint="eastAsia"/>
        </w:rPr>
        <w:t xml:space="preserve"> </w:t>
      </w:r>
      <w:r>
        <w:t>‘</w:t>
      </w:r>
      <w:r w:rsidRPr="000E1386">
        <w:rPr>
          <w:rFonts w:ascii="Consolas" w:hAnsi="Consolas"/>
          <w:b/>
        </w:rPr>
        <w:t xml:space="preserve">sudo vi </w:t>
      </w:r>
      <w:r w:rsidRPr="000E1386">
        <w:rPr>
          <w:rFonts w:ascii="Consolas" w:hAnsi="Consolas"/>
          <w:i/>
        </w:rPr>
        <w:t>/etc/bash.bashrc</w:t>
      </w:r>
      <w:r w:rsidR="00C9653F" w:rsidRPr="005D66B6">
        <w:rPr>
          <w:u w:val="single"/>
        </w:rPr>
        <w:t>’</w:t>
      </w:r>
      <w:r>
        <w:t xml:space="preserve">, and enter the </w:t>
      </w:r>
      <w:r w:rsidR="0062055E">
        <w:rPr>
          <w:rFonts w:hint="eastAsia"/>
        </w:rPr>
        <w:t>p</w:t>
      </w:r>
      <w:r w:rsidR="0062055E" w:rsidRPr="0062055E">
        <w:t xml:space="preserve">ermissions password </w:t>
      </w:r>
      <w:r>
        <w:t xml:space="preserve"> as prompted;</w:t>
      </w:r>
    </w:p>
    <w:p w14:paraId="0C24C3BC" w14:textId="7EBF9B31" w:rsidR="00C30384" w:rsidRDefault="00C30384" w:rsidP="00C30384">
      <w:pPr>
        <w:spacing w:line="276" w:lineRule="auto"/>
        <w:jc w:val="left"/>
      </w:pPr>
      <w:r>
        <w:rPr>
          <w:rFonts w:hint="eastAsia"/>
          <w:noProof/>
        </w:rPr>
        <mc:AlternateContent>
          <mc:Choice Requires="wps">
            <w:drawing>
              <wp:inline distT="0" distB="0" distL="0" distR="0" wp14:anchorId="2E16F9C0" wp14:editId="4277F63E">
                <wp:extent cx="5276088" cy="212436"/>
                <wp:effectExtent l="0" t="0" r="20320" b="16510"/>
                <wp:docPr id="224" name="文本框 224"/>
                <wp:cNvGraphicFramePr/>
                <a:graphic xmlns:a="http://schemas.openxmlformats.org/drawingml/2006/main">
                  <a:graphicData uri="http://schemas.microsoft.com/office/word/2010/wordprocessingShape">
                    <wps:wsp>
                      <wps:cNvSpPr txBox="1"/>
                      <wps:spPr>
                        <a:xfrm>
                          <a:off x="0" y="0"/>
                          <a:ext cx="5276088" cy="212436"/>
                        </a:xfrm>
                        <a:prstGeom prst="rect">
                          <a:avLst/>
                        </a:prstGeom>
                        <a:ln/>
                      </wps:spPr>
                      <wps:style>
                        <a:lnRef idx="3">
                          <a:schemeClr val="lt1"/>
                        </a:lnRef>
                        <a:fillRef idx="1">
                          <a:schemeClr val="dk1"/>
                        </a:fillRef>
                        <a:effectRef idx="1">
                          <a:schemeClr val="dk1"/>
                        </a:effectRef>
                        <a:fontRef idx="minor">
                          <a:schemeClr val="lt1"/>
                        </a:fontRef>
                      </wps:style>
                      <wps:txbx>
                        <w:txbxContent>
                          <w:p w14:paraId="52B41B0B" w14:textId="77777777" w:rsidR="00D03746" w:rsidRPr="00B423BF" w:rsidRDefault="00D03746"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16F9C0" id="文本框 224" o:spid="_x0000_s1039" type="#_x0000_t202" style="width:415.4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" fillcolor="black [3200]" strokecolor="white [3201]" strokeweight="1.5pt">
                <v:textbox inset="0,0,0,0">
                  <w:txbxContent>
                    <w:p w14:paraId="52B41B0B" w14:textId="77777777" w:rsidR="00D03746" w:rsidRPr="00B423BF" w:rsidRDefault="00D03746"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54269FF1" w14:textId="77777777" w:rsidR="00B278B2" w:rsidRPr="00AD4F18" w:rsidRDefault="00B278B2" w:rsidP="00C30384">
      <w:pPr>
        <w:spacing w:line="276" w:lineRule="auto"/>
        <w:jc w:val="left"/>
      </w:pPr>
    </w:p>
    <w:p w14:paraId="7975B499" w14:textId="77777777" w:rsidR="00C30384" w:rsidRDefault="00C30384" w:rsidP="00C30384">
      <w:pPr>
        <w:pStyle w:val="a3"/>
        <w:numPr>
          <w:ilvl w:val="0"/>
          <w:numId w:val="6"/>
        </w:numPr>
        <w:spacing w:line="276" w:lineRule="auto"/>
        <w:ind w:left="0" w:firstLineChars="0" w:firstLine="0"/>
        <w:jc w:val="left"/>
      </w:pPr>
      <w:r w:rsidRPr="002D0062">
        <w:rPr>
          <w:u w:val="single"/>
        </w:rPr>
        <w:t xml:space="preserve">Set </w:t>
      </w:r>
      <w:r>
        <w:rPr>
          <w:u w:val="single"/>
        </w:rPr>
        <w:t>E</w:t>
      </w:r>
      <w:r w:rsidRPr="002D0062">
        <w:rPr>
          <w:u w:val="single"/>
        </w:rPr>
        <w:t xml:space="preserve">nvironment </w:t>
      </w:r>
      <w:r>
        <w:rPr>
          <w:u w:val="single"/>
        </w:rPr>
        <w:t>V</w:t>
      </w:r>
      <w:r w:rsidRPr="002D0062">
        <w:rPr>
          <w:u w:val="single"/>
        </w:rPr>
        <w:t>ariables</w:t>
      </w:r>
      <w:r w:rsidRPr="002D0062">
        <w:rPr>
          <w:u w:val="single"/>
        </w:rPr>
        <w:br/>
      </w:r>
      <w:r>
        <w:t>Move your pointer to the final line, press the [</w:t>
      </w:r>
      <w:r w:rsidRPr="002D0062">
        <w:rPr>
          <w:rFonts w:ascii="Consolas" w:hAnsi="Consolas"/>
        </w:rPr>
        <w:t>o</w:t>
      </w:r>
      <w:r>
        <w:t>] key (lowercase O)</w:t>
      </w:r>
      <w:r>
        <w:rPr>
          <w:rFonts w:hint="eastAsia"/>
        </w:rPr>
        <w:t>,</w:t>
      </w:r>
      <w:r>
        <w:t xml:space="preserve"> then enter the following three lines of codes:</w:t>
      </w:r>
      <w:r w:rsidRPr="00AD4F18">
        <w:br/>
      </w:r>
    </w:p>
    <w:p w14:paraId="339E3F5A" w14:textId="77777777" w:rsidR="00C30384" w:rsidRPr="000E1386" w:rsidRDefault="00C30384" w:rsidP="00C30384">
      <w:pPr>
        <w:spacing w:line="276" w:lineRule="auto"/>
        <w:ind w:left="142"/>
        <w:jc w:val="left"/>
        <w:rPr>
          <w:rFonts w:ascii="Consolas" w:hAnsi="Consolas"/>
        </w:rPr>
      </w:pPr>
      <w:r w:rsidRPr="000E1386">
        <w:rPr>
          <w:rFonts w:ascii="Consolas" w:hAnsi="Consolas"/>
        </w:rPr>
        <w:t xml:space="preserve">export GOPATH=/usr/share/go-1.9 </w:t>
      </w:r>
    </w:p>
    <w:p w14:paraId="58F13D94"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GOROOT=/usr/lib/go-1.9</w:t>
      </w:r>
    </w:p>
    <w:p w14:paraId="39D44775"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PATH=$GOROOT/bin:$GOPATH/bin:$PATH</w:t>
      </w:r>
    </w:p>
    <w:p w14:paraId="1FC6348A" w14:textId="77777777" w:rsidR="00C30384" w:rsidRDefault="00C30384" w:rsidP="00C30384">
      <w:pPr>
        <w:spacing w:line="276" w:lineRule="auto"/>
        <w:ind w:left="142"/>
        <w:jc w:val="left"/>
      </w:pPr>
    </w:p>
    <w:p w14:paraId="11DA4E3A" w14:textId="77777777" w:rsidR="00C30384" w:rsidRDefault="00C30384" w:rsidP="00C30384">
      <w:pPr>
        <w:spacing w:line="276" w:lineRule="auto"/>
        <w:ind w:hanging="2"/>
        <w:jc w:val="left"/>
      </w:pPr>
      <w:r>
        <w:rPr>
          <w:rFonts w:hint="eastAsia"/>
          <w:noProof/>
        </w:rPr>
        <w:lastRenderedPageBreak/>
        <mc:AlternateContent>
          <mc:Choice Requires="wps">
            <w:drawing>
              <wp:inline distT="0" distB="0" distL="0" distR="0" wp14:anchorId="0F2E8AE8" wp14:editId="0793ACB8">
                <wp:extent cx="5276088" cy="171450"/>
                <wp:effectExtent l="0" t="0" r="20320" b="19050"/>
                <wp:docPr id="225" name="文本框 225"/>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7496A325" w14:textId="77777777" w:rsidR="00D03746" w:rsidRDefault="00D03746" w:rsidP="006A564D">
                            <w:pPr>
                              <w:spacing w:line="220" w:lineRule="exact"/>
                              <w:rPr>
                                <w:color w:val="FFFFFF" w:themeColor="background1"/>
                                <w:sz w:val="20"/>
                              </w:rPr>
                            </w:pPr>
                            <w:r w:rsidRPr="00080588">
                              <w:rPr>
                                <w:color w:val="FFFFFF" w:themeColor="background1"/>
                                <w:sz w:val="20"/>
                              </w:rPr>
                              <w:t xml:space="preserve">if [ -x /usr/lib/command-not-found -o -x /usr/share/command-not-found/command-not-found ]; </w:t>
                            </w:r>
                          </w:p>
                          <w:p w14:paraId="51FDAE30" w14:textId="77777777" w:rsidR="00D03746" w:rsidRPr="00080588" w:rsidRDefault="00D03746" w:rsidP="006A564D">
                            <w:pPr>
                              <w:spacing w:line="220" w:lineRule="exact"/>
                              <w:rPr>
                                <w:color w:val="FFFFFF" w:themeColor="background1"/>
                                <w:sz w:val="20"/>
                              </w:rPr>
                            </w:pPr>
                            <w:r w:rsidRPr="00080588">
                              <w:rPr>
                                <w:color w:val="FFFFFF" w:themeColor="background1"/>
                                <w:sz w:val="20"/>
                              </w:rPr>
                              <w:t>then</w:t>
                            </w:r>
                          </w:p>
                          <w:p w14:paraId="0C104913"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t>function command_not_found_handle {</w:t>
                            </w:r>
                          </w:p>
                          <w:p w14:paraId="67D00503"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D03746" w:rsidRPr="00080588" w:rsidRDefault="00D03746" w:rsidP="006A564D">
                            <w:pPr>
                              <w:spacing w:line="220" w:lineRule="exact"/>
                              <w:rPr>
                                <w:color w:val="FFFFFF" w:themeColor="background1"/>
                                <w:sz w:val="20"/>
                              </w:rPr>
                            </w:pPr>
                            <w:r w:rsidRPr="00080588">
                              <w:rPr>
                                <w:color w:val="FFFFFF" w:themeColor="background1"/>
                                <w:sz w:val="20"/>
                              </w:rPr>
                              <w:t xml:space="preserve">                if [ -x /usr/lib/command-not-found ]; then</w:t>
                            </w:r>
                          </w:p>
                          <w:p w14:paraId="3E038F13"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/usr/lib/command-not-found -- "$1"</w:t>
                            </w:r>
                          </w:p>
                          <w:p w14:paraId="2994A90A" w14:textId="77777777" w:rsidR="00D03746" w:rsidRPr="00080588" w:rsidRDefault="00D03746"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D03746" w:rsidRPr="00080588" w:rsidRDefault="00D03746" w:rsidP="006A564D">
                            <w:pPr>
                              <w:spacing w:line="220" w:lineRule="exact"/>
                              <w:rPr>
                                <w:color w:val="FFFFFF" w:themeColor="background1"/>
                                <w:sz w:val="20"/>
                              </w:rPr>
                            </w:pPr>
                            <w:r w:rsidRPr="00080588">
                              <w:rPr>
                                <w:color w:val="FFFFFF" w:themeColor="background1"/>
                                <w:sz w:val="20"/>
                              </w:rPr>
                              <w:t xml:space="preserve">                elif [ -x /usr/share/command-not-found/command-not-found ]; then</w:t>
                            </w:r>
                          </w:p>
                          <w:p w14:paraId="0CC4283F"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/usr/share/command-not-found/command-not-found -- "$1"</w:t>
                            </w:r>
                          </w:p>
                          <w:p w14:paraId="5C48B13B" w14:textId="77777777" w:rsidR="00D03746" w:rsidRPr="00080588" w:rsidRDefault="00D03746"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printf "%s: command not found\n" "$1" &gt;&amp;2</w:t>
                            </w:r>
                          </w:p>
                          <w:p w14:paraId="2D489EBF"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t>}</w:t>
                            </w:r>
                          </w:p>
                          <w:p w14:paraId="2A25D7C6" w14:textId="77777777" w:rsidR="00D03746" w:rsidRPr="00080588" w:rsidRDefault="00D03746" w:rsidP="006A564D">
                            <w:pPr>
                              <w:spacing w:line="220" w:lineRule="exact"/>
                              <w:rPr>
                                <w:color w:val="FFFFFF" w:themeColor="background1"/>
                                <w:sz w:val="20"/>
                              </w:rPr>
                            </w:pPr>
                            <w:r w:rsidRPr="00080588">
                              <w:rPr>
                                <w:color w:val="FFFFFF" w:themeColor="background1"/>
                                <w:sz w:val="20"/>
                              </w:rPr>
                              <w:t>fi</w:t>
                            </w:r>
                          </w:p>
                          <w:p w14:paraId="08D39AC7" w14:textId="77777777" w:rsidR="00D03746" w:rsidRPr="00080588" w:rsidRDefault="00D03746" w:rsidP="006A564D">
                            <w:pPr>
                              <w:spacing w:line="220" w:lineRule="exact"/>
                              <w:rPr>
                                <w:color w:val="FFFFFF" w:themeColor="background1"/>
                                <w:sz w:val="20"/>
                              </w:rPr>
                            </w:pPr>
                            <w:r w:rsidRPr="00080588">
                              <w:rPr>
                                <w:color w:val="FFFFFF" w:themeColor="background1"/>
                                <w:sz w:val="20"/>
                              </w:rPr>
                              <w:t>export GOPATH=/usr/share/go-1.9</w:t>
                            </w:r>
                          </w:p>
                          <w:p w14:paraId="38E58196" w14:textId="77777777" w:rsidR="00D03746" w:rsidRPr="00080588" w:rsidRDefault="00D03746" w:rsidP="006A564D">
                            <w:pPr>
                              <w:spacing w:line="220" w:lineRule="exact"/>
                              <w:rPr>
                                <w:color w:val="FFFFFF" w:themeColor="background1"/>
                                <w:sz w:val="20"/>
                              </w:rPr>
                            </w:pPr>
                            <w:r w:rsidRPr="00080588">
                              <w:rPr>
                                <w:color w:val="FFFFFF" w:themeColor="background1"/>
                                <w:sz w:val="20"/>
                              </w:rPr>
                              <w:t>export GOROOT=/usr/lib/go-1.9</w:t>
                            </w:r>
                          </w:p>
                          <w:p w14:paraId="50DE4B5E" w14:textId="5E97A5EA" w:rsidR="00D03746" w:rsidRPr="00E46E97" w:rsidRDefault="00D03746" w:rsidP="00C30384">
                            <w:pPr>
                              <w:spacing w:line="240" w:lineRule="exact"/>
                              <w:rPr>
                                <w:color w:val="FFFFFF" w:themeColor="background1"/>
                                <w:sz w:val="20"/>
                              </w:rPr>
                            </w:pPr>
                            <w:r w:rsidRPr="00080588">
                              <w:rPr>
                                <w:color w:val="FFFFFF" w:themeColor="background1"/>
                                <w:sz w:val="20"/>
                              </w:rPr>
                              <w:t>export PATH=$GOROOT/bin:$GOPATH/bin:$PATH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2E8AE8" id="文本框 225" o:spid="_x0000_s1040"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" fillcolor="black [3200]" strokecolor="white [3201]" strokeweight="1.5pt">
                <v:textbox style="mso-fit-shape-to-text:t" inset="0,0,0,0">
                  <w:txbxContent>
                    <w:p w14:paraId="7496A325" w14:textId="77777777" w:rsidR="00D03746" w:rsidRDefault="00D03746" w:rsidP="006A564D">
                      <w:pPr>
                        <w:spacing w:line="220" w:lineRule="exact"/>
                        <w:rPr>
                          <w:color w:val="FFFFFF" w:themeColor="background1"/>
                          <w:sz w:val="20"/>
                        </w:rPr>
                      </w:pPr>
                      <w:r w:rsidRPr="00080588">
                        <w:rPr>
                          <w:color w:val="FFFFFF" w:themeColor="background1"/>
                          <w:sz w:val="20"/>
                        </w:rPr>
                        <w:t>if [ -x /</w:t>
                      </w:r>
                      <w:proofErr w:type="spellStart"/>
                      <w:r w:rsidRPr="00080588">
                        <w:rPr>
                          <w:color w:val="FFFFFF" w:themeColor="background1"/>
                          <w:sz w:val="20"/>
                        </w:rPr>
                        <w:t>usr</w:t>
                      </w:r>
                      <w:proofErr w:type="spellEnd"/>
                      <w:r w:rsidRPr="00080588">
                        <w:rPr>
                          <w:color w:val="FFFFFF" w:themeColor="background1"/>
                          <w:sz w:val="20"/>
                        </w:rPr>
                        <w:t>/lib/command-not-found -o -x /</w:t>
                      </w:r>
                      <w:proofErr w:type="spellStart"/>
                      <w:r w:rsidRPr="00080588">
                        <w:rPr>
                          <w:color w:val="FFFFFF" w:themeColor="background1"/>
                          <w:sz w:val="20"/>
                        </w:rPr>
                        <w:t>usr</w:t>
                      </w:r>
                      <w:proofErr w:type="spellEnd"/>
                      <w:r w:rsidRPr="00080588">
                        <w:rPr>
                          <w:color w:val="FFFFFF" w:themeColor="background1"/>
                          <w:sz w:val="20"/>
                        </w:rPr>
                        <w:t>/share/command-not-found/command-not-</w:t>
                      </w:r>
                      <w:proofErr w:type="gramStart"/>
                      <w:r w:rsidRPr="00080588">
                        <w:rPr>
                          <w:color w:val="FFFFFF" w:themeColor="background1"/>
                          <w:sz w:val="20"/>
                        </w:rPr>
                        <w:t>found ]</w:t>
                      </w:r>
                      <w:proofErr w:type="gramEnd"/>
                      <w:r w:rsidRPr="00080588">
                        <w:rPr>
                          <w:color w:val="FFFFFF" w:themeColor="background1"/>
                          <w:sz w:val="20"/>
                        </w:rPr>
                        <w:t xml:space="preserve">; </w:t>
                      </w:r>
                    </w:p>
                    <w:p w14:paraId="51FDAE30" w14:textId="77777777" w:rsidR="00D03746" w:rsidRPr="00080588" w:rsidRDefault="00D03746" w:rsidP="006A564D">
                      <w:pPr>
                        <w:spacing w:line="220" w:lineRule="exact"/>
                        <w:rPr>
                          <w:color w:val="FFFFFF" w:themeColor="background1"/>
                          <w:sz w:val="20"/>
                        </w:rPr>
                      </w:pPr>
                      <w:r w:rsidRPr="00080588">
                        <w:rPr>
                          <w:color w:val="FFFFFF" w:themeColor="background1"/>
                          <w:sz w:val="20"/>
                        </w:rPr>
                        <w:t>then</w:t>
                      </w:r>
                    </w:p>
                    <w:p w14:paraId="0C104913"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t xml:space="preserve">function </w:t>
                      </w:r>
                      <w:proofErr w:type="spellStart"/>
                      <w:r w:rsidRPr="00080588">
                        <w:rPr>
                          <w:color w:val="FFFFFF" w:themeColor="background1"/>
                          <w:sz w:val="20"/>
                        </w:rPr>
                        <w:t>command_not_found_handle</w:t>
                      </w:r>
                      <w:proofErr w:type="spellEnd"/>
                      <w:r w:rsidRPr="00080588">
                        <w:rPr>
                          <w:color w:val="FFFFFF" w:themeColor="background1"/>
                          <w:sz w:val="20"/>
                        </w:rPr>
                        <w:t xml:space="preserve"> {</w:t>
                      </w:r>
                    </w:p>
                    <w:p w14:paraId="67D00503"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D03746" w:rsidRPr="00080588" w:rsidRDefault="00D03746" w:rsidP="006A564D">
                      <w:pPr>
                        <w:spacing w:line="220" w:lineRule="exact"/>
                        <w:rPr>
                          <w:color w:val="FFFFFF" w:themeColor="background1"/>
                          <w:sz w:val="20"/>
                        </w:rPr>
                      </w:pPr>
                      <w:r w:rsidRPr="00080588">
                        <w:rPr>
                          <w:color w:val="FFFFFF" w:themeColor="background1"/>
                          <w:sz w:val="20"/>
                        </w:rPr>
                        <w:t xml:space="preserve">                if [ -x /</w:t>
                      </w:r>
                      <w:proofErr w:type="spellStart"/>
                      <w:r w:rsidRPr="00080588">
                        <w:rPr>
                          <w:color w:val="FFFFFF" w:themeColor="background1"/>
                          <w:sz w:val="20"/>
                        </w:rPr>
                        <w:t>usr</w:t>
                      </w:r>
                      <w:proofErr w:type="spellEnd"/>
                      <w:r w:rsidRPr="00080588">
                        <w:rPr>
                          <w:color w:val="FFFFFF" w:themeColor="background1"/>
                          <w:sz w:val="20"/>
                        </w:rPr>
                        <w:t>/lib/command-not-</w:t>
                      </w:r>
                      <w:proofErr w:type="gramStart"/>
                      <w:r w:rsidRPr="00080588">
                        <w:rPr>
                          <w:color w:val="FFFFFF" w:themeColor="background1"/>
                          <w:sz w:val="20"/>
                        </w:rPr>
                        <w:t>found ]</w:t>
                      </w:r>
                      <w:proofErr w:type="gramEnd"/>
                      <w:r w:rsidRPr="00080588">
                        <w:rPr>
                          <w:color w:val="FFFFFF" w:themeColor="background1"/>
                          <w:sz w:val="20"/>
                        </w:rPr>
                        <w:t>; then</w:t>
                      </w:r>
                    </w:p>
                    <w:p w14:paraId="3E038F13"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/lib/command-not-found -- "$1"</w:t>
                      </w:r>
                    </w:p>
                    <w:p w14:paraId="2994A90A" w14:textId="77777777" w:rsidR="00D03746" w:rsidRPr="00080588" w:rsidRDefault="00D03746"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D03746" w:rsidRPr="00080588" w:rsidRDefault="00D03746" w:rsidP="006A564D">
                      <w:pPr>
                        <w:spacing w:line="220" w:lineRule="exact"/>
                        <w:rPr>
                          <w:color w:val="FFFFFF" w:themeColor="background1"/>
                          <w:sz w:val="20"/>
                        </w:rPr>
                      </w:pPr>
                      <w:r w:rsidRPr="00080588">
                        <w:rPr>
                          <w:color w:val="FFFFFF" w:themeColor="background1"/>
                          <w:sz w:val="20"/>
                        </w:rPr>
                        <w:t xml:space="preserve">                </w:t>
                      </w:r>
                      <w:proofErr w:type="spellStart"/>
                      <w:r w:rsidRPr="00080588">
                        <w:rPr>
                          <w:color w:val="FFFFFF" w:themeColor="background1"/>
                          <w:sz w:val="20"/>
                        </w:rPr>
                        <w:t>elif</w:t>
                      </w:r>
                      <w:proofErr w:type="spellEnd"/>
                      <w:r w:rsidRPr="00080588">
                        <w:rPr>
                          <w:color w:val="FFFFFF" w:themeColor="background1"/>
                          <w:sz w:val="20"/>
                        </w:rPr>
                        <w:t xml:space="preserve"> [ -x /</w:t>
                      </w:r>
                      <w:proofErr w:type="spellStart"/>
                      <w:r w:rsidRPr="00080588">
                        <w:rPr>
                          <w:color w:val="FFFFFF" w:themeColor="background1"/>
                          <w:sz w:val="20"/>
                        </w:rPr>
                        <w:t>usr</w:t>
                      </w:r>
                      <w:proofErr w:type="spellEnd"/>
                      <w:r w:rsidRPr="00080588">
                        <w:rPr>
                          <w:color w:val="FFFFFF" w:themeColor="background1"/>
                          <w:sz w:val="20"/>
                        </w:rPr>
                        <w:t>/share/command-not-found/command-not-</w:t>
                      </w:r>
                      <w:proofErr w:type="gramStart"/>
                      <w:r w:rsidRPr="00080588">
                        <w:rPr>
                          <w:color w:val="FFFFFF" w:themeColor="background1"/>
                          <w:sz w:val="20"/>
                        </w:rPr>
                        <w:t>found ]</w:t>
                      </w:r>
                      <w:proofErr w:type="gramEnd"/>
                      <w:r w:rsidRPr="00080588">
                        <w:rPr>
                          <w:color w:val="FFFFFF" w:themeColor="background1"/>
                          <w:sz w:val="20"/>
                        </w:rPr>
                        <w:t>; then</w:t>
                      </w:r>
                    </w:p>
                    <w:p w14:paraId="0CC4283F"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/share/command-not-found/command-not-found -- "$1"</w:t>
                      </w:r>
                    </w:p>
                    <w:p w14:paraId="5C48B13B" w14:textId="77777777" w:rsidR="00D03746" w:rsidRPr="00080588" w:rsidRDefault="00D03746"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printf</w:t>
                      </w:r>
                      <w:proofErr w:type="spellEnd"/>
                      <w:r w:rsidRPr="00080588">
                        <w:rPr>
                          <w:color w:val="FFFFFF" w:themeColor="background1"/>
                          <w:sz w:val="20"/>
                        </w:rPr>
                        <w:t xml:space="preserve"> "%s: command not found\n" "$1" &gt;&amp;2</w:t>
                      </w:r>
                    </w:p>
                    <w:p w14:paraId="2D489EBF"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D03746" w:rsidRPr="00080588" w:rsidRDefault="00D03746" w:rsidP="006A564D">
                      <w:pPr>
                        <w:spacing w:line="220" w:lineRule="exact"/>
                        <w:rPr>
                          <w:color w:val="FFFFFF" w:themeColor="background1"/>
                          <w:sz w:val="20"/>
                        </w:rPr>
                      </w:pPr>
                      <w:r w:rsidRPr="00080588">
                        <w:rPr>
                          <w:color w:val="FFFFFF" w:themeColor="background1"/>
                          <w:sz w:val="20"/>
                        </w:rPr>
                        <w:tab/>
                        <w:t>}</w:t>
                      </w:r>
                    </w:p>
                    <w:p w14:paraId="2A25D7C6" w14:textId="77777777" w:rsidR="00D03746" w:rsidRPr="00080588" w:rsidRDefault="00D03746" w:rsidP="006A564D">
                      <w:pPr>
                        <w:spacing w:line="220" w:lineRule="exact"/>
                        <w:rPr>
                          <w:color w:val="FFFFFF" w:themeColor="background1"/>
                          <w:sz w:val="20"/>
                        </w:rPr>
                      </w:pPr>
                      <w:r w:rsidRPr="00080588">
                        <w:rPr>
                          <w:color w:val="FFFFFF" w:themeColor="background1"/>
                          <w:sz w:val="20"/>
                        </w:rPr>
                        <w:t>fi</w:t>
                      </w:r>
                    </w:p>
                    <w:p w14:paraId="08D39AC7" w14:textId="77777777" w:rsidR="00D03746" w:rsidRPr="00080588" w:rsidRDefault="00D03746" w:rsidP="006A564D">
                      <w:pPr>
                        <w:spacing w:line="220" w:lineRule="exact"/>
                        <w:rPr>
                          <w:color w:val="FFFFFF" w:themeColor="background1"/>
                          <w:sz w:val="20"/>
                        </w:rPr>
                      </w:pPr>
                      <w:r w:rsidRPr="00080588">
                        <w:rPr>
                          <w:color w:val="FFFFFF" w:themeColor="background1"/>
                          <w:sz w:val="20"/>
                        </w:rPr>
                        <w:t>export GOPATH=/</w:t>
                      </w:r>
                      <w:proofErr w:type="spellStart"/>
                      <w:r w:rsidRPr="00080588">
                        <w:rPr>
                          <w:color w:val="FFFFFF" w:themeColor="background1"/>
                          <w:sz w:val="20"/>
                        </w:rPr>
                        <w:t>usr</w:t>
                      </w:r>
                      <w:proofErr w:type="spellEnd"/>
                      <w:r w:rsidRPr="00080588">
                        <w:rPr>
                          <w:color w:val="FFFFFF" w:themeColor="background1"/>
                          <w:sz w:val="20"/>
                        </w:rPr>
                        <w:t>/share/go-1.9</w:t>
                      </w:r>
                    </w:p>
                    <w:p w14:paraId="38E58196" w14:textId="77777777" w:rsidR="00D03746" w:rsidRPr="00080588" w:rsidRDefault="00D03746" w:rsidP="006A564D">
                      <w:pPr>
                        <w:spacing w:line="220" w:lineRule="exact"/>
                        <w:rPr>
                          <w:color w:val="FFFFFF" w:themeColor="background1"/>
                          <w:sz w:val="20"/>
                        </w:rPr>
                      </w:pPr>
                      <w:r w:rsidRPr="00080588">
                        <w:rPr>
                          <w:color w:val="FFFFFF" w:themeColor="background1"/>
                          <w:sz w:val="20"/>
                        </w:rPr>
                        <w:t>export GOROOT=/</w:t>
                      </w:r>
                      <w:proofErr w:type="spellStart"/>
                      <w:r w:rsidRPr="00080588">
                        <w:rPr>
                          <w:color w:val="FFFFFF" w:themeColor="background1"/>
                          <w:sz w:val="20"/>
                        </w:rPr>
                        <w:t>usr</w:t>
                      </w:r>
                      <w:proofErr w:type="spellEnd"/>
                      <w:r w:rsidRPr="00080588">
                        <w:rPr>
                          <w:color w:val="FFFFFF" w:themeColor="background1"/>
                          <w:sz w:val="20"/>
                        </w:rPr>
                        <w:t>/lib/go-1.9</w:t>
                      </w:r>
                    </w:p>
                    <w:p w14:paraId="50DE4B5E" w14:textId="5E97A5EA" w:rsidR="00D03746" w:rsidRPr="00E46E97" w:rsidRDefault="00D03746" w:rsidP="00C30384">
                      <w:pPr>
                        <w:spacing w:line="240" w:lineRule="exact"/>
                        <w:rPr>
                          <w:color w:val="FFFFFF" w:themeColor="background1"/>
                          <w:sz w:val="20"/>
                        </w:rPr>
                      </w:pPr>
                      <w:r w:rsidRPr="00080588">
                        <w:rPr>
                          <w:color w:val="FFFFFF" w:themeColor="background1"/>
                          <w:sz w:val="20"/>
                        </w:rPr>
                        <w:t>export PATH=$GOROOT/</w:t>
                      </w:r>
                      <w:proofErr w:type="gramStart"/>
                      <w:r w:rsidRPr="00080588">
                        <w:rPr>
                          <w:color w:val="FFFFFF" w:themeColor="background1"/>
                          <w:sz w:val="20"/>
                        </w:rPr>
                        <w:t>bin:$</w:t>
                      </w:r>
                      <w:proofErr w:type="gramEnd"/>
                      <w:r w:rsidRPr="00080588">
                        <w:rPr>
                          <w:color w:val="FFFFFF" w:themeColor="background1"/>
                          <w:sz w:val="20"/>
                        </w:rPr>
                        <w:t>GOPATH/bin:$PATH</w:t>
                      </w:r>
                    </w:p>
                  </w:txbxContent>
                </v:textbox>
                <w10:anchorlock/>
              </v:shape>
            </w:pict>
          </mc:Fallback>
        </mc:AlternateContent>
      </w:r>
    </w:p>
    <w:p w14:paraId="68D2C63A" w14:textId="77777777" w:rsidR="00B278B2" w:rsidRPr="00AD4F18" w:rsidRDefault="00B278B2" w:rsidP="00C30384">
      <w:pPr>
        <w:spacing w:line="276" w:lineRule="auto"/>
        <w:ind w:hanging="2"/>
        <w:jc w:val="left"/>
      </w:pPr>
    </w:p>
    <w:p w14:paraId="049EF1CA" w14:textId="42DF0229" w:rsidR="00C30384" w:rsidRDefault="00C30384" w:rsidP="00CF143C">
      <w:pPr>
        <w:pStyle w:val="a3"/>
        <w:numPr>
          <w:ilvl w:val="0"/>
          <w:numId w:val="6"/>
        </w:numPr>
        <w:spacing w:line="276" w:lineRule="auto"/>
        <w:ind w:left="0" w:firstLineChars="0" w:firstLine="0"/>
        <w:jc w:val="left"/>
      </w:pPr>
      <w:r>
        <w:rPr>
          <w:u w:val="single"/>
        </w:rPr>
        <w:t>Save ‘</w:t>
      </w:r>
      <w:r>
        <w:t>bash.bashrc’</w:t>
      </w:r>
      <w:r>
        <w:rPr>
          <w:u w:val="single"/>
        </w:rPr>
        <w:t>.</w:t>
      </w:r>
      <w:r>
        <w:rPr>
          <w:u w:val="single"/>
        </w:rPr>
        <w:br/>
      </w:r>
      <w:r>
        <w:t>Type ‘</w:t>
      </w:r>
      <w:r w:rsidRPr="00CB5A01">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 [ESC] key, and press the [Enter] key after inputting</w:t>
      </w:r>
      <w:r>
        <w:rPr>
          <w:rFonts w:hint="eastAsia"/>
        </w:rPr>
        <w:t xml:space="preserve"> </w:t>
      </w:r>
      <w:r>
        <w:t>‘</w:t>
      </w:r>
      <w:r w:rsidR="00057B42">
        <w:rPr>
          <w:rFonts w:ascii="Consolas" w:hAnsi="Consolas"/>
        </w:rPr>
        <w:t>:wq</w:t>
      </w:r>
      <w:r>
        <w:t>’ to save the file, then proceed to the next step as illustrated here:</w:t>
      </w:r>
      <w:r>
        <w:rPr>
          <w:rFonts w:hint="eastAsia"/>
          <w:noProof/>
        </w:rPr>
        <mc:AlternateContent>
          <mc:Choice Requires="wps">
            <w:drawing>
              <wp:inline distT="0" distB="0" distL="0" distR="0" wp14:anchorId="4755B86E" wp14:editId="3E912688">
                <wp:extent cx="5276088" cy="167537"/>
                <wp:effectExtent l="0" t="0" r="20320" b="19050"/>
                <wp:docPr id="226" name="文本框 226"/>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075A0F2F" w14:textId="30E9A7B5" w:rsidR="00D03746" w:rsidRPr="00E46E97" w:rsidRDefault="00D03746"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55B86E" id="文本框 226" o:spid="_x0000_s1041"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" fillcolor="black [3200]" strokecolor="white [3201]" strokeweight="1.5pt">
                <v:textbox style="mso-fit-shape-to-text:t" inset="0,0,0,0">
                  <w:txbxContent>
                    <w:p w14:paraId="075A0F2F" w14:textId="30E9A7B5" w:rsidR="00D03746" w:rsidRPr="00E46E97" w:rsidRDefault="00D03746"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t>
                      </w:r>
                      <w:proofErr w:type="spellStart"/>
                      <w:r>
                        <w:rPr>
                          <w:rFonts w:hint="eastAsia"/>
                          <w:color w:val="FFFFFF" w:themeColor="background1"/>
                          <w:sz w:val="20"/>
                        </w:rPr>
                        <w:t>wq</w:t>
                      </w:r>
                      <w:proofErr w:type="spellEnd"/>
                    </w:p>
                  </w:txbxContent>
                </v:textbox>
                <w10:anchorlock/>
              </v:shape>
            </w:pict>
          </mc:Fallback>
        </mc:AlternateContent>
      </w:r>
    </w:p>
    <w:p w14:paraId="790B8B90" w14:textId="77777777" w:rsidR="00B278B2" w:rsidRDefault="00B278B2" w:rsidP="00A17900">
      <w:pPr>
        <w:pStyle w:val="a3"/>
        <w:spacing w:line="276" w:lineRule="auto"/>
        <w:ind w:firstLineChars="0" w:firstLine="0"/>
        <w:jc w:val="left"/>
      </w:pPr>
    </w:p>
    <w:p w14:paraId="4AF6141D" w14:textId="6E445883" w:rsidR="00B278B2" w:rsidRDefault="00C30384" w:rsidP="00A17900">
      <w:pPr>
        <w:pStyle w:val="a3"/>
        <w:numPr>
          <w:ilvl w:val="0"/>
          <w:numId w:val="6"/>
        </w:numPr>
        <w:spacing w:line="276" w:lineRule="auto"/>
        <w:ind w:left="0" w:firstLineChars="0" w:firstLine="0"/>
        <w:jc w:val="left"/>
      </w:pPr>
      <w:r>
        <w:rPr>
          <w:noProof/>
        </w:rPr>
        <w:t xml:space="preserve"> </w:t>
      </w:r>
      <w:r w:rsidRPr="000E1386">
        <w:rPr>
          <w:noProof/>
          <w:u w:val="single"/>
        </w:rPr>
        <w:t>Enforce ‘</w:t>
      </w:r>
      <w:r w:rsidRPr="000E1386">
        <w:rPr>
          <w:u w:val="single"/>
        </w:rPr>
        <w:t>bash.bashrc’</w:t>
      </w:r>
      <w:r>
        <w:br/>
      </w:r>
      <w:r>
        <w:rPr>
          <w:rFonts w:hint="eastAsia"/>
        </w:rPr>
        <w:t>E</w:t>
      </w:r>
      <w:r>
        <w:t xml:space="preserve">nter </w:t>
      </w:r>
      <w:r w:rsidR="00C9653F">
        <w:t>‘</w:t>
      </w:r>
      <w:r w:rsidRPr="000E1386">
        <w:rPr>
          <w:rFonts w:ascii="Consolas" w:hAnsi="Consolas"/>
          <w:b/>
        </w:rPr>
        <w:t>source</w:t>
      </w:r>
      <w:r w:rsidRPr="000E1386">
        <w:rPr>
          <w:rFonts w:ascii="Consolas" w:hAnsi="Consolas"/>
        </w:rPr>
        <w:t xml:space="preserve"> </w:t>
      </w:r>
      <w:r w:rsidRPr="000E1386">
        <w:rPr>
          <w:rFonts w:ascii="Consolas" w:hAnsi="Consolas"/>
          <w:i/>
        </w:rPr>
        <w:t>/etc/bash.bashrc</w:t>
      </w:r>
      <w:r w:rsidR="00C9653F">
        <w:t>’</w:t>
      </w:r>
      <w:r>
        <w:t xml:space="preserve"> to enforce </w:t>
      </w:r>
      <w:r w:rsidR="00C9653F">
        <w:t>‘</w:t>
      </w:r>
      <w:r w:rsidRPr="000E1386">
        <w:rPr>
          <w:rFonts w:ascii="Consolas" w:hAnsi="Consolas"/>
        </w:rPr>
        <w:t>bash.bashrc</w:t>
      </w:r>
      <w:r w:rsidR="00C9653F">
        <w:t>’</w:t>
      </w:r>
      <w:r>
        <w:rPr>
          <w:rFonts w:hint="eastAsia"/>
        </w:rPr>
        <w:t>,</w:t>
      </w:r>
      <w:r>
        <w:t xml:space="preserve"> and proceed to the next step;</w:t>
      </w:r>
      <w:r w:rsidRPr="00AD4F18">
        <w:br/>
      </w:r>
      <w:r>
        <w:rPr>
          <w:rFonts w:hint="eastAsia"/>
          <w:noProof/>
        </w:rPr>
        <mc:AlternateContent>
          <mc:Choice Requires="wps">
            <w:drawing>
              <wp:inline distT="0" distB="0" distL="0" distR="0" wp14:anchorId="61800FB0" wp14:editId="08E6BC71">
                <wp:extent cx="5276088" cy="167537"/>
                <wp:effectExtent l="0" t="0" r="20320" b="19050"/>
                <wp:docPr id="227" name="文本框 227"/>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55AC247A" w14:textId="77777777" w:rsidR="00D03746" w:rsidRPr="00B423BF" w:rsidRDefault="00D03746"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800FB0" id="文本框 227" o:spid="_x0000_s1042"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" fillcolor="black [3200]" strokecolor="white [3201]" strokeweight="1.5pt">
                <v:textbox style="mso-fit-shape-to-text:t" inset="0,0,0,0">
                  <w:txbxContent>
                    <w:p w14:paraId="55AC247A" w14:textId="77777777" w:rsidR="00D03746" w:rsidRPr="00B423BF" w:rsidRDefault="00D03746"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66D035AD" w14:textId="77777777" w:rsidR="00B278B2" w:rsidRDefault="00B278B2" w:rsidP="00A17900">
      <w:pPr>
        <w:pStyle w:val="a3"/>
      </w:pPr>
    </w:p>
    <w:p w14:paraId="218504AB" w14:textId="7ECA4704" w:rsidR="00C30384" w:rsidRDefault="00C30384" w:rsidP="00A17900">
      <w:pPr>
        <w:pStyle w:val="a3"/>
        <w:numPr>
          <w:ilvl w:val="0"/>
          <w:numId w:val="6"/>
        </w:numPr>
        <w:spacing w:line="276" w:lineRule="auto"/>
        <w:ind w:left="0" w:firstLineChars="0" w:firstLine="0"/>
        <w:jc w:val="left"/>
      </w:pPr>
      <w:r w:rsidRPr="00B278B2">
        <w:rPr>
          <w:u w:val="single"/>
        </w:rPr>
        <w:t>Check the GO Environment</w:t>
      </w:r>
      <w:r>
        <w:br/>
      </w:r>
      <w:r>
        <w:rPr>
          <w:rFonts w:hint="eastAsia"/>
        </w:rPr>
        <w:t>E</w:t>
      </w:r>
      <w:r>
        <w:t>nter</w:t>
      </w:r>
      <w:r w:rsidRPr="00B278B2">
        <w:rPr>
          <w:b/>
        </w:rPr>
        <w:t xml:space="preserve"> </w:t>
      </w:r>
      <w:r w:rsidR="00C9653F">
        <w:t>‘</w:t>
      </w:r>
      <w:r w:rsidRPr="00B278B2">
        <w:rPr>
          <w:rFonts w:ascii="Consolas" w:hAnsi="Consolas"/>
          <w:b/>
        </w:rPr>
        <w:t>go env</w:t>
      </w:r>
      <w:r w:rsidR="00C9653F">
        <w:t xml:space="preserve">’ </w:t>
      </w:r>
      <w:r>
        <w:rPr>
          <w:rFonts w:hint="eastAsia"/>
        </w:rPr>
        <w:t>t</w:t>
      </w:r>
      <w:r>
        <w:t>o check GO environment; proceed to the next step once the console returns the following;</w:t>
      </w:r>
      <w:r w:rsidRPr="00AD4F18">
        <w:br/>
      </w:r>
      <w:r>
        <w:rPr>
          <w:rFonts w:hint="eastAsia"/>
          <w:noProof/>
        </w:rPr>
        <mc:AlternateContent>
          <mc:Choice Requires="wps">
            <w:drawing>
              <wp:inline distT="0" distB="0" distL="0" distR="0" wp14:anchorId="16D7E4F0" wp14:editId="73769344">
                <wp:extent cx="5276088" cy="167537"/>
                <wp:effectExtent l="0" t="0" r="20320" b="19050"/>
                <wp:docPr id="212" name="文本框 212"/>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66C657" w14:textId="77777777" w:rsidR="00D03746" w:rsidRPr="00E46E97" w:rsidRDefault="00D03746" w:rsidP="00C30384">
                            <w:pPr>
                              <w:spacing w:line="240" w:lineRule="exact"/>
                              <w:rPr>
                                <w:color w:val="FFFFFF" w:themeColor="background1"/>
                                <w:sz w:val="20"/>
                              </w:rPr>
                            </w:pPr>
                            <w:r w:rsidRPr="00E46E97">
                              <w:rPr>
                                <w:color w:val="FFFF00"/>
                                <w:sz w:val="20"/>
                              </w:rPr>
                              <w:t>`hpb@</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1DD3D80A" w14:textId="77777777" w:rsidR="00D03746" w:rsidRPr="000E1386" w:rsidRDefault="00D03746"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D03746" w:rsidRPr="000E1386" w:rsidRDefault="00D03746"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D03746" w:rsidRPr="000E1386" w:rsidRDefault="00D03746"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D03746" w:rsidRPr="000E1386" w:rsidRDefault="00D03746"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D03746" w:rsidRPr="00E46E97" w:rsidRDefault="00D03746" w:rsidP="00C30384">
                            <w:pPr>
                              <w:spacing w:line="240" w:lineRule="exact"/>
                              <w:rPr>
                                <w:color w:val="FFFFFF" w:themeColor="background1"/>
                                <w:sz w:val="20"/>
                              </w:rPr>
                            </w:pPr>
                            <w:r w:rsidRPr="00E46E97">
                              <w:rPr>
                                <w:color w:val="FFFFFF" w:themeColor="background1"/>
                                <w:sz w:val="20"/>
                              </w:rPr>
                              <w:t>GOHOSTOS="linux"</w:t>
                            </w:r>
                          </w:p>
                          <w:p w14:paraId="38E79350" w14:textId="77777777" w:rsidR="00D03746" w:rsidRPr="00E46E97" w:rsidRDefault="00D03746" w:rsidP="00C30384">
                            <w:pPr>
                              <w:spacing w:line="240" w:lineRule="exact"/>
                              <w:rPr>
                                <w:color w:val="FFFFFF" w:themeColor="background1"/>
                                <w:sz w:val="20"/>
                              </w:rPr>
                            </w:pPr>
                            <w:r w:rsidRPr="00E46E97">
                              <w:rPr>
                                <w:color w:val="FFFFFF" w:themeColor="background1"/>
                                <w:sz w:val="20"/>
                              </w:rPr>
                              <w:t>GOOS="linux"</w:t>
                            </w:r>
                          </w:p>
                          <w:p w14:paraId="270B40FA" w14:textId="77777777" w:rsidR="00D03746" w:rsidRPr="00E46E97" w:rsidRDefault="00D03746" w:rsidP="00C30384">
                            <w:pPr>
                              <w:spacing w:line="240" w:lineRule="exact"/>
                              <w:rPr>
                                <w:color w:val="FFFFFF" w:themeColor="background1"/>
                                <w:sz w:val="20"/>
                              </w:rPr>
                            </w:pPr>
                            <w:r w:rsidRPr="00E46E97">
                              <w:rPr>
                                <w:color w:val="FFFFFF" w:themeColor="background1"/>
                                <w:sz w:val="20"/>
                              </w:rPr>
                              <w:t>GOPATH="/usr/share/go-1.9"</w:t>
                            </w:r>
                          </w:p>
                          <w:p w14:paraId="75C87349" w14:textId="77777777" w:rsidR="00D03746" w:rsidRPr="00E46E97" w:rsidRDefault="00D03746" w:rsidP="00C30384">
                            <w:pPr>
                              <w:spacing w:line="240" w:lineRule="exact"/>
                              <w:rPr>
                                <w:color w:val="FFFFFF" w:themeColor="background1"/>
                                <w:sz w:val="20"/>
                              </w:rPr>
                            </w:pPr>
                            <w:r w:rsidRPr="00E46E97">
                              <w:rPr>
                                <w:color w:val="FFFFFF" w:themeColor="background1"/>
                                <w:sz w:val="20"/>
                              </w:rPr>
                              <w:t>GORACE=""</w:t>
                            </w:r>
                          </w:p>
                          <w:p w14:paraId="25FBA7C4" w14:textId="77777777" w:rsidR="00D03746" w:rsidRPr="00E46E97" w:rsidRDefault="00D03746" w:rsidP="00C30384">
                            <w:pPr>
                              <w:spacing w:line="240" w:lineRule="exact"/>
                              <w:rPr>
                                <w:color w:val="FFFFFF" w:themeColor="background1"/>
                                <w:sz w:val="20"/>
                              </w:rPr>
                            </w:pPr>
                            <w:r w:rsidRPr="00E46E97">
                              <w:rPr>
                                <w:color w:val="FFFFFF" w:themeColor="background1"/>
                                <w:sz w:val="20"/>
                              </w:rPr>
                              <w:t>GOROOT="/usr/lib/go-1.9"</w:t>
                            </w:r>
                          </w:p>
                          <w:p w14:paraId="425FC193" w14:textId="77777777" w:rsidR="00D03746" w:rsidRPr="00E46E97" w:rsidRDefault="00D03746" w:rsidP="00C30384">
                            <w:pPr>
                              <w:spacing w:line="240" w:lineRule="exact"/>
                              <w:rPr>
                                <w:color w:val="FFFFFF" w:themeColor="background1"/>
                                <w:sz w:val="20"/>
                              </w:rPr>
                            </w:pPr>
                            <w:r w:rsidRPr="00E46E97">
                              <w:rPr>
                                <w:color w:val="FFFFFF" w:themeColor="background1"/>
                                <w:sz w:val="20"/>
                              </w:rPr>
                              <w:t>GOTOOLDIR="/usr/lib/go-1.9/pkg/tool/linux_amd64"</w:t>
                            </w:r>
                          </w:p>
                          <w:p w14:paraId="6E920728" w14:textId="77777777" w:rsidR="00D03746" w:rsidRPr="00E46E97" w:rsidRDefault="00D03746" w:rsidP="00C30384">
                            <w:pPr>
                              <w:spacing w:line="240" w:lineRule="exact"/>
                              <w:rPr>
                                <w:color w:val="FFFFFF" w:themeColor="background1"/>
                                <w:sz w:val="20"/>
                              </w:rPr>
                            </w:pPr>
                            <w:r w:rsidRPr="00E46E97">
                              <w:rPr>
                                <w:color w:val="FFFFFF" w:themeColor="background1"/>
                                <w:sz w:val="20"/>
                              </w:rPr>
                              <w:t>GCCGO="gccgo"</w:t>
                            </w:r>
                          </w:p>
                          <w:p w14:paraId="732972CD" w14:textId="77777777" w:rsidR="00D03746" w:rsidRPr="00E46E97" w:rsidRDefault="00D03746" w:rsidP="00C30384">
                            <w:pPr>
                              <w:spacing w:line="240" w:lineRule="exact"/>
                              <w:rPr>
                                <w:color w:val="FFFFFF" w:themeColor="background1"/>
                                <w:sz w:val="20"/>
                              </w:rPr>
                            </w:pPr>
                            <w:r w:rsidRPr="00E46E97">
                              <w:rPr>
                                <w:color w:val="FFFFFF" w:themeColor="background1"/>
                                <w:sz w:val="20"/>
                              </w:rPr>
                              <w:t>CC="gcc"</w:t>
                            </w:r>
                          </w:p>
                          <w:p w14:paraId="18262A9F" w14:textId="77777777" w:rsidR="00D03746" w:rsidRPr="00E46E97" w:rsidRDefault="00D03746" w:rsidP="00C30384">
                            <w:pPr>
                              <w:spacing w:line="240" w:lineRule="exact"/>
                              <w:rPr>
                                <w:color w:val="FFFFFF" w:themeColor="background1"/>
                                <w:sz w:val="20"/>
                              </w:rPr>
                            </w:pPr>
                            <w:r w:rsidRPr="00E46E97">
                              <w:rPr>
                                <w:color w:val="FFFFFF" w:themeColor="background1"/>
                                <w:sz w:val="20"/>
                              </w:rPr>
                              <w:t>GOGCCFLAGS="-fPIC -m64 -pthread -fmessage-length=0 -fdebug-prefix-map=/tmp/go-build421459249=/tmp/go-build -gno-record-gcc-switches"</w:t>
                            </w:r>
                          </w:p>
                          <w:p w14:paraId="0B3DCAE4" w14:textId="77777777" w:rsidR="00D03746" w:rsidRPr="00E46E97" w:rsidRDefault="00D03746" w:rsidP="00C30384">
                            <w:pPr>
                              <w:spacing w:line="240" w:lineRule="exact"/>
                              <w:rPr>
                                <w:color w:val="FFFFFF" w:themeColor="background1"/>
                                <w:sz w:val="20"/>
                              </w:rPr>
                            </w:pPr>
                            <w:r w:rsidRPr="00E46E97">
                              <w:rPr>
                                <w:color w:val="FFFFFF" w:themeColor="background1"/>
                                <w:sz w:val="20"/>
                              </w:rPr>
                              <w:t>CXX="g++"</w:t>
                            </w:r>
                          </w:p>
                          <w:p w14:paraId="5C9D37FC"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CGO_ENABLED="1"</w:t>
                            </w:r>
                          </w:p>
                          <w:p w14:paraId="1679B05E"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CGO_CFLAGS="-g -O2"</w:t>
                            </w:r>
                          </w:p>
                          <w:p w14:paraId="556FB640"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CGO_CPPFLAGS=""</w:t>
                            </w:r>
                          </w:p>
                          <w:p w14:paraId="39AFA69E"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CGO_CXXFLAGS="-g -O2"</w:t>
                            </w:r>
                          </w:p>
                          <w:p w14:paraId="2297CE6C"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CGO_FFLAGS="-g -O2"</w:t>
                            </w:r>
                          </w:p>
                          <w:p w14:paraId="34D6C29A"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CGO_LDFLAGS="-g -O2"</w:t>
                            </w:r>
                          </w:p>
                          <w:p w14:paraId="2DF45EB8" w14:textId="77777777" w:rsidR="00D03746" w:rsidRPr="00E46E97" w:rsidRDefault="00D03746" w:rsidP="00C30384">
                            <w:pPr>
                              <w:spacing w:line="240" w:lineRule="exact"/>
                              <w:rPr>
                                <w:color w:val="FFFFFF" w:themeColor="background1"/>
                                <w:sz w:val="20"/>
                              </w:rPr>
                            </w:pPr>
                            <w:r w:rsidRPr="00E46E97">
                              <w:rPr>
                                <w:color w:val="FFFFFF" w:themeColor="background1"/>
                                <w:sz w:val="20"/>
                              </w:rPr>
                              <w:t>PKG_CONFIG="pkg-config"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6D7E4F0" id="文本框 212" o:spid="_x0000_s1043"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" fillcolor="black [3200]" strokecolor="white [3201]" strokeweight="1.5pt">
                <v:textbox style="mso-fit-shape-to-text:t" inset="0,0,0,0">
                  <w:txbxContent>
                    <w:p w14:paraId="4C66C657" w14:textId="77777777" w:rsidR="00D03746" w:rsidRPr="00E46E97" w:rsidRDefault="00D03746" w:rsidP="00C30384">
                      <w:pPr>
                        <w:spacing w:line="240" w:lineRule="exact"/>
                        <w:rPr>
                          <w:color w:val="FFFFFF" w:themeColor="background1"/>
                          <w:sz w:val="20"/>
                        </w:rPr>
                      </w:pPr>
                      <w:r w:rsidRPr="00E46E97">
                        <w:rPr>
                          <w:color w:val="FFFF00"/>
                          <w:sz w:val="20"/>
                        </w:rPr>
                        <w:t>`</w:t>
                      </w:r>
                      <w:proofErr w:type="spellStart"/>
                      <w:r w:rsidRPr="00E46E97">
                        <w:rPr>
                          <w:color w:val="FFFF00"/>
                          <w:sz w:val="20"/>
                        </w:rPr>
                        <w:t>hpb</w:t>
                      </w:r>
                      <w:proofErr w:type="spellEnd"/>
                      <w:r w:rsidRPr="00E46E97">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E46E97">
                        <w:rPr>
                          <w:color w:val="FFFF00"/>
                          <w:sz w:val="20"/>
                        </w:rPr>
                        <w:t>:~</w:t>
                      </w:r>
                      <w:proofErr w:type="gramEnd"/>
                      <w:r w:rsidRPr="00E46E97">
                        <w:rPr>
                          <w:color w:val="FFFF00"/>
                          <w:sz w:val="20"/>
                        </w:rPr>
                        <w:t>$</w:t>
                      </w:r>
                      <w:r w:rsidRPr="00E46E97">
                        <w:rPr>
                          <w:color w:val="FFFFFF" w:themeColor="background1"/>
                          <w:sz w:val="20"/>
                        </w:rPr>
                        <w:t xml:space="preserve"> go </w:t>
                      </w:r>
                      <w:proofErr w:type="spellStart"/>
                      <w:r w:rsidRPr="00E46E97">
                        <w:rPr>
                          <w:color w:val="FFFFFF" w:themeColor="background1"/>
                          <w:sz w:val="20"/>
                        </w:rPr>
                        <w:t>env</w:t>
                      </w:r>
                      <w:proofErr w:type="spellEnd"/>
                    </w:p>
                    <w:p w14:paraId="1DD3D80A" w14:textId="77777777" w:rsidR="00D03746" w:rsidRPr="000E1386" w:rsidRDefault="00D03746"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D03746" w:rsidRPr="000E1386" w:rsidRDefault="00D03746"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D03746" w:rsidRPr="000E1386" w:rsidRDefault="00D03746"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D03746" w:rsidRPr="000E1386" w:rsidRDefault="00D03746"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D03746" w:rsidRPr="00E46E97" w:rsidRDefault="00D03746" w:rsidP="00C30384">
                      <w:pPr>
                        <w:spacing w:line="240" w:lineRule="exact"/>
                        <w:rPr>
                          <w:color w:val="FFFFFF" w:themeColor="background1"/>
                          <w:sz w:val="20"/>
                        </w:rPr>
                      </w:pPr>
                      <w:r w:rsidRPr="00E46E97">
                        <w:rPr>
                          <w:color w:val="FFFFFF" w:themeColor="background1"/>
                          <w:sz w:val="20"/>
                        </w:rPr>
                        <w:t>GOHOSTOS="</w:t>
                      </w:r>
                      <w:proofErr w:type="spellStart"/>
                      <w:r w:rsidRPr="00E46E97">
                        <w:rPr>
                          <w:color w:val="FFFFFF" w:themeColor="background1"/>
                          <w:sz w:val="20"/>
                        </w:rPr>
                        <w:t>linux</w:t>
                      </w:r>
                      <w:proofErr w:type="spellEnd"/>
                      <w:r w:rsidRPr="00E46E97">
                        <w:rPr>
                          <w:color w:val="FFFFFF" w:themeColor="background1"/>
                          <w:sz w:val="20"/>
                        </w:rPr>
                        <w:t>"</w:t>
                      </w:r>
                    </w:p>
                    <w:p w14:paraId="38E79350" w14:textId="77777777" w:rsidR="00D03746" w:rsidRPr="00E46E97" w:rsidRDefault="00D03746" w:rsidP="00C30384">
                      <w:pPr>
                        <w:spacing w:line="240" w:lineRule="exact"/>
                        <w:rPr>
                          <w:color w:val="FFFFFF" w:themeColor="background1"/>
                          <w:sz w:val="20"/>
                        </w:rPr>
                      </w:pPr>
                      <w:r w:rsidRPr="00E46E97">
                        <w:rPr>
                          <w:color w:val="FFFFFF" w:themeColor="background1"/>
                          <w:sz w:val="20"/>
                        </w:rPr>
                        <w:t>GOOS="</w:t>
                      </w:r>
                      <w:proofErr w:type="spellStart"/>
                      <w:r w:rsidRPr="00E46E97">
                        <w:rPr>
                          <w:color w:val="FFFFFF" w:themeColor="background1"/>
                          <w:sz w:val="20"/>
                        </w:rPr>
                        <w:t>linux</w:t>
                      </w:r>
                      <w:proofErr w:type="spellEnd"/>
                      <w:r w:rsidRPr="00E46E97">
                        <w:rPr>
                          <w:color w:val="FFFFFF" w:themeColor="background1"/>
                          <w:sz w:val="20"/>
                        </w:rPr>
                        <w:t>"</w:t>
                      </w:r>
                    </w:p>
                    <w:p w14:paraId="270B40FA" w14:textId="77777777" w:rsidR="00D03746" w:rsidRPr="00E46E97" w:rsidRDefault="00D03746" w:rsidP="00C30384">
                      <w:pPr>
                        <w:spacing w:line="240" w:lineRule="exact"/>
                        <w:rPr>
                          <w:color w:val="FFFFFF" w:themeColor="background1"/>
                          <w:sz w:val="20"/>
                        </w:rPr>
                      </w:pPr>
                      <w:r w:rsidRPr="00E46E97">
                        <w:rPr>
                          <w:color w:val="FFFFFF" w:themeColor="background1"/>
                          <w:sz w:val="20"/>
                        </w:rPr>
                        <w:t>GOPATH="/</w:t>
                      </w:r>
                      <w:proofErr w:type="spellStart"/>
                      <w:r w:rsidRPr="00E46E97">
                        <w:rPr>
                          <w:color w:val="FFFFFF" w:themeColor="background1"/>
                          <w:sz w:val="20"/>
                        </w:rPr>
                        <w:t>usr</w:t>
                      </w:r>
                      <w:proofErr w:type="spellEnd"/>
                      <w:r w:rsidRPr="00E46E97">
                        <w:rPr>
                          <w:color w:val="FFFFFF" w:themeColor="background1"/>
                          <w:sz w:val="20"/>
                        </w:rPr>
                        <w:t>/share/go-1.9"</w:t>
                      </w:r>
                    </w:p>
                    <w:p w14:paraId="75C87349" w14:textId="77777777" w:rsidR="00D03746" w:rsidRPr="00E46E97" w:rsidRDefault="00D03746" w:rsidP="00C30384">
                      <w:pPr>
                        <w:spacing w:line="240" w:lineRule="exact"/>
                        <w:rPr>
                          <w:color w:val="FFFFFF" w:themeColor="background1"/>
                          <w:sz w:val="20"/>
                        </w:rPr>
                      </w:pPr>
                      <w:r w:rsidRPr="00E46E97">
                        <w:rPr>
                          <w:color w:val="FFFFFF" w:themeColor="background1"/>
                          <w:sz w:val="20"/>
                        </w:rPr>
                        <w:t>GORACE=""</w:t>
                      </w:r>
                    </w:p>
                    <w:p w14:paraId="25FBA7C4" w14:textId="77777777" w:rsidR="00D03746" w:rsidRPr="00E46E97" w:rsidRDefault="00D03746" w:rsidP="00C30384">
                      <w:pPr>
                        <w:spacing w:line="240" w:lineRule="exact"/>
                        <w:rPr>
                          <w:color w:val="FFFFFF" w:themeColor="background1"/>
                          <w:sz w:val="20"/>
                        </w:rPr>
                      </w:pPr>
                      <w:r w:rsidRPr="00E46E97">
                        <w:rPr>
                          <w:color w:val="FFFFFF" w:themeColor="background1"/>
                          <w:sz w:val="20"/>
                        </w:rPr>
                        <w:t>GOROOT="/</w:t>
                      </w:r>
                      <w:proofErr w:type="spellStart"/>
                      <w:r w:rsidRPr="00E46E97">
                        <w:rPr>
                          <w:color w:val="FFFFFF" w:themeColor="background1"/>
                          <w:sz w:val="20"/>
                        </w:rPr>
                        <w:t>usr</w:t>
                      </w:r>
                      <w:proofErr w:type="spellEnd"/>
                      <w:r w:rsidRPr="00E46E97">
                        <w:rPr>
                          <w:color w:val="FFFFFF" w:themeColor="background1"/>
                          <w:sz w:val="20"/>
                        </w:rPr>
                        <w:t>/lib/go-1.9"</w:t>
                      </w:r>
                    </w:p>
                    <w:p w14:paraId="425FC193" w14:textId="77777777" w:rsidR="00D03746" w:rsidRPr="00E46E97" w:rsidRDefault="00D03746" w:rsidP="00C30384">
                      <w:pPr>
                        <w:spacing w:line="240" w:lineRule="exact"/>
                        <w:rPr>
                          <w:color w:val="FFFFFF" w:themeColor="background1"/>
                          <w:sz w:val="20"/>
                        </w:rPr>
                      </w:pPr>
                      <w:r w:rsidRPr="00E46E97">
                        <w:rPr>
                          <w:color w:val="FFFFFF" w:themeColor="background1"/>
                          <w:sz w:val="20"/>
                        </w:rPr>
                        <w:t>GOTOOLDIR="/</w:t>
                      </w:r>
                      <w:proofErr w:type="spellStart"/>
                      <w:r w:rsidRPr="00E46E97">
                        <w:rPr>
                          <w:color w:val="FFFFFF" w:themeColor="background1"/>
                          <w:sz w:val="20"/>
                        </w:rPr>
                        <w:t>usr</w:t>
                      </w:r>
                      <w:proofErr w:type="spellEnd"/>
                      <w:r w:rsidRPr="00E46E97">
                        <w:rPr>
                          <w:color w:val="FFFFFF" w:themeColor="background1"/>
                          <w:sz w:val="20"/>
                        </w:rPr>
                        <w:t>/lib/go-1.9/</w:t>
                      </w:r>
                      <w:proofErr w:type="spellStart"/>
                      <w:r w:rsidRPr="00E46E97">
                        <w:rPr>
                          <w:color w:val="FFFFFF" w:themeColor="background1"/>
                          <w:sz w:val="20"/>
                        </w:rPr>
                        <w:t>pkg</w:t>
                      </w:r>
                      <w:proofErr w:type="spellEnd"/>
                      <w:r w:rsidRPr="00E46E97">
                        <w:rPr>
                          <w:color w:val="FFFFFF" w:themeColor="background1"/>
                          <w:sz w:val="20"/>
                        </w:rPr>
                        <w:t>/tool/linux_amd64"</w:t>
                      </w:r>
                    </w:p>
                    <w:p w14:paraId="6E920728" w14:textId="77777777" w:rsidR="00D03746" w:rsidRPr="00E46E97" w:rsidRDefault="00D03746" w:rsidP="00C30384">
                      <w:pPr>
                        <w:spacing w:line="240" w:lineRule="exact"/>
                        <w:rPr>
                          <w:color w:val="FFFFFF" w:themeColor="background1"/>
                          <w:sz w:val="20"/>
                        </w:rPr>
                      </w:pPr>
                      <w:r w:rsidRPr="00E46E97">
                        <w:rPr>
                          <w:color w:val="FFFFFF" w:themeColor="background1"/>
                          <w:sz w:val="20"/>
                        </w:rPr>
                        <w:t>GCCGO="</w:t>
                      </w:r>
                      <w:proofErr w:type="spellStart"/>
                      <w:r w:rsidRPr="00E46E97">
                        <w:rPr>
                          <w:color w:val="FFFFFF" w:themeColor="background1"/>
                          <w:sz w:val="20"/>
                        </w:rPr>
                        <w:t>gccgo</w:t>
                      </w:r>
                      <w:proofErr w:type="spellEnd"/>
                      <w:r w:rsidRPr="00E46E97">
                        <w:rPr>
                          <w:color w:val="FFFFFF" w:themeColor="background1"/>
                          <w:sz w:val="20"/>
                        </w:rPr>
                        <w:t>"</w:t>
                      </w:r>
                    </w:p>
                    <w:p w14:paraId="732972CD" w14:textId="77777777" w:rsidR="00D03746" w:rsidRPr="00E46E97" w:rsidRDefault="00D03746" w:rsidP="00C30384">
                      <w:pPr>
                        <w:spacing w:line="240" w:lineRule="exact"/>
                        <w:rPr>
                          <w:color w:val="FFFFFF" w:themeColor="background1"/>
                          <w:sz w:val="20"/>
                        </w:rPr>
                      </w:pPr>
                      <w:r w:rsidRPr="00E46E97">
                        <w:rPr>
                          <w:color w:val="FFFFFF" w:themeColor="background1"/>
                          <w:sz w:val="20"/>
                        </w:rPr>
                        <w:t>CC="</w:t>
                      </w:r>
                      <w:proofErr w:type="spellStart"/>
                      <w:r w:rsidRPr="00E46E97">
                        <w:rPr>
                          <w:color w:val="FFFFFF" w:themeColor="background1"/>
                          <w:sz w:val="20"/>
                        </w:rPr>
                        <w:t>gcc</w:t>
                      </w:r>
                      <w:proofErr w:type="spellEnd"/>
                      <w:r w:rsidRPr="00E46E97">
                        <w:rPr>
                          <w:color w:val="FFFFFF" w:themeColor="background1"/>
                          <w:sz w:val="20"/>
                        </w:rPr>
                        <w:t>"</w:t>
                      </w:r>
                    </w:p>
                    <w:p w14:paraId="18262A9F" w14:textId="77777777" w:rsidR="00D03746" w:rsidRPr="00E46E97" w:rsidRDefault="00D03746" w:rsidP="00C30384">
                      <w:pPr>
                        <w:spacing w:line="240" w:lineRule="exact"/>
                        <w:rPr>
                          <w:color w:val="FFFFFF" w:themeColor="background1"/>
                          <w:sz w:val="20"/>
                        </w:rPr>
                      </w:pPr>
                      <w:r w:rsidRPr="00E46E97">
                        <w:rPr>
                          <w:color w:val="FFFFFF" w:themeColor="background1"/>
                          <w:sz w:val="20"/>
                        </w:rPr>
                        <w:t>GOGCCFLAGS="-</w:t>
                      </w:r>
                      <w:proofErr w:type="spellStart"/>
                      <w:r w:rsidRPr="00E46E97">
                        <w:rPr>
                          <w:color w:val="FFFFFF" w:themeColor="background1"/>
                          <w:sz w:val="20"/>
                        </w:rPr>
                        <w:t>fPIC</w:t>
                      </w:r>
                      <w:proofErr w:type="spellEnd"/>
                      <w:r w:rsidRPr="00E46E97">
                        <w:rPr>
                          <w:color w:val="FFFFFF" w:themeColor="background1"/>
                          <w:sz w:val="20"/>
                        </w:rPr>
                        <w:t xml:space="preserve"> -m64 -</w:t>
                      </w:r>
                      <w:proofErr w:type="spellStart"/>
                      <w:r w:rsidRPr="00E46E97">
                        <w:rPr>
                          <w:color w:val="FFFFFF" w:themeColor="background1"/>
                          <w:sz w:val="20"/>
                        </w:rPr>
                        <w:t>pthread</w:t>
                      </w:r>
                      <w:proofErr w:type="spellEnd"/>
                      <w:r w:rsidRPr="00E46E97">
                        <w:rPr>
                          <w:color w:val="FFFFFF" w:themeColor="background1"/>
                          <w:sz w:val="20"/>
                        </w:rPr>
                        <w:t xml:space="preserve"> -</w:t>
                      </w:r>
                      <w:proofErr w:type="spellStart"/>
                      <w:r w:rsidRPr="00E46E97">
                        <w:rPr>
                          <w:color w:val="FFFFFF" w:themeColor="background1"/>
                          <w:sz w:val="20"/>
                        </w:rPr>
                        <w:t>fmessage</w:t>
                      </w:r>
                      <w:proofErr w:type="spellEnd"/>
                      <w:r w:rsidRPr="00E46E97">
                        <w:rPr>
                          <w:color w:val="FFFFFF" w:themeColor="background1"/>
                          <w:sz w:val="20"/>
                        </w:rPr>
                        <w:t>-length=0 -</w:t>
                      </w:r>
                      <w:proofErr w:type="spellStart"/>
                      <w:r w:rsidRPr="00E46E97">
                        <w:rPr>
                          <w:color w:val="FFFFFF" w:themeColor="background1"/>
                          <w:sz w:val="20"/>
                        </w:rPr>
                        <w:t>fdebug</w:t>
                      </w:r>
                      <w:proofErr w:type="spellEnd"/>
                      <w:r w:rsidRPr="00E46E97">
                        <w:rPr>
                          <w:color w:val="FFFFFF" w:themeColor="background1"/>
                          <w:sz w:val="20"/>
                        </w:rPr>
                        <w:t>-prefix-map=/</w:t>
                      </w:r>
                      <w:proofErr w:type="spellStart"/>
                      <w:r w:rsidRPr="00E46E97">
                        <w:rPr>
                          <w:color w:val="FFFFFF" w:themeColor="background1"/>
                          <w:sz w:val="20"/>
                        </w:rPr>
                        <w:t>tmp</w:t>
                      </w:r>
                      <w:proofErr w:type="spellEnd"/>
                      <w:r w:rsidRPr="00E46E97">
                        <w:rPr>
                          <w:color w:val="FFFFFF" w:themeColor="background1"/>
                          <w:sz w:val="20"/>
                        </w:rPr>
                        <w:t>/go-build421459249=/</w:t>
                      </w:r>
                      <w:proofErr w:type="spellStart"/>
                      <w:r w:rsidRPr="00E46E97">
                        <w:rPr>
                          <w:color w:val="FFFFFF" w:themeColor="background1"/>
                          <w:sz w:val="20"/>
                        </w:rPr>
                        <w:t>tmp</w:t>
                      </w:r>
                      <w:proofErr w:type="spellEnd"/>
                      <w:r w:rsidRPr="00E46E97">
                        <w:rPr>
                          <w:color w:val="FFFFFF" w:themeColor="background1"/>
                          <w:sz w:val="20"/>
                        </w:rPr>
                        <w:t>/go-build -</w:t>
                      </w:r>
                      <w:proofErr w:type="spellStart"/>
                      <w:r w:rsidRPr="00E46E97">
                        <w:rPr>
                          <w:color w:val="FFFFFF" w:themeColor="background1"/>
                          <w:sz w:val="20"/>
                        </w:rPr>
                        <w:t>gno</w:t>
                      </w:r>
                      <w:proofErr w:type="spellEnd"/>
                      <w:r w:rsidRPr="00E46E97">
                        <w:rPr>
                          <w:color w:val="FFFFFF" w:themeColor="background1"/>
                          <w:sz w:val="20"/>
                        </w:rPr>
                        <w:t>-record-</w:t>
                      </w:r>
                      <w:proofErr w:type="spellStart"/>
                      <w:r w:rsidRPr="00E46E97">
                        <w:rPr>
                          <w:color w:val="FFFFFF" w:themeColor="background1"/>
                          <w:sz w:val="20"/>
                        </w:rPr>
                        <w:t>gcc</w:t>
                      </w:r>
                      <w:proofErr w:type="spellEnd"/>
                      <w:r w:rsidRPr="00E46E97">
                        <w:rPr>
                          <w:color w:val="FFFFFF" w:themeColor="background1"/>
                          <w:sz w:val="20"/>
                        </w:rPr>
                        <w:t>-switches"</w:t>
                      </w:r>
                    </w:p>
                    <w:p w14:paraId="0B3DCAE4" w14:textId="77777777" w:rsidR="00D03746" w:rsidRPr="00E46E97" w:rsidRDefault="00D03746" w:rsidP="00C30384">
                      <w:pPr>
                        <w:spacing w:line="240" w:lineRule="exact"/>
                        <w:rPr>
                          <w:color w:val="FFFFFF" w:themeColor="background1"/>
                          <w:sz w:val="20"/>
                        </w:rPr>
                      </w:pPr>
                      <w:r w:rsidRPr="00E46E97">
                        <w:rPr>
                          <w:color w:val="FFFFFF" w:themeColor="background1"/>
                          <w:sz w:val="20"/>
                        </w:rPr>
                        <w:t>CXX="g++"</w:t>
                      </w:r>
                    </w:p>
                    <w:p w14:paraId="5C9D37FC"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CGO_ENABLED="1"</w:t>
                      </w:r>
                    </w:p>
                    <w:p w14:paraId="1679B05E"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CGO_CFLAGS="-g -O2"</w:t>
                      </w:r>
                    </w:p>
                    <w:p w14:paraId="556FB640"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CGO_CPPFLAGS=""</w:t>
                      </w:r>
                    </w:p>
                    <w:p w14:paraId="39AFA69E"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CGO_CXXFLAGS="-g -O2"</w:t>
                      </w:r>
                    </w:p>
                    <w:p w14:paraId="2297CE6C"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CGO_FFLAGS="-g -O2"</w:t>
                      </w:r>
                    </w:p>
                    <w:p w14:paraId="34D6C29A" w14:textId="77777777" w:rsidR="00D03746" w:rsidRPr="00E46E97" w:rsidRDefault="00D03746" w:rsidP="00C30384">
                      <w:pPr>
                        <w:spacing w:line="240" w:lineRule="exact"/>
                        <w:rPr>
                          <w:color w:val="FFFFFF" w:themeColor="background1"/>
                          <w:sz w:val="20"/>
                        </w:rPr>
                      </w:pPr>
                      <w:r w:rsidRPr="00E46E97">
                        <w:rPr>
                          <w:color w:val="FFFFFF" w:themeColor="background1"/>
                          <w:sz w:val="20"/>
                        </w:rPr>
                        <w:t>CGO_LDFLAGS="-g -O2"</w:t>
                      </w:r>
                    </w:p>
                    <w:p w14:paraId="2DF45EB8" w14:textId="77777777" w:rsidR="00D03746" w:rsidRPr="00E46E97" w:rsidRDefault="00D03746" w:rsidP="00C30384">
                      <w:pPr>
                        <w:spacing w:line="240" w:lineRule="exact"/>
                        <w:rPr>
                          <w:color w:val="FFFFFF" w:themeColor="background1"/>
                          <w:sz w:val="20"/>
                        </w:rPr>
                      </w:pPr>
                      <w:r w:rsidRPr="00E46E97">
                        <w:rPr>
                          <w:color w:val="FFFFFF" w:themeColor="background1"/>
                          <w:sz w:val="20"/>
                        </w:rPr>
                        <w:t>PKG_CONFIG="</w:t>
                      </w:r>
                      <w:proofErr w:type="spellStart"/>
                      <w:r w:rsidRPr="00E46E97">
                        <w:rPr>
                          <w:color w:val="FFFFFF" w:themeColor="background1"/>
                          <w:sz w:val="20"/>
                        </w:rPr>
                        <w:t>pkg</w:t>
                      </w:r>
                      <w:proofErr w:type="spellEnd"/>
                      <w:r w:rsidRPr="00E46E97">
                        <w:rPr>
                          <w:color w:val="FFFFFF" w:themeColor="background1"/>
                          <w:sz w:val="20"/>
                        </w:rPr>
                        <w:t>-config"</w:t>
                      </w:r>
                    </w:p>
                  </w:txbxContent>
                </v:textbox>
                <w10:anchorlock/>
              </v:shape>
            </w:pict>
          </mc:Fallback>
        </mc:AlternateContent>
      </w:r>
    </w:p>
    <w:p w14:paraId="2E5DB55C" w14:textId="5222DAAB" w:rsidR="00C30384" w:rsidRPr="00F049C4" w:rsidRDefault="00C30384" w:rsidP="00C30384">
      <w:pPr>
        <w:pStyle w:val="a3"/>
        <w:numPr>
          <w:ilvl w:val="0"/>
          <w:numId w:val="6"/>
        </w:numPr>
        <w:spacing w:line="276" w:lineRule="auto"/>
        <w:ind w:left="0" w:firstLineChars="0" w:firstLine="0"/>
        <w:jc w:val="left"/>
      </w:pPr>
      <w:r w:rsidRPr="000E1386">
        <w:rPr>
          <w:u w:val="single"/>
        </w:rPr>
        <w:lastRenderedPageBreak/>
        <w:t>Check Go Version</w:t>
      </w:r>
      <w:r>
        <w:br/>
      </w:r>
      <w:r>
        <w:rPr>
          <w:rFonts w:hint="eastAsia"/>
        </w:rPr>
        <w:t>E</w:t>
      </w:r>
      <w:r>
        <w:t>nter</w:t>
      </w:r>
      <w:r w:rsidRPr="002D0062">
        <w:rPr>
          <w:b/>
        </w:rPr>
        <w:t xml:space="preserve"> </w:t>
      </w:r>
      <w:r w:rsidR="00C9653F">
        <w:t>‘</w:t>
      </w:r>
      <w:r w:rsidRPr="002D0062">
        <w:rPr>
          <w:rFonts w:ascii="Consolas" w:hAnsi="Consolas"/>
          <w:b/>
        </w:rPr>
        <w:t>go version</w:t>
      </w:r>
      <w:r w:rsidR="00C9653F">
        <w:t>’</w:t>
      </w:r>
      <w:r>
        <w:t>. If it shows your version as GO 1.9 or above, your Go installation is complete!</w:t>
      </w:r>
      <w:r w:rsidRPr="00AD4F18">
        <w:br/>
      </w:r>
      <w:r>
        <w:rPr>
          <w:rFonts w:hint="eastAsia"/>
          <w:noProof/>
        </w:rPr>
        <mc:AlternateContent>
          <mc:Choice Requires="wps">
            <w:drawing>
              <wp:inline distT="0" distB="0" distL="0" distR="0" wp14:anchorId="26FC8DDE" wp14:editId="41DB425C">
                <wp:extent cx="5276088" cy="168608"/>
                <wp:effectExtent l="0" t="0" r="20320" b="19050"/>
                <wp:docPr id="1" name="文本框 213"/>
                <wp:cNvGraphicFramePr/>
                <a:graphic xmlns:a="http://schemas.openxmlformats.org/drawingml/2006/main">
                  <a:graphicData uri="http://schemas.microsoft.com/office/word/2010/wordprocessingShape">
                    <wps:wsp>
                      <wps:cNvSpPr txBox="1"/>
                      <wps:spPr>
                        <a:xfrm>
                          <a:off x="0" y="0"/>
                          <a:ext cx="5276088" cy="168608"/>
                        </a:xfrm>
                        <a:prstGeom prst="rect">
                          <a:avLst/>
                        </a:prstGeom>
                        <a:ln/>
                      </wps:spPr>
                      <wps:style>
                        <a:lnRef idx="3">
                          <a:schemeClr val="lt1"/>
                        </a:lnRef>
                        <a:fillRef idx="1">
                          <a:schemeClr val="dk1"/>
                        </a:fillRef>
                        <a:effectRef idx="1">
                          <a:schemeClr val="dk1"/>
                        </a:effectRef>
                        <a:fontRef idx="minor">
                          <a:schemeClr val="lt1"/>
                        </a:fontRef>
                      </wps:style>
                      <wps:txbx>
                        <w:txbxContent>
                          <w:p w14:paraId="180861EC" w14:textId="77777777" w:rsidR="00D03746" w:rsidRPr="00E46E97" w:rsidRDefault="00D03746"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D03746" w:rsidRPr="00B423BF" w:rsidRDefault="00D03746" w:rsidP="00C30384">
                            <w:pPr>
                              <w:spacing w:line="240" w:lineRule="exact"/>
                              <w:rPr>
                                <w:color w:val="FFFFFF" w:themeColor="background1"/>
                                <w:sz w:val="20"/>
                              </w:rPr>
                            </w:pPr>
                            <w:r w:rsidRPr="00E46E97">
                              <w:rPr>
                                <w:color w:val="FFFFFF" w:themeColor="background1"/>
                                <w:sz w:val="20"/>
                              </w:rPr>
                              <w:t>go version go1.9.2 linux/amd64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FC8DDE" id="文本框 213" o:spid="_x0000_s1044" type="#_x0000_t202" style="width:415.45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" fillcolor="black [3200]" strokecolor="white [3201]" strokeweight="1.5pt">
                <v:textbox style="mso-fit-shape-to-text:t" inset="0,0,0,0">
                  <w:txbxContent>
                    <w:p w14:paraId="180861EC" w14:textId="77777777" w:rsidR="00D03746" w:rsidRPr="00E46E97" w:rsidRDefault="00D03746"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CB6186">
                        <w:rPr>
                          <w:color w:val="FFFF00"/>
                          <w:sz w:val="20"/>
                        </w:rPr>
                        <w:t xml:space="preserve"> </w:t>
                      </w:r>
                      <w:r w:rsidRPr="00C55C3F">
                        <w:rPr>
                          <w:color w:val="FFFF00"/>
                          <w:sz w:val="20"/>
                        </w:rPr>
                        <w:t>dell-PowerEdge-R</w:t>
                      </w:r>
                      <w:proofErr w:type="gramStart"/>
                      <w:r w:rsidRPr="00C55C3F">
                        <w:rPr>
                          <w:color w:val="FFFF00"/>
                          <w:sz w:val="20"/>
                        </w:rPr>
                        <w:t>730</w:t>
                      </w:r>
                      <w:r w:rsidRPr="00B423BF">
                        <w:rPr>
                          <w:color w:val="FFFF00"/>
                          <w:sz w:val="20"/>
                        </w:rPr>
                        <w:t>:~</w:t>
                      </w:r>
                      <w:proofErr w:type="gramEnd"/>
                      <w:r w:rsidRPr="00B423BF">
                        <w:rPr>
                          <w:color w:val="FFFF00"/>
                          <w:sz w:val="20"/>
                        </w:rPr>
                        <w:t xml:space="preserve">$ </w:t>
                      </w:r>
                      <w:r w:rsidRPr="00E46E97">
                        <w:rPr>
                          <w:color w:val="FFFFFF" w:themeColor="background1"/>
                          <w:sz w:val="20"/>
                        </w:rPr>
                        <w:t>go version</w:t>
                      </w:r>
                    </w:p>
                    <w:p w14:paraId="14A161FF" w14:textId="77777777" w:rsidR="00D03746" w:rsidRPr="00B423BF" w:rsidRDefault="00D03746" w:rsidP="00C30384">
                      <w:pPr>
                        <w:spacing w:line="240" w:lineRule="exact"/>
                        <w:rPr>
                          <w:color w:val="FFFFFF" w:themeColor="background1"/>
                          <w:sz w:val="20"/>
                        </w:rPr>
                      </w:pPr>
                      <w:r w:rsidRPr="00E46E97">
                        <w:rPr>
                          <w:color w:val="FFFFFF" w:themeColor="background1"/>
                          <w:sz w:val="20"/>
                        </w:rPr>
                        <w:t xml:space="preserve">go version go1.9.2 </w:t>
                      </w:r>
                      <w:proofErr w:type="spellStart"/>
                      <w:r w:rsidRPr="00E46E97">
                        <w:rPr>
                          <w:color w:val="FFFFFF" w:themeColor="background1"/>
                          <w:sz w:val="20"/>
                        </w:rPr>
                        <w:t>linux</w:t>
                      </w:r>
                      <w:proofErr w:type="spellEnd"/>
                      <w:r w:rsidRPr="00E46E97">
                        <w:rPr>
                          <w:color w:val="FFFFFF" w:themeColor="background1"/>
                          <w:sz w:val="20"/>
                        </w:rPr>
                        <w:t>/amd64</w:t>
                      </w:r>
                    </w:p>
                  </w:txbxContent>
                </v:textbox>
                <w10:anchorlock/>
              </v:shape>
            </w:pict>
          </mc:Fallback>
        </mc:AlternateContent>
      </w:r>
    </w:p>
    <w:p w14:paraId="5C036648" w14:textId="77777777" w:rsidR="00C30384" w:rsidRPr="00F049C4" w:rsidRDefault="00C30384" w:rsidP="00C30384">
      <w:pPr>
        <w:pStyle w:val="a3"/>
        <w:ind w:firstLineChars="0" w:firstLine="0"/>
      </w:pPr>
    </w:p>
    <w:p w14:paraId="3BC3908C" w14:textId="2EADE735" w:rsidR="00C30384" w:rsidRDefault="00C30384">
      <w:pPr>
        <w:widowControl/>
        <w:jc w:val="left"/>
      </w:pPr>
      <w:r>
        <w:br w:type="page"/>
      </w:r>
    </w:p>
    <w:p w14:paraId="57B24024" w14:textId="3618E4C3" w:rsidR="00C30384" w:rsidRDefault="00C30384" w:rsidP="00C30384">
      <w:pPr>
        <w:pStyle w:val="1"/>
        <w:spacing w:before="0" w:after="0"/>
        <w:jc w:val="left"/>
        <w:rPr>
          <w:sz w:val="28"/>
          <w:szCs w:val="28"/>
        </w:rPr>
      </w:pPr>
      <w:bookmarkStart w:id="90" w:name="_Toc522025494"/>
      <w:bookmarkStart w:id="91" w:name="_Toc524367293"/>
      <w:bookmarkStart w:id="92" w:name="_Toc525575464"/>
      <w:bookmarkStart w:id="93" w:name="_Toc525565300"/>
      <w:r>
        <w:rPr>
          <w:rFonts w:hint="eastAsia"/>
          <w:sz w:val="28"/>
          <w:szCs w:val="28"/>
        </w:rPr>
        <w:lastRenderedPageBreak/>
        <w:t>C</w:t>
      </w:r>
      <w:r>
        <w:rPr>
          <w:sz w:val="28"/>
          <w:szCs w:val="28"/>
        </w:rPr>
        <w:t>hapter 3:</w:t>
      </w:r>
      <w:r w:rsidRPr="00774F34">
        <w:rPr>
          <w:rFonts w:hint="eastAsia"/>
          <w:sz w:val="28"/>
          <w:szCs w:val="28"/>
        </w:rPr>
        <w:t xml:space="preserve"> </w:t>
      </w:r>
      <w:bookmarkEnd w:id="90"/>
      <w:r>
        <w:rPr>
          <w:sz w:val="28"/>
          <w:szCs w:val="28"/>
        </w:rPr>
        <w:t>Preoperational Detection of BOE</w:t>
      </w:r>
      <w:bookmarkEnd w:id="91"/>
      <w:bookmarkEnd w:id="92"/>
      <w:bookmarkEnd w:id="93"/>
    </w:p>
    <w:p w14:paraId="6C538236" w14:textId="77777777" w:rsidR="00C30384" w:rsidRPr="001F00AD" w:rsidRDefault="00C30384" w:rsidP="00C30384">
      <w:pPr>
        <w:jc w:val="left"/>
      </w:pPr>
      <w:r>
        <w:rPr>
          <w:rFonts w:hint="eastAsia"/>
        </w:rPr>
        <w:t>C</w:t>
      </w:r>
      <w:r>
        <w:t xml:space="preserve">ommands below are intended to be operated on the server with the BOE hardware unit installed. Unless stated otherwise, please press </w:t>
      </w:r>
      <w:r>
        <w:rPr>
          <w:rFonts w:ascii="Consolas" w:hAnsi="Consolas"/>
        </w:rPr>
        <w:t>[</w:t>
      </w:r>
      <w:r w:rsidRPr="0059075A">
        <w:rPr>
          <w:rFonts w:ascii="Consolas" w:hAnsi="Consolas"/>
        </w:rPr>
        <w:t>Enter</w:t>
      </w:r>
      <w:r>
        <w:rPr>
          <w:rFonts w:ascii="Consolas" w:hAnsi="Consolas"/>
        </w:rPr>
        <w:t>]</w:t>
      </w:r>
      <w:r>
        <w:t xml:space="preserve"> after each command.</w:t>
      </w:r>
    </w:p>
    <w:p w14:paraId="5AB7495A" w14:textId="768E3AF3" w:rsidR="00C30384" w:rsidRDefault="00C30384" w:rsidP="00C30384">
      <w:pPr>
        <w:jc w:val="left"/>
        <w:rPr>
          <w:b/>
          <w:color w:val="FF0000"/>
        </w:rPr>
      </w:pPr>
      <w:r>
        <w:rPr>
          <w:rFonts w:hint="eastAsia"/>
          <w:b/>
          <w:color w:val="FF0000"/>
        </w:rPr>
        <w:t>A</w:t>
      </w:r>
      <w:r>
        <w:rPr>
          <w:b/>
          <w:color w:val="FF0000"/>
        </w:rPr>
        <w:t>TTENTION</w:t>
      </w:r>
      <w:r w:rsidR="002701FE">
        <w:rPr>
          <w:rFonts w:hint="eastAsia"/>
          <w:b/>
          <w:color w:val="FF0000"/>
        </w:rPr>
        <w:t xml:space="preserve">: </w:t>
      </w:r>
      <w:r w:rsidR="002701FE">
        <w:rPr>
          <w:b/>
          <w:color w:val="FF0000"/>
        </w:rPr>
        <w:tab/>
      </w:r>
      <w:r w:rsidR="002145DB">
        <w:rPr>
          <w:rFonts w:hint="eastAsia"/>
          <w:b/>
          <w:color w:val="FF0000"/>
        </w:rPr>
        <w:t>1.</w:t>
      </w:r>
      <w:r w:rsidR="002145DB">
        <w:rPr>
          <w:b/>
          <w:color w:val="FF0000"/>
        </w:rPr>
        <w:t xml:space="preserve"> </w:t>
      </w:r>
      <w:r w:rsidRPr="00373267">
        <w:rPr>
          <w:b/>
          <w:color w:val="FF0000"/>
        </w:rPr>
        <w:t>HPB</w:t>
      </w:r>
      <w:r>
        <w:rPr>
          <w:rFonts w:hint="eastAsia"/>
          <w:b/>
          <w:color w:val="FF0000"/>
        </w:rPr>
        <w:t xml:space="preserve"> program</w:t>
      </w:r>
      <w:r>
        <w:rPr>
          <w:b/>
          <w:color w:val="FF0000"/>
        </w:rPr>
        <w:t xml:space="preserve"> operation </w:t>
      </w:r>
      <w:r w:rsidR="00282A2A">
        <w:rPr>
          <w:b/>
          <w:color w:val="FF0000"/>
        </w:rPr>
        <w:t>must</w:t>
      </w:r>
      <w:r w:rsidR="00491DB9">
        <w:rPr>
          <w:b/>
          <w:color w:val="FF0000"/>
        </w:rPr>
        <w:t xml:space="preserve"> </w:t>
      </w:r>
      <w:r>
        <w:rPr>
          <w:b/>
          <w:color w:val="FF0000"/>
        </w:rPr>
        <w:t xml:space="preserve">be based on </w:t>
      </w:r>
      <w:r w:rsidRPr="00373267">
        <w:rPr>
          <w:b/>
          <w:color w:val="FF0000"/>
        </w:rPr>
        <w:t>ROOT</w:t>
      </w:r>
      <w:r w:rsidR="00282A2A">
        <w:rPr>
          <w:b/>
          <w:color w:val="FF0000"/>
        </w:rPr>
        <w:t xml:space="preserve"> permission</w:t>
      </w:r>
      <w:r>
        <w:rPr>
          <w:b/>
          <w:color w:val="FF0000"/>
        </w:rPr>
        <w:t>.</w:t>
      </w:r>
    </w:p>
    <w:p w14:paraId="4011E21B" w14:textId="61D29BBC" w:rsidR="002145DB" w:rsidRDefault="002145DB" w:rsidP="00A17900">
      <w:pPr>
        <w:ind w:left="1276" w:hanging="16"/>
        <w:jc w:val="left"/>
        <w:rPr>
          <w:b/>
          <w:color w:val="FF0000"/>
        </w:rPr>
      </w:pPr>
      <w:r>
        <w:rPr>
          <w:b/>
          <w:color w:val="FF0000"/>
        </w:rPr>
        <w:t xml:space="preserve">2. To ensure </w:t>
      </w:r>
      <w:r w:rsidR="00E127CE">
        <w:rPr>
          <w:b/>
          <w:color w:val="FF0000"/>
        </w:rPr>
        <w:t>proper functioning</w:t>
      </w:r>
      <w:r>
        <w:rPr>
          <w:b/>
          <w:color w:val="FF0000"/>
        </w:rPr>
        <w:t xml:space="preserve"> of the BOE hardware unit, re-detection is required each time the hardware is moved to another place.</w:t>
      </w:r>
    </w:p>
    <w:p w14:paraId="4485E5BA" w14:textId="77777777" w:rsidR="00C30384" w:rsidRPr="00373267" w:rsidRDefault="00C30384" w:rsidP="00C30384">
      <w:pPr>
        <w:jc w:val="left"/>
        <w:rPr>
          <w:b/>
        </w:rPr>
      </w:pPr>
    </w:p>
    <w:p w14:paraId="5FCAD6DA" w14:textId="28B23904" w:rsidR="00C30384" w:rsidRPr="00774F34" w:rsidRDefault="00C30384" w:rsidP="00C30384">
      <w:pPr>
        <w:pStyle w:val="2"/>
        <w:spacing w:before="0" w:after="0"/>
        <w:jc w:val="left"/>
        <w:rPr>
          <w:caps w:val="0"/>
          <w:szCs w:val="21"/>
        </w:rPr>
      </w:pPr>
      <w:bookmarkStart w:id="94" w:name="_Toc522025495"/>
      <w:bookmarkStart w:id="95" w:name="_Toc524367294"/>
      <w:bookmarkStart w:id="96" w:name="_Toc525575465"/>
      <w:bookmarkStart w:id="97" w:name="_Toc525565301"/>
      <w:r>
        <w:rPr>
          <w:rFonts w:hint="eastAsia"/>
          <w:szCs w:val="22"/>
        </w:rPr>
        <w:t>3</w:t>
      </w:r>
      <w:r>
        <w:rPr>
          <w:szCs w:val="22"/>
        </w:rPr>
        <w:t xml:space="preserve">.1 </w:t>
      </w:r>
      <w:bookmarkEnd w:id="94"/>
      <w:r w:rsidR="00116A74">
        <w:rPr>
          <w:szCs w:val="22"/>
        </w:rPr>
        <w:t>Steps for BOE Detection</w:t>
      </w:r>
      <w:bookmarkEnd w:id="95"/>
      <w:bookmarkEnd w:id="96"/>
      <w:bookmarkEnd w:id="97"/>
      <w:r>
        <w:rPr>
          <w:szCs w:val="22"/>
        </w:rPr>
        <w:t xml:space="preserve"> </w:t>
      </w:r>
    </w:p>
    <w:p w14:paraId="03A15193" w14:textId="6B70624D" w:rsidR="00C30384" w:rsidRDefault="00C30384" w:rsidP="00C30384">
      <w:pPr>
        <w:jc w:val="left"/>
      </w:pPr>
      <w:r>
        <w:t xml:space="preserve">The following steps for the preoperational detection of BOE is to ensure a working communication channel between the server and the BOE hardware unit. </w:t>
      </w:r>
      <w:r w:rsidR="002F7AC2">
        <w:t>Please ensure the BOE hardware self-detection is successful prior to proceeding to these steps.</w:t>
      </w:r>
    </w:p>
    <w:p w14:paraId="5EC328DA" w14:textId="77777777" w:rsidR="00C30384" w:rsidRDefault="00C30384" w:rsidP="00C30384">
      <w:pPr>
        <w:jc w:val="left"/>
      </w:pPr>
    </w:p>
    <w:tbl>
      <w:tblPr>
        <w:tblStyle w:val="a5"/>
        <w:tblW w:w="0" w:type="auto"/>
        <w:jc w:val="center"/>
        <w:tblLook w:val="04A0" w:firstRow="1" w:lastRow="0" w:firstColumn="1" w:lastColumn="0" w:noHBand="0" w:noVBand="1"/>
      </w:tblPr>
      <w:tblGrid>
        <w:gridCol w:w="711"/>
        <w:gridCol w:w="1614"/>
        <w:gridCol w:w="1640"/>
        <w:gridCol w:w="4331"/>
      </w:tblGrid>
      <w:tr w:rsidR="00C30384" w:rsidRPr="00A023CC" w14:paraId="5482DA44" w14:textId="77777777" w:rsidTr="00116A74">
        <w:trPr>
          <w:jc w:val="center"/>
        </w:trPr>
        <w:tc>
          <w:tcPr>
            <w:tcW w:w="711" w:type="dxa"/>
          </w:tcPr>
          <w:p w14:paraId="000312BC" w14:textId="77777777" w:rsidR="00C30384" w:rsidRPr="0059075A" w:rsidRDefault="00C30384" w:rsidP="00116A74">
            <w:pPr>
              <w:spacing w:line="276" w:lineRule="auto"/>
              <w:jc w:val="left"/>
              <w:rPr>
                <w:b/>
              </w:rPr>
            </w:pPr>
            <w:r w:rsidRPr="0059075A">
              <w:rPr>
                <w:b/>
              </w:rPr>
              <w:t>No.</w:t>
            </w:r>
          </w:p>
        </w:tc>
        <w:tc>
          <w:tcPr>
            <w:tcW w:w="1614" w:type="dxa"/>
          </w:tcPr>
          <w:p w14:paraId="10F25A1E" w14:textId="0DF4DC95" w:rsidR="00C30384" w:rsidRPr="0059075A" w:rsidRDefault="00282A2A" w:rsidP="00116A74">
            <w:pPr>
              <w:spacing w:line="276" w:lineRule="auto"/>
              <w:jc w:val="left"/>
              <w:rPr>
                <w:b/>
              </w:rPr>
            </w:pPr>
            <w:r>
              <w:rPr>
                <w:b/>
              </w:rPr>
              <w:t>Contents</w:t>
            </w:r>
          </w:p>
        </w:tc>
        <w:tc>
          <w:tcPr>
            <w:tcW w:w="1640" w:type="dxa"/>
          </w:tcPr>
          <w:p w14:paraId="3C77DDA2" w14:textId="05BF0644" w:rsidR="00C30384" w:rsidRPr="0059075A" w:rsidRDefault="00282A2A" w:rsidP="00116A74">
            <w:pPr>
              <w:spacing w:line="276" w:lineRule="auto"/>
              <w:jc w:val="left"/>
              <w:rPr>
                <w:b/>
              </w:rPr>
            </w:pPr>
            <w:r>
              <w:rPr>
                <w:b/>
              </w:rPr>
              <w:t>Steps</w:t>
            </w:r>
          </w:p>
        </w:tc>
        <w:tc>
          <w:tcPr>
            <w:tcW w:w="4331" w:type="dxa"/>
          </w:tcPr>
          <w:p w14:paraId="5D7E6202" w14:textId="77777777" w:rsidR="00C30384" w:rsidRPr="0059075A" w:rsidRDefault="00C30384" w:rsidP="00116A74">
            <w:pPr>
              <w:spacing w:line="276" w:lineRule="auto"/>
              <w:jc w:val="left"/>
              <w:rPr>
                <w:b/>
              </w:rPr>
            </w:pPr>
            <w:r w:rsidRPr="0059075A">
              <w:rPr>
                <w:b/>
              </w:rPr>
              <w:t>Descriptions</w:t>
            </w:r>
          </w:p>
        </w:tc>
      </w:tr>
      <w:tr w:rsidR="00C30384" w14:paraId="54673C06" w14:textId="77777777" w:rsidTr="00116A74">
        <w:trPr>
          <w:jc w:val="center"/>
        </w:trPr>
        <w:tc>
          <w:tcPr>
            <w:tcW w:w="711" w:type="dxa"/>
          </w:tcPr>
          <w:p w14:paraId="3AFC3FFD" w14:textId="77777777" w:rsidR="00C30384" w:rsidRPr="0059075A" w:rsidRDefault="00C30384" w:rsidP="00116A74">
            <w:pPr>
              <w:spacing w:line="276" w:lineRule="auto"/>
              <w:jc w:val="center"/>
              <w:rPr>
                <w:b/>
              </w:rPr>
            </w:pPr>
            <w:r w:rsidRPr="0059075A">
              <w:rPr>
                <w:b/>
              </w:rPr>
              <w:t>Step 1</w:t>
            </w:r>
          </w:p>
        </w:tc>
        <w:tc>
          <w:tcPr>
            <w:tcW w:w="1614" w:type="dxa"/>
          </w:tcPr>
          <w:p w14:paraId="7A2FAC37" w14:textId="77777777" w:rsidR="00C30384" w:rsidRDefault="00C30384" w:rsidP="00116A74">
            <w:pPr>
              <w:spacing w:line="276" w:lineRule="auto"/>
              <w:jc w:val="left"/>
            </w:pPr>
            <w:r>
              <w:rPr>
                <w:rFonts w:hint="eastAsia"/>
              </w:rPr>
              <w:t>P</w:t>
            </w:r>
            <w:r>
              <w:t>reparation</w:t>
            </w:r>
          </w:p>
        </w:tc>
        <w:tc>
          <w:tcPr>
            <w:tcW w:w="1640" w:type="dxa"/>
          </w:tcPr>
          <w:p w14:paraId="11EEBBFC" w14:textId="77777777" w:rsidR="00C30384" w:rsidRDefault="00C30384" w:rsidP="00116A74">
            <w:pPr>
              <w:spacing w:line="276" w:lineRule="auto"/>
              <w:jc w:val="left"/>
            </w:pPr>
            <w:r>
              <w:rPr>
                <w:rFonts w:hint="eastAsia"/>
              </w:rPr>
              <w:t>P</w:t>
            </w:r>
            <w:r>
              <w:t>repare for detection</w:t>
            </w:r>
          </w:p>
        </w:tc>
        <w:tc>
          <w:tcPr>
            <w:tcW w:w="4331" w:type="dxa"/>
          </w:tcPr>
          <w:p w14:paraId="0EAE6BB8" w14:textId="77777777" w:rsidR="00C30384" w:rsidRDefault="00C30384" w:rsidP="00116A74">
            <w:pPr>
              <w:spacing w:line="276" w:lineRule="auto"/>
              <w:jc w:val="left"/>
            </w:pPr>
            <w:r>
              <w:rPr>
                <w:rFonts w:hint="eastAsia"/>
              </w:rPr>
              <w:t>E</w:t>
            </w:r>
            <w:r>
              <w:t xml:space="preserve">nsure the self-detection of the </w:t>
            </w:r>
            <w:r>
              <w:rPr>
                <w:rFonts w:hint="eastAsia"/>
              </w:rPr>
              <w:t>BOE</w:t>
            </w:r>
            <w:r>
              <w:t xml:space="preserve"> hardware unit is successful, then connect the power cable to the server. Connect the BOE hardware unit with the GE-cable, and lastly turn on the server</w:t>
            </w:r>
            <w:r>
              <w:rPr>
                <w:rFonts w:hint="eastAsia"/>
              </w:rPr>
              <w:t>.</w:t>
            </w:r>
          </w:p>
        </w:tc>
      </w:tr>
      <w:tr w:rsidR="00C30384" w14:paraId="2106EA93" w14:textId="77777777" w:rsidTr="00116A74">
        <w:trPr>
          <w:jc w:val="center"/>
        </w:trPr>
        <w:tc>
          <w:tcPr>
            <w:tcW w:w="711" w:type="dxa"/>
          </w:tcPr>
          <w:p w14:paraId="17768547" w14:textId="77777777" w:rsidR="00C30384" w:rsidRPr="0059075A" w:rsidRDefault="00C30384" w:rsidP="00116A74">
            <w:pPr>
              <w:spacing w:line="276" w:lineRule="auto"/>
              <w:jc w:val="center"/>
              <w:rPr>
                <w:b/>
              </w:rPr>
            </w:pPr>
            <w:r w:rsidRPr="0059075A">
              <w:rPr>
                <w:b/>
              </w:rPr>
              <w:t>Step 2</w:t>
            </w:r>
          </w:p>
        </w:tc>
        <w:tc>
          <w:tcPr>
            <w:tcW w:w="1614" w:type="dxa"/>
          </w:tcPr>
          <w:p w14:paraId="38E3B921" w14:textId="77777777" w:rsidR="00C30384" w:rsidRDefault="00C30384" w:rsidP="00116A74">
            <w:pPr>
              <w:spacing w:line="276" w:lineRule="auto"/>
              <w:jc w:val="left"/>
            </w:pPr>
            <w:r>
              <w:rPr>
                <w:rFonts w:hint="eastAsia"/>
              </w:rPr>
              <w:t>GIT</w:t>
            </w:r>
            <w:r>
              <w:t xml:space="preserve"> setup </w:t>
            </w:r>
          </w:p>
        </w:tc>
        <w:tc>
          <w:tcPr>
            <w:tcW w:w="1640" w:type="dxa"/>
          </w:tcPr>
          <w:p w14:paraId="1341F3A5" w14:textId="77777777" w:rsidR="00C30384" w:rsidRDefault="00C30384" w:rsidP="00116A74">
            <w:pPr>
              <w:spacing w:line="276" w:lineRule="auto"/>
              <w:jc w:val="left"/>
            </w:pPr>
            <w:r>
              <w:t xml:space="preserve">Set up </w:t>
            </w:r>
            <w:r>
              <w:rPr>
                <w:rFonts w:hint="eastAsia"/>
              </w:rPr>
              <w:t xml:space="preserve">GIT </w:t>
            </w:r>
          </w:p>
        </w:tc>
        <w:tc>
          <w:tcPr>
            <w:tcW w:w="4331" w:type="dxa"/>
          </w:tcPr>
          <w:p w14:paraId="642CAD72" w14:textId="0C6012C8" w:rsidR="00C30384" w:rsidRDefault="00C30384" w:rsidP="00116A74">
            <w:pPr>
              <w:spacing w:line="276" w:lineRule="auto"/>
              <w:jc w:val="left"/>
            </w:pPr>
            <w:r>
              <w:t>Command</w:t>
            </w:r>
            <w:r>
              <w:rPr>
                <w:rFonts w:hint="eastAsia"/>
              </w:rPr>
              <w:t>：</w:t>
            </w:r>
            <w:r w:rsidR="00822C85" w:rsidRPr="00CF143C">
              <w:rPr>
                <w:rFonts w:ascii="Consolas" w:hAnsi="Consolas"/>
              </w:rPr>
              <w:t xml:space="preserve">sudo apt-get install </w:t>
            </w:r>
            <w:r w:rsidR="00822C85" w:rsidRPr="00CF143C">
              <w:rPr>
                <w:rFonts w:ascii="Consolas" w:hAnsi="Consolas"/>
                <w:i/>
              </w:rPr>
              <w:t>git</w:t>
            </w:r>
          </w:p>
        </w:tc>
      </w:tr>
      <w:tr w:rsidR="00C30384" w14:paraId="0FD4C855" w14:textId="77777777" w:rsidTr="00116A74">
        <w:trPr>
          <w:jc w:val="center"/>
        </w:trPr>
        <w:tc>
          <w:tcPr>
            <w:tcW w:w="711" w:type="dxa"/>
            <w:vMerge w:val="restart"/>
          </w:tcPr>
          <w:p w14:paraId="2161BC0E" w14:textId="77777777" w:rsidR="00C30384" w:rsidRPr="0059075A" w:rsidRDefault="00C30384" w:rsidP="00116A74">
            <w:pPr>
              <w:spacing w:line="276" w:lineRule="auto"/>
              <w:jc w:val="center"/>
              <w:rPr>
                <w:b/>
              </w:rPr>
            </w:pPr>
            <w:r w:rsidRPr="0059075A">
              <w:rPr>
                <w:b/>
              </w:rPr>
              <w:t>Step 3</w:t>
            </w:r>
          </w:p>
        </w:tc>
        <w:tc>
          <w:tcPr>
            <w:tcW w:w="1614" w:type="dxa"/>
            <w:vMerge w:val="restart"/>
          </w:tcPr>
          <w:p w14:paraId="3D7836D5" w14:textId="2BDCD4E4" w:rsidR="00C30384" w:rsidRDefault="00C30384" w:rsidP="00116A74">
            <w:pPr>
              <w:spacing w:line="276" w:lineRule="auto"/>
              <w:jc w:val="left"/>
            </w:pPr>
            <w:r>
              <w:rPr>
                <w:rFonts w:hint="eastAsia"/>
              </w:rPr>
              <w:t xml:space="preserve">HPB </w:t>
            </w:r>
            <w:r>
              <w:t xml:space="preserve">MainNet </w:t>
            </w:r>
            <w:r w:rsidR="00457945">
              <w:t xml:space="preserve">software </w:t>
            </w:r>
            <w:r>
              <w:t>installation</w:t>
            </w:r>
          </w:p>
        </w:tc>
        <w:tc>
          <w:tcPr>
            <w:tcW w:w="1640" w:type="dxa"/>
          </w:tcPr>
          <w:p w14:paraId="47DC69BD" w14:textId="28FC467D" w:rsidR="00C30384" w:rsidRDefault="00C30384" w:rsidP="00116A74">
            <w:pPr>
              <w:spacing w:line="276" w:lineRule="auto"/>
              <w:jc w:val="left"/>
            </w:pPr>
            <w:r>
              <w:rPr>
                <w:rFonts w:hint="eastAsia"/>
              </w:rPr>
              <w:t>D</w:t>
            </w:r>
            <w:r>
              <w:t xml:space="preserve">ownload HPB </w:t>
            </w:r>
            <w:r w:rsidR="00B124CB">
              <w:t>executable</w:t>
            </w:r>
          </w:p>
        </w:tc>
        <w:tc>
          <w:tcPr>
            <w:tcW w:w="4331" w:type="dxa"/>
          </w:tcPr>
          <w:p w14:paraId="6DD141C3" w14:textId="5CBD3F59" w:rsidR="00C30384" w:rsidRDefault="00C30384" w:rsidP="00116A74">
            <w:pPr>
              <w:spacing w:line="276" w:lineRule="auto"/>
              <w:jc w:val="left"/>
            </w:pPr>
            <w:r>
              <w:rPr>
                <w:rFonts w:hint="eastAsia"/>
              </w:rPr>
              <w:t>C</w:t>
            </w:r>
            <w:r>
              <w:t>ommand</w:t>
            </w:r>
            <w:r>
              <w:rPr>
                <w:rFonts w:eastAsia="Malgun Gothic" w:hint="eastAsia"/>
                <w:lang w:eastAsia="ko-KR"/>
              </w:rPr>
              <w:t>:</w:t>
            </w:r>
            <w:r>
              <w:rPr>
                <w:rFonts w:eastAsia="Malgun Gothic"/>
                <w:lang w:eastAsia="ko-KR"/>
              </w:rPr>
              <w:t xml:space="preserve"> </w:t>
            </w:r>
            <w:r w:rsidRPr="00C9396D">
              <w:rPr>
                <w:rFonts w:ascii="Consolas" w:hAnsi="Consolas"/>
              </w:rPr>
              <w:t xml:space="preserve">sudo </w:t>
            </w:r>
            <w:r w:rsidRPr="00C9396D">
              <w:rPr>
                <w:rFonts w:ascii="Consolas" w:hAnsi="Consolas"/>
                <w:b/>
              </w:rPr>
              <w:t xml:space="preserve">git clone </w:t>
            </w:r>
            <w:hyperlink r:id="rId9" w:history="1">
              <w:r w:rsidRPr="002D5F7F">
                <w:rPr>
                  <w:rStyle w:val="a4"/>
                </w:rPr>
                <w:t>https://github.com/hpb-project/hpb-release</w:t>
              </w:r>
            </w:hyperlink>
          </w:p>
        </w:tc>
      </w:tr>
      <w:tr w:rsidR="00C30384" w14:paraId="16459AFD" w14:textId="77777777" w:rsidTr="00116A74">
        <w:trPr>
          <w:jc w:val="center"/>
        </w:trPr>
        <w:tc>
          <w:tcPr>
            <w:tcW w:w="711" w:type="dxa"/>
            <w:vMerge/>
          </w:tcPr>
          <w:p w14:paraId="71162D55" w14:textId="77777777" w:rsidR="00C30384" w:rsidRPr="0059075A" w:rsidRDefault="00C30384" w:rsidP="00116A74">
            <w:pPr>
              <w:spacing w:line="276" w:lineRule="auto"/>
              <w:jc w:val="center"/>
              <w:rPr>
                <w:b/>
              </w:rPr>
            </w:pPr>
          </w:p>
        </w:tc>
        <w:tc>
          <w:tcPr>
            <w:tcW w:w="1614" w:type="dxa"/>
            <w:vMerge/>
          </w:tcPr>
          <w:p w14:paraId="7AD60884" w14:textId="77777777" w:rsidR="00C30384" w:rsidRDefault="00C30384" w:rsidP="00116A74">
            <w:pPr>
              <w:spacing w:line="276" w:lineRule="auto"/>
              <w:jc w:val="left"/>
            </w:pPr>
          </w:p>
        </w:tc>
        <w:tc>
          <w:tcPr>
            <w:tcW w:w="1640" w:type="dxa"/>
          </w:tcPr>
          <w:p w14:paraId="0011ACDD" w14:textId="726E0001" w:rsidR="00C30384" w:rsidRDefault="00C30384" w:rsidP="00457945">
            <w:pPr>
              <w:spacing w:line="276" w:lineRule="auto"/>
              <w:jc w:val="left"/>
            </w:pPr>
            <w:r>
              <w:rPr>
                <w:rFonts w:hint="eastAsia"/>
              </w:rPr>
              <w:t>C</w:t>
            </w:r>
            <w:r>
              <w:t xml:space="preserve">heck </w:t>
            </w:r>
            <w:r>
              <w:rPr>
                <w:rFonts w:hint="eastAsia"/>
              </w:rPr>
              <w:t>HPB</w:t>
            </w:r>
            <w:r>
              <w:t xml:space="preserve"> MainNet </w:t>
            </w:r>
            <w:r w:rsidR="00457945">
              <w:t>software</w:t>
            </w:r>
          </w:p>
        </w:tc>
        <w:tc>
          <w:tcPr>
            <w:tcW w:w="4331" w:type="dxa"/>
          </w:tcPr>
          <w:p w14:paraId="412145F8" w14:textId="77777777" w:rsidR="00C30384" w:rsidRDefault="00C30384" w:rsidP="00116A74">
            <w:pPr>
              <w:spacing w:line="276" w:lineRule="auto"/>
              <w:rPr>
                <w:b/>
              </w:rPr>
            </w:pPr>
            <w:r>
              <w:rPr>
                <w:rFonts w:hint="eastAsia"/>
              </w:rPr>
              <w:t>C</w:t>
            </w:r>
            <w:r>
              <w:t>ommand</w:t>
            </w:r>
            <w:r>
              <w:rPr>
                <w:rFonts w:hint="eastAsia"/>
              </w:rPr>
              <w:t>：</w:t>
            </w:r>
            <w:r w:rsidRPr="00C9396D">
              <w:rPr>
                <w:rFonts w:ascii="Consolas" w:hAnsi="Consolas"/>
                <w:b/>
              </w:rPr>
              <w:t>ls</w:t>
            </w:r>
          </w:p>
          <w:p w14:paraId="2560B104" w14:textId="77777777" w:rsidR="00C30384" w:rsidRDefault="00C30384" w:rsidP="00116A74">
            <w:pPr>
              <w:spacing w:line="276" w:lineRule="auto"/>
              <w:jc w:val="left"/>
            </w:pPr>
            <w:r>
              <w:t xml:space="preserve">Executed under current path, you can see ‘hpb-release’ being downloaded. </w:t>
            </w:r>
          </w:p>
          <w:p w14:paraId="221EFD5A" w14:textId="77777777" w:rsidR="00CE1120" w:rsidRDefault="00CE1120" w:rsidP="00116A74">
            <w:pPr>
              <w:spacing w:line="276" w:lineRule="auto"/>
              <w:jc w:val="left"/>
            </w:pPr>
          </w:p>
          <w:p w14:paraId="348610F7" w14:textId="67AD7919" w:rsidR="002C3899" w:rsidRDefault="00CE1120">
            <w:pPr>
              <w:spacing w:line="276" w:lineRule="auto"/>
              <w:jc w:val="left"/>
            </w:pPr>
            <w:r w:rsidRPr="00A17900">
              <w:rPr>
                <w:b/>
              </w:rPr>
              <w:t>Note</w:t>
            </w:r>
            <w:r>
              <w:t xml:space="preserve">: </w:t>
            </w:r>
            <w:r w:rsidR="002C3899" w:rsidRPr="00A17900">
              <w:t>If prompted ‘hpb-release’ already exists’, enter command</w:t>
            </w:r>
            <w:r w:rsidR="002C3899">
              <w:rPr>
                <w:rFonts w:ascii="DejaVu Sans Mono" w:hAnsi="DejaVu Sans Mono"/>
              </w:rPr>
              <w:t xml:space="preserve"> ‘</w:t>
            </w:r>
            <w:r w:rsidR="002C3899" w:rsidRPr="00A17900">
              <w:rPr>
                <w:rFonts w:ascii="Consolas" w:hAnsi="Consolas" w:cs="Consolas"/>
              </w:rPr>
              <w:t>rm -rf hpb-release</w:t>
            </w:r>
            <w:r w:rsidR="002C3899">
              <w:rPr>
                <w:rFonts w:ascii="DejaVu Sans Mono" w:hAnsi="DejaVu Sans Mono"/>
              </w:rPr>
              <w:t xml:space="preserve">’ </w:t>
            </w:r>
            <w:r w:rsidR="002C3899" w:rsidRPr="00A17900">
              <w:rPr>
                <w:rFonts w:ascii="Calibri" w:hAnsi="Calibri" w:cs="Calibri"/>
              </w:rPr>
              <w:t>before you re-download file ‘hpb-release’.</w:t>
            </w:r>
          </w:p>
        </w:tc>
      </w:tr>
      <w:tr w:rsidR="00C30384" w14:paraId="26137F63" w14:textId="77777777" w:rsidTr="00116A74">
        <w:trPr>
          <w:jc w:val="center"/>
        </w:trPr>
        <w:tc>
          <w:tcPr>
            <w:tcW w:w="711" w:type="dxa"/>
            <w:vMerge/>
          </w:tcPr>
          <w:p w14:paraId="0757ABCA" w14:textId="77777777" w:rsidR="00C30384" w:rsidRPr="0059075A" w:rsidRDefault="00C30384" w:rsidP="00116A74">
            <w:pPr>
              <w:spacing w:line="276" w:lineRule="auto"/>
              <w:jc w:val="center"/>
              <w:rPr>
                <w:b/>
              </w:rPr>
            </w:pPr>
          </w:p>
        </w:tc>
        <w:tc>
          <w:tcPr>
            <w:tcW w:w="1614" w:type="dxa"/>
            <w:vMerge/>
          </w:tcPr>
          <w:p w14:paraId="4966099F" w14:textId="77777777" w:rsidR="00C30384" w:rsidRDefault="00C30384" w:rsidP="00116A74">
            <w:pPr>
              <w:spacing w:line="276" w:lineRule="auto"/>
              <w:jc w:val="left"/>
            </w:pPr>
          </w:p>
        </w:tc>
        <w:tc>
          <w:tcPr>
            <w:tcW w:w="1640" w:type="dxa"/>
          </w:tcPr>
          <w:p w14:paraId="6A8BFD2A" w14:textId="1004ADA4" w:rsidR="00C30384" w:rsidRDefault="00C30384" w:rsidP="00116A74">
            <w:pPr>
              <w:spacing w:line="276" w:lineRule="auto"/>
              <w:jc w:val="left"/>
            </w:pPr>
            <w:r>
              <w:t xml:space="preserve">Decompress HPB MainNet </w:t>
            </w:r>
            <w:r w:rsidR="00457945">
              <w:t>software</w:t>
            </w:r>
          </w:p>
        </w:tc>
        <w:tc>
          <w:tcPr>
            <w:tcW w:w="4331" w:type="dxa"/>
          </w:tcPr>
          <w:p w14:paraId="177C1D63" w14:textId="77777777" w:rsidR="00C30384" w:rsidRDefault="00C30384" w:rsidP="00116A74">
            <w:pPr>
              <w:spacing w:line="276" w:lineRule="auto"/>
              <w:rPr>
                <w:i/>
              </w:rPr>
            </w:pPr>
            <w:r>
              <w:rPr>
                <w:rFonts w:hint="eastAsia"/>
              </w:rPr>
              <w:t>C</w:t>
            </w:r>
            <w:r>
              <w:t>ommand</w:t>
            </w:r>
            <w:r>
              <w:rPr>
                <w:rFonts w:hint="eastAsia"/>
              </w:rPr>
              <w:t>：</w:t>
            </w:r>
            <w:r w:rsidRPr="00C9396D">
              <w:rPr>
                <w:rFonts w:ascii="Consolas" w:hAnsi="Consolas"/>
                <w:b/>
              </w:rPr>
              <w:t>cd</w:t>
            </w:r>
            <w:r w:rsidRPr="00C9396D">
              <w:rPr>
                <w:rFonts w:ascii="Consolas" w:hAnsi="Consolas"/>
              </w:rPr>
              <w:t xml:space="preserve"> </w:t>
            </w:r>
            <w:r w:rsidRPr="00C9396D">
              <w:rPr>
                <w:rFonts w:ascii="Consolas" w:hAnsi="Consolas"/>
                <w:i/>
              </w:rPr>
              <w:t>hpb-release/bin</w:t>
            </w:r>
            <w:r>
              <w:rPr>
                <w:rFonts w:hint="eastAsia"/>
                <w:i/>
              </w:rPr>
              <w:t xml:space="preserve"> </w:t>
            </w:r>
          </w:p>
          <w:p w14:paraId="0F800C60" w14:textId="608E081E" w:rsidR="00C30384" w:rsidRDefault="00C30384" w:rsidP="00116A74">
            <w:pPr>
              <w:spacing w:line="276" w:lineRule="auto"/>
            </w:pPr>
            <w:r>
              <w:t xml:space="preserve">Enter directory </w:t>
            </w:r>
            <w:r w:rsidR="00F842F1">
              <w:t>‘</w:t>
            </w:r>
            <w:r w:rsidRPr="00C9396D">
              <w:rPr>
                <w:rFonts w:ascii="Consolas" w:hAnsi="Consolas"/>
              </w:rPr>
              <w:t>bin</w:t>
            </w:r>
            <w:r w:rsidR="00F842F1">
              <w:t>’</w:t>
            </w:r>
          </w:p>
          <w:p w14:paraId="3E677533" w14:textId="77777777" w:rsidR="00C30384" w:rsidRDefault="00C30384" w:rsidP="00116A74">
            <w:pPr>
              <w:spacing w:line="276" w:lineRule="auto"/>
            </w:pPr>
            <w:r>
              <w:rPr>
                <w:rFonts w:hint="eastAsia"/>
              </w:rPr>
              <w:t>C</w:t>
            </w:r>
            <w:r>
              <w:t>ommand</w:t>
            </w:r>
            <w:r>
              <w:rPr>
                <w:rFonts w:hint="eastAsia"/>
              </w:rPr>
              <w:t>：</w:t>
            </w:r>
            <w:r w:rsidRPr="00C9396D">
              <w:rPr>
                <w:rFonts w:ascii="Consolas" w:hAnsi="Consolas"/>
              </w:rPr>
              <w:t xml:space="preserve">sudo </w:t>
            </w:r>
            <w:r w:rsidRPr="00C9396D">
              <w:rPr>
                <w:rFonts w:ascii="Consolas" w:hAnsi="Consolas"/>
                <w:b/>
              </w:rPr>
              <w:t>tar zxvf</w:t>
            </w:r>
            <w:r w:rsidRPr="00C9396D">
              <w:rPr>
                <w:rFonts w:ascii="Consolas" w:hAnsi="Consolas"/>
              </w:rPr>
              <w:t xml:space="preserve"> </w:t>
            </w:r>
            <w:r w:rsidRPr="00C9396D">
              <w:rPr>
                <w:rFonts w:ascii="Consolas" w:hAnsi="Consolas"/>
                <w:i/>
              </w:rPr>
              <w:t>File</w:t>
            </w:r>
          </w:p>
          <w:p w14:paraId="2207F374" w14:textId="77777777" w:rsidR="00C30384" w:rsidRPr="002D5F7F" w:rsidRDefault="00C30384" w:rsidP="00116A74">
            <w:pPr>
              <w:spacing w:line="276" w:lineRule="auto"/>
              <w:jc w:val="left"/>
            </w:pPr>
            <w:r>
              <w:rPr>
                <w:b/>
              </w:rPr>
              <w:t xml:space="preserve">Note: </w:t>
            </w:r>
            <w:r w:rsidRPr="003401B5">
              <w:rPr>
                <w:rFonts w:hint="eastAsia"/>
                <w:i/>
              </w:rPr>
              <w:t>File</w:t>
            </w:r>
            <w:r>
              <w:rPr>
                <w:rFonts w:hint="eastAsia"/>
              </w:rPr>
              <w:t xml:space="preserve"> i</w:t>
            </w:r>
            <w:r>
              <w:t xml:space="preserve">s the </w:t>
            </w:r>
            <w:r>
              <w:rPr>
                <w:rFonts w:hint="eastAsia"/>
              </w:rPr>
              <w:t>HPB</w:t>
            </w:r>
            <w:r>
              <w:t xml:space="preserve"> MainNet file name, e.g. ghpb-v0.0.0.1.tar.gz</w:t>
            </w:r>
          </w:p>
        </w:tc>
      </w:tr>
      <w:tr w:rsidR="00C30384" w14:paraId="2009FFF2" w14:textId="77777777" w:rsidTr="00116A74">
        <w:trPr>
          <w:jc w:val="center"/>
        </w:trPr>
        <w:tc>
          <w:tcPr>
            <w:tcW w:w="711" w:type="dxa"/>
          </w:tcPr>
          <w:p w14:paraId="550AAF10" w14:textId="77777777" w:rsidR="00C30384" w:rsidRPr="0020679E" w:rsidRDefault="00C30384" w:rsidP="00116A74">
            <w:pPr>
              <w:spacing w:line="276" w:lineRule="auto"/>
              <w:jc w:val="center"/>
              <w:rPr>
                <w:b/>
              </w:rPr>
            </w:pPr>
            <w:r w:rsidRPr="00C9396D">
              <w:rPr>
                <w:b/>
              </w:rPr>
              <w:t>Step</w:t>
            </w:r>
            <w:r>
              <w:rPr>
                <w:b/>
              </w:rPr>
              <w:t xml:space="preserve"> </w:t>
            </w:r>
            <w:r w:rsidRPr="00C9396D">
              <w:rPr>
                <w:b/>
              </w:rPr>
              <w:t>4</w:t>
            </w:r>
          </w:p>
        </w:tc>
        <w:tc>
          <w:tcPr>
            <w:tcW w:w="1614" w:type="dxa"/>
          </w:tcPr>
          <w:p w14:paraId="15EAD833" w14:textId="77777777" w:rsidR="00C30384" w:rsidRDefault="00C30384" w:rsidP="00116A74">
            <w:pPr>
              <w:spacing w:line="276" w:lineRule="auto"/>
              <w:jc w:val="left"/>
            </w:pPr>
            <w:r>
              <w:rPr>
                <w:rFonts w:hint="eastAsia"/>
              </w:rPr>
              <w:t>C</w:t>
            </w:r>
            <w:r>
              <w:t>hange file permission</w:t>
            </w:r>
          </w:p>
        </w:tc>
        <w:tc>
          <w:tcPr>
            <w:tcW w:w="1640" w:type="dxa"/>
          </w:tcPr>
          <w:p w14:paraId="6D74D8C4" w14:textId="77777777" w:rsidR="00C30384" w:rsidRDefault="00C30384" w:rsidP="00116A74">
            <w:pPr>
              <w:spacing w:line="276" w:lineRule="auto"/>
              <w:jc w:val="left"/>
            </w:pPr>
            <w:r>
              <w:rPr>
                <w:rFonts w:hint="eastAsia"/>
              </w:rPr>
              <w:t>C</w:t>
            </w:r>
            <w:r>
              <w:t>hange file permission</w:t>
            </w:r>
          </w:p>
        </w:tc>
        <w:tc>
          <w:tcPr>
            <w:tcW w:w="4331" w:type="dxa"/>
          </w:tcPr>
          <w:p w14:paraId="36ACD8E8" w14:textId="77777777" w:rsidR="00C30384" w:rsidRDefault="00C30384" w:rsidP="00116A74">
            <w:pPr>
              <w:spacing w:line="276" w:lineRule="auto"/>
              <w:jc w:val="left"/>
            </w:pPr>
            <w:r>
              <w:rPr>
                <w:rFonts w:hint="eastAsia"/>
              </w:rPr>
              <w:t>C</w:t>
            </w:r>
            <w:r>
              <w:t>ommand</w:t>
            </w:r>
            <w:r w:rsidRPr="00A1150B">
              <w:rPr>
                <w:rFonts w:hint="eastAsia"/>
              </w:rPr>
              <w:t>：</w:t>
            </w:r>
            <w:r w:rsidRPr="00C9396D">
              <w:rPr>
                <w:rFonts w:ascii="Consolas" w:hAnsi="Consolas"/>
                <w:b/>
              </w:rPr>
              <w:t>sudo chmod +x</w:t>
            </w:r>
            <w:r w:rsidRPr="00C9396D">
              <w:rPr>
                <w:rFonts w:ascii="Consolas" w:hAnsi="Consolas"/>
              </w:rPr>
              <w:t xml:space="preserve"> </w:t>
            </w:r>
            <w:r w:rsidRPr="00C9396D">
              <w:rPr>
                <w:rFonts w:ascii="Consolas" w:hAnsi="Consolas"/>
                <w:i/>
              </w:rPr>
              <w:t>ghpb-v0.0.0.1</w:t>
            </w:r>
            <w:r w:rsidRPr="00C9396D">
              <w:rPr>
                <w:rFonts w:ascii="Consolas" w:hAnsi="Consolas"/>
              </w:rPr>
              <w:t xml:space="preserve"> </w:t>
            </w:r>
            <w:r w:rsidRPr="00C9396D">
              <w:rPr>
                <w:rFonts w:ascii="Consolas" w:hAnsi="Consolas"/>
                <w:b/>
              </w:rPr>
              <w:t>-R</w:t>
            </w:r>
          </w:p>
        </w:tc>
      </w:tr>
      <w:tr w:rsidR="00C30384" w14:paraId="60E5338D" w14:textId="77777777" w:rsidTr="00116A74">
        <w:trPr>
          <w:jc w:val="center"/>
        </w:trPr>
        <w:tc>
          <w:tcPr>
            <w:tcW w:w="711" w:type="dxa"/>
          </w:tcPr>
          <w:p w14:paraId="3AAC9B37" w14:textId="77777777" w:rsidR="00C30384" w:rsidRPr="0059075A" w:rsidRDefault="00C30384" w:rsidP="00116A74">
            <w:pPr>
              <w:spacing w:line="276" w:lineRule="auto"/>
              <w:jc w:val="center"/>
              <w:rPr>
                <w:b/>
              </w:rPr>
            </w:pPr>
            <w:r w:rsidRPr="0059075A">
              <w:rPr>
                <w:b/>
              </w:rPr>
              <w:t xml:space="preserve">Step </w:t>
            </w:r>
            <w:r>
              <w:rPr>
                <w:b/>
              </w:rPr>
              <w:t>5</w:t>
            </w:r>
          </w:p>
        </w:tc>
        <w:tc>
          <w:tcPr>
            <w:tcW w:w="1614" w:type="dxa"/>
          </w:tcPr>
          <w:p w14:paraId="0ACB5E95" w14:textId="77777777" w:rsidR="00C30384" w:rsidRDefault="00C30384" w:rsidP="00116A74">
            <w:pPr>
              <w:spacing w:line="276" w:lineRule="auto"/>
              <w:jc w:val="left"/>
            </w:pPr>
            <w:r>
              <w:t>Program testing process</w:t>
            </w:r>
          </w:p>
        </w:tc>
        <w:tc>
          <w:tcPr>
            <w:tcW w:w="1640" w:type="dxa"/>
          </w:tcPr>
          <w:p w14:paraId="36F82630" w14:textId="77777777" w:rsidR="00C30384" w:rsidRDefault="00C30384" w:rsidP="00116A74">
            <w:pPr>
              <w:spacing w:line="276" w:lineRule="auto"/>
              <w:jc w:val="left"/>
            </w:pPr>
            <w:r>
              <w:rPr>
                <w:rFonts w:hint="eastAsia"/>
              </w:rPr>
              <w:t>S</w:t>
            </w:r>
            <w:r>
              <w:t>tart program testing process</w:t>
            </w:r>
          </w:p>
        </w:tc>
        <w:tc>
          <w:tcPr>
            <w:tcW w:w="4331" w:type="dxa"/>
          </w:tcPr>
          <w:p w14:paraId="68DDD1C8" w14:textId="77777777" w:rsidR="00C30384" w:rsidRDefault="00C30384" w:rsidP="00116A74">
            <w:pPr>
              <w:spacing w:line="276" w:lineRule="auto"/>
              <w:jc w:val="left"/>
            </w:pPr>
            <w:r>
              <w:rPr>
                <w:rFonts w:hint="eastAsia"/>
              </w:rPr>
              <w:t>G</w:t>
            </w:r>
            <w:r>
              <w:t>o to directory</w:t>
            </w:r>
            <w:r>
              <w:rPr>
                <w:rFonts w:hint="eastAsia"/>
              </w:rPr>
              <w:t xml:space="preserve"> </w:t>
            </w:r>
            <w:r>
              <w:t>‘ghpb</w:t>
            </w:r>
            <w:r>
              <w:rPr>
                <w:rFonts w:hint="eastAsia"/>
              </w:rPr>
              <w:t>-</w:t>
            </w:r>
            <w:r>
              <w:t xml:space="preserve">v0.0.0.1’ and </w:t>
            </w:r>
            <w:r>
              <w:rPr>
                <w:rFonts w:hint="eastAsia"/>
              </w:rPr>
              <w:t>s</w:t>
            </w:r>
            <w:r>
              <w:t>tart testing process.</w:t>
            </w:r>
          </w:p>
          <w:p w14:paraId="20C5D766" w14:textId="77777777" w:rsidR="00C30384" w:rsidRDefault="00C30384" w:rsidP="00116A74">
            <w:pPr>
              <w:spacing w:line="276" w:lineRule="auto"/>
              <w:jc w:val="left"/>
            </w:pPr>
            <w:r>
              <w:rPr>
                <w:rFonts w:hint="eastAsia"/>
                <w:noProof/>
              </w:rPr>
              <w:t>C</w:t>
            </w:r>
            <w:r>
              <w:rPr>
                <w:noProof/>
              </w:rPr>
              <w:t>ommand</w:t>
            </w:r>
            <w:r>
              <w:rPr>
                <w:rFonts w:hint="eastAsia"/>
                <w:noProof/>
              </w:rPr>
              <w:t>：</w:t>
            </w:r>
            <w:r w:rsidRPr="00C9396D">
              <w:rPr>
                <w:rFonts w:ascii="Consolas" w:hAnsi="Consolas"/>
                <w:b/>
                <w:noProof/>
              </w:rPr>
              <w:t>sudo ./ghpb boecheck</w:t>
            </w:r>
          </w:p>
        </w:tc>
      </w:tr>
    </w:tbl>
    <w:p w14:paraId="53F79DB6" w14:textId="77777777" w:rsidR="00C30384" w:rsidRDefault="00C30384" w:rsidP="00C30384">
      <w:pPr>
        <w:jc w:val="left"/>
      </w:pPr>
      <w:r>
        <w:rPr>
          <w:rFonts w:hint="eastAsia"/>
        </w:rPr>
        <w:t>S</w:t>
      </w:r>
      <w:r>
        <w:t>kip Step 2- GIT Installation if it has been previously set up.</w:t>
      </w:r>
    </w:p>
    <w:p w14:paraId="5D6A21C3" w14:textId="77777777" w:rsidR="00C30384" w:rsidRDefault="00C30384" w:rsidP="00C30384">
      <w:pPr>
        <w:jc w:val="left"/>
      </w:pPr>
    </w:p>
    <w:p w14:paraId="0BCEE0BD" w14:textId="563DB5A3" w:rsidR="00C30384" w:rsidRPr="008E3ED1" w:rsidRDefault="00C30384" w:rsidP="00C30384">
      <w:pPr>
        <w:pStyle w:val="2"/>
        <w:spacing w:before="0" w:after="0"/>
        <w:jc w:val="left"/>
        <w:rPr>
          <w:szCs w:val="22"/>
        </w:rPr>
      </w:pPr>
      <w:bookmarkStart w:id="98" w:name="_Toc522025496"/>
      <w:bookmarkStart w:id="99" w:name="_Toc524367295"/>
      <w:bookmarkStart w:id="100" w:name="_Toc525575466"/>
      <w:bookmarkStart w:id="101" w:name="_Toc525565302"/>
      <w:r>
        <w:rPr>
          <w:rFonts w:hint="eastAsia"/>
          <w:szCs w:val="22"/>
        </w:rPr>
        <w:lastRenderedPageBreak/>
        <w:t>3</w:t>
      </w:r>
      <w:r>
        <w:rPr>
          <w:szCs w:val="22"/>
        </w:rPr>
        <w:t xml:space="preserve">.2 </w:t>
      </w:r>
      <w:bookmarkEnd w:id="98"/>
      <w:r>
        <w:rPr>
          <w:rFonts w:hint="eastAsia"/>
          <w:szCs w:val="21"/>
        </w:rPr>
        <w:t>E</w:t>
      </w:r>
      <w:r>
        <w:rPr>
          <w:szCs w:val="21"/>
        </w:rPr>
        <w:t xml:space="preserve">xample of </w:t>
      </w:r>
      <w:r w:rsidR="00116A74">
        <w:rPr>
          <w:szCs w:val="21"/>
        </w:rPr>
        <w:t>BOE</w:t>
      </w:r>
      <w:r>
        <w:rPr>
          <w:szCs w:val="21"/>
        </w:rPr>
        <w:t xml:space="preserve"> </w:t>
      </w:r>
      <w:r w:rsidR="00116A74">
        <w:rPr>
          <w:szCs w:val="21"/>
        </w:rPr>
        <w:t>D</w:t>
      </w:r>
      <w:r>
        <w:rPr>
          <w:szCs w:val="21"/>
        </w:rPr>
        <w:t>etection</w:t>
      </w:r>
      <w:bookmarkEnd w:id="99"/>
      <w:bookmarkEnd w:id="100"/>
      <w:bookmarkEnd w:id="101"/>
    </w:p>
    <w:p w14:paraId="1A905CEC" w14:textId="62862FF9" w:rsidR="00C30384" w:rsidRDefault="00C30384" w:rsidP="00C30384">
      <w:pPr>
        <w:pStyle w:val="a3"/>
        <w:numPr>
          <w:ilvl w:val="0"/>
          <w:numId w:val="7"/>
        </w:numPr>
        <w:spacing w:line="276" w:lineRule="auto"/>
        <w:ind w:left="0" w:firstLineChars="0" w:firstLine="0"/>
        <w:jc w:val="left"/>
      </w:pPr>
      <w:r w:rsidRPr="0059075A">
        <w:rPr>
          <w:u w:val="single"/>
        </w:rPr>
        <w:t>GIT Setup</w:t>
      </w:r>
      <w:r>
        <w:br/>
      </w:r>
      <w:r>
        <w:rPr>
          <w:rFonts w:hint="eastAsia"/>
        </w:rPr>
        <w:t>E</w:t>
      </w:r>
      <w:r>
        <w:t xml:space="preserve">nter </w:t>
      </w:r>
      <w:r w:rsidR="0073520A">
        <w:t>‘</w:t>
      </w:r>
      <w:r w:rsidR="00431095" w:rsidRPr="00CF143C">
        <w:rPr>
          <w:rFonts w:ascii="Consolas" w:hAnsi="Consolas"/>
        </w:rPr>
        <w:t>sudo apt-get install git</w:t>
      </w:r>
      <w:r w:rsidR="0073520A">
        <w:t>’</w:t>
      </w:r>
      <w:r w:rsidRPr="0059075A">
        <w:rPr>
          <w:rFonts w:ascii="Consolas" w:hAnsi="Consolas"/>
        </w:rPr>
        <w:t xml:space="preserve"> </w:t>
      </w:r>
      <w:r>
        <w:t xml:space="preserve">in the console to test the environment, then enter the permission password for ROOT as prompted;  </w:t>
      </w:r>
    </w:p>
    <w:p w14:paraId="33E4B4CE" w14:textId="070412F5" w:rsidR="00C30384" w:rsidRDefault="00C30384" w:rsidP="00C30384">
      <w:pPr>
        <w:spacing w:line="276" w:lineRule="auto"/>
      </w:pPr>
      <w:r>
        <w:rPr>
          <w:rFonts w:hint="eastAsia"/>
          <w:noProof/>
        </w:rPr>
        <mc:AlternateContent>
          <mc:Choice Requires="wps">
            <w:drawing>
              <wp:inline distT="0" distB="0" distL="0" distR="0" wp14:anchorId="5FBE6D27" wp14:editId="276E6B27">
                <wp:extent cx="5274310" cy="171450"/>
                <wp:effectExtent l="0" t="0" r="21590" b="19050"/>
                <wp:docPr id="254" name="文本框 25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3C4C050" w14:textId="77777777" w:rsidR="00D03746" w:rsidRPr="00EA42AA" w:rsidRDefault="00D03746"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apt-get install git</w:t>
                            </w:r>
                          </w:p>
                          <w:p w14:paraId="0E12A0F2" w14:textId="77777777" w:rsidR="00D03746" w:rsidRPr="00EA42AA" w:rsidRDefault="00D03746" w:rsidP="00C30384">
                            <w:pPr>
                              <w:spacing w:line="240" w:lineRule="exact"/>
                              <w:rPr>
                                <w:color w:val="FFFFFF" w:themeColor="background1"/>
                                <w:sz w:val="20"/>
                              </w:rPr>
                            </w:pPr>
                            <w:r w:rsidRPr="00EA42AA">
                              <w:rPr>
                                <w:color w:val="FFFFFF" w:themeColor="background1"/>
                                <w:sz w:val="20"/>
                              </w:rPr>
                              <w:t xml:space="preserve">[sudo] password for hpb: </w:t>
                            </w:r>
                          </w:p>
                          <w:p w14:paraId="7BB51C42" w14:textId="77777777" w:rsidR="00D03746" w:rsidRPr="00EA42AA" w:rsidRDefault="00D03746"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D03746" w:rsidRPr="00EA42AA" w:rsidRDefault="00D03746"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D03746" w:rsidRPr="00EA42AA" w:rsidRDefault="00D03746"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D03746" w:rsidRPr="00EA42AA" w:rsidRDefault="00D03746"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D03746" w:rsidRPr="00EA42AA" w:rsidRDefault="00D03746"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FBE6D27" id="文本框 254" o:spid="_x0000_s1045"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BzanQh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63C4C050" w14:textId="77777777" w:rsidR="00D03746" w:rsidRPr="00EA42AA" w:rsidRDefault="00D03746"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apt-get install git</w:t>
                      </w:r>
                    </w:p>
                    <w:p w14:paraId="0E12A0F2" w14:textId="77777777" w:rsidR="00D03746" w:rsidRPr="00EA42AA" w:rsidRDefault="00D03746" w:rsidP="00C30384">
                      <w:pPr>
                        <w:spacing w:line="240" w:lineRule="exact"/>
                        <w:rPr>
                          <w:color w:val="FFFFFF" w:themeColor="background1"/>
                          <w:sz w:val="20"/>
                        </w:rPr>
                      </w:pPr>
                      <w:r w:rsidRPr="00EA42AA">
                        <w:rPr>
                          <w:color w:val="FFFFFF" w:themeColor="background1"/>
                          <w:sz w:val="20"/>
                        </w:rPr>
                        <w:t>[</w:t>
                      </w:r>
                      <w:proofErr w:type="spellStart"/>
                      <w:r w:rsidRPr="00EA42AA">
                        <w:rPr>
                          <w:color w:val="FFFFFF" w:themeColor="background1"/>
                          <w:sz w:val="20"/>
                        </w:rPr>
                        <w:t>sudo</w:t>
                      </w:r>
                      <w:proofErr w:type="spellEnd"/>
                      <w:r w:rsidRPr="00EA42AA">
                        <w:rPr>
                          <w:color w:val="FFFFFF" w:themeColor="background1"/>
                          <w:sz w:val="20"/>
                        </w:rPr>
                        <w:t xml:space="preserve">] password for </w:t>
                      </w:r>
                      <w:proofErr w:type="spellStart"/>
                      <w:r w:rsidRPr="00EA42AA">
                        <w:rPr>
                          <w:color w:val="FFFFFF" w:themeColor="background1"/>
                          <w:sz w:val="20"/>
                        </w:rPr>
                        <w:t>hpb</w:t>
                      </w:r>
                      <w:proofErr w:type="spellEnd"/>
                      <w:r w:rsidRPr="00EA42AA">
                        <w:rPr>
                          <w:color w:val="FFFFFF" w:themeColor="background1"/>
                          <w:sz w:val="20"/>
                        </w:rPr>
                        <w:t xml:space="preserve">: </w:t>
                      </w:r>
                    </w:p>
                    <w:p w14:paraId="7BB51C42" w14:textId="77777777" w:rsidR="00D03746" w:rsidRPr="00EA42AA" w:rsidRDefault="00D03746"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D03746" w:rsidRPr="00EA42AA" w:rsidRDefault="00D03746"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D03746" w:rsidRPr="00EA42AA" w:rsidRDefault="00D03746"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D03746" w:rsidRPr="00EA42AA" w:rsidRDefault="00D03746"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D03746" w:rsidRPr="00EA42AA" w:rsidRDefault="00D03746"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v:textbox>
                <w10:anchorlock/>
              </v:shape>
            </w:pict>
          </mc:Fallback>
        </mc:AlternateContent>
      </w:r>
    </w:p>
    <w:p w14:paraId="1FF4AA47" w14:textId="77777777" w:rsidR="00431095" w:rsidRDefault="00431095" w:rsidP="00C30384">
      <w:pPr>
        <w:spacing w:line="276" w:lineRule="auto"/>
      </w:pPr>
    </w:p>
    <w:p w14:paraId="67F90957" w14:textId="4F9195C3" w:rsidR="00C30384" w:rsidRPr="0059075A" w:rsidRDefault="00C30384" w:rsidP="00C30384">
      <w:pPr>
        <w:pStyle w:val="a3"/>
        <w:numPr>
          <w:ilvl w:val="0"/>
          <w:numId w:val="7"/>
        </w:numPr>
        <w:spacing w:line="276" w:lineRule="auto"/>
        <w:ind w:firstLineChars="0"/>
        <w:jc w:val="left"/>
        <w:rPr>
          <w:u w:val="single"/>
        </w:rPr>
      </w:pPr>
      <w:r w:rsidRPr="0059075A">
        <w:rPr>
          <w:u w:val="single"/>
        </w:rPr>
        <w:t xml:space="preserve">Download </w:t>
      </w:r>
      <w:r w:rsidR="002F7AC2">
        <w:rPr>
          <w:u w:val="single"/>
        </w:rPr>
        <w:t xml:space="preserve">the </w:t>
      </w:r>
      <w:r w:rsidRPr="0059075A">
        <w:rPr>
          <w:u w:val="single"/>
        </w:rPr>
        <w:t>HPB MainNet</w:t>
      </w:r>
      <w:r w:rsidR="00457945">
        <w:rPr>
          <w:u w:val="single"/>
        </w:rPr>
        <w:t xml:space="preserve"> Software</w:t>
      </w:r>
    </w:p>
    <w:p w14:paraId="65BB0311" w14:textId="77777777" w:rsidR="00CE1120" w:rsidRDefault="00C30384" w:rsidP="00C30384">
      <w:pPr>
        <w:spacing w:line="276" w:lineRule="auto"/>
        <w:jc w:val="left"/>
      </w:pPr>
      <w:r>
        <w:rPr>
          <w:rFonts w:hint="eastAsia"/>
        </w:rPr>
        <w:t>C</w:t>
      </w:r>
      <w:r>
        <w:t xml:space="preserve">heck and enter the </w:t>
      </w:r>
      <w:r>
        <w:rPr>
          <w:rFonts w:hint="eastAsia"/>
        </w:rPr>
        <w:t>HPB</w:t>
      </w:r>
      <w:r>
        <w:t xml:space="preserve"> MainNet Download directory, then enter</w:t>
      </w:r>
      <w:r w:rsidRPr="00C9396D">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0" w:history="1">
        <w:r w:rsidR="0073520A" w:rsidRPr="00C80390">
          <w:rPr>
            <w:rStyle w:val="a4"/>
            <w:rFonts w:ascii="Consolas" w:hAnsi="Consolas"/>
            <w:i/>
          </w:rPr>
          <w:t>https://github.com/hpb-project/hpb-release</w:t>
        </w:r>
      </w:hyperlink>
      <w:r w:rsidR="0073520A">
        <w:t xml:space="preserve">’ </w:t>
      </w:r>
      <w:r>
        <w:t xml:space="preserve">to download the testing program. The download of the MainNet is complete when you see </w:t>
      </w:r>
      <w:r w:rsidR="0073520A">
        <w:t>‘</w:t>
      </w:r>
      <w:r>
        <w:t>Checking connectivity ... Done</w:t>
      </w:r>
      <w:r w:rsidR="0073520A">
        <w:t>’</w:t>
      </w:r>
      <w:r>
        <w:rPr>
          <w:rFonts w:hint="eastAsia"/>
        </w:rPr>
        <w:t>.</w:t>
      </w:r>
      <w:r w:rsidR="00EE23AE">
        <w:t xml:space="preserve"> </w:t>
      </w:r>
    </w:p>
    <w:p w14:paraId="57E84BE2" w14:textId="4257F11C" w:rsidR="00C30384" w:rsidRPr="003804C5" w:rsidRDefault="00EE23AE" w:rsidP="00C30384">
      <w:pPr>
        <w:spacing w:line="276" w:lineRule="auto"/>
        <w:jc w:val="left"/>
      </w:pPr>
      <w:r w:rsidRPr="00A17900">
        <w:t>If prompted ‘hpb-release’ already exists’, enter command ‘</w:t>
      </w:r>
      <w:r w:rsidRPr="00A17900">
        <w:rPr>
          <w:rFonts w:ascii="Consolas" w:hAnsi="Consolas" w:cs="Consolas"/>
        </w:rPr>
        <w:t>rm -rf hpb-release</w:t>
      </w:r>
      <w:r w:rsidRPr="00A17900">
        <w:t>’ before you re-download file ‘hpb-release’.</w:t>
      </w:r>
    </w:p>
    <w:p w14:paraId="05B411EB" w14:textId="77777777" w:rsidR="00C30384" w:rsidRDefault="00C30384" w:rsidP="00C30384">
      <w:pPr>
        <w:spacing w:line="276" w:lineRule="auto"/>
        <w:rPr>
          <w:noProof/>
        </w:rPr>
      </w:pPr>
      <w:r>
        <w:rPr>
          <w:rFonts w:hint="eastAsia"/>
          <w:noProof/>
        </w:rPr>
        <mc:AlternateContent>
          <mc:Choice Requires="wps">
            <w:drawing>
              <wp:inline distT="0" distB="0" distL="0" distR="0" wp14:anchorId="521185EB" wp14:editId="054B5E8B">
                <wp:extent cx="5274310" cy="1085850"/>
                <wp:effectExtent l="0" t="0" r="21590" b="19050"/>
                <wp:docPr id="255" name="文本框 255"/>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982A0" w14:textId="77777777" w:rsidR="00D03746" w:rsidRPr="00EA42AA" w:rsidRDefault="00D03746"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git clone https://github.com/hpb-project/hpb-release</w:t>
                            </w:r>
                          </w:p>
                          <w:p w14:paraId="7604F6E2" w14:textId="77777777" w:rsidR="00D03746" w:rsidRPr="00EA42AA" w:rsidRDefault="00D03746" w:rsidP="00C30384">
                            <w:pPr>
                              <w:spacing w:line="240" w:lineRule="exact"/>
                              <w:rPr>
                                <w:color w:val="FFFFFF" w:themeColor="background1"/>
                                <w:sz w:val="20"/>
                              </w:rPr>
                            </w:pPr>
                            <w:r w:rsidRPr="00EA42AA">
                              <w:rPr>
                                <w:color w:val="FFFFFF" w:themeColor="background1"/>
                                <w:sz w:val="20"/>
                              </w:rPr>
                              <w:t>Cloning into 'hpb-release'...</w:t>
                            </w:r>
                          </w:p>
                          <w:p w14:paraId="3780363C" w14:textId="77777777" w:rsidR="00D03746" w:rsidRPr="00EA42AA" w:rsidRDefault="00D03746"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D03746" w:rsidRPr="00EA42AA" w:rsidRDefault="00D03746"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D03746" w:rsidRPr="00EA42AA" w:rsidRDefault="00D03746"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D03746" w:rsidRPr="00EA42AA" w:rsidRDefault="00D03746"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D03746" w:rsidRPr="00EA42AA" w:rsidRDefault="00D03746" w:rsidP="00C30384">
                            <w:pPr>
                              <w:spacing w:line="240" w:lineRule="exact"/>
                              <w:rPr>
                                <w:color w:val="FFFFFF" w:themeColor="background1"/>
                                <w:sz w:val="20"/>
                              </w:rPr>
                            </w:pPr>
                            <w:r w:rsidRPr="00EA42AA">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21185EB" id="文本框 255" o:spid="_x0000_s104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" fillcolor="black [3200]" strokecolor="white [3201]" strokeweight="1.5pt">
                <v:textbox style="mso-fit-shape-to-text:t" inset="0,0,0,0">
                  <w:txbxContent>
                    <w:p w14:paraId="04A982A0" w14:textId="77777777" w:rsidR="00D03746" w:rsidRPr="00EA42AA" w:rsidRDefault="00D03746"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git clone https://github.com/hpb-project/hpb-release</w:t>
                      </w:r>
                    </w:p>
                    <w:p w14:paraId="7604F6E2" w14:textId="77777777" w:rsidR="00D03746" w:rsidRPr="00EA42AA" w:rsidRDefault="00D03746" w:rsidP="00C30384">
                      <w:pPr>
                        <w:spacing w:line="240" w:lineRule="exact"/>
                        <w:rPr>
                          <w:color w:val="FFFFFF" w:themeColor="background1"/>
                          <w:sz w:val="20"/>
                        </w:rPr>
                      </w:pPr>
                      <w:r w:rsidRPr="00EA42AA">
                        <w:rPr>
                          <w:color w:val="FFFFFF" w:themeColor="background1"/>
                          <w:sz w:val="20"/>
                        </w:rPr>
                        <w:t>Cloning into '</w:t>
                      </w:r>
                      <w:proofErr w:type="spellStart"/>
                      <w:r w:rsidRPr="00EA42AA">
                        <w:rPr>
                          <w:color w:val="FFFFFF" w:themeColor="background1"/>
                          <w:sz w:val="20"/>
                        </w:rPr>
                        <w:t>hpb</w:t>
                      </w:r>
                      <w:proofErr w:type="spellEnd"/>
                      <w:r w:rsidRPr="00EA42AA">
                        <w:rPr>
                          <w:color w:val="FFFFFF" w:themeColor="background1"/>
                          <w:sz w:val="20"/>
                        </w:rPr>
                        <w:t>-release'...</w:t>
                      </w:r>
                    </w:p>
                    <w:p w14:paraId="3780363C" w14:textId="77777777" w:rsidR="00D03746" w:rsidRPr="00EA42AA" w:rsidRDefault="00D03746"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D03746" w:rsidRPr="00EA42AA" w:rsidRDefault="00D03746"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D03746" w:rsidRPr="00EA42AA" w:rsidRDefault="00D03746"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D03746" w:rsidRPr="00EA42AA" w:rsidRDefault="00D03746"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D03746" w:rsidRPr="00EA42AA" w:rsidRDefault="00D03746" w:rsidP="00C30384">
                      <w:pPr>
                        <w:spacing w:line="240" w:lineRule="exact"/>
                        <w:rPr>
                          <w:color w:val="FFFFFF" w:themeColor="background1"/>
                          <w:sz w:val="20"/>
                        </w:rPr>
                      </w:pPr>
                      <w:r w:rsidRPr="00EA42AA">
                        <w:rPr>
                          <w:color w:val="FFFFFF" w:themeColor="background1"/>
                          <w:sz w:val="20"/>
                        </w:rPr>
                        <w:t>Checking connectivity... done.</w:t>
                      </w:r>
                    </w:p>
                  </w:txbxContent>
                </v:textbox>
                <w10:anchorlock/>
              </v:shape>
            </w:pict>
          </mc:Fallback>
        </mc:AlternateContent>
      </w:r>
    </w:p>
    <w:p w14:paraId="68201EAA" w14:textId="71165D35" w:rsidR="00C30384" w:rsidRDefault="00C30384" w:rsidP="00C30384">
      <w:pPr>
        <w:spacing w:line="276" w:lineRule="auto"/>
        <w:jc w:val="left"/>
      </w:pPr>
      <w:r>
        <w:rPr>
          <w:rFonts w:hint="eastAsia"/>
        </w:rPr>
        <w:t>T</w:t>
      </w:r>
      <w:r>
        <w:t xml:space="preserve">o check other install paths, </w:t>
      </w:r>
      <w:r w:rsidRPr="00D7330F">
        <w:rPr>
          <w:rFonts w:cstheme="minorHAnsi"/>
        </w:rPr>
        <w:t>enter</w:t>
      </w:r>
      <w:r w:rsidRPr="0059075A">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1" w:history="1">
        <w:r w:rsidRPr="00C9396D">
          <w:rPr>
            <w:rFonts w:ascii="Consolas" w:hAnsi="Consolas"/>
            <w:i/>
          </w:rPr>
          <w:t>https://github.com/hpb-project/hpb-release</w:t>
        </w:r>
      </w:hyperlink>
      <w:r w:rsidR="002F7AC2">
        <w:rPr>
          <w:rFonts w:ascii="Consolas" w:hAnsi="Consolas"/>
          <w:i/>
        </w:rPr>
        <w:t xml:space="preserve"> </w:t>
      </w:r>
      <w:r w:rsidR="002F7AC2" w:rsidRPr="002F7AC2">
        <w:rPr>
          <w:rFonts w:ascii="Consolas" w:hAnsi="Consolas"/>
          <w:i/>
        </w:rPr>
        <w:t>specify the path</w:t>
      </w:r>
      <w:r w:rsidR="0073520A">
        <w:t>’</w:t>
      </w:r>
      <w:r w:rsidR="005A7296">
        <w:rPr>
          <w:rFonts w:ascii="Consolas" w:hAnsi="Consolas"/>
          <w:i/>
        </w:rPr>
        <w:t>；</w:t>
      </w:r>
      <w:r w:rsidR="005A7296" w:rsidRPr="00CF143C">
        <w:t>please update and specify the path manually</w:t>
      </w:r>
      <w:r w:rsidR="00457945" w:rsidRPr="005A7296">
        <w:rPr>
          <w:rFonts w:hint="eastAsia"/>
        </w:rPr>
        <w:t>.</w:t>
      </w:r>
    </w:p>
    <w:p w14:paraId="334545BC" w14:textId="77777777" w:rsidR="00C30384" w:rsidRDefault="00C30384" w:rsidP="00C30384">
      <w:pPr>
        <w:spacing w:line="276" w:lineRule="auto"/>
        <w:jc w:val="left"/>
      </w:pPr>
    </w:p>
    <w:p w14:paraId="03911F4F" w14:textId="463F12D5" w:rsidR="00C30384" w:rsidRDefault="00C30384" w:rsidP="00C30384">
      <w:pPr>
        <w:pStyle w:val="a3"/>
        <w:numPr>
          <w:ilvl w:val="0"/>
          <w:numId w:val="7"/>
        </w:numPr>
        <w:spacing w:line="276" w:lineRule="auto"/>
        <w:ind w:left="0" w:firstLineChars="0" w:firstLine="0"/>
        <w:jc w:val="left"/>
        <w:rPr>
          <w:noProof/>
        </w:rPr>
      </w:pPr>
      <w:r w:rsidRPr="0059075A">
        <w:rPr>
          <w:noProof/>
          <w:u w:val="single"/>
        </w:rPr>
        <w:t xml:space="preserve">Check if </w:t>
      </w:r>
      <w:r w:rsidR="002F7AC2">
        <w:rPr>
          <w:noProof/>
          <w:u w:val="single"/>
        </w:rPr>
        <w:t xml:space="preserve">the </w:t>
      </w:r>
      <w:r w:rsidRPr="0059075A">
        <w:rPr>
          <w:noProof/>
          <w:u w:val="single"/>
        </w:rPr>
        <w:t xml:space="preserve">HPB MainNet </w:t>
      </w:r>
      <w:r w:rsidR="00457945">
        <w:rPr>
          <w:noProof/>
          <w:u w:val="single"/>
        </w:rPr>
        <w:t xml:space="preserve">Software </w:t>
      </w:r>
      <w:r w:rsidRPr="0059075A">
        <w:rPr>
          <w:noProof/>
          <w:u w:val="single"/>
        </w:rPr>
        <w:t xml:space="preserve">has been </w:t>
      </w:r>
      <w:r>
        <w:rPr>
          <w:noProof/>
          <w:u w:val="single"/>
        </w:rPr>
        <w:t>I</w:t>
      </w:r>
      <w:r w:rsidRPr="0059075A">
        <w:rPr>
          <w:noProof/>
          <w:u w:val="single"/>
        </w:rPr>
        <w:t>ncluded:</w:t>
      </w:r>
      <w:r w:rsidRPr="0059075A">
        <w:rPr>
          <w:noProof/>
          <w:u w:val="single"/>
        </w:rPr>
        <w:br/>
      </w:r>
      <w:r>
        <w:rPr>
          <w:noProof/>
        </w:rPr>
        <w:t>Go to the directory</w:t>
      </w:r>
      <w:r w:rsidRPr="00C9396D">
        <w:rPr>
          <w:rFonts w:ascii="Consolas" w:hAnsi="Consolas"/>
          <w:noProof/>
        </w:rPr>
        <w:t xml:space="preserve"> </w:t>
      </w:r>
      <w:r w:rsidR="0073520A">
        <w:t>‘</w:t>
      </w:r>
      <w:r w:rsidRPr="00C9396D">
        <w:rPr>
          <w:rFonts w:ascii="Consolas" w:hAnsi="Consolas"/>
          <w:i/>
          <w:noProof/>
        </w:rPr>
        <w:t>hpb</w:t>
      </w:r>
      <w:r w:rsidRPr="00C9396D">
        <w:rPr>
          <w:rFonts w:ascii="Consolas" w:hAnsi="Consolas"/>
          <w:i/>
        </w:rPr>
        <w:t>-release</w:t>
      </w:r>
      <w:r w:rsidRPr="00C9396D">
        <w:rPr>
          <w:rFonts w:ascii="Consolas" w:hAnsi="Consolas"/>
          <w:i/>
          <w:noProof/>
        </w:rPr>
        <w:t>/bin</w:t>
      </w:r>
      <w:r w:rsidR="0073520A">
        <w:t xml:space="preserve">’ </w:t>
      </w:r>
      <w:r>
        <w:rPr>
          <w:noProof/>
        </w:rPr>
        <w:t xml:space="preserve">and enter command </w:t>
      </w:r>
      <w:r w:rsidR="0073520A">
        <w:t>‘</w:t>
      </w:r>
      <w:r w:rsidRPr="0059075A">
        <w:rPr>
          <w:rStyle w:val="ProgChar"/>
        </w:rPr>
        <w:t>ls</w:t>
      </w:r>
      <w:r w:rsidR="0073520A">
        <w:t>’</w:t>
      </w:r>
      <w:r>
        <w:rPr>
          <w:noProof/>
        </w:rPr>
        <w:t xml:space="preserve"> to check if you can see the following file: </w:t>
      </w:r>
      <w:r w:rsidR="0073520A">
        <w:t>‘</w:t>
      </w:r>
      <w:r w:rsidRPr="0059075A">
        <w:rPr>
          <w:rStyle w:val="ProgChar"/>
        </w:rPr>
        <w:t>ghpb-vx.x.x.x.tar.gz</w:t>
      </w:r>
      <w:r w:rsidR="0073520A">
        <w:t>’</w:t>
      </w:r>
      <w:r>
        <w:rPr>
          <w:noProof/>
        </w:rPr>
        <w:t>.</w:t>
      </w:r>
      <w:r>
        <w:rPr>
          <w:rFonts w:hint="eastAsia"/>
          <w:noProof/>
        </w:rPr>
        <w:t xml:space="preserve"> (</w:t>
      </w:r>
      <w:r w:rsidRPr="00C9396D">
        <w:rPr>
          <w:b/>
          <w:noProof/>
        </w:rPr>
        <w:t>Note:</w:t>
      </w:r>
      <w:r>
        <w:rPr>
          <w:noProof/>
        </w:rPr>
        <w:t xml:space="preserve"> ‘</w:t>
      </w:r>
      <w:r>
        <w:rPr>
          <w:rFonts w:hint="eastAsia"/>
          <w:noProof/>
        </w:rPr>
        <w:t>x.x.x.x</w:t>
      </w:r>
      <w:r>
        <w:rPr>
          <w:noProof/>
        </w:rPr>
        <w:t xml:space="preserve">’ should refer to the specific version of HPB MainNet when it is launched) </w:t>
      </w:r>
    </w:p>
    <w:p w14:paraId="716ABD4A" w14:textId="77777777" w:rsidR="00C30384" w:rsidRDefault="00C30384" w:rsidP="00C30384">
      <w:pPr>
        <w:spacing w:line="276" w:lineRule="auto"/>
      </w:pPr>
      <w:r>
        <w:rPr>
          <w:rFonts w:hint="eastAsia"/>
          <w:noProof/>
        </w:rPr>
        <mc:AlternateContent>
          <mc:Choice Requires="wps">
            <w:drawing>
              <wp:inline distT="0" distB="0" distL="0" distR="0" wp14:anchorId="3776A9A0" wp14:editId="5E5642A1">
                <wp:extent cx="5274310" cy="1085850"/>
                <wp:effectExtent l="0" t="0" r="21590" b="19050"/>
                <wp:docPr id="256" name="文本框 256"/>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641A053D" w14:textId="77777777" w:rsidR="00D03746" w:rsidRPr="00C55C3F" w:rsidRDefault="00D03746"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cd hpb-release/bin</w:t>
                            </w:r>
                          </w:p>
                          <w:p w14:paraId="5547DB36" w14:textId="77777777" w:rsidR="00D03746" w:rsidRPr="00C55C3F" w:rsidRDefault="00D03746" w:rsidP="00C30384">
                            <w:pPr>
                              <w:spacing w:line="240" w:lineRule="exact"/>
                              <w:rPr>
                                <w:color w:val="FFFF00"/>
                                <w:sz w:val="20"/>
                              </w:rPr>
                            </w:pPr>
                            <w:r w:rsidRPr="00C55C3F">
                              <w:rPr>
                                <w:color w:val="FFFF00"/>
                                <w:sz w:val="20"/>
                              </w:rPr>
                              <w:t xml:space="preserve">hpb@dell-PowerEdge-R730:/hpb-release/bin$ </w:t>
                            </w:r>
                            <w:r w:rsidRPr="00C55C3F">
                              <w:rPr>
                                <w:color w:val="FFFFFF" w:themeColor="background1"/>
                                <w:sz w:val="20"/>
                              </w:rPr>
                              <w:t>ls</w:t>
                            </w:r>
                          </w:p>
                          <w:p w14:paraId="40B18F98"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776A9A0" id="文本框 256" o:spid="_x0000_s1047"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" fillcolor="black [3200]" strokecolor="white [3201]" strokeweight="1.5pt">
                <v:textbox style="mso-fit-shape-to-text:t" inset="0,0,0,0">
                  <w:txbxContent>
                    <w:p w14:paraId="641A053D" w14:textId="77777777" w:rsidR="00D03746" w:rsidRPr="00C55C3F" w:rsidRDefault="00D03746"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 xml:space="preserve">cd </w:t>
                      </w:r>
                      <w:proofErr w:type="spellStart"/>
                      <w:r w:rsidRPr="00C55C3F">
                        <w:rPr>
                          <w:color w:val="FFFFFF" w:themeColor="background1"/>
                          <w:sz w:val="20"/>
                        </w:rPr>
                        <w:t>hpb</w:t>
                      </w:r>
                      <w:proofErr w:type="spellEnd"/>
                      <w:r w:rsidRPr="00C55C3F">
                        <w:rPr>
                          <w:color w:val="FFFFFF" w:themeColor="background1"/>
                          <w:sz w:val="20"/>
                        </w:rPr>
                        <w:t>-release/bin</w:t>
                      </w:r>
                    </w:p>
                    <w:p w14:paraId="5547DB36" w14:textId="77777777" w:rsidR="00D03746" w:rsidRPr="00C55C3F" w:rsidRDefault="00D03746" w:rsidP="00C30384">
                      <w:pPr>
                        <w:spacing w:line="240" w:lineRule="exact"/>
                        <w:rPr>
                          <w:color w:val="FFFF00"/>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r w:rsidRPr="00C55C3F">
                        <w:rPr>
                          <w:color w:val="FFFFFF" w:themeColor="background1"/>
                          <w:sz w:val="20"/>
                        </w:rPr>
                        <w:t>ls</w:t>
                      </w:r>
                    </w:p>
                    <w:p w14:paraId="40B18F98"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ghpb-v0.0.0.1.tar.gz</w:t>
                      </w:r>
                    </w:p>
                  </w:txbxContent>
                </v:textbox>
                <w10:anchorlock/>
              </v:shape>
            </w:pict>
          </mc:Fallback>
        </mc:AlternateContent>
      </w:r>
    </w:p>
    <w:p w14:paraId="26ECA470" w14:textId="77777777" w:rsidR="00C30384" w:rsidRDefault="00C30384" w:rsidP="00C30384">
      <w:pPr>
        <w:spacing w:line="276" w:lineRule="auto"/>
      </w:pPr>
      <w:r>
        <w:rPr>
          <w:rFonts w:hint="eastAsia"/>
        </w:rPr>
        <w:t>U</w:t>
      </w:r>
      <w:r>
        <w:t>sers that specify the path should go to the directory of specific paths they choose.</w:t>
      </w:r>
    </w:p>
    <w:p w14:paraId="5F6D2D89" w14:textId="77777777" w:rsidR="00C30384" w:rsidRDefault="00C30384" w:rsidP="00C30384">
      <w:pPr>
        <w:spacing w:line="276" w:lineRule="auto"/>
      </w:pPr>
    </w:p>
    <w:p w14:paraId="7A78BA3B" w14:textId="4DB9ED30" w:rsidR="00C30384" w:rsidRDefault="00C30384" w:rsidP="00C30384">
      <w:pPr>
        <w:pStyle w:val="a3"/>
        <w:numPr>
          <w:ilvl w:val="0"/>
          <w:numId w:val="7"/>
        </w:numPr>
        <w:spacing w:line="276" w:lineRule="auto"/>
        <w:ind w:left="0" w:firstLineChars="0" w:firstLine="0"/>
        <w:jc w:val="left"/>
      </w:pPr>
      <w:r w:rsidRPr="0059075A">
        <w:rPr>
          <w:u w:val="single"/>
        </w:rPr>
        <w:t>Decompress HPB MainNet</w:t>
      </w:r>
      <w:r w:rsidRPr="0059075A">
        <w:rPr>
          <w:u w:val="single"/>
        </w:rPr>
        <w:br/>
      </w:r>
      <w:r>
        <w:rPr>
          <w:rFonts w:hint="eastAsia"/>
        </w:rPr>
        <w:t>E</w:t>
      </w:r>
      <w:r>
        <w:t xml:space="preserve">nter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tar zxvf</w:t>
      </w:r>
      <w:r w:rsidRPr="00C9396D">
        <w:rPr>
          <w:rFonts w:ascii="Consolas" w:hAnsi="Consolas"/>
          <w:b/>
          <w:i/>
        </w:rPr>
        <w:t xml:space="preserve"> </w:t>
      </w:r>
      <w:r w:rsidRPr="00C9396D">
        <w:rPr>
          <w:rFonts w:ascii="Consolas" w:hAnsi="Consolas"/>
          <w:i/>
        </w:rPr>
        <w:t>ghpb-v</w:t>
      </w:r>
      <w:r w:rsidRPr="00C9396D">
        <w:rPr>
          <w:rFonts w:ascii="Consolas" w:hAnsi="Consolas"/>
          <w:i/>
          <w:noProof/>
        </w:rPr>
        <w:t>x.x.x.x</w:t>
      </w:r>
      <w:r w:rsidRPr="00C9396D">
        <w:rPr>
          <w:rFonts w:ascii="Consolas" w:hAnsi="Consolas"/>
          <w:i/>
        </w:rPr>
        <w:t>.tar.gz</w:t>
      </w:r>
      <w:r w:rsidR="0073520A">
        <w:t>’</w:t>
      </w:r>
      <w:r w:rsidRPr="0059075A">
        <w:rPr>
          <w:rStyle w:val="ProgChar"/>
        </w:rPr>
        <w:t xml:space="preserve"> </w:t>
      </w:r>
      <w:r>
        <w:t>to decompress the file</w:t>
      </w:r>
      <w:r w:rsidRPr="0059075A">
        <w:rPr>
          <w:rStyle w:val="ProgChar"/>
        </w:rPr>
        <w:t xml:space="preserve"> </w:t>
      </w:r>
      <w:r w:rsidR="0073520A">
        <w:t>‘</w:t>
      </w:r>
      <w:r w:rsidRPr="0059075A">
        <w:rPr>
          <w:rStyle w:val="ProgChar"/>
        </w:rPr>
        <w:t>ghpb-vx.x.x.x.tar.gz</w:t>
      </w:r>
      <w:r w:rsidR="0073520A">
        <w:t>’</w:t>
      </w:r>
      <w:r>
        <w:rPr>
          <w:rStyle w:val="ProgChar"/>
        </w:rPr>
        <w:t>.</w:t>
      </w:r>
    </w:p>
    <w:p w14:paraId="048D64FF" w14:textId="77777777" w:rsidR="00C30384" w:rsidRDefault="00C30384" w:rsidP="00C30384">
      <w:pPr>
        <w:spacing w:line="276" w:lineRule="auto"/>
      </w:pPr>
      <w:r>
        <w:rPr>
          <w:rFonts w:hint="eastAsia"/>
          <w:noProof/>
        </w:rPr>
        <mc:AlternateContent>
          <mc:Choice Requires="wps">
            <w:drawing>
              <wp:inline distT="0" distB="0" distL="0" distR="0" wp14:anchorId="2E46FCB8" wp14:editId="7459FDB3">
                <wp:extent cx="5274310" cy="476250"/>
                <wp:effectExtent l="0" t="0" r="21590" b="19050"/>
                <wp:docPr id="257" name="文本框 25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50E357A6" w14:textId="77777777" w:rsidR="00D03746" w:rsidRPr="00C55C3F" w:rsidRDefault="00D03746" w:rsidP="00C30384">
                            <w:pPr>
                              <w:spacing w:line="240" w:lineRule="exact"/>
                              <w:rPr>
                                <w:color w:val="FFFFFF" w:themeColor="background1"/>
                                <w:sz w:val="20"/>
                              </w:rPr>
                            </w:pPr>
                            <w:r w:rsidRPr="00C55C3F">
                              <w:rPr>
                                <w:color w:val="FFFF00"/>
                                <w:sz w:val="20"/>
                              </w:rPr>
                              <w:t xml:space="preserve">hpb@dell-PowerEdge-R730:/hpb-release/bin$ </w:t>
                            </w:r>
                            <w:r w:rsidRPr="00C55C3F">
                              <w:rPr>
                                <w:color w:val="FFFFFF" w:themeColor="background1"/>
                                <w:sz w:val="20"/>
                              </w:rPr>
                              <w:t xml:space="preserve">sudo tar zxvf ghpb-v0.0.0.1.tar.gz </w:t>
                            </w:r>
                          </w:p>
                          <w:p w14:paraId="3CA66EEB"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w:t>
                            </w:r>
                          </w:p>
                          <w:p w14:paraId="57FA11A0"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ghpb-v0.0.0.1/iperf3</w:t>
                            </w:r>
                          </w:p>
                          <w:p w14:paraId="2F830250"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ghpb-v0.0.0.1/promfile</w:t>
                            </w:r>
                          </w:p>
                          <w:p w14:paraId="4FFC9313"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46FCB8" id="文本框 257" o:spid="_x0000_s1048"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" fillcolor="black [3200]" strokecolor="white [3201]" strokeweight="1.5pt">
                <v:textbox style="mso-fit-shape-to-text:t" inset="0,0,0,0">
                  <w:txbxContent>
                    <w:p w14:paraId="50E357A6" w14:textId="77777777" w:rsidR="00D03746" w:rsidRPr="00C55C3F" w:rsidRDefault="00D03746"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proofErr w:type="spellStart"/>
                      <w:r w:rsidRPr="00C55C3F">
                        <w:rPr>
                          <w:color w:val="FFFFFF" w:themeColor="background1"/>
                          <w:sz w:val="20"/>
                        </w:rPr>
                        <w:t>sudo</w:t>
                      </w:r>
                      <w:proofErr w:type="spellEnd"/>
                      <w:r w:rsidRPr="00C55C3F">
                        <w:rPr>
                          <w:color w:val="FFFFFF" w:themeColor="background1"/>
                          <w:sz w:val="20"/>
                        </w:rPr>
                        <w:t xml:space="preserve"> tar </w:t>
                      </w:r>
                      <w:proofErr w:type="spellStart"/>
                      <w:r w:rsidRPr="00C55C3F">
                        <w:rPr>
                          <w:color w:val="FFFFFF" w:themeColor="background1"/>
                          <w:sz w:val="20"/>
                        </w:rPr>
                        <w:t>zxvf</w:t>
                      </w:r>
                      <w:proofErr w:type="spellEnd"/>
                      <w:r w:rsidRPr="00C55C3F">
                        <w:rPr>
                          <w:color w:val="FFFFFF" w:themeColor="background1"/>
                          <w:sz w:val="20"/>
                        </w:rPr>
                        <w:t xml:space="preserve"> ghpb-v0.0.0.1.tar.gz </w:t>
                      </w:r>
                    </w:p>
                    <w:p w14:paraId="3CA66EEB"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w:t>
                      </w:r>
                    </w:p>
                    <w:p w14:paraId="57FA11A0"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ghpb-v0.0.0.1/iperf3</w:t>
                      </w:r>
                    </w:p>
                    <w:p w14:paraId="2F830250"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promfile</w:t>
                      </w:r>
                      <w:proofErr w:type="spellEnd"/>
                    </w:p>
                    <w:p w14:paraId="4FFC9313" w14:textId="77777777" w:rsidR="00D03746" w:rsidRPr="00C55C3F" w:rsidRDefault="00D03746"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ghpb</w:t>
                      </w:r>
                      <w:proofErr w:type="spellEnd"/>
                    </w:p>
                  </w:txbxContent>
                </v:textbox>
                <w10:anchorlock/>
              </v:shape>
            </w:pict>
          </mc:Fallback>
        </mc:AlternateContent>
      </w:r>
    </w:p>
    <w:p w14:paraId="3F682BFB" w14:textId="77777777" w:rsidR="00C30384" w:rsidRPr="00C9396D" w:rsidRDefault="00C30384" w:rsidP="00C30384">
      <w:pPr>
        <w:pStyle w:val="a3"/>
        <w:numPr>
          <w:ilvl w:val="0"/>
          <w:numId w:val="7"/>
        </w:numPr>
        <w:spacing w:line="276" w:lineRule="auto"/>
        <w:ind w:firstLineChars="0"/>
        <w:rPr>
          <w:u w:val="single"/>
        </w:rPr>
      </w:pPr>
      <w:r w:rsidRPr="00C9396D">
        <w:rPr>
          <w:u w:val="single"/>
        </w:rPr>
        <w:lastRenderedPageBreak/>
        <w:t xml:space="preserve">Revise </w:t>
      </w:r>
      <w:r>
        <w:rPr>
          <w:u w:val="single"/>
        </w:rPr>
        <w:t>F</w:t>
      </w:r>
      <w:r w:rsidRPr="00C9396D">
        <w:rPr>
          <w:u w:val="single"/>
        </w:rPr>
        <w:t xml:space="preserve">ile </w:t>
      </w:r>
      <w:r>
        <w:rPr>
          <w:u w:val="single"/>
        </w:rPr>
        <w:t>P</w:t>
      </w:r>
      <w:r w:rsidRPr="00C9396D">
        <w:rPr>
          <w:u w:val="single"/>
        </w:rPr>
        <w:t>ermissio</w:t>
      </w:r>
      <w:r>
        <w:rPr>
          <w:u w:val="single"/>
        </w:rPr>
        <w:t>n</w:t>
      </w:r>
    </w:p>
    <w:p w14:paraId="1A6C0F82" w14:textId="074C1C9C" w:rsidR="00C30384" w:rsidRPr="00C9396D" w:rsidRDefault="00C30384" w:rsidP="00C30384">
      <w:pPr>
        <w:pStyle w:val="a3"/>
        <w:spacing w:line="276" w:lineRule="auto"/>
        <w:ind w:firstLineChars="0" w:firstLine="0"/>
        <w:rPr>
          <w:rFonts w:ascii="Consolas" w:hAnsi="Consolas"/>
        </w:rPr>
      </w:pPr>
      <w:r>
        <w:rPr>
          <w:rFonts w:hint="eastAsia"/>
        </w:rPr>
        <w:t>E</w:t>
      </w:r>
      <w:r>
        <w:t>nter</w:t>
      </w:r>
      <w:r>
        <w:rPr>
          <w:rFonts w:hint="eastAsia"/>
        </w:rPr>
        <w:t xml:space="preserve"> </w:t>
      </w:r>
      <w:r w:rsidR="0073520A">
        <w:t>‘</w:t>
      </w:r>
      <w:r w:rsidRPr="00C9396D">
        <w:rPr>
          <w:rFonts w:ascii="Consolas" w:hAnsi="Consolas"/>
          <w:b/>
        </w:rPr>
        <w:t xml:space="preserve">sudo chmod +x </w:t>
      </w:r>
      <w:r w:rsidRPr="00C9396D">
        <w:rPr>
          <w:rFonts w:ascii="Consolas" w:hAnsi="Consolas"/>
          <w:i/>
        </w:rPr>
        <w:t>ghpb-v0.0.0.1</w:t>
      </w:r>
      <w:r w:rsidRPr="00C9396D">
        <w:rPr>
          <w:rFonts w:ascii="Consolas" w:hAnsi="Consolas"/>
          <w:b/>
        </w:rPr>
        <w:t xml:space="preserve"> –R</w:t>
      </w:r>
      <w:r w:rsidR="0073520A">
        <w:t>’</w:t>
      </w:r>
    </w:p>
    <w:p w14:paraId="3E9BA11A"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3B66BA95" wp14:editId="6F10B806">
                <wp:extent cx="5274310" cy="781050"/>
                <wp:effectExtent l="0" t="0" r="21590" b="19050"/>
                <wp:docPr id="258" name="文本框 258"/>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376FDC13" w14:textId="77777777" w:rsidR="00D03746" w:rsidRPr="000C18B4" w:rsidRDefault="00D03746"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66BA95" id="文本框 258" o:spid="_x0000_s1049"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" fillcolor="black [3200]" strokecolor="white [3201]" strokeweight="1.5pt">
                <v:textbox style="mso-fit-shape-to-text:t" inset="0,0,0,0">
                  <w:txbxContent>
                    <w:p w14:paraId="376FDC13" w14:textId="77777777" w:rsidR="00D03746" w:rsidRPr="000C18B4" w:rsidRDefault="00D03746"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73804918" w14:textId="77777777" w:rsidR="00C30384" w:rsidRPr="00C55C3F" w:rsidRDefault="00C30384" w:rsidP="00C30384">
      <w:pPr>
        <w:pStyle w:val="a3"/>
        <w:spacing w:line="276" w:lineRule="auto"/>
        <w:ind w:firstLineChars="0" w:firstLine="0"/>
      </w:pPr>
    </w:p>
    <w:p w14:paraId="1B811814" w14:textId="77777777" w:rsidR="00C30384" w:rsidRPr="00C9396D" w:rsidRDefault="00C30384" w:rsidP="00C30384">
      <w:pPr>
        <w:pStyle w:val="a3"/>
        <w:numPr>
          <w:ilvl w:val="0"/>
          <w:numId w:val="7"/>
        </w:numPr>
        <w:spacing w:line="276" w:lineRule="auto"/>
        <w:ind w:firstLineChars="0"/>
        <w:rPr>
          <w:noProof/>
          <w:u w:val="single"/>
        </w:rPr>
      </w:pPr>
      <w:r w:rsidRPr="00C9396D">
        <w:rPr>
          <w:u w:val="single"/>
        </w:rPr>
        <w:t xml:space="preserve">Start </w:t>
      </w:r>
      <w:r>
        <w:rPr>
          <w:u w:val="single"/>
        </w:rPr>
        <w:t>T</w:t>
      </w:r>
      <w:r w:rsidRPr="00C9396D">
        <w:rPr>
          <w:u w:val="single"/>
        </w:rPr>
        <w:t xml:space="preserve">esting </w:t>
      </w:r>
      <w:r>
        <w:rPr>
          <w:u w:val="single"/>
        </w:rPr>
        <w:t>P</w:t>
      </w:r>
      <w:r w:rsidRPr="00C9396D">
        <w:rPr>
          <w:u w:val="single"/>
        </w:rPr>
        <w:t>rocedure</w:t>
      </w:r>
    </w:p>
    <w:p w14:paraId="42858292" w14:textId="4CA6A0FD" w:rsidR="00C30384" w:rsidRDefault="00C30384" w:rsidP="00C30384">
      <w:pPr>
        <w:pStyle w:val="a3"/>
        <w:spacing w:line="276" w:lineRule="auto"/>
        <w:ind w:firstLineChars="0" w:firstLine="0"/>
        <w:rPr>
          <w:noProof/>
        </w:rPr>
      </w:pPr>
      <w:r>
        <w:rPr>
          <w:rFonts w:hint="eastAsia"/>
          <w:noProof/>
        </w:rPr>
        <w:t>G</w:t>
      </w:r>
      <w:r>
        <w:rPr>
          <w:noProof/>
        </w:rPr>
        <w:t xml:space="preserve">o to directory </w:t>
      </w:r>
      <w:r w:rsidR="0073520A">
        <w:t>‘</w:t>
      </w:r>
      <w:r w:rsidRPr="00C9396D">
        <w:rPr>
          <w:rFonts w:ascii="Consolas" w:hAnsi="Consolas"/>
          <w:szCs w:val="21"/>
        </w:rPr>
        <w:t>ghpb-vx.x.x.x</w:t>
      </w:r>
      <w:r w:rsidR="0073520A">
        <w:t>’</w:t>
      </w:r>
      <w:r w:rsidRPr="00C9396D">
        <w:rPr>
          <w:szCs w:val="21"/>
        </w:rPr>
        <w:t xml:space="preserve">, </w:t>
      </w:r>
      <w:r>
        <w:rPr>
          <w:szCs w:val="21"/>
        </w:rPr>
        <w:t xml:space="preserve">and </w:t>
      </w:r>
      <w:r w:rsidRPr="00C9396D">
        <w:rPr>
          <w:szCs w:val="21"/>
        </w:rPr>
        <w:t xml:space="preserve">enter </w:t>
      </w:r>
      <w:r w:rsidR="0073520A">
        <w:t>‘</w:t>
      </w:r>
      <w:r w:rsidRPr="00C9396D">
        <w:rPr>
          <w:rFonts w:ascii="Consolas" w:hAnsi="Consolas"/>
          <w:szCs w:val="21"/>
        </w:rPr>
        <w:t>ls</w:t>
      </w:r>
      <w:r w:rsidR="0073520A">
        <w:t>’</w:t>
      </w:r>
      <w:r w:rsidRPr="00C9396D">
        <w:rPr>
          <w:szCs w:val="21"/>
        </w:rPr>
        <w:t xml:space="preserve"> to access three files below;</w:t>
      </w:r>
    </w:p>
    <w:p w14:paraId="16EEE393" w14:textId="77777777" w:rsidR="00C30384" w:rsidRDefault="00C30384" w:rsidP="00C30384">
      <w:pPr>
        <w:pStyle w:val="a3"/>
        <w:spacing w:line="276" w:lineRule="auto"/>
        <w:ind w:firstLineChars="0" w:firstLine="0"/>
        <w:rPr>
          <w:noProof/>
        </w:rPr>
      </w:pPr>
      <w:r>
        <w:rPr>
          <w:rFonts w:hint="eastAsia"/>
          <w:noProof/>
        </w:rPr>
        <mc:AlternateContent>
          <mc:Choice Requires="wps">
            <w:drawing>
              <wp:inline distT="0" distB="0" distL="0" distR="0" wp14:anchorId="6F70AC79" wp14:editId="5095862E">
                <wp:extent cx="5274310" cy="171450"/>
                <wp:effectExtent l="0" t="0" r="21590" b="19050"/>
                <wp:docPr id="259" name="文本框 25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46BF1FE" w14:textId="77777777" w:rsidR="00D03746" w:rsidRPr="0064240B" w:rsidRDefault="00D03746" w:rsidP="00C30384">
                            <w:pPr>
                              <w:spacing w:line="240" w:lineRule="exact"/>
                              <w:rPr>
                                <w:color w:val="FFFF00"/>
                                <w:sz w:val="20"/>
                              </w:rPr>
                            </w:pPr>
                            <w:r w:rsidRPr="0064240B">
                              <w:rPr>
                                <w:color w:val="FFFF00"/>
                                <w:sz w:val="20"/>
                              </w:rPr>
                              <w:t xml:space="preserve">hpb@dell-PowerEdge-R730:/hpb-release/bin$ </w:t>
                            </w:r>
                            <w:r w:rsidRPr="0064240B">
                              <w:rPr>
                                <w:color w:val="FFFFFF" w:themeColor="background1"/>
                                <w:sz w:val="20"/>
                              </w:rPr>
                              <w:t>cd ghpb-v0.0.0.1/</w:t>
                            </w:r>
                          </w:p>
                          <w:p w14:paraId="3C2F5326" w14:textId="77777777" w:rsidR="00D03746" w:rsidRPr="0064240B" w:rsidRDefault="00D03746" w:rsidP="00C30384">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ls</w:t>
                            </w:r>
                          </w:p>
                          <w:p w14:paraId="7E95A348" w14:textId="77777777" w:rsidR="00D03746" w:rsidRPr="0064240B" w:rsidRDefault="00D03746" w:rsidP="00C30384">
                            <w:pPr>
                              <w:spacing w:line="240" w:lineRule="exact"/>
                              <w:rPr>
                                <w:color w:val="FFFFFF" w:themeColor="background1"/>
                                <w:sz w:val="20"/>
                              </w:rPr>
                            </w:pPr>
                            <w:r w:rsidRPr="0064240B">
                              <w:rPr>
                                <w:color w:val="FFFFFF" w:themeColor="background1"/>
                                <w:sz w:val="20"/>
                              </w:rPr>
                              <w:t>ghpb  iperf3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F70AC79" id="文本框 259" o:spid="_x0000_s105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nHdg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KNImcd2AgAAIA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046BF1FE" w14:textId="77777777" w:rsidR="00D03746" w:rsidRPr="0064240B" w:rsidRDefault="00D03746" w:rsidP="00C30384">
                      <w:pPr>
                        <w:spacing w:line="240" w:lineRule="exact"/>
                        <w:rPr>
                          <w:color w:val="FFFF00"/>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 </w:t>
                      </w:r>
                      <w:r w:rsidRPr="0064240B">
                        <w:rPr>
                          <w:color w:val="FFFFFF" w:themeColor="background1"/>
                          <w:sz w:val="20"/>
                        </w:rPr>
                        <w:t>cd ghpb-v0.0.0.1/</w:t>
                      </w:r>
                    </w:p>
                    <w:p w14:paraId="3C2F5326" w14:textId="77777777" w:rsidR="00D03746" w:rsidRPr="0064240B" w:rsidRDefault="00D03746" w:rsidP="00C30384">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r w:rsidRPr="0064240B">
                        <w:rPr>
                          <w:color w:val="FFFFFF" w:themeColor="background1"/>
                          <w:sz w:val="20"/>
                        </w:rPr>
                        <w:t>ls</w:t>
                      </w:r>
                    </w:p>
                    <w:p w14:paraId="7E95A348" w14:textId="77777777" w:rsidR="00D03746" w:rsidRPr="0064240B" w:rsidRDefault="00D03746" w:rsidP="00C30384">
                      <w:pPr>
                        <w:spacing w:line="240" w:lineRule="exact"/>
                        <w:rPr>
                          <w:color w:val="FFFFFF" w:themeColor="background1"/>
                          <w:sz w:val="20"/>
                        </w:rPr>
                      </w:pPr>
                      <w:proofErr w:type="spellStart"/>
                      <w:proofErr w:type="gramStart"/>
                      <w:r w:rsidRPr="0064240B">
                        <w:rPr>
                          <w:color w:val="FFFFFF" w:themeColor="background1"/>
                          <w:sz w:val="20"/>
                        </w:rPr>
                        <w:t>ghpb</w:t>
                      </w:r>
                      <w:proofErr w:type="spellEnd"/>
                      <w:r w:rsidRPr="0064240B">
                        <w:rPr>
                          <w:color w:val="FFFFFF" w:themeColor="background1"/>
                          <w:sz w:val="20"/>
                        </w:rPr>
                        <w:t xml:space="preserve">  iperf</w:t>
                      </w:r>
                      <w:proofErr w:type="gramEnd"/>
                      <w:r w:rsidRPr="0064240B">
                        <w:rPr>
                          <w:color w:val="FFFFFF" w:themeColor="background1"/>
                          <w:sz w:val="20"/>
                        </w:rPr>
                        <w:t xml:space="preserve">3  </w:t>
                      </w:r>
                      <w:proofErr w:type="spellStart"/>
                      <w:r w:rsidRPr="0064240B">
                        <w:rPr>
                          <w:color w:val="FFFFFF" w:themeColor="background1"/>
                          <w:sz w:val="20"/>
                        </w:rPr>
                        <w:t>promfile</w:t>
                      </w:r>
                      <w:proofErr w:type="spellEnd"/>
                    </w:p>
                  </w:txbxContent>
                </v:textbox>
                <w10:anchorlock/>
              </v:shape>
            </w:pict>
          </mc:Fallback>
        </mc:AlternateContent>
      </w:r>
    </w:p>
    <w:p w14:paraId="659D2B48" w14:textId="2C68E7A5" w:rsidR="00C30384" w:rsidRDefault="00C30384" w:rsidP="00C30384">
      <w:pPr>
        <w:pStyle w:val="a3"/>
        <w:spacing w:line="276" w:lineRule="auto"/>
        <w:ind w:firstLineChars="0" w:firstLine="0"/>
        <w:rPr>
          <w:noProof/>
        </w:rPr>
      </w:pPr>
      <w:r>
        <w:rPr>
          <w:rFonts w:hint="eastAsia"/>
          <w:noProof/>
        </w:rPr>
        <w:t>E</w:t>
      </w:r>
      <w:r>
        <w:rPr>
          <w:noProof/>
        </w:rPr>
        <w:t>nter</w:t>
      </w:r>
      <w:r w:rsidR="0073520A">
        <w:rPr>
          <w:rFonts w:ascii="Consolas" w:hAnsi="Consolas"/>
          <w:noProof/>
        </w:rPr>
        <w:t xml:space="preserve"> </w:t>
      </w:r>
      <w:r w:rsidR="0073520A">
        <w:t>‘</w:t>
      </w:r>
      <w:r w:rsidRPr="00C9396D">
        <w:rPr>
          <w:rFonts w:ascii="Consolas" w:hAnsi="Consolas"/>
          <w:b/>
          <w:noProof/>
        </w:rPr>
        <w:t>sudo</w:t>
      </w:r>
      <w:r w:rsidRPr="00C9396D">
        <w:rPr>
          <w:rFonts w:ascii="Consolas" w:hAnsi="Consolas"/>
          <w:noProof/>
        </w:rPr>
        <w:t xml:space="preserve"> </w:t>
      </w:r>
      <w:r w:rsidRPr="00C9396D">
        <w:rPr>
          <w:rFonts w:ascii="Consolas" w:hAnsi="Consolas"/>
          <w:b/>
          <w:noProof/>
        </w:rPr>
        <w:t>./ghpb boecheck</w:t>
      </w:r>
      <w:r w:rsidR="0073520A">
        <w:t>’</w:t>
      </w:r>
      <w:r>
        <w:rPr>
          <w:rFonts w:hint="eastAsia"/>
          <w:noProof/>
        </w:rPr>
        <w:t xml:space="preserve"> </w:t>
      </w:r>
      <w:r>
        <w:rPr>
          <w:noProof/>
        </w:rPr>
        <w:t xml:space="preserve">to run the testing procedure. BOE test is successful and runs properly if the system shows </w:t>
      </w:r>
      <w:r w:rsidR="0073520A">
        <w:t>‘</w:t>
      </w:r>
      <w:r>
        <w:rPr>
          <w:rFonts w:hint="eastAsia"/>
          <w:noProof/>
        </w:rPr>
        <w:t>HPB</w:t>
      </w:r>
      <w:r>
        <w:rPr>
          <w:rFonts w:hint="eastAsia"/>
          <w:noProof/>
        </w:rPr>
        <w:t>：</w:t>
      </w:r>
      <w:r>
        <w:rPr>
          <w:rFonts w:hint="eastAsia"/>
          <w:noProof/>
        </w:rPr>
        <w:t>b</w:t>
      </w:r>
      <w:r>
        <w:rPr>
          <w:noProof/>
        </w:rPr>
        <w:t>oe board is ok</w:t>
      </w:r>
      <w:r w:rsidR="0073520A">
        <w:t>’</w:t>
      </w:r>
      <w:r>
        <w:rPr>
          <w:rFonts w:hint="eastAsia"/>
          <w:noProof/>
        </w:rPr>
        <w:t>.</w:t>
      </w:r>
    </w:p>
    <w:p w14:paraId="599261CA" w14:textId="6D73DB31" w:rsidR="00C30384" w:rsidRPr="00555998" w:rsidRDefault="00C30384" w:rsidP="00C30384">
      <w:pPr>
        <w:spacing w:line="276" w:lineRule="auto"/>
        <w:rPr>
          <w:b/>
          <w:bCs/>
          <w:kern w:val="44"/>
          <w:sz w:val="28"/>
          <w:szCs w:val="28"/>
        </w:rPr>
      </w:pPr>
      <w:r>
        <w:rPr>
          <w:rFonts w:hint="eastAsia"/>
          <w:noProof/>
        </w:rPr>
        <mc:AlternateContent>
          <mc:Choice Requires="wps">
            <w:drawing>
              <wp:inline distT="0" distB="0" distL="0" distR="0" wp14:anchorId="13498607" wp14:editId="10ACDAA5">
                <wp:extent cx="5274310" cy="476250"/>
                <wp:effectExtent l="0" t="0" r="21590" b="19050"/>
                <wp:docPr id="260" name="文本框 260"/>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44F01623" w14:textId="77777777" w:rsidR="00D03746" w:rsidRPr="0064240B" w:rsidRDefault="00D03746" w:rsidP="00431095">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sudo ./ghpb boecheck</w:t>
                            </w:r>
                          </w:p>
                          <w:p w14:paraId="18904721" w14:textId="6776D63F" w:rsidR="00D03746" w:rsidRPr="0064240B" w:rsidRDefault="00D03746" w:rsidP="00C30384">
                            <w:pPr>
                              <w:spacing w:line="240" w:lineRule="exact"/>
                              <w:rPr>
                                <w:color w:val="FFFF00"/>
                                <w:sz w:val="20"/>
                              </w:rPr>
                            </w:pPr>
                            <w:r w:rsidRPr="0064240B">
                              <w:rPr>
                                <w:color w:val="FFFFFF" w:themeColor="background1"/>
                                <w:sz w:val="20"/>
                              </w:rPr>
                              <w:t xml:space="preserve">INFO [08-28|15:55:18]  HPB : boe board is ok.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498607" id="文本框 260" o:spid="_x0000_s1051"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" fillcolor="black [3200]" strokecolor="white [3201]" strokeweight="1.5pt">
                <v:textbox style="mso-fit-shape-to-text:t" inset="0,0,0,0">
                  <w:txbxContent>
                    <w:p w14:paraId="44F01623" w14:textId="77777777" w:rsidR="00D03746" w:rsidRPr="0064240B" w:rsidRDefault="00D03746" w:rsidP="00431095">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proofErr w:type="spellStart"/>
                      <w:proofErr w:type="gramStart"/>
                      <w:r w:rsidRPr="0064240B">
                        <w:rPr>
                          <w:color w:val="FFFFFF" w:themeColor="background1"/>
                          <w:sz w:val="20"/>
                        </w:rPr>
                        <w:t>sudo</w:t>
                      </w:r>
                      <w:proofErr w:type="spellEnd"/>
                      <w:r w:rsidRPr="0064240B">
                        <w:rPr>
                          <w:color w:val="FFFFFF" w:themeColor="background1"/>
                          <w:sz w:val="20"/>
                        </w:rPr>
                        <w:t xml:space="preserve"> .</w:t>
                      </w:r>
                      <w:proofErr w:type="gramEnd"/>
                      <w:r w:rsidRPr="0064240B">
                        <w:rPr>
                          <w:color w:val="FFFFFF" w:themeColor="background1"/>
                          <w:sz w:val="20"/>
                        </w:rPr>
                        <w:t>/</w:t>
                      </w:r>
                      <w:proofErr w:type="spellStart"/>
                      <w:r w:rsidRPr="0064240B">
                        <w:rPr>
                          <w:color w:val="FFFFFF" w:themeColor="background1"/>
                          <w:sz w:val="20"/>
                        </w:rPr>
                        <w:t>ghpb</w:t>
                      </w:r>
                      <w:proofErr w:type="spellEnd"/>
                      <w:r w:rsidRPr="0064240B">
                        <w:rPr>
                          <w:color w:val="FFFFFF" w:themeColor="background1"/>
                          <w:sz w:val="20"/>
                        </w:rPr>
                        <w:t xml:space="preserve"> </w:t>
                      </w:r>
                      <w:proofErr w:type="spellStart"/>
                      <w:r w:rsidRPr="0064240B">
                        <w:rPr>
                          <w:color w:val="FFFFFF" w:themeColor="background1"/>
                          <w:sz w:val="20"/>
                        </w:rPr>
                        <w:t>boecheck</w:t>
                      </w:r>
                      <w:proofErr w:type="spellEnd"/>
                    </w:p>
                    <w:p w14:paraId="18904721" w14:textId="6776D63F" w:rsidR="00D03746" w:rsidRPr="0064240B" w:rsidRDefault="00D03746" w:rsidP="00C30384">
                      <w:pPr>
                        <w:spacing w:line="240" w:lineRule="exact"/>
                        <w:rPr>
                          <w:color w:val="FFFF00"/>
                          <w:sz w:val="20"/>
                        </w:rPr>
                      </w:pPr>
                      <w:r w:rsidRPr="0064240B">
                        <w:rPr>
                          <w:color w:val="FFFFFF" w:themeColor="background1"/>
                          <w:sz w:val="20"/>
                        </w:rPr>
                        <w:t>INFO [08-28|15:55:18</w:t>
                      </w:r>
                      <w:proofErr w:type="gramStart"/>
                      <w:r w:rsidRPr="0064240B">
                        <w:rPr>
                          <w:color w:val="FFFFFF" w:themeColor="background1"/>
                          <w:sz w:val="20"/>
                        </w:rPr>
                        <w:t>]  HPB</w:t>
                      </w:r>
                      <w:proofErr w:type="gramEnd"/>
                      <w:r w:rsidRPr="0064240B">
                        <w:rPr>
                          <w:color w:val="FFFFFF" w:themeColor="background1"/>
                          <w:sz w:val="20"/>
                        </w:rPr>
                        <w:t xml:space="preserve"> : </w:t>
                      </w:r>
                      <w:proofErr w:type="spellStart"/>
                      <w:r w:rsidRPr="0064240B">
                        <w:rPr>
                          <w:color w:val="FFFFFF" w:themeColor="background1"/>
                          <w:sz w:val="20"/>
                        </w:rPr>
                        <w:t>boe</w:t>
                      </w:r>
                      <w:proofErr w:type="spellEnd"/>
                      <w:r w:rsidRPr="0064240B">
                        <w:rPr>
                          <w:color w:val="FFFFFF" w:themeColor="background1"/>
                          <w:sz w:val="20"/>
                        </w:rPr>
                        <w:t xml:space="preserve"> board is ok. </w:t>
                      </w:r>
                    </w:p>
                  </w:txbxContent>
                </v:textbox>
                <w10:anchorlock/>
              </v:shape>
            </w:pict>
          </mc:Fallback>
        </mc:AlternateContent>
      </w:r>
    </w:p>
    <w:p w14:paraId="6D0CDBF2" w14:textId="1A8FA089" w:rsidR="00C30384" w:rsidRDefault="00C30384">
      <w:pPr>
        <w:widowControl/>
        <w:jc w:val="left"/>
      </w:pPr>
      <w:r>
        <w:br w:type="page"/>
      </w:r>
    </w:p>
    <w:p w14:paraId="57FA6B13" w14:textId="202D0B44" w:rsidR="00C30384" w:rsidRPr="00774F34" w:rsidRDefault="00C30384" w:rsidP="00C30384">
      <w:pPr>
        <w:pStyle w:val="1"/>
        <w:spacing w:before="0" w:after="0"/>
        <w:rPr>
          <w:sz w:val="28"/>
          <w:szCs w:val="28"/>
        </w:rPr>
      </w:pPr>
      <w:bookmarkStart w:id="102" w:name="_Toc524367296"/>
      <w:bookmarkStart w:id="103" w:name="_Toc525575467"/>
      <w:bookmarkStart w:id="104" w:name="_Toc525565303"/>
      <w:r>
        <w:rPr>
          <w:sz w:val="28"/>
          <w:szCs w:val="28"/>
        </w:rPr>
        <w:lastRenderedPageBreak/>
        <w:t>Chapter 4:</w:t>
      </w:r>
      <w:r w:rsidR="00A76B9F">
        <w:rPr>
          <w:sz w:val="28"/>
          <w:szCs w:val="28"/>
        </w:rPr>
        <w:t xml:space="preserve"> </w:t>
      </w:r>
      <w:r w:rsidR="001A384F">
        <w:rPr>
          <w:sz w:val="28"/>
          <w:szCs w:val="28"/>
        </w:rPr>
        <w:t xml:space="preserve">BOE </w:t>
      </w:r>
      <w:r>
        <w:rPr>
          <w:sz w:val="28"/>
          <w:szCs w:val="28"/>
        </w:rPr>
        <w:t>Node Setup</w:t>
      </w:r>
      <w:bookmarkEnd w:id="102"/>
      <w:bookmarkEnd w:id="103"/>
      <w:bookmarkEnd w:id="104"/>
    </w:p>
    <w:p w14:paraId="3CEAA3A6" w14:textId="77777777" w:rsidR="00C30384" w:rsidRDefault="00C30384" w:rsidP="00C30384">
      <w:pPr>
        <w:pStyle w:val="a3"/>
        <w:spacing w:line="276" w:lineRule="auto"/>
        <w:ind w:firstLineChars="0" w:firstLine="0"/>
      </w:pPr>
      <w:r>
        <w:t>In order to proceed to operations of mining, account management, and more, nodes must be set up and HPB’s blockchain must be accessed when BOE hardware testing is finished. There are two options as follows:</w:t>
      </w:r>
    </w:p>
    <w:p w14:paraId="1094F8CA" w14:textId="42C98A2D" w:rsidR="00C30384" w:rsidRDefault="00C30384" w:rsidP="00C30384">
      <w:pPr>
        <w:pStyle w:val="a3"/>
        <w:numPr>
          <w:ilvl w:val="0"/>
          <w:numId w:val="34"/>
        </w:numPr>
        <w:spacing w:line="276" w:lineRule="auto"/>
        <w:ind w:left="0" w:firstLineChars="0" w:firstLine="0"/>
        <w:jc w:val="left"/>
      </w:pPr>
      <w:r w:rsidRPr="00A17900">
        <w:rPr>
          <w:b/>
        </w:rPr>
        <w:t>Set up the node through source code</w:t>
      </w:r>
      <w:r w:rsidR="00CE1120" w:rsidRPr="00A17900">
        <w:rPr>
          <w:b/>
        </w:rPr>
        <w:t>:</w:t>
      </w:r>
      <w:r>
        <w:t xml:space="preserve"> Basic software programming and code compiling knowledge is required for this option. Y</w:t>
      </w:r>
      <w:r>
        <w:rPr>
          <w:rFonts w:hint="eastAsia"/>
        </w:rPr>
        <w:t>ou</w:t>
      </w:r>
      <w:r>
        <w:t xml:space="preserve"> also must complete GO setup (see chapter 2) prior to proceeding to the set up;</w:t>
      </w:r>
    </w:p>
    <w:p w14:paraId="3E191CEC" w14:textId="520E53E4" w:rsidR="00C30384" w:rsidRDefault="00C30384" w:rsidP="00C30384">
      <w:pPr>
        <w:pStyle w:val="a3"/>
        <w:numPr>
          <w:ilvl w:val="0"/>
          <w:numId w:val="34"/>
        </w:numPr>
        <w:spacing w:line="276" w:lineRule="auto"/>
        <w:ind w:left="0" w:firstLineChars="0" w:firstLine="0"/>
        <w:jc w:val="left"/>
      </w:pPr>
      <w:r w:rsidRPr="00A17900">
        <w:rPr>
          <w:b/>
        </w:rPr>
        <w:t xml:space="preserve">Set up through </w:t>
      </w:r>
      <w:r w:rsidR="00596B88">
        <w:rPr>
          <w:b/>
        </w:rPr>
        <w:t xml:space="preserve">the </w:t>
      </w:r>
      <w:r w:rsidRPr="00A17900">
        <w:rPr>
          <w:b/>
        </w:rPr>
        <w:t>HPB</w:t>
      </w:r>
      <w:r w:rsidR="005D0A2D" w:rsidRPr="00A17900">
        <w:rPr>
          <w:b/>
        </w:rPr>
        <w:t xml:space="preserve"> executable file</w:t>
      </w:r>
      <w:r w:rsidR="00CE1120" w:rsidRPr="00A17900">
        <w:rPr>
          <w:b/>
        </w:rPr>
        <w:t>:</w:t>
      </w:r>
      <w:r>
        <w:t xml:space="preserve"> You can follow the steps of </w:t>
      </w:r>
      <w:r w:rsidR="005D0A2D">
        <w:t xml:space="preserve">the </w:t>
      </w:r>
      <w:r w:rsidR="00B124CB">
        <w:t>executable</w:t>
      </w:r>
      <w:r w:rsidR="00596B88">
        <w:t xml:space="preserve"> </w:t>
      </w:r>
      <w:r>
        <w:t>setup for this option.</w:t>
      </w:r>
    </w:p>
    <w:p w14:paraId="647764C5" w14:textId="613B1F4E" w:rsidR="00C30384" w:rsidRPr="00A17900" w:rsidRDefault="00C30384" w:rsidP="003804C5">
      <w:pPr>
        <w:rPr>
          <w:rFonts w:ascii="Calibri" w:hAnsi="Calibri" w:cs="Calibri"/>
          <w:b/>
          <w:color w:val="FF0000"/>
        </w:rPr>
      </w:pPr>
      <w:bookmarkStart w:id="105" w:name="_Toc523255474"/>
      <w:r>
        <w:rPr>
          <w:rFonts w:hint="eastAsia"/>
          <w:b/>
          <w:color w:val="FF0000"/>
        </w:rPr>
        <w:t>A</w:t>
      </w:r>
      <w:r>
        <w:rPr>
          <w:b/>
          <w:color w:val="FF0000"/>
        </w:rPr>
        <w:t>TTENTION</w:t>
      </w:r>
      <w:r w:rsidRPr="00373267">
        <w:rPr>
          <w:rFonts w:hint="eastAsia"/>
          <w:b/>
          <w:color w:val="FF0000"/>
        </w:rPr>
        <w:t>：</w:t>
      </w:r>
      <w:r w:rsidR="00CE1120">
        <w:rPr>
          <w:b/>
          <w:color w:val="FF0000"/>
        </w:rPr>
        <w:tab/>
      </w:r>
      <w:r w:rsidR="003B2891" w:rsidRPr="00A17900">
        <w:rPr>
          <w:rFonts w:ascii="Calibri" w:hAnsi="Calibri" w:cs="Calibri"/>
          <w:b/>
          <w:color w:val="FF0000"/>
        </w:rPr>
        <w:t xml:space="preserve">1. </w:t>
      </w:r>
      <w:r w:rsidRPr="00A17900">
        <w:rPr>
          <w:rFonts w:ascii="Calibri" w:hAnsi="Calibri" w:cs="Calibri"/>
          <w:b/>
          <w:color w:val="FF0000"/>
        </w:rPr>
        <w:t>HPB program operation should be based on ROOT.</w:t>
      </w:r>
    </w:p>
    <w:p w14:paraId="06FA4A8E" w14:textId="024F1150" w:rsidR="003B2891" w:rsidRPr="00A17900" w:rsidRDefault="003B2891" w:rsidP="00A17900">
      <w:pPr>
        <w:pStyle w:val="a3"/>
        <w:ind w:left="1276" w:firstLineChars="0" w:hanging="16"/>
        <w:jc w:val="left"/>
        <w:rPr>
          <w:rFonts w:ascii="Calibri" w:hAnsi="Calibri" w:cs="Calibri"/>
          <w:b/>
          <w:color w:val="FF0000"/>
        </w:rPr>
      </w:pPr>
      <w:r w:rsidRPr="00A17900">
        <w:rPr>
          <w:rFonts w:ascii="Calibri" w:hAnsi="Calibri" w:cs="Calibri"/>
          <w:b/>
          <w:color w:val="FF0000"/>
        </w:rPr>
        <w:t xml:space="preserve">2. Do not </w:t>
      </w:r>
      <w:r w:rsidR="00CE1120">
        <w:rPr>
          <w:rFonts w:ascii="Calibri" w:hAnsi="Calibri" w:cs="Calibri"/>
          <w:b/>
          <w:color w:val="FF0000"/>
        </w:rPr>
        <w:t>reveal your account and account password to others.</w:t>
      </w:r>
      <w:r w:rsidRPr="00A17900">
        <w:rPr>
          <w:rFonts w:ascii="Calibri" w:hAnsi="Calibri" w:cs="Calibri"/>
          <w:b/>
          <w:color w:val="FF0000"/>
        </w:rPr>
        <w:t xml:space="preserve"> </w:t>
      </w:r>
    </w:p>
    <w:p w14:paraId="4B0ACB87" w14:textId="3F1FE258" w:rsidR="003B2891" w:rsidRPr="00A17900" w:rsidRDefault="003B2891" w:rsidP="00A17900">
      <w:pPr>
        <w:pStyle w:val="a3"/>
        <w:ind w:left="1418" w:firstLineChars="0" w:hanging="158"/>
        <w:jc w:val="left"/>
        <w:rPr>
          <w:rFonts w:ascii="Calibri" w:hAnsi="Calibri" w:cs="Calibri"/>
          <w:b/>
          <w:color w:val="FF0000"/>
        </w:rPr>
      </w:pPr>
      <w:r w:rsidRPr="00A17900">
        <w:rPr>
          <w:rFonts w:ascii="Calibri" w:hAnsi="Calibri" w:cs="Calibri"/>
          <w:b/>
          <w:color w:val="FF0000"/>
        </w:rPr>
        <w:t>3. You must launch the node by yourself for password security.</w:t>
      </w:r>
    </w:p>
    <w:p w14:paraId="41D13674" w14:textId="2B05577E" w:rsidR="003B2891" w:rsidRPr="003B2891" w:rsidRDefault="003B2891" w:rsidP="00C30384">
      <w:pPr>
        <w:rPr>
          <w:b/>
          <w:color w:val="FF0000"/>
        </w:rPr>
      </w:pPr>
    </w:p>
    <w:p w14:paraId="4D6F488B" w14:textId="09130B4A" w:rsidR="003B2891" w:rsidRPr="00A17900" w:rsidRDefault="003B2891" w:rsidP="00A17900">
      <w:pPr>
        <w:pStyle w:val="2"/>
      </w:pPr>
      <w:bookmarkStart w:id="106" w:name="_Toc525327387"/>
      <w:bookmarkStart w:id="107" w:name="_Toc525575468"/>
      <w:bookmarkStart w:id="108" w:name="_Toc525565304"/>
      <w:r w:rsidRPr="00A17900">
        <w:t xml:space="preserve">4.1 </w:t>
      </w:r>
      <w:bookmarkEnd w:id="106"/>
      <w:r w:rsidR="005B6810">
        <w:t>N</w:t>
      </w:r>
      <w:r w:rsidRPr="00A17900">
        <w:t xml:space="preserve">etwork </w:t>
      </w:r>
      <w:r w:rsidR="005B6810">
        <w:t>C</w:t>
      </w:r>
      <w:r w:rsidRPr="00A17900">
        <w:t>onnection Testing</w:t>
      </w:r>
      <w:bookmarkEnd w:id="107"/>
      <w:bookmarkEnd w:id="108"/>
    </w:p>
    <w:p w14:paraId="413EE1A6" w14:textId="5DE1EAB2" w:rsidR="003B2891" w:rsidRDefault="00B652D5" w:rsidP="00A17900">
      <w:r w:rsidRPr="00A17900">
        <w:t xml:space="preserve">Network connection testing is required prior to </w:t>
      </w:r>
      <w:r w:rsidR="006D0273" w:rsidRPr="00A17900">
        <w:t>setting up the node</w:t>
      </w:r>
      <w:r w:rsidRPr="00A17900">
        <w:t xml:space="preserve">. Enter the five commands below to test for any delay or </w:t>
      </w:r>
      <w:r w:rsidR="000772E1" w:rsidRPr="00A17900">
        <w:t>data packet loss</w:t>
      </w:r>
      <w:r w:rsidRPr="00A17900">
        <w:t xml:space="preserve"> during the connection of the server to bootnode.</w:t>
      </w:r>
    </w:p>
    <w:p w14:paraId="4ADD4994" w14:textId="77777777" w:rsidR="006D0273" w:rsidRPr="00A17900" w:rsidRDefault="006D0273" w:rsidP="00A17900"/>
    <w:tbl>
      <w:tblPr>
        <w:tblStyle w:val="a5"/>
        <w:tblW w:w="8296" w:type="dxa"/>
        <w:tblLook w:val="04A0" w:firstRow="1" w:lastRow="0" w:firstColumn="1" w:lastColumn="0" w:noHBand="0" w:noVBand="1"/>
      </w:tblPr>
      <w:tblGrid>
        <w:gridCol w:w="1197"/>
        <w:gridCol w:w="3729"/>
        <w:gridCol w:w="3370"/>
      </w:tblGrid>
      <w:tr w:rsidR="003B2891" w:rsidRPr="006D0273" w14:paraId="1B7CEDA1" w14:textId="77777777" w:rsidTr="00150283">
        <w:trPr>
          <w:trHeight w:val="312"/>
        </w:trPr>
        <w:tc>
          <w:tcPr>
            <w:tcW w:w="1197" w:type="dxa"/>
          </w:tcPr>
          <w:p w14:paraId="24637F63" w14:textId="5F07150C" w:rsidR="003B2891" w:rsidRPr="00A17900" w:rsidRDefault="00B652D5" w:rsidP="00A17900">
            <w:pPr>
              <w:rPr>
                <w:b/>
              </w:rPr>
            </w:pPr>
            <w:r w:rsidRPr="00A17900">
              <w:rPr>
                <w:b/>
              </w:rPr>
              <w:t>No.</w:t>
            </w:r>
          </w:p>
        </w:tc>
        <w:tc>
          <w:tcPr>
            <w:tcW w:w="3729" w:type="dxa"/>
          </w:tcPr>
          <w:p w14:paraId="181AC9E4" w14:textId="01D52B4A" w:rsidR="003B2891" w:rsidRPr="00A17900" w:rsidRDefault="00B652D5" w:rsidP="00A17900">
            <w:pPr>
              <w:rPr>
                <w:b/>
              </w:rPr>
            </w:pPr>
            <w:r w:rsidRPr="00A17900">
              <w:rPr>
                <w:b/>
              </w:rPr>
              <w:t>Command</w:t>
            </w:r>
          </w:p>
        </w:tc>
        <w:tc>
          <w:tcPr>
            <w:tcW w:w="3370" w:type="dxa"/>
          </w:tcPr>
          <w:p w14:paraId="56BFE9E6" w14:textId="384FF0D9" w:rsidR="003B2891" w:rsidRPr="00A17900" w:rsidRDefault="00B652D5" w:rsidP="00A17900">
            <w:pPr>
              <w:rPr>
                <w:b/>
              </w:rPr>
            </w:pPr>
            <w:r w:rsidRPr="00A17900">
              <w:rPr>
                <w:b/>
              </w:rPr>
              <w:t>Node Location</w:t>
            </w:r>
          </w:p>
        </w:tc>
      </w:tr>
      <w:tr w:rsidR="003B2891" w:rsidRPr="006D0273" w14:paraId="4819ABFB" w14:textId="77777777" w:rsidTr="00150283">
        <w:trPr>
          <w:trHeight w:val="312"/>
        </w:trPr>
        <w:tc>
          <w:tcPr>
            <w:tcW w:w="1197" w:type="dxa"/>
          </w:tcPr>
          <w:p w14:paraId="22B5017F" w14:textId="77777777" w:rsidR="003B2891" w:rsidRPr="00A17900" w:rsidRDefault="003B2891" w:rsidP="00A17900">
            <w:pPr>
              <w:rPr>
                <w:b/>
              </w:rPr>
            </w:pPr>
            <w:r w:rsidRPr="00A17900">
              <w:rPr>
                <w:b/>
              </w:rPr>
              <w:t>1</w:t>
            </w:r>
          </w:p>
        </w:tc>
        <w:tc>
          <w:tcPr>
            <w:tcW w:w="3729" w:type="dxa"/>
          </w:tcPr>
          <w:p w14:paraId="15072DF8" w14:textId="77777777" w:rsidR="003B2891" w:rsidRPr="00A17900" w:rsidRDefault="003B2891" w:rsidP="00A17900">
            <w:pPr>
              <w:rPr>
                <w:rFonts w:ascii="Consolas" w:hAnsi="Consolas" w:cs="Consolas"/>
              </w:rPr>
            </w:pPr>
            <w:r w:rsidRPr="00A17900">
              <w:rPr>
                <w:rFonts w:ascii="Consolas" w:hAnsi="Consolas" w:cs="Consolas"/>
              </w:rPr>
              <w:t>ping -c 200 47.254.133.46</w:t>
            </w:r>
          </w:p>
        </w:tc>
        <w:tc>
          <w:tcPr>
            <w:tcW w:w="3370" w:type="dxa"/>
          </w:tcPr>
          <w:p w14:paraId="4F7B4BD9" w14:textId="0A1F4A4C" w:rsidR="003B2891" w:rsidRPr="00A17900" w:rsidRDefault="00B652D5" w:rsidP="00A17900">
            <w:pPr>
              <w:jc w:val="left"/>
            </w:pPr>
            <w:r w:rsidRPr="00A17900">
              <w:t>Germany</w:t>
            </w:r>
          </w:p>
        </w:tc>
      </w:tr>
      <w:tr w:rsidR="003B2891" w:rsidRPr="006D0273" w14:paraId="692EEB98" w14:textId="77777777" w:rsidTr="00150283">
        <w:trPr>
          <w:trHeight w:val="312"/>
        </w:trPr>
        <w:tc>
          <w:tcPr>
            <w:tcW w:w="1197" w:type="dxa"/>
          </w:tcPr>
          <w:p w14:paraId="1BE7A875" w14:textId="77777777" w:rsidR="003B2891" w:rsidRPr="00A17900" w:rsidRDefault="003B2891" w:rsidP="00A17900">
            <w:pPr>
              <w:rPr>
                <w:b/>
              </w:rPr>
            </w:pPr>
            <w:r w:rsidRPr="00A17900">
              <w:rPr>
                <w:b/>
              </w:rPr>
              <w:t>2</w:t>
            </w:r>
          </w:p>
        </w:tc>
        <w:tc>
          <w:tcPr>
            <w:tcW w:w="3729" w:type="dxa"/>
          </w:tcPr>
          <w:p w14:paraId="2136560A" w14:textId="77777777" w:rsidR="003B2891" w:rsidRPr="00A17900" w:rsidRDefault="003B2891" w:rsidP="00A17900">
            <w:pPr>
              <w:rPr>
                <w:rFonts w:ascii="Consolas" w:hAnsi="Consolas" w:cs="Consolas"/>
              </w:rPr>
            </w:pPr>
            <w:r w:rsidRPr="00A17900">
              <w:rPr>
                <w:rFonts w:ascii="Consolas" w:hAnsi="Consolas" w:cs="Consolas"/>
              </w:rPr>
              <w:t>ping -c 200 47.94.20.30</w:t>
            </w:r>
          </w:p>
        </w:tc>
        <w:tc>
          <w:tcPr>
            <w:tcW w:w="3370" w:type="dxa"/>
          </w:tcPr>
          <w:p w14:paraId="3C8F86B0" w14:textId="3EF5A713" w:rsidR="003B2891" w:rsidRPr="00A17900" w:rsidRDefault="00B652D5" w:rsidP="00A17900">
            <w:pPr>
              <w:jc w:val="left"/>
            </w:pPr>
            <w:r w:rsidRPr="00A17900">
              <w:t>Beijing</w:t>
            </w:r>
          </w:p>
        </w:tc>
      </w:tr>
      <w:tr w:rsidR="003B2891" w:rsidRPr="006D0273" w14:paraId="354B80FB" w14:textId="77777777" w:rsidTr="00150283">
        <w:trPr>
          <w:trHeight w:val="312"/>
        </w:trPr>
        <w:tc>
          <w:tcPr>
            <w:tcW w:w="1197" w:type="dxa"/>
          </w:tcPr>
          <w:p w14:paraId="4811285E" w14:textId="77777777" w:rsidR="003B2891" w:rsidRPr="00A17900" w:rsidRDefault="003B2891" w:rsidP="00A17900">
            <w:pPr>
              <w:rPr>
                <w:b/>
              </w:rPr>
            </w:pPr>
            <w:r w:rsidRPr="00A17900">
              <w:rPr>
                <w:b/>
              </w:rPr>
              <w:t>3</w:t>
            </w:r>
          </w:p>
        </w:tc>
        <w:tc>
          <w:tcPr>
            <w:tcW w:w="3729" w:type="dxa"/>
          </w:tcPr>
          <w:p w14:paraId="55468B8B" w14:textId="77777777" w:rsidR="003B2891" w:rsidRPr="00A17900" w:rsidRDefault="003B2891" w:rsidP="00A17900">
            <w:pPr>
              <w:rPr>
                <w:rFonts w:ascii="Consolas" w:hAnsi="Consolas" w:cs="Consolas"/>
              </w:rPr>
            </w:pPr>
            <w:r w:rsidRPr="00A17900">
              <w:rPr>
                <w:rFonts w:ascii="Consolas" w:hAnsi="Consolas" w:cs="Consolas"/>
              </w:rPr>
              <w:t>ping -c 200 47.88.60.227</w:t>
            </w:r>
          </w:p>
        </w:tc>
        <w:tc>
          <w:tcPr>
            <w:tcW w:w="3370" w:type="dxa"/>
          </w:tcPr>
          <w:p w14:paraId="0E6434D5" w14:textId="711759C4" w:rsidR="003B2891" w:rsidRPr="00A17900" w:rsidRDefault="00B652D5" w:rsidP="00A17900">
            <w:pPr>
              <w:jc w:val="left"/>
            </w:pPr>
            <w:r w:rsidRPr="00A17900">
              <w:t>Silicon Valley</w:t>
            </w:r>
          </w:p>
        </w:tc>
      </w:tr>
      <w:tr w:rsidR="003B2891" w:rsidRPr="006D0273" w14:paraId="2FCB3844" w14:textId="77777777" w:rsidTr="00150283">
        <w:trPr>
          <w:trHeight w:val="312"/>
        </w:trPr>
        <w:tc>
          <w:tcPr>
            <w:tcW w:w="1197" w:type="dxa"/>
          </w:tcPr>
          <w:p w14:paraId="2CA00077" w14:textId="77777777" w:rsidR="003B2891" w:rsidRPr="00A17900" w:rsidRDefault="003B2891" w:rsidP="00A17900">
            <w:pPr>
              <w:rPr>
                <w:b/>
              </w:rPr>
            </w:pPr>
            <w:r w:rsidRPr="00A17900">
              <w:rPr>
                <w:b/>
              </w:rPr>
              <w:t>4</w:t>
            </w:r>
          </w:p>
        </w:tc>
        <w:tc>
          <w:tcPr>
            <w:tcW w:w="3729" w:type="dxa"/>
          </w:tcPr>
          <w:p w14:paraId="113EA28F" w14:textId="77777777" w:rsidR="003B2891" w:rsidRPr="00A17900" w:rsidRDefault="003B2891" w:rsidP="00A17900">
            <w:pPr>
              <w:rPr>
                <w:rFonts w:ascii="Consolas" w:hAnsi="Consolas" w:cs="Consolas"/>
              </w:rPr>
            </w:pPr>
            <w:r w:rsidRPr="00A17900">
              <w:rPr>
                <w:rFonts w:ascii="Consolas" w:hAnsi="Consolas" w:cs="Consolas"/>
              </w:rPr>
              <w:t>ping -c 200 47.75.213.166</w:t>
            </w:r>
          </w:p>
        </w:tc>
        <w:tc>
          <w:tcPr>
            <w:tcW w:w="3370" w:type="dxa"/>
          </w:tcPr>
          <w:p w14:paraId="2AEF0CCF" w14:textId="27DBBA8D" w:rsidR="003B2891" w:rsidRPr="00A17900" w:rsidRDefault="00B652D5" w:rsidP="00A17900">
            <w:pPr>
              <w:jc w:val="left"/>
            </w:pPr>
            <w:r w:rsidRPr="00A17900">
              <w:t>Hong Kong</w:t>
            </w:r>
          </w:p>
        </w:tc>
      </w:tr>
      <w:tr w:rsidR="003B2891" w:rsidRPr="006D0273" w14:paraId="4B016735" w14:textId="77777777" w:rsidTr="00150283">
        <w:trPr>
          <w:trHeight w:val="312"/>
        </w:trPr>
        <w:tc>
          <w:tcPr>
            <w:tcW w:w="1197" w:type="dxa"/>
          </w:tcPr>
          <w:p w14:paraId="223A6518" w14:textId="77777777" w:rsidR="003B2891" w:rsidRPr="00A17900" w:rsidRDefault="003B2891" w:rsidP="00A17900">
            <w:pPr>
              <w:rPr>
                <w:b/>
              </w:rPr>
            </w:pPr>
            <w:r w:rsidRPr="00A17900">
              <w:rPr>
                <w:b/>
              </w:rPr>
              <w:t>5</w:t>
            </w:r>
          </w:p>
        </w:tc>
        <w:tc>
          <w:tcPr>
            <w:tcW w:w="3729" w:type="dxa"/>
          </w:tcPr>
          <w:p w14:paraId="3544FBC6" w14:textId="77777777" w:rsidR="003B2891" w:rsidRPr="00A17900" w:rsidRDefault="003B2891" w:rsidP="00A17900">
            <w:pPr>
              <w:rPr>
                <w:rFonts w:ascii="Consolas" w:hAnsi="Consolas" w:cs="Consolas"/>
              </w:rPr>
            </w:pPr>
            <w:r w:rsidRPr="00A17900">
              <w:rPr>
                <w:rFonts w:ascii="Consolas" w:hAnsi="Consolas" w:cs="Consolas"/>
              </w:rPr>
              <w:t>ping -c 200 47.100.250.120</w:t>
            </w:r>
          </w:p>
        </w:tc>
        <w:tc>
          <w:tcPr>
            <w:tcW w:w="3370" w:type="dxa"/>
          </w:tcPr>
          <w:p w14:paraId="327B9B4B" w14:textId="703C0FA0" w:rsidR="003B2891" w:rsidRPr="00A17900" w:rsidRDefault="00B652D5" w:rsidP="00A17900">
            <w:pPr>
              <w:jc w:val="left"/>
            </w:pPr>
            <w:r w:rsidRPr="00A17900">
              <w:t>Shang Hai</w:t>
            </w:r>
          </w:p>
        </w:tc>
      </w:tr>
    </w:tbl>
    <w:p w14:paraId="785B0D15" w14:textId="77777777" w:rsidR="00872469" w:rsidRDefault="00872469" w:rsidP="00A17900">
      <w:pPr>
        <w:rPr>
          <w:b/>
        </w:rPr>
      </w:pPr>
    </w:p>
    <w:p w14:paraId="6BB2CF45" w14:textId="49AEC56F" w:rsidR="006D0273" w:rsidRPr="00A17900" w:rsidRDefault="00A06188" w:rsidP="00A17900">
      <w:r w:rsidRPr="00A17900">
        <w:rPr>
          <w:b/>
        </w:rPr>
        <w:t>Example</w:t>
      </w:r>
      <w:r w:rsidRPr="00A17900">
        <w:t>:</w:t>
      </w:r>
      <w:r w:rsidR="002F718E">
        <w:rPr>
          <w:rFonts w:hint="eastAsia"/>
        </w:rPr>
        <w:t xml:space="preserve"> </w:t>
      </w:r>
      <w:r w:rsidRPr="00A17900">
        <w:t>No. 1 is taken as an example shown below, which should be referred to by the rest of users.</w:t>
      </w:r>
    </w:p>
    <w:p w14:paraId="2878D1C6" w14:textId="77777777" w:rsidR="002F718E" w:rsidRDefault="000772E1" w:rsidP="00A17900">
      <w:r w:rsidRPr="00A17900">
        <w:t>Enter command ‘</w:t>
      </w:r>
      <w:r w:rsidR="003B2891" w:rsidRPr="00A17900">
        <w:rPr>
          <w:rFonts w:ascii="Consolas" w:hAnsi="Consolas" w:cs="Consolas"/>
        </w:rPr>
        <w:t>ping 47.254.133.46</w:t>
      </w:r>
      <w:r w:rsidRPr="00A17900">
        <w:t>’,</w:t>
      </w:r>
    </w:p>
    <w:p w14:paraId="2EC0A10E" w14:textId="77777777" w:rsidR="002F718E" w:rsidRDefault="002F718E" w:rsidP="00A17900">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72469" w:rsidRPr="001742F8" w14:paraId="2D5C60F4" w14:textId="77777777" w:rsidTr="00A17900">
        <w:tc>
          <w:tcPr>
            <w:tcW w:w="3397" w:type="dxa"/>
          </w:tcPr>
          <w:p w14:paraId="776A46C3" w14:textId="593F7B7F" w:rsidR="00872469" w:rsidRPr="00A17900" w:rsidRDefault="001742F8" w:rsidP="006D0273">
            <w:pPr>
              <w:rPr>
                <w:b/>
              </w:rPr>
            </w:pPr>
            <w:r w:rsidRPr="00A17900">
              <w:rPr>
                <w:b/>
              </w:rPr>
              <w:t>Information displayed</w:t>
            </w:r>
          </w:p>
        </w:tc>
        <w:tc>
          <w:tcPr>
            <w:tcW w:w="4899" w:type="dxa"/>
          </w:tcPr>
          <w:p w14:paraId="43299596" w14:textId="73718DFA" w:rsidR="00872469" w:rsidRPr="00A17900" w:rsidRDefault="001742F8" w:rsidP="006D0273">
            <w:pPr>
              <w:rPr>
                <w:b/>
              </w:rPr>
            </w:pPr>
            <w:r>
              <w:rPr>
                <w:b/>
              </w:rPr>
              <w:t>Meaning</w:t>
            </w:r>
          </w:p>
        </w:tc>
      </w:tr>
      <w:tr w:rsidR="00872469" w14:paraId="249FB71C" w14:textId="77777777" w:rsidTr="00A17900">
        <w:tc>
          <w:tcPr>
            <w:tcW w:w="3397" w:type="dxa"/>
          </w:tcPr>
          <w:p w14:paraId="4C0032BA" w14:textId="5D767E27" w:rsidR="00872469" w:rsidRDefault="00872469" w:rsidP="00872469">
            <w:r>
              <w:t>200 packets transmitted</w:t>
            </w:r>
          </w:p>
        </w:tc>
        <w:tc>
          <w:tcPr>
            <w:tcW w:w="4899" w:type="dxa"/>
          </w:tcPr>
          <w:p w14:paraId="3EA6EB5A" w14:textId="25D292E8" w:rsidR="00872469" w:rsidRDefault="00872469" w:rsidP="00872469">
            <w:r>
              <w:t>200 packets of data were sent</w:t>
            </w:r>
          </w:p>
        </w:tc>
      </w:tr>
      <w:tr w:rsidR="00872469" w14:paraId="244C6389" w14:textId="77777777" w:rsidTr="00A17900">
        <w:tc>
          <w:tcPr>
            <w:tcW w:w="3397" w:type="dxa"/>
          </w:tcPr>
          <w:p w14:paraId="1E4077BA" w14:textId="1A5AA7F9" w:rsidR="00872469" w:rsidRDefault="00872469" w:rsidP="00872469">
            <w:r>
              <w:t>186 received</w:t>
            </w:r>
          </w:p>
        </w:tc>
        <w:tc>
          <w:tcPr>
            <w:tcW w:w="4899" w:type="dxa"/>
          </w:tcPr>
          <w:p w14:paraId="2A3DEA25" w14:textId="22EABF32" w:rsidR="00872469" w:rsidRDefault="00872469" w:rsidP="00872469">
            <w:r>
              <w:t>186 packets of data were received</w:t>
            </w:r>
          </w:p>
        </w:tc>
      </w:tr>
      <w:tr w:rsidR="00872469" w14:paraId="17CBD5DF" w14:textId="77777777" w:rsidTr="00A17900">
        <w:tc>
          <w:tcPr>
            <w:tcW w:w="3397" w:type="dxa"/>
          </w:tcPr>
          <w:p w14:paraId="21934D4C" w14:textId="22B59C6F" w:rsidR="00872469" w:rsidRDefault="00872469" w:rsidP="00872469">
            <w:r>
              <w:t>7% packet loss</w:t>
            </w:r>
          </w:p>
        </w:tc>
        <w:tc>
          <w:tcPr>
            <w:tcW w:w="4899" w:type="dxa"/>
          </w:tcPr>
          <w:p w14:paraId="2B091DE0" w14:textId="2C3F1BCD" w:rsidR="00872469" w:rsidRDefault="00872469" w:rsidP="00872469">
            <w:r>
              <w:t>7% of packets were lost during the connection</w:t>
            </w:r>
          </w:p>
        </w:tc>
      </w:tr>
      <w:tr w:rsidR="00872469" w14:paraId="498E168E" w14:textId="77777777" w:rsidTr="00A17900">
        <w:tc>
          <w:tcPr>
            <w:tcW w:w="3397" w:type="dxa"/>
          </w:tcPr>
          <w:p w14:paraId="01D88809" w14:textId="0C1A5A46" w:rsidR="00872469" w:rsidRDefault="00872469" w:rsidP="00872469">
            <w:r>
              <w:t xml:space="preserve">Time </w:t>
            </w:r>
            <w:r w:rsidRPr="00AB0AC7">
              <w:t>199386ms</w:t>
            </w:r>
          </w:p>
        </w:tc>
        <w:tc>
          <w:tcPr>
            <w:tcW w:w="4899" w:type="dxa"/>
          </w:tcPr>
          <w:p w14:paraId="6AE76156" w14:textId="6A05D7E4" w:rsidR="00872469" w:rsidRDefault="00872469" w:rsidP="00872469">
            <w:r>
              <w:t>The connection lasted for 199386ms for the 200 packets sent and 186 received</w:t>
            </w:r>
          </w:p>
        </w:tc>
      </w:tr>
      <w:tr w:rsidR="00872469" w14:paraId="42A42FCA" w14:textId="77777777" w:rsidTr="00A17900">
        <w:tc>
          <w:tcPr>
            <w:tcW w:w="3397" w:type="dxa"/>
          </w:tcPr>
          <w:p w14:paraId="0117AAEB" w14:textId="69F0F768" w:rsidR="00872469" w:rsidRDefault="00872469" w:rsidP="00A17900">
            <w:pPr>
              <w:jc w:val="left"/>
            </w:pPr>
            <w:r>
              <w:t>Rtt min/avg/max/mdev</w:t>
            </w:r>
            <w:r w:rsidR="001742F8">
              <w:t xml:space="preserve"> = </w:t>
            </w:r>
            <w:r w:rsidR="001742F8" w:rsidRPr="00AB0AC7">
              <w:t>230.439/248.901/290.203/9.397 ms</w:t>
            </w:r>
          </w:p>
        </w:tc>
        <w:tc>
          <w:tcPr>
            <w:tcW w:w="4899" w:type="dxa"/>
          </w:tcPr>
          <w:p w14:paraId="0404AE6D" w14:textId="38255B55" w:rsidR="00872469" w:rsidRDefault="001742F8" w:rsidP="00872469">
            <w:r>
              <w:t>Refers to Round-Trip Time. Measures the time b</w:t>
            </w:r>
            <w:r w:rsidR="00596B88">
              <w:t>etween sending a packet and its</w:t>
            </w:r>
            <w:r>
              <w:t xml:space="preserve"> reply (receiving).</w:t>
            </w:r>
          </w:p>
        </w:tc>
      </w:tr>
      <w:tr w:rsidR="00872469" w14:paraId="2DAD3BE6" w14:textId="77777777" w:rsidTr="00A17900">
        <w:tc>
          <w:tcPr>
            <w:tcW w:w="3397" w:type="dxa"/>
          </w:tcPr>
          <w:p w14:paraId="11E09ACD" w14:textId="66609DAA" w:rsidR="00872469" w:rsidRDefault="001742F8" w:rsidP="00A17900">
            <w:pPr>
              <w:ind w:left="313"/>
            </w:pPr>
            <w:r>
              <w:t>min</w:t>
            </w:r>
          </w:p>
        </w:tc>
        <w:tc>
          <w:tcPr>
            <w:tcW w:w="4899" w:type="dxa"/>
          </w:tcPr>
          <w:p w14:paraId="709F6331" w14:textId="2B4A98ED" w:rsidR="00872469" w:rsidRDefault="001742F8" w:rsidP="00872469">
            <w:r>
              <w:t>Shortest response time (230.439ms)</w:t>
            </w:r>
          </w:p>
        </w:tc>
      </w:tr>
      <w:tr w:rsidR="001742F8" w14:paraId="72C5B82B" w14:textId="77777777" w:rsidTr="00A17900">
        <w:tc>
          <w:tcPr>
            <w:tcW w:w="3397" w:type="dxa"/>
          </w:tcPr>
          <w:p w14:paraId="3449843A" w14:textId="4E3F7C8F" w:rsidR="001742F8" w:rsidRDefault="001742F8" w:rsidP="001742F8">
            <w:pPr>
              <w:ind w:left="313"/>
            </w:pPr>
            <w:r>
              <w:t>Avg</w:t>
            </w:r>
          </w:p>
        </w:tc>
        <w:tc>
          <w:tcPr>
            <w:tcW w:w="4899" w:type="dxa"/>
          </w:tcPr>
          <w:p w14:paraId="03627240" w14:textId="67D9818E" w:rsidR="001742F8" w:rsidRDefault="001742F8" w:rsidP="00872469">
            <w:r>
              <w:t>Average response time (248.901ms)</w:t>
            </w:r>
          </w:p>
        </w:tc>
      </w:tr>
      <w:tr w:rsidR="001742F8" w14:paraId="4D8D18ED" w14:textId="77777777" w:rsidTr="00A17900">
        <w:tc>
          <w:tcPr>
            <w:tcW w:w="3397" w:type="dxa"/>
          </w:tcPr>
          <w:p w14:paraId="0E7C7408" w14:textId="3E555584" w:rsidR="001742F8" w:rsidRDefault="001742F8" w:rsidP="001742F8">
            <w:pPr>
              <w:ind w:left="313"/>
            </w:pPr>
            <w:r>
              <w:t>Max</w:t>
            </w:r>
          </w:p>
        </w:tc>
        <w:tc>
          <w:tcPr>
            <w:tcW w:w="4899" w:type="dxa"/>
          </w:tcPr>
          <w:p w14:paraId="577C1060" w14:textId="1E4C0D0A" w:rsidR="001742F8" w:rsidRDefault="001742F8" w:rsidP="00872469">
            <w:r>
              <w:t>Maximum response time (290.203ms)</w:t>
            </w:r>
          </w:p>
        </w:tc>
      </w:tr>
      <w:tr w:rsidR="001742F8" w14:paraId="139B104D" w14:textId="77777777" w:rsidTr="00A17900">
        <w:tc>
          <w:tcPr>
            <w:tcW w:w="3397" w:type="dxa"/>
          </w:tcPr>
          <w:p w14:paraId="710B6DD1" w14:textId="6ABE7920" w:rsidR="001742F8" w:rsidRDefault="001742F8" w:rsidP="001742F8">
            <w:pPr>
              <w:ind w:left="313"/>
            </w:pPr>
            <w:r>
              <w:t>mdev</w:t>
            </w:r>
          </w:p>
        </w:tc>
        <w:tc>
          <w:tcPr>
            <w:tcW w:w="4899" w:type="dxa"/>
          </w:tcPr>
          <w:p w14:paraId="5E80F099" w14:textId="669CF40D" w:rsidR="001742F8" w:rsidRDefault="001742F8" w:rsidP="00A17900">
            <w:pPr>
              <w:jc w:val="left"/>
            </w:pPr>
            <w:r>
              <w:t>Standard deviation of response time (9.397ms)</w:t>
            </w:r>
          </w:p>
        </w:tc>
      </w:tr>
    </w:tbl>
    <w:p w14:paraId="3B278DF0" w14:textId="6ED7D7AB" w:rsidR="001742F8" w:rsidRPr="00A17900" w:rsidRDefault="00633A25" w:rsidP="00A17900">
      <w:r w:rsidRPr="00A17900">
        <w:rPr>
          <w:b/>
        </w:rPr>
        <w:t>Tip</w:t>
      </w:r>
      <w:r w:rsidRPr="00A17900">
        <w:t xml:space="preserve">: </w:t>
      </w:r>
      <w:r w:rsidR="001742F8">
        <w:t xml:space="preserve">For connections within the same continent (e.g. server in China connecting to Beijing), the packet loss should be 0% and delay less than 100ms. For connections to other continents, it is common to see some packet loss and delay of less than 300ms. For long-distance, intercontinental </w:t>
      </w:r>
      <w:r w:rsidR="001742F8">
        <w:lastRenderedPageBreak/>
        <w:t xml:space="preserve">connections, a standard of packet loss and delay times are hard to measure as circumstances may vary greatly. If there are questions or concerns regarding the acceptable levels, </w:t>
      </w:r>
      <w:r w:rsidR="00E64DB9" w:rsidRPr="00A17900">
        <w:t xml:space="preserve">please ask </w:t>
      </w:r>
      <w:r w:rsidR="001742F8">
        <w:t xml:space="preserve">the </w:t>
      </w:r>
      <w:r w:rsidR="00E64DB9" w:rsidRPr="00A17900">
        <w:t>HPB community associates to check whether their data reaches required standard.</w:t>
      </w:r>
    </w:p>
    <w:p w14:paraId="0B918AF9" w14:textId="77777777" w:rsidR="003B2891" w:rsidRDefault="003B2891" w:rsidP="00A17900">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698D22B5" wp14:editId="6679790E">
                <wp:extent cx="5274310" cy="171450"/>
                <wp:effectExtent l="0" t="0" r="21590" b="19050"/>
                <wp:docPr id="30"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6E730E" w14:textId="77777777" w:rsidR="00D03746" w:rsidRPr="003B0B20" w:rsidRDefault="00D03746" w:rsidP="003B2891">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1540D188" w14:textId="77777777" w:rsidR="00D03746" w:rsidRPr="003B0B20" w:rsidRDefault="00D03746"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D03746" w:rsidRPr="003B0B20" w:rsidRDefault="00D03746" w:rsidP="003B2891">
                            <w:pPr>
                              <w:spacing w:line="240" w:lineRule="exact"/>
                              <w:rPr>
                                <w:color w:val="FFFFFF" w:themeColor="background1"/>
                                <w:sz w:val="20"/>
                              </w:rPr>
                            </w:pPr>
                            <w:r w:rsidRPr="003B0B20">
                              <w:rPr>
                                <w:color w:val="FFFFFF" w:themeColor="background1"/>
                                <w:sz w:val="20"/>
                              </w:rPr>
                              <w:t>64 bytes from 47.254.133.46: icmp_seq=1 ttl=49 time=257 ms</w:t>
                            </w:r>
                          </w:p>
                          <w:p w14:paraId="5861CC83" w14:textId="77777777" w:rsidR="00D03746" w:rsidRPr="003B0B20" w:rsidRDefault="00D03746" w:rsidP="003B2891">
                            <w:pPr>
                              <w:spacing w:line="240" w:lineRule="exact"/>
                              <w:rPr>
                                <w:color w:val="FFFFFF" w:themeColor="background1"/>
                                <w:sz w:val="20"/>
                              </w:rPr>
                            </w:pPr>
                            <w:r w:rsidRPr="003B0B20">
                              <w:rPr>
                                <w:color w:val="FFFFFF" w:themeColor="background1"/>
                                <w:sz w:val="20"/>
                              </w:rPr>
                              <w:t>64 bytes from 47.254.133.46: icmp_seq=2 ttl=49 time=245 ms</w:t>
                            </w:r>
                          </w:p>
                          <w:p w14:paraId="3AEFB51A" w14:textId="77777777" w:rsidR="00D03746" w:rsidRPr="003B0B20" w:rsidRDefault="00D03746" w:rsidP="003B2891">
                            <w:pPr>
                              <w:spacing w:line="240" w:lineRule="exact"/>
                              <w:rPr>
                                <w:color w:val="FFFFFF" w:themeColor="background1"/>
                                <w:sz w:val="20"/>
                              </w:rPr>
                            </w:pPr>
                            <w:r w:rsidRPr="003B0B20">
                              <w:rPr>
                                <w:color w:val="FFFFFF" w:themeColor="background1"/>
                                <w:sz w:val="20"/>
                              </w:rPr>
                              <w:t>64 bytes from 47.254.133.46: icmp_seq=4 ttl=49 time=244 ms</w:t>
                            </w:r>
                          </w:p>
                          <w:p w14:paraId="1903756C" w14:textId="77777777" w:rsidR="00D03746" w:rsidRPr="00F961C3" w:rsidRDefault="00D03746" w:rsidP="003B2891">
                            <w:pPr>
                              <w:spacing w:line="240" w:lineRule="exact"/>
                              <w:rPr>
                                <w:color w:val="FFFFFF" w:themeColor="background1"/>
                                <w:sz w:val="20"/>
                              </w:rPr>
                            </w:pPr>
                            <w:r>
                              <w:rPr>
                                <w:color w:val="FFFFFF" w:themeColor="background1"/>
                                <w:sz w:val="20"/>
                              </w:rPr>
                              <w:t>……</w:t>
                            </w:r>
                          </w:p>
                          <w:p w14:paraId="34BC74F2" w14:textId="77777777" w:rsidR="00D03746" w:rsidRPr="00F961C3" w:rsidRDefault="00D03746" w:rsidP="003B2891">
                            <w:pPr>
                              <w:spacing w:line="240" w:lineRule="exact"/>
                              <w:rPr>
                                <w:color w:val="FFFFFF" w:themeColor="background1"/>
                                <w:sz w:val="20"/>
                              </w:rPr>
                            </w:pPr>
                            <w:r w:rsidRPr="00F961C3">
                              <w:rPr>
                                <w:color w:val="FFFFFF" w:themeColor="background1"/>
                                <w:sz w:val="20"/>
                              </w:rPr>
                              <w:t>64 bytes from 47.254.133.46: icmp_seq=199 ttl=49 time=257 ms</w:t>
                            </w:r>
                          </w:p>
                          <w:p w14:paraId="3CDF310B" w14:textId="77777777" w:rsidR="00D03746" w:rsidRPr="00F961C3" w:rsidRDefault="00D03746" w:rsidP="003B2891">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596957A0" w14:textId="77777777" w:rsidR="00D03746" w:rsidRPr="00F961C3" w:rsidRDefault="00D03746"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D03746" w:rsidRPr="00F961C3" w:rsidRDefault="00D03746"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D03746" w:rsidRPr="003B0B20" w:rsidRDefault="00D03746" w:rsidP="003B2891">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98D22B5" id="文本框 30" o:spid="_x0000_s105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" fillcolor="black [3200]" strokecolor="white [3201]" strokeweight="1.5pt">
                <v:textbox style="mso-fit-shape-to-text:t" inset="0,0,0,0">
                  <w:txbxContent>
                    <w:p w14:paraId="516E730E" w14:textId="77777777" w:rsidR="00D03746" w:rsidRPr="003B0B20" w:rsidRDefault="00D03746" w:rsidP="003B2891">
                      <w:pPr>
                        <w:spacing w:line="240" w:lineRule="exact"/>
                        <w:rPr>
                          <w:color w:val="FFFFFF" w:themeColor="background1"/>
                          <w:sz w:val="20"/>
                        </w:rPr>
                      </w:pPr>
                      <w:r w:rsidRPr="00F961C3">
                        <w:rPr>
                          <w:color w:val="FFFF00"/>
                          <w:sz w:val="20"/>
                        </w:rPr>
                        <w:t>hpb@hpb-PowerEdge-R730</w:t>
                      </w:r>
                      <w:proofErr w:type="gramStart"/>
                      <w:r w:rsidRPr="00F961C3">
                        <w:rPr>
                          <w:color w:val="FFFF00"/>
                          <w:sz w:val="20"/>
                        </w:rPr>
                        <w:t>xd:~</w:t>
                      </w:r>
                      <w:proofErr w:type="gramEnd"/>
                      <w:r w:rsidRPr="00F961C3">
                        <w:rPr>
                          <w:color w:val="FFFF00"/>
                          <w:sz w:val="20"/>
                        </w:rPr>
                        <w:t>$</w:t>
                      </w:r>
                      <w:r w:rsidRPr="003B0B20">
                        <w:rPr>
                          <w:color w:val="FFFFFF" w:themeColor="background1"/>
                          <w:sz w:val="20"/>
                        </w:rPr>
                        <w:t xml:space="preserve"> ping -c 200 47.254.133.46</w:t>
                      </w:r>
                    </w:p>
                    <w:p w14:paraId="1540D188" w14:textId="77777777" w:rsidR="00D03746" w:rsidRPr="003B0B20" w:rsidRDefault="00D03746"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D03746" w:rsidRPr="003B0B20" w:rsidRDefault="00D03746"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=1 </w:t>
                      </w:r>
                      <w:proofErr w:type="spellStart"/>
                      <w:r w:rsidRPr="003B0B20">
                        <w:rPr>
                          <w:color w:val="FFFFFF" w:themeColor="background1"/>
                          <w:sz w:val="20"/>
                        </w:rPr>
                        <w:t>ttl</w:t>
                      </w:r>
                      <w:proofErr w:type="spellEnd"/>
                      <w:r w:rsidRPr="003B0B20">
                        <w:rPr>
                          <w:color w:val="FFFFFF" w:themeColor="background1"/>
                          <w:sz w:val="20"/>
                        </w:rPr>
                        <w:t xml:space="preserve">=49 time=257 </w:t>
                      </w:r>
                      <w:proofErr w:type="spellStart"/>
                      <w:r w:rsidRPr="003B0B20">
                        <w:rPr>
                          <w:color w:val="FFFFFF" w:themeColor="background1"/>
                          <w:sz w:val="20"/>
                        </w:rPr>
                        <w:t>ms</w:t>
                      </w:r>
                      <w:proofErr w:type="spellEnd"/>
                    </w:p>
                    <w:p w14:paraId="5861CC83" w14:textId="77777777" w:rsidR="00D03746" w:rsidRPr="003B0B20" w:rsidRDefault="00D03746"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=2 </w:t>
                      </w:r>
                      <w:proofErr w:type="spellStart"/>
                      <w:r w:rsidRPr="003B0B20">
                        <w:rPr>
                          <w:color w:val="FFFFFF" w:themeColor="background1"/>
                          <w:sz w:val="20"/>
                        </w:rPr>
                        <w:t>ttl</w:t>
                      </w:r>
                      <w:proofErr w:type="spellEnd"/>
                      <w:r w:rsidRPr="003B0B20">
                        <w:rPr>
                          <w:color w:val="FFFFFF" w:themeColor="background1"/>
                          <w:sz w:val="20"/>
                        </w:rPr>
                        <w:t xml:space="preserve">=49 time=245 </w:t>
                      </w:r>
                      <w:proofErr w:type="spellStart"/>
                      <w:r w:rsidRPr="003B0B20">
                        <w:rPr>
                          <w:color w:val="FFFFFF" w:themeColor="background1"/>
                          <w:sz w:val="20"/>
                        </w:rPr>
                        <w:t>ms</w:t>
                      </w:r>
                      <w:proofErr w:type="spellEnd"/>
                    </w:p>
                    <w:p w14:paraId="3AEFB51A" w14:textId="77777777" w:rsidR="00D03746" w:rsidRPr="003B0B20" w:rsidRDefault="00D03746"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=4 </w:t>
                      </w:r>
                      <w:proofErr w:type="spellStart"/>
                      <w:r w:rsidRPr="003B0B20">
                        <w:rPr>
                          <w:color w:val="FFFFFF" w:themeColor="background1"/>
                          <w:sz w:val="20"/>
                        </w:rPr>
                        <w:t>ttl</w:t>
                      </w:r>
                      <w:proofErr w:type="spellEnd"/>
                      <w:r w:rsidRPr="003B0B20">
                        <w:rPr>
                          <w:color w:val="FFFFFF" w:themeColor="background1"/>
                          <w:sz w:val="20"/>
                        </w:rPr>
                        <w:t xml:space="preserve">=49 time=244 </w:t>
                      </w:r>
                      <w:proofErr w:type="spellStart"/>
                      <w:r w:rsidRPr="003B0B20">
                        <w:rPr>
                          <w:color w:val="FFFFFF" w:themeColor="background1"/>
                          <w:sz w:val="20"/>
                        </w:rPr>
                        <w:t>ms</w:t>
                      </w:r>
                      <w:proofErr w:type="spellEnd"/>
                    </w:p>
                    <w:p w14:paraId="1903756C" w14:textId="77777777" w:rsidR="00D03746" w:rsidRPr="00F961C3" w:rsidRDefault="00D03746" w:rsidP="003B2891">
                      <w:pPr>
                        <w:spacing w:line="240" w:lineRule="exact"/>
                        <w:rPr>
                          <w:color w:val="FFFFFF" w:themeColor="background1"/>
                          <w:sz w:val="20"/>
                        </w:rPr>
                      </w:pPr>
                      <w:r>
                        <w:rPr>
                          <w:color w:val="FFFFFF" w:themeColor="background1"/>
                          <w:sz w:val="20"/>
                        </w:rPr>
                        <w:t>……</w:t>
                      </w:r>
                    </w:p>
                    <w:p w14:paraId="34BC74F2" w14:textId="77777777" w:rsidR="00D03746" w:rsidRPr="00F961C3" w:rsidRDefault="00D03746" w:rsidP="003B2891">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 xml:space="preserve">=199 </w:t>
                      </w:r>
                      <w:proofErr w:type="spellStart"/>
                      <w:r w:rsidRPr="00F961C3">
                        <w:rPr>
                          <w:color w:val="FFFFFF" w:themeColor="background1"/>
                          <w:sz w:val="20"/>
                        </w:rPr>
                        <w:t>ttl</w:t>
                      </w:r>
                      <w:proofErr w:type="spellEnd"/>
                      <w:r w:rsidRPr="00F961C3">
                        <w:rPr>
                          <w:color w:val="FFFFFF" w:themeColor="background1"/>
                          <w:sz w:val="20"/>
                        </w:rPr>
                        <w:t xml:space="preserve">=49 time=257 </w:t>
                      </w:r>
                      <w:proofErr w:type="spellStart"/>
                      <w:r w:rsidRPr="00F961C3">
                        <w:rPr>
                          <w:color w:val="FFFFFF" w:themeColor="background1"/>
                          <w:sz w:val="20"/>
                        </w:rPr>
                        <w:t>ms</w:t>
                      </w:r>
                      <w:proofErr w:type="spellEnd"/>
                    </w:p>
                    <w:p w14:paraId="3CDF310B" w14:textId="77777777" w:rsidR="00D03746" w:rsidRPr="00F961C3" w:rsidRDefault="00D03746" w:rsidP="003B2891">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w:t>
                      </w:r>
                      <w:r>
                        <w:rPr>
                          <w:color w:val="FFFFFF" w:themeColor="background1"/>
                          <w:sz w:val="20"/>
                        </w:rPr>
                        <w:t xml:space="preserve">200 </w:t>
                      </w:r>
                      <w:proofErr w:type="spellStart"/>
                      <w:r>
                        <w:rPr>
                          <w:color w:val="FFFFFF" w:themeColor="background1"/>
                          <w:sz w:val="20"/>
                        </w:rPr>
                        <w:t>ttl</w:t>
                      </w:r>
                      <w:proofErr w:type="spellEnd"/>
                      <w:r>
                        <w:rPr>
                          <w:color w:val="FFFFFF" w:themeColor="background1"/>
                          <w:sz w:val="20"/>
                        </w:rPr>
                        <w:t xml:space="preserve">=49 time=251 </w:t>
                      </w:r>
                      <w:proofErr w:type="spellStart"/>
                      <w:r>
                        <w:rPr>
                          <w:color w:val="FFFFFF" w:themeColor="background1"/>
                          <w:sz w:val="20"/>
                        </w:rPr>
                        <w:t>ms</w:t>
                      </w:r>
                      <w:proofErr w:type="spellEnd"/>
                    </w:p>
                    <w:p w14:paraId="596957A0" w14:textId="77777777" w:rsidR="00D03746" w:rsidRPr="00F961C3" w:rsidRDefault="00D03746"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D03746" w:rsidRPr="00F961C3" w:rsidRDefault="00D03746"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D03746" w:rsidRPr="003B0B20" w:rsidRDefault="00D03746" w:rsidP="003B2891">
                      <w:pPr>
                        <w:spacing w:line="240" w:lineRule="exact"/>
                        <w:rPr>
                          <w:color w:val="FFFFFF" w:themeColor="background1"/>
                          <w:sz w:val="20"/>
                        </w:rPr>
                      </w:pPr>
                      <w:proofErr w:type="spellStart"/>
                      <w:r w:rsidRPr="00F961C3">
                        <w:rPr>
                          <w:color w:val="FFFFFF" w:themeColor="background1"/>
                          <w:sz w:val="20"/>
                        </w:rPr>
                        <w:t>rtt</w:t>
                      </w:r>
                      <w:proofErr w:type="spellEnd"/>
                      <w:r w:rsidRPr="00F961C3">
                        <w:rPr>
                          <w:color w:val="FFFFFF" w:themeColor="background1"/>
                          <w:sz w:val="20"/>
                        </w:rPr>
                        <w:t xml:space="preserve"> min/</w:t>
                      </w:r>
                      <w:proofErr w:type="spellStart"/>
                      <w:r w:rsidRPr="00F961C3">
                        <w:rPr>
                          <w:color w:val="FFFFFF" w:themeColor="background1"/>
                          <w:sz w:val="20"/>
                        </w:rPr>
                        <w:t>avg</w:t>
                      </w:r>
                      <w:proofErr w:type="spellEnd"/>
                      <w:r w:rsidRPr="00F961C3">
                        <w:rPr>
                          <w:color w:val="FFFFFF" w:themeColor="background1"/>
                          <w:sz w:val="20"/>
                        </w:rPr>
                        <w:t>/max/</w:t>
                      </w:r>
                      <w:proofErr w:type="spellStart"/>
                      <w:r w:rsidRPr="00F961C3">
                        <w:rPr>
                          <w:color w:val="FFFFFF" w:themeColor="background1"/>
                          <w:sz w:val="20"/>
                        </w:rPr>
                        <w:t>mdev</w:t>
                      </w:r>
                      <w:proofErr w:type="spellEnd"/>
                      <w:r w:rsidRPr="00F961C3">
                        <w:rPr>
                          <w:color w:val="FFFFFF" w:themeColor="background1"/>
                          <w:sz w:val="20"/>
                        </w:rPr>
                        <w:t xml:space="preserve"> = 230.439/248.901/290.203/9.397 </w:t>
                      </w:r>
                      <w:proofErr w:type="spellStart"/>
                      <w:r w:rsidRPr="00F961C3">
                        <w:rPr>
                          <w:color w:val="FFFFFF" w:themeColor="background1"/>
                          <w:sz w:val="20"/>
                        </w:rPr>
                        <w:t>ms</w:t>
                      </w:r>
                      <w:proofErr w:type="spellEnd"/>
                    </w:p>
                  </w:txbxContent>
                </v:textbox>
                <w10:anchorlock/>
              </v:shape>
            </w:pict>
          </mc:Fallback>
        </mc:AlternateContent>
      </w:r>
    </w:p>
    <w:p w14:paraId="7574B42E" w14:textId="6979B46E" w:rsidR="001742F8" w:rsidRPr="003B0B20" w:rsidRDefault="001742F8" w:rsidP="00A17900">
      <w:r w:rsidRPr="00AB0AC7">
        <w:t>Users whose data fails to reach standard please contact network service provider or data center for support.</w:t>
      </w:r>
    </w:p>
    <w:p w14:paraId="068587DD" w14:textId="77777777" w:rsidR="003B2891" w:rsidRPr="00373267" w:rsidRDefault="003B2891" w:rsidP="00C30384">
      <w:pPr>
        <w:rPr>
          <w:b/>
        </w:rPr>
      </w:pPr>
    </w:p>
    <w:p w14:paraId="0BFB393F" w14:textId="77777777" w:rsidR="00D03746" w:rsidRDefault="00D03746">
      <w:pPr>
        <w:widowControl/>
        <w:jc w:val="left"/>
        <w:rPr>
          <w:rFonts w:asciiTheme="majorHAnsi" w:eastAsiaTheme="majorEastAsia" w:hAnsiTheme="majorHAnsi" w:cstheme="majorBidi"/>
          <w:b/>
          <w:bCs/>
          <w:caps/>
          <w:sz w:val="22"/>
        </w:rPr>
      </w:pPr>
      <w:bookmarkStart w:id="109" w:name="_Toc522025499"/>
      <w:bookmarkStart w:id="110" w:name="_Toc524367297"/>
      <w:bookmarkStart w:id="111" w:name="_Toc525575469"/>
      <w:bookmarkStart w:id="112" w:name="_Toc525565305"/>
      <w:bookmarkEnd w:id="105"/>
      <w:r>
        <w:br w:type="page"/>
      </w:r>
    </w:p>
    <w:p w14:paraId="5361CE01" w14:textId="4210723C" w:rsidR="00C30384" w:rsidRPr="00CF401D" w:rsidRDefault="00C30384" w:rsidP="00C30384">
      <w:pPr>
        <w:pStyle w:val="2"/>
        <w:spacing w:before="0" w:after="0"/>
        <w:rPr>
          <w:sz w:val="18"/>
          <w:szCs w:val="22"/>
        </w:rPr>
      </w:pPr>
      <w:r>
        <w:rPr>
          <w:rFonts w:hint="eastAsia"/>
          <w:szCs w:val="22"/>
        </w:rPr>
        <w:lastRenderedPageBreak/>
        <w:t>4</w:t>
      </w:r>
      <w:r>
        <w:rPr>
          <w:szCs w:val="22"/>
        </w:rPr>
        <w:t>.</w:t>
      </w:r>
      <w:r w:rsidR="003B2891">
        <w:rPr>
          <w:szCs w:val="22"/>
        </w:rPr>
        <w:t>2</w:t>
      </w:r>
      <w:r>
        <w:rPr>
          <w:szCs w:val="22"/>
        </w:rPr>
        <w:t xml:space="preserve"> </w:t>
      </w:r>
      <w:bookmarkEnd w:id="109"/>
      <w:r w:rsidR="00116A74">
        <w:rPr>
          <w:szCs w:val="22"/>
        </w:rPr>
        <w:t>Node Setup Steps Through Source Code</w:t>
      </w:r>
      <w:bookmarkEnd w:id="110"/>
      <w:bookmarkEnd w:id="111"/>
      <w:bookmarkEnd w:id="112"/>
    </w:p>
    <w:p w14:paraId="6A28E08A" w14:textId="77777777" w:rsidR="00C30384" w:rsidRDefault="00C30384" w:rsidP="00C30384">
      <w:r>
        <w:rPr>
          <w:rFonts w:hint="eastAsia"/>
        </w:rPr>
        <w:t>P</w:t>
      </w:r>
      <w:r>
        <w:t>lease refer to the following steps for set up the node through source code</w:t>
      </w:r>
      <w:r>
        <w:rPr>
          <w:rFonts w:eastAsia="Malgun Gothic" w:hint="eastAsia"/>
          <w:lang w:eastAsia="ko-KR"/>
        </w:rPr>
        <w:t>:</w:t>
      </w:r>
    </w:p>
    <w:tbl>
      <w:tblPr>
        <w:tblStyle w:val="a5"/>
        <w:tblW w:w="0" w:type="auto"/>
        <w:tblLayout w:type="fixed"/>
        <w:tblLook w:val="04A0" w:firstRow="1" w:lastRow="0" w:firstColumn="1" w:lastColumn="0" w:noHBand="0" w:noVBand="1"/>
      </w:tblPr>
      <w:tblGrid>
        <w:gridCol w:w="625"/>
        <w:gridCol w:w="1213"/>
        <w:gridCol w:w="1487"/>
        <w:gridCol w:w="4950"/>
      </w:tblGrid>
      <w:tr w:rsidR="00C30384" w:rsidRPr="00994677" w14:paraId="74F0843B" w14:textId="77777777" w:rsidTr="00A17900">
        <w:tc>
          <w:tcPr>
            <w:tcW w:w="625" w:type="dxa"/>
          </w:tcPr>
          <w:p w14:paraId="3D3B08B7" w14:textId="77777777" w:rsidR="00C30384" w:rsidRPr="0044085B" w:rsidRDefault="00C30384" w:rsidP="006901FE">
            <w:pPr>
              <w:spacing w:line="276" w:lineRule="auto"/>
              <w:jc w:val="center"/>
              <w:rPr>
                <w:b/>
              </w:rPr>
            </w:pPr>
            <w:r w:rsidRPr="0044085B">
              <w:rPr>
                <w:b/>
              </w:rPr>
              <w:t>No.</w:t>
            </w:r>
          </w:p>
        </w:tc>
        <w:tc>
          <w:tcPr>
            <w:tcW w:w="1213" w:type="dxa"/>
          </w:tcPr>
          <w:p w14:paraId="1CCA349E" w14:textId="77777777" w:rsidR="00C30384" w:rsidRPr="0044085B" w:rsidRDefault="00C30384" w:rsidP="00CD6AA7">
            <w:pPr>
              <w:spacing w:line="276" w:lineRule="auto"/>
              <w:jc w:val="center"/>
              <w:rPr>
                <w:b/>
              </w:rPr>
            </w:pPr>
            <w:r w:rsidRPr="0044085B">
              <w:rPr>
                <w:b/>
              </w:rPr>
              <w:t>Contents</w:t>
            </w:r>
          </w:p>
        </w:tc>
        <w:tc>
          <w:tcPr>
            <w:tcW w:w="1487" w:type="dxa"/>
          </w:tcPr>
          <w:p w14:paraId="1451469A" w14:textId="77777777" w:rsidR="00C30384" w:rsidRPr="0044085B" w:rsidRDefault="00C30384" w:rsidP="00773C7C">
            <w:pPr>
              <w:spacing w:line="276" w:lineRule="auto"/>
              <w:jc w:val="center"/>
              <w:rPr>
                <w:b/>
              </w:rPr>
            </w:pPr>
            <w:r w:rsidRPr="0044085B">
              <w:rPr>
                <w:b/>
              </w:rPr>
              <w:t>Steps</w:t>
            </w:r>
          </w:p>
        </w:tc>
        <w:tc>
          <w:tcPr>
            <w:tcW w:w="4950" w:type="dxa"/>
          </w:tcPr>
          <w:p w14:paraId="0D0E3413" w14:textId="77777777" w:rsidR="00C30384" w:rsidRPr="0044085B" w:rsidRDefault="00C30384" w:rsidP="00CF143C">
            <w:pPr>
              <w:spacing w:line="276" w:lineRule="auto"/>
              <w:jc w:val="center"/>
              <w:rPr>
                <w:b/>
              </w:rPr>
            </w:pPr>
            <w:r w:rsidRPr="0044085B">
              <w:rPr>
                <w:b/>
              </w:rPr>
              <w:t>Descriptions</w:t>
            </w:r>
          </w:p>
        </w:tc>
      </w:tr>
      <w:tr w:rsidR="00C30384" w14:paraId="101D9206" w14:textId="77777777" w:rsidTr="00A17900">
        <w:tc>
          <w:tcPr>
            <w:tcW w:w="625" w:type="dxa"/>
            <w:vMerge w:val="restart"/>
          </w:tcPr>
          <w:p w14:paraId="4A0DC8A3"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1</w:t>
            </w:r>
          </w:p>
        </w:tc>
        <w:tc>
          <w:tcPr>
            <w:tcW w:w="1213" w:type="dxa"/>
            <w:vMerge w:val="restart"/>
          </w:tcPr>
          <w:p w14:paraId="0DD70323" w14:textId="4FAC73B6" w:rsidR="00C30384" w:rsidRDefault="00C30384" w:rsidP="00116A74">
            <w:pPr>
              <w:spacing w:line="276" w:lineRule="auto"/>
              <w:jc w:val="left"/>
            </w:pPr>
            <w:r>
              <w:rPr>
                <w:rFonts w:hint="eastAsia"/>
              </w:rPr>
              <w:t>C</w:t>
            </w:r>
            <w:r>
              <w:t xml:space="preserve">onfirm </w:t>
            </w:r>
            <w:r w:rsidR="005B5F5B">
              <w:t xml:space="preserve">the </w:t>
            </w:r>
            <w:r>
              <w:t>execution path</w:t>
            </w:r>
          </w:p>
        </w:tc>
        <w:tc>
          <w:tcPr>
            <w:tcW w:w="1487" w:type="dxa"/>
          </w:tcPr>
          <w:p w14:paraId="0CA01B1A" w14:textId="77777777" w:rsidR="00C30384" w:rsidRDefault="00C30384" w:rsidP="00116A74">
            <w:pPr>
              <w:spacing w:line="276" w:lineRule="auto"/>
              <w:jc w:val="left"/>
            </w:pPr>
            <w:r>
              <w:rPr>
                <w:rFonts w:hint="eastAsia"/>
              </w:rPr>
              <w:t>C</w:t>
            </w:r>
            <w:r>
              <w:t xml:space="preserve">reate </w:t>
            </w:r>
            <w:r w:rsidRPr="0044085B">
              <w:t>the</w:t>
            </w:r>
            <w:r w:rsidRPr="00417B3B">
              <w:t xml:space="preserve"> </w:t>
            </w:r>
            <w:r>
              <w:t>execution path</w:t>
            </w:r>
          </w:p>
        </w:tc>
        <w:tc>
          <w:tcPr>
            <w:tcW w:w="4950" w:type="dxa"/>
          </w:tcPr>
          <w:p w14:paraId="753C6F90"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2A90CD37" w14:textId="77777777" w:rsidR="00C30384" w:rsidRDefault="00C30384" w:rsidP="00116A74">
            <w:pPr>
              <w:spacing w:line="276" w:lineRule="auto"/>
              <w:jc w:val="left"/>
            </w:pPr>
            <w:r w:rsidRPr="0044085B">
              <w:rPr>
                <w:b/>
              </w:rPr>
              <w:t>Tip</w:t>
            </w:r>
            <w:r>
              <w:rPr>
                <w:rFonts w:eastAsia="Malgun Gothic" w:hint="eastAsia"/>
                <w:lang w:eastAsia="ko-KR"/>
              </w:rPr>
              <w:t>:</w:t>
            </w:r>
            <w:r>
              <w:rPr>
                <w:rFonts w:eastAsia="Malgun Gothic"/>
                <w:lang w:eastAsia="ko-KR"/>
              </w:rPr>
              <w:t xml:space="preserve"> </w:t>
            </w:r>
            <w:r w:rsidRPr="002815C8">
              <w:rPr>
                <w:i/>
              </w:rPr>
              <w:t>/home/ghpb-bin</w:t>
            </w:r>
            <w:r>
              <w:rPr>
                <w:rFonts w:hint="eastAsia"/>
              </w:rPr>
              <w:t xml:space="preserve"> c</w:t>
            </w:r>
            <w:r>
              <w:t>an be changed to a specific path</w:t>
            </w:r>
          </w:p>
        </w:tc>
      </w:tr>
      <w:tr w:rsidR="00C30384" w14:paraId="46356DEC" w14:textId="77777777" w:rsidTr="00A17900">
        <w:tc>
          <w:tcPr>
            <w:tcW w:w="625" w:type="dxa"/>
            <w:vMerge/>
          </w:tcPr>
          <w:p w14:paraId="597797E4" w14:textId="77777777" w:rsidR="00C30384" w:rsidRPr="0044085B" w:rsidRDefault="00C30384" w:rsidP="00116A74">
            <w:pPr>
              <w:spacing w:line="276" w:lineRule="auto"/>
              <w:jc w:val="center"/>
              <w:rPr>
                <w:b/>
              </w:rPr>
            </w:pPr>
          </w:p>
        </w:tc>
        <w:tc>
          <w:tcPr>
            <w:tcW w:w="1213" w:type="dxa"/>
            <w:vMerge/>
          </w:tcPr>
          <w:p w14:paraId="5C0AEA02" w14:textId="77777777" w:rsidR="00C30384" w:rsidRDefault="00C30384" w:rsidP="00116A74">
            <w:pPr>
              <w:spacing w:line="276" w:lineRule="auto"/>
              <w:jc w:val="left"/>
            </w:pPr>
          </w:p>
        </w:tc>
        <w:tc>
          <w:tcPr>
            <w:tcW w:w="1487" w:type="dxa"/>
          </w:tcPr>
          <w:p w14:paraId="29C022F3" w14:textId="77777777" w:rsidR="00C30384" w:rsidRDefault="00C30384" w:rsidP="00116A74">
            <w:pPr>
              <w:spacing w:line="276" w:lineRule="auto"/>
              <w:jc w:val="left"/>
            </w:pPr>
            <w:r>
              <w:rPr>
                <w:rFonts w:hint="eastAsia"/>
              </w:rPr>
              <w:t>S</w:t>
            </w:r>
            <w:r>
              <w:t>witch to root user</w:t>
            </w:r>
          </w:p>
        </w:tc>
        <w:tc>
          <w:tcPr>
            <w:tcW w:w="4950" w:type="dxa"/>
          </w:tcPr>
          <w:p w14:paraId="4B097E0C"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w:t>
            </w:r>
            <w:r>
              <w:rPr>
                <w:rFonts w:hint="eastAsia"/>
              </w:rPr>
              <w:t>r</w:t>
            </w:r>
            <w:r>
              <w:t>oot owner password is required</w:t>
            </w:r>
          </w:p>
        </w:tc>
      </w:tr>
      <w:tr w:rsidR="00C30384" w14:paraId="58504CDA" w14:textId="77777777" w:rsidTr="00A17900">
        <w:tc>
          <w:tcPr>
            <w:tcW w:w="625" w:type="dxa"/>
            <w:vMerge w:val="restart"/>
          </w:tcPr>
          <w:p w14:paraId="0AC6CF3A"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2</w:t>
            </w:r>
          </w:p>
        </w:tc>
        <w:tc>
          <w:tcPr>
            <w:tcW w:w="1213" w:type="dxa"/>
            <w:vMerge w:val="restart"/>
          </w:tcPr>
          <w:p w14:paraId="0808AB68" w14:textId="55298638" w:rsidR="00C30384" w:rsidRPr="00100C69" w:rsidRDefault="00C30384" w:rsidP="00116A74">
            <w:pPr>
              <w:spacing w:line="276" w:lineRule="auto"/>
              <w:jc w:val="left"/>
            </w:pPr>
            <w:r w:rsidRPr="00100C69">
              <w:rPr>
                <w:rFonts w:hint="eastAsia"/>
              </w:rPr>
              <w:t>D</w:t>
            </w:r>
            <w:r w:rsidRPr="00100C69">
              <w:t xml:space="preserve">ownload </w:t>
            </w:r>
            <w:r w:rsidR="00596B88">
              <w:t xml:space="preserve">the </w:t>
            </w:r>
            <w:r w:rsidRPr="00100C69">
              <w:t>HPB</w:t>
            </w:r>
            <w:r w:rsidR="00596B88">
              <w:t xml:space="preserve"> </w:t>
            </w:r>
            <w:r w:rsidR="00B124CB">
              <w:t>executable</w:t>
            </w:r>
            <w:r w:rsidRPr="00100C69">
              <w:t xml:space="preserve"> and the genesis file</w:t>
            </w:r>
          </w:p>
        </w:tc>
        <w:tc>
          <w:tcPr>
            <w:tcW w:w="1487" w:type="dxa"/>
          </w:tcPr>
          <w:p w14:paraId="4FA46542" w14:textId="77777777" w:rsidR="00C30384" w:rsidRPr="00100C69" w:rsidRDefault="00C30384" w:rsidP="00116A74">
            <w:pPr>
              <w:spacing w:line="276" w:lineRule="auto"/>
              <w:jc w:val="left"/>
            </w:pPr>
            <w:r w:rsidRPr="00100C69">
              <w:rPr>
                <w:rFonts w:hint="eastAsia"/>
              </w:rPr>
              <w:t>C</w:t>
            </w:r>
            <w:r w:rsidRPr="00100C69">
              <w:t xml:space="preserve">hoose </w:t>
            </w:r>
            <w:r w:rsidRPr="00E01228">
              <w:t xml:space="preserve">the </w:t>
            </w:r>
            <w:r w:rsidRPr="00100C69">
              <w:t>download path</w:t>
            </w:r>
          </w:p>
        </w:tc>
        <w:tc>
          <w:tcPr>
            <w:tcW w:w="4950" w:type="dxa"/>
          </w:tcPr>
          <w:p w14:paraId="70CD82D2"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w:t>
            </w:r>
          </w:p>
          <w:p w14:paraId="17209712" w14:textId="77777777" w:rsidR="00C30384" w:rsidRDefault="00C30384" w:rsidP="00116A74">
            <w:pPr>
              <w:spacing w:line="276" w:lineRule="auto"/>
              <w:jc w:val="left"/>
            </w:pPr>
            <w:r w:rsidRPr="0044085B">
              <w:rPr>
                <w:b/>
              </w:rPr>
              <w:t>Tip</w:t>
            </w:r>
            <w:r>
              <w:rPr>
                <w:rFonts w:hint="eastAsia"/>
              </w:rPr>
              <w:t>:</w:t>
            </w:r>
            <w:r>
              <w:t xml:space="preserve"> </w:t>
            </w:r>
            <w:r>
              <w:rPr>
                <w:rFonts w:hint="eastAsia"/>
                <w:i/>
              </w:rPr>
              <w:t>/</w:t>
            </w:r>
            <w:r>
              <w:rPr>
                <w:i/>
              </w:rPr>
              <w:t>home</w:t>
            </w:r>
            <w:r>
              <w:rPr>
                <w:rFonts w:hint="eastAsia"/>
                <w:i/>
              </w:rPr>
              <w:t>/</w:t>
            </w:r>
            <w:r>
              <w:rPr>
                <w:rFonts w:hint="eastAsia"/>
              </w:rPr>
              <w:t xml:space="preserve"> </w:t>
            </w:r>
            <w:r>
              <w:t>can be changed to a specific path</w:t>
            </w:r>
          </w:p>
        </w:tc>
      </w:tr>
      <w:tr w:rsidR="00C30384" w:rsidRPr="00944BEB" w14:paraId="733C60EC" w14:textId="77777777" w:rsidTr="00A17900">
        <w:tc>
          <w:tcPr>
            <w:tcW w:w="625" w:type="dxa"/>
            <w:vMerge/>
          </w:tcPr>
          <w:p w14:paraId="1BA133B2" w14:textId="77777777" w:rsidR="00C30384" w:rsidRPr="0044085B" w:rsidRDefault="00C30384" w:rsidP="00116A74">
            <w:pPr>
              <w:spacing w:line="276" w:lineRule="auto"/>
              <w:jc w:val="center"/>
              <w:rPr>
                <w:b/>
              </w:rPr>
            </w:pPr>
          </w:p>
        </w:tc>
        <w:tc>
          <w:tcPr>
            <w:tcW w:w="1213" w:type="dxa"/>
            <w:vMerge/>
          </w:tcPr>
          <w:p w14:paraId="1248E7BE" w14:textId="77777777" w:rsidR="00C30384" w:rsidRPr="00100C69" w:rsidRDefault="00C30384" w:rsidP="00116A74">
            <w:pPr>
              <w:spacing w:line="276" w:lineRule="auto"/>
              <w:jc w:val="left"/>
            </w:pPr>
          </w:p>
        </w:tc>
        <w:tc>
          <w:tcPr>
            <w:tcW w:w="1487" w:type="dxa"/>
          </w:tcPr>
          <w:p w14:paraId="11EF20B8" w14:textId="25ACD185" w:rsidR="00C30384" w:rsidRPr="00100C69" w:rsidRDefault="00C30384" w:rsidP="00116A74">
            <w:pPr>
              <w:spacing w:line="276" w:lineRule="auto"/>
              <w:jc w:val="left"/>
            </w:pPr>
            <w:r w:rsidRPr="00100C69">
              <w:rPr>
                <w:rFonts w:hint="eastAsia"/>
              </w:rPr>
              <w:t>D</w:t>
            </w:r>
            <w:r w:rsidRPr="00100C69">
              <w:t xml:space="preserve">ownload HPB </w:t>
            </w:r>
            <w:r w:rsidR="009321FF">
              <w:t>HPB MainNet executable</w:t>
            </w:r>
          </w:p>
        </w:tc>
        <w:tc>
          <w:tcPr>
            <w:tcW w:w="4950" w:type="dxa"/>
          </w:tcPr>
          <w:p w14:paraId="47FD619F" w14:textId="77777777" w:rsidR="00C30384" w:rsidRDefault="00C30384" w:rsidP="00116A74">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12" w:history="1">
              <w:r w:rsidRPr="002D5F7F">
                <w:rPr>
                  <w:rStyle w:val="a4"/>
                </w:rPr>
                <w:t>https://github.com/hpb-project/hpb-release</w:t>
              </w:r>
            </w:hyperlink>
          </w:p>
          <w:p w14:paraId="1DC6EB44" w14:textId="14EF722F" w:rsidR="00E82DC8" w:rsidRPr="00A17900" w:rsidRDefault="00F9642F" w:rsidP="00116A74">
            <w:pPr>
              <w:spacing w:line="276" w:lineRule="auto"/>
              <w:jc w:val="left"/>
              <w:rPr>
                <w:rFonts w:ascii="Calibri" w:hAnsi="Calibri" w:cs="Calibri"/>
              </w:rPr>
            </w:pPr>
            <w:r w:rsidRPr="00A17900">
              <w:rPr>
                <w:rFonts w:ascii="Calibri" w:hAnsi="Calibri" w:cs="Calibri"/>
                <w:b/>
              </w:rPr>
              <w:t>Note:</w:t>
            </w:r>
            <w:r>
              <w:rPr>
                <w:rFonts w:ascii="Calibri" w:hAnsi="Calibri" w:cs="Calibri"/>
              </w:rPr>
              <w:t xml:space="preserve"> </w:t>
            </w:r>
            <w:r w:rsidR="00E82DC8" w:rsidRPr="00A17900">
              <w:rPr>
                <w:rFonts w:ascii="Calibri" w:hAnsi="Calibri" w:cs="Calibri"/>
              </w:rPr>
              <w:t>If prompted ‘hpb-release’ already exists’, enter command ‘</w:t>
            </w:r>
            <w:r w:rsidR="00E82DC8" w:rsidRPr="00A17900">
              <w:rPr>
                <w:rFonts w:ascii="Consolas" w:hAnsi="Consolas" w:cs="Consolas"/>
              </w:rPr>
              <w:t>rm -rf hpb-release</w:t>
            </w:r>
            <w:r w:rsidR="00E82DC8" w:rsidRPr="00A17900">
              <w:rPr>
                <w:rFonts w:ascii="Calibri" w:hAnsi="Calibri" w:cs="Calibri"/>
              </w:rPr>
              <w:t>’ before you re-download file ‘hpb-release’.</w:t>
            </w:r>
          </w:p>
        </w:tc>
      </w:tr>
      <w:tr w:rsidR="00C30384" w14:paraId="5B4C1CB4" w14:textId="77777777" w:rsidTr="00A17900">
        <w:tc>
          <w:tcPr>
            <w:tcW w:w="625" w:type="dxa"/>
            <w:vMerge/>
          </w:tcPr>
          <w:p w14:paraId="6E5F3A0A" w14:textId="77777777" w:rsidR="00C30384" w:rsidRPr="0044085B" w:rsidRDefault="00C30384" w:rsidP="00116A74">
            <w:pPr>
              <w:spacing w:line="276" w:lineRule="auto"/>
              <w:jc w:val="center"/>
              <w:rPr>
                <w:b/>
              </w:rPr>
            </w:pPr>
          </w:p>
        </w:tc>
        <w:tc>
          <w:tcPr>
            <w:tcW w:w="1213" w:type="dxa"/>
            <w:vMerge/>
          </w:tcPr>
          <w:p w14:paraId="564278A8" w14:textId="77777777" w:rsidR="00C30384" w:rsidRPr="00100C69" w:rsidRDefault="00C30384" w:rsidP="00116A74">
            <w:pPr>
              <w:spacing w:line="276" w:lineRule="auto"/>
              <w:jc w:val="left"/>
            </w:pPr>
          </w:p>
        </w:tc>
        <w:tc>
          <w:tcPr>
            <w:tcW w:w="1487" w:type="dxa"/>
          </w:tcPr>
          <w:p w14:paraId="4F1BBBF1" w14:textId="71EEA950" w:rsidR="00C30384" w:rsidRPr="00100C69" w:rsidRDefault="00C30384" w:rsidP="00116A74">
            <w:pPr>
              <w:spacing w:line="276" w:lineRule="auto"/>
              <w:jc w:val="left"/>
            </w:pPr>
            <w:r w:rsidRPr="00100C69">
              <w:rPr>
                <w:rFonts w:hint="eastAsia"/>
              </w:rPr>
              <w:t>C</w:t>
            </w:r>
            <w:r w:rsidRPr="00100C69">
              <w:t xml:space="preserve">heck HPB </w:t>
            </w:r>
            <w:r w:rsidR="009321FF">
              <w:t>HPB MainNet executable</w:t>
            </w:r>
          </w:p>
        </w:tc>
        <w:tc>
          <w:tcPr>
            <w:tcW w:w="4950" w:type="dxa"/>
          </w:tcPr>
          <w:p w14:paraId="7605F081"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5CE86A8A"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ls </w:t>
            </w:r>
          </w:p>
        </w:tc>
      </w:tr>
      <w:tr w:rsidR="00C30384" w14:paraId="4E45C3CE" w14:textId="77777777" w:rsidTr="00A17900">
        <w:tc>
          <w:tcPr>
            <w:tcW w:w="625" w:type="dxa"/>
            <w:vMerge/>
          </w:tcPr>
          <w:p w14:paraId="2AFAF82E" w14:textId="77777777" w:rsidR="00C30384" w:rsidRPr="0044085B" w:rsidRDefault="00C30384" w:rsidP="00116A74">
            <w:pPr>
              <w:spacing w:line="276" w:lineRule="auto"/>
              <w:jc w:val="center"/>
              <w:rPr>
                <w:b/>
              </w:rPr>
            </w:pPr>
          </w:p>
        </w:tc>
        <w:tc>
          <w:tcPr>
            <w:tcW w:w="1213" w:type="dxa"/>
            <w:vMerge/>
          </w:tcPr>
          <w:p w14:paraId="790FB4AE" w14:textId="77777777" w:rsidR="00C30384" w:rsidRPr="00100C69" w:rsidRDefault="00C30384" w:rsidP="00116A74">
            <w:pPr>
              <w:spacing w:line="276" w:lineRule="auto"/>
              <w:jc w:val="left"/>
            </w:pPr>
          </w:p>
        </w:tc>
        <w:tc>
          <w:tcPr>
            <w:tcW w:w="1487" w:type="dxa"/>
          </w:tcPr>
          <w:p w14:paraId="6A936B59" w14:textId="77777777" w:rsidR="00C30384" w:rsidRPr="00100C69" w:rsidRDefault="00C30384" w:rsidP="00116A74">
            <w:pPr>
              <w:spacing w:line="276" w:lineRule="auto"/>
              <w:jc w:val="left"/>
            </w:pPr>
            <w:r w:rsidRPr="00100C69">
              <w:t xml:space="preserve">Copy the genesis file to </w:t>
            </w:r>
            <w:r w:rsidRPr="00E01228">
              <w:t xml:space="preserve">the </w:t>
            </w:r>
            <w:r w:rsidRPr="00100C69">
              <w:t>execution path</w:t>
            </w:r>
          </w:p>
        </w:tc>
        <w:tc>
          <w:tcPr>
            <w:tcW w:w="4950" w:type="dxa"/>
          </w:tcPr>
          <w:p w14:paraId="348A2427"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3299B872"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C30384" w14:paraId="121F9A46" w14:textId="77777777" w:rsidTr="00A17900">
        <w:tc>
          <w:tcPr>
            <w:tcW w:w="625" w:type="dxa"/>
            <w:vMerge w:val="restart"/>
          </w:tcPr>
          <w:p w14:paraId="6575A03B"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3</w:t>
            </w:r>
          </w:p>
        </w:tc>
        <w:tc>
          <w:tcPr>
            <w:tcW w:w="1213" w:type="dxa"/>
            <w:vMerge w:val="restart"/>
          </w:tcPr>
          <w:p w14:paraId="6C90F4F0" w14:textId="77777777" w:rsidR="00C30384" w:rsidRDefault="00C30384" w:rsidP="00116A74">
            <w:pPr>
              <w:spacing w:line="276" w:lineRule="auto"/>
              <w:jc w:val="left"/>
            </w:pPr>
            <w:r>
              <w:rPr>
                <w:rFonts w:hint="eastAsia"/>
              </w:rPr>
              <w:t>D</w:t>
            </w:r>
            <w:r>
              <w:t>ownload and compile ‘</w:t>
            </w:r>
            <w:r>
              <w:rPr>
                <w:rFonts w:hint="eastAsia"/>
              </w:rPr>
              <w:t>g</w:t>
            </w:r>
            <w:r>
              <w:t>o-hpb’ source code</w:t>
            </w:r>
          </w:p>
        </w:tc>
        <w:tc>
          <w:tcPr>
            <w:tcW w:w="1487" w:type="dxa"/>
          </w:tcPr>
          <w:p w14:paraId="10117E8C" w14:textId="77777777" w:rsidR="00C30384" w:rsidRDefault="00C30384" w:rsidP="00116A74">
            <w:pPr>
              <w:spacing w:line="276" w:lineRule="auto"/>
              <w:jc w:val="left"/>
            </w:pPr>
            <w:r>
              <w:rPr>
                <w:rFonts w:hint="eastAsia"/>
              </w:rPr>
              <w:t>G</w:t>
            </w:r>
            <w:r>
              <w:t xml:space="preserve">o to </w:t>
            </w:r>
            <w:r w:rsidRPr="00E01228">
              <w:t xml:space="preserve">the </w:t>
            </w:r>
            <w:r>
              <w:t>download path</w:t>
            </w:r>
          </w:p>
        </w:tc>
        <w:tc>
          <w:tcPr>
            <w:tcW w:w="4950" w:type="dxa"/>
          </w:tcPr>
          <w:p w14:paraId="0A306EF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7F1CE239" w14:textId="77777777" w:rsidR="00C30384" w:rsidRDefault="00C30384" w:rsidP="00116A74">
            <w:pPr>
              <w:spacing w:line="276" w:lineRule="auto"/>
              <w:jc w:val="left"/>
            </w:pPr>
            <w:r>
              <w:rPr>
                <w:b/>
              </w:rPr>
              <w:t xml:space="preserve">Note: </w:t>
            </w:r>
            <w:r>
              <w:rPr>
                <w:rFonts w:hint="eastAsia"/>
                <w:i/>
              </w:rPr>
              <w:t>/</w:t>
            </w:r>
            <w:r>
              <w:rPr>
                <w:i/>
              </w:rPr>
              <w:t>home</w:t>
            </w:r>
            <w:r>
              <w:rPr>
                <w:rFonts w:hint="eastAsia"/>
                <w:i/>
              </w:rPr>
              <w:t>/</w:t>
            </w:r>
            <w:r>
              <w:rPr>
                <w:rFonts w:hint="eastAsia"/>
              </w:rPr>
              <w:t xml:space="preserve"> </w:t>
            </w:r>
            <w:r>
              <w:t>can be changed to a specific path</w:t>
            </w:r>
          </w:p>
        </w:tc>
      </w:tr>
      <w:tr w:rsidR="00C30384" w14:paraId="7F08775D" w14:textId="77777777" w:rsidTr="00A17900">
        <w:tc>
          <w:tcPr>
            <w:tcW w:w="625" w:type="dxa"/>
            <w:vMerge/>
          </w:tcPr>
          <w:p w14:paraId="616E22C1" w14:textId="77777777" w:rsidR="00C30384" w:rsidRPr="0044085B" w:rsidRDefault="00C30384" w:rsidP="00116A74">
            <w:pPr>
              <w:spacing w:line="276" w:lineRule="auto"/>
              <w:jc w:val="center"/>
              <w:rPr>
                <w:b/>
              </w:rPr>
            </w:pPr>
          </w:p>
        </w:tc>
        <w:tc>
          <w:tcPr>
            <w:tcW w:w="1213" w:type="dxa"/>
            <w:vMerge/>
          </w:tcPr>
          <w:p w14:paraId="59383036" w14:textId="77777777" w:rsidR="00C30384" w:rsidRDefault="00C30384" w:rsidP="00116A74">
            <w:pPr>
              <w:spacing w:line="276" w:lineRule="auto"/>
              <w:jc w:val="left"/>
            </w:pPr>
          </w:p>
        </w:tc>
        <w:tc>
          <w:tcPr>
            <w:tcW w:w="1487" w:type="dxa"/>
          </w:tcPr>
          <w:p w14:paraId="5B9E693F" w14:textId="77777777" w:rsidR="00C30384" w:rsidRDefault="00C30384" w:rsidP="00116A74">
            <w:pPr>
              <w:spacing w:line="276" w:lineRule="auto"/>
              <w:jc w:val="left"/>
            </w:pPr>
            <w:r>
              <w:rPr>
                <w:rFonts w:hint="eastAsia"/>
              </w:rPr>
              <w:t>D</w:t>
            </w:r>
            <w:r>
              <w:t>ownload the ‘</w:t>
            </w:r>
            <w:r>
              <w:rPr>
                <w:rFonts w:hint="eastAsia"/>
              </w:rPr>
              <w:t>g</w:t>
            </w:r>
            <w:r>
              <w:t>o-hpb’</w:t>
            </w:r>
            <w:r>
              <w:rPr>
                <w:rFonts w:hint="eastAsia"/>
              </w:rPr>
              <w:t xml:space="preserve"> </w:t>
            </w:r>
            <w:r>
              <w:t>source code</w:t>
            </w:r>
          </w:p>
        </w:tc>
        <w:tc>
          <w:tcPr>
            <w:tcW w:w="4950" w:type="dxa"/>
          </w:tcPr>
          <w:p w14:paraId="41A1A80D" w14:textId="77777777" w:rsidR="00E82DC8" w:rsidRPr="00A17900" w:rsidRDefault="00C30384" w:rsidP="00E82DC8">
            <w:pPr>
              <w:spacing w:line="276" w:lineRule="auto"/>
              <w:rPr>
                <w:rFonts w:ascii="Consolas" w:hAnsi="Consolas" w:cs="Consolas"/>
                <w:i/>
              </w:rPr>
            </w:pPr>
            <w:r>
              <w:rPr>
                <w:rFonts w:hint="eastAsia"/>
              </w:rPr>
              <w:t>Command:</w:t>
            </w:r>
            <w:r>
              <w:t xml:space="preserve"> </w:t>
            </w:r>
            <w:r w:rsidR="00E82DC8" w:rsidRPr="00A17900">
              <w:rPr>
                <w:rFonts w:ascii="Consolas" w:hAnsi="Consolas" w:cs="Consolas"/>
                <w:b/>
              </w:rPr>
              <w:t>sudo</w:t>
            </w:r>
            <w:r w:rsidR="00E82DC8" w:rsidRPr="00A17900">
              <w:rPr>
                <w:rFonts w:ascii="Consolas" w:hAnsi="Consolas" w:cs="Consolas"/>
              </w:rPr>
              <w:t xml:space="preserve"> </w:t>
            </w:r>
            <w:r w:rsidR="00E82DC8" w:rsidRPr="00A17900">
              <w:rPr>
                <w:rFonts w:ascii="Consolas" w:hAnsi="Consolas" w:cs="Consolas"/>
                <w:b/>
              </w:rPr>
              <w:t xml:space="preserve">git clone -b version_x.x.x.x </w:t>
            </w:r>
            <w:hyperlink r:id="rId13" w:history="1">
              <w:r w:rsidR="00E82DC8" w:rsidRPr="00A17900">
                <w:rPr>
                  <w:rStyle w:val="a4"/>
                  <w:rFonts w:ascii="Consolas" w:hAnsi="Consolas" w:cs="Consolas"/>
                  <w:i/>
                </w:rPr>
                <w:t>https://github.com/hpb-project/go-hpb</w:t>
              </w:r>
            </w:hyperlink>
          </w:p>
          <w:p w14:paraId="71B8C367" w14:textId="7DB62A7B" w:rsidR="00E82DC8" w:rsidRDefault="00E82DC8" w:rsidP="00E82DC8">
            <w:pPr>
              <w:spacing w:line="276" w:lineRule="auto"/>
              <w:jc w:val="left"/>
              <w:rPr>
                <w:rFonts w:ascii="DejaVu Sans Mono" w:hAnsi="DejaVu Sans Mono"/>
              </w:rPr>
            </w:pPr>
            <w:r w:rsidRPr="00A17900">
              <w:rPr>
                <w:rFonts w:ascii="DejaVu Sans Mono" w:hAnsi="DejaVu Sans Mono"/>
                <w:b/>
              </w:rPr>
              <w:t>Tip</w:t>
            </w:r>
            <w:r>
              <w:rPr>
                <w:rFonts w:ascii="DejaVu Sans Mono" w:hAnsi="DejaVu Sans Mono"/>
              </w:rPr>
              <w:t xml:space="preserve">: </w:t>
            </w:r>
            <w:r w:rsidR="00F9642F">
              <w:rPr>
                <w:rFonts w:ascii="DejaVu Sans Mono" w:hAnsi="DejaVu Sans Mono"/>
              </w:rPr>
              <w:t>‘</w:t>
            </w:r>
            <w:r w:rsidRPr="00A17900">
              <w:rPr>
                <w:rFonts w:ascii="DejaVu Sans Mono" w:hAnsi="DejaVu Sans Mono"/>
              </w:rPr>
              <w:t>x.x.x.x’ should refer to the latest version of HPB MainNet program</w:t>
            </w:r>
            <w:r>
              <w:rPr>
                <w:rFonts w:ascii="DejaVu Sans Mono" w:hAnsi="DejaVu Sans Mono" w:hint="eastAsia"/>
              </w:rPr>
              <w:t>；</w:t>
            </w:r>
          </w:p>
          <w:p w14:paraId="673889B9" w14:textId="5490E674" w:rsidR="00C30384" w:rsidRPr="00A17900" w:rsidRDefault="00F9642F" w:rsidP="00E82DC8">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00E82DC8" w:rsidRPr="00A17900">
              <w:rPr>
                <w:rFonts w:ascii="Calibri" w:hAnsi="Calibri" w:cs="Calibri"/>
              </w:rPr>
              <w:t>If prompted that ‘</w:t>
            </w:r>
            <w:r w:rsidR="00E8454E">
              <w:rPr>
                <w:rFonts w:ascii="Calibri" w:hAnsi="Calibri" w:cs="Calibri"/>
              </w:rPr>
              <w:t>go-hpb’</w:t>
            </w:r>
            <w:r w:rsidR="00E82DC8" w:rsidRPr="00A17900">
              <w:rPr>
                <w:rFonts w:ascii="Calibri" w:hAnsi="Calibri" w:cs="Calibri"/>
              </w:rPr>
              <w:t xml:space="preserve"> already exists’, enter command ‘</w:t>
            </w:r>
            <w:r w:rsidR="00E82DC8" w:rsidRPr="00A17900">
              <w:rPr>
                <w:rFonts w:ascii="Consolas" w:hAnsi="Consolas" w:cs="Consolas"/>
              </w:rPr>
              <w:t>rm -rf hpb-release</w:t>
            </w:r>
            <w:r w:rsidR="00E82DC8" w:rsidRPr="00A17900">
              <w:rPr>
                <w:rFonts w:ascii="Calibri" w:hAnsi="Calibri" w:cs="Calibri"/>
              </w:rPr>
              <w:t>’ b</w:t>
            </w:r>
            <w:r w:rsidR="00E8454E">
              <w:rPr>
                <w:rFonts w:ascii="Calibri" w:hAnsi="Calibri" w:cs="Calibri"/>
              </w:rPr>
              <w:t>efore you re-download file ‘go-hpb</w:t>
            </w:r>
            <w:r w:rsidR="00E82DC8" w:rsidRPr="00A17900">
              <w:rPr>
                <w:rFonts w:ascii="Calibri" w:hAnsi="Calibri" w:cs="Calibri"/>
              </w:rPr>
              <w:t>.</w:t>
            </w:r>
            <w:r w:rsidR="00E82DC8" w:rsidRPr="00A17900" w:rsidDel="00E82DC8">
              <w:rPr>
                <w:rFonts w:ascii="Calibri" w:hAnsi="Calibri" w:cs="Calibri"/>
                <w:b/>
              </w:rPr>
              <w:t xml:space="preserve"> </w:t>
            </w:r>
          </w:p>
        </w:tc>
      </w:tr>
      <w:tr w:rsidR="00C30384" w14:paraId="5FBC1E6A" w14:textId="77777777" w:rsidTr="00A17900">
        <w:tc>
          <w:tcPr>
            <w:tcW w:w="625" w:type="dxa"/>
            <w:vMerge/>
          </w:tcPr>
          <w:p w14:paraId="02D81FFA" w14:textId="77777777" w:rsidR="00C30384" w:rsidRPr="0044085B" w:rsidRDefault="00C30384" w:rsidP="00116A74">
            <w:pPr>
              <w:spacing w:line="276" w:lineRule="auto"/>
              <w:jc w:val="center"/>
              <w:rPr>
                <w:b/>
              </w:rPr>
            </w:pPr>
          </w:p>
        </w:tc>
        <w:tc>
          <w:tcPr>
            <w:tcW w:w="1213" w:type="dxa"/>
            <w:vMerge/>
          </w:tcPr>
          <w:p w14:paraId="384F7098" w14:textId="77777777" w:rsidR="00C30384" w:rsidRDefault="00C30384" w:rsidP="00116A74">
            <w:pPr>
              <w:spacing w:line="276" w:lineRule="auto"/>
              <w:jc w:val="left"/>
            </w:pPr>
          </w:p>
        </w:tc>
        <w:tc>
          <w:tcPr>
            <w:tcW w:w="1487" w:type="dxa"/>
          </w:tcPr>
          <w:p w14:paraId="5A9F4898" w14:textId="77777777" w:rsidR="00C30384" w:rsidRDefault="00C30384" w:rsidP="00116A74">
            <w:pPr>
              <w:spacing w:line="276" w:lineRule="auto"/>
              <w:jc w:val="left"/>
            </w:pPr>
            <w:r>
              <w:rPr>
                <w:rFonts w:hint="eastAsia"/>
              </w:rPr>
              <w:t>C</w:t>
            </w:r>
            <w:r>
              <w:t>ompile the ‘</w:t>
            </w:r>
            <w:r>
              <w:rPr>
                <w:rFonts w:hint="eastAsia"/>
              </w:rPr>
              <w:t>g</w:t>
            </w:r>
            <w:r>
              <w:t>o-hpb’</w:t>
            </w:r>
          </w:p>
        </w:tc>
        <w:tc>
          <w:tcPr>
            <w:tcW w:w="4950" w:type="dxa"/>
          </w:tcPr>
          <w:p w14:paraId="2BB0C3BD" w14:textId="77777777" w:rsidR="00C30384" w:rsidRDefault="00C30384" w:rsidP="00116A74">
            <w:pPr>
              <w:spacing w:line="276" w:lineRule="auto"/>
              <w:jc w:val="left"/>
              <w:rPr>
                <w:b/>
              </w:rPr>
            </w:pPr>
            <w:r>
              <w:rPr>
                <w:rFonts w:hint="eastAsia"/>
              </w:rPr>
              <w:t>Command:</w:t>
            </w:r>
            <w:r>
              <w:t xml:space="preserve"> </w:t>
            </w:r>
            <w:r w:rsidRPr="0044085B">
              <w:rPr>
                <w:rFonts w:ascii="Consolas" w:hAnsi="Consolas"/>
                <w:b/>
              </w:rPr>
              <w:t xml:space="preserve">cd </w:t>
            </w:r>
            <w:r w:rsidRPr="0044085B">
              <w:rPr>
                <w:rFonts w:ascii="Consolas" w:hAnsi="Consolas"/>
                <w:i/>
              </w:rPr>
              <w:t>go-hpb/</w:t>
            </w:r>
          </w:p>
          <w:p w14:paraId="3751FF4E" w14:textId="77777777" w:rsidR="00C30384" w:rsidRPr="009B5AF2" w:rsidRDefault="00C30384" w:rsidP="00116A74">
            <w:pPr>
              <w:spacing w:line="276" w:lineRule="auto"/>
              <w:jc w:val="left"/>
              <w:rPr>
                <w:b/>
              </w:rPr>
            </w:pPr>
            <w:r>
              <w:t xml:space="preserve">Command: </w:t>
            </w:r>
            <w:r w:rsidRPr="0044085B">
              <w:rPr>
                <w:rFonts w:ascii="Consolas" w:hAnsi="Consolas"/>
                <w:b/>
              </w:rPr>
              <w:t>make all</w:t>
            </w:r>
          </w:p>
        </w:tc>
      </w:tr>
      <w:tr w:rsidR="00C30384" w14:paraId="07512337" w14:textId="77777777" w:rsidTr="00A17900">
        <w:tc>
          <w:tcPr>
            <w:tcW w:w="625" w:type="dxa"/>
            <w:vMerge/>
          </w:tcPr>
          <w:p w14:paraId="4EE7A27F" w14:textId="77777777" w:rsidR="00C30384" w:rsidRPr="0044085B" w:rsidRDefault="00C30384" w:rsidP="00116A74">
            <w:pPr>
              <w:spacing w:line="276" w:lineRule="auto"/>
              <w:jc w:val="center"/>
              <w:rPr>
                <w:b/>
              </w:rPr>
            </w:pPr>
          </w:p>
        </w:tc>
        <w:tc>
          <w:tcPr>
            <w:tcW w:w="1213" w:type="dxa"/>
            <w:vMerge/>
          </w:tcPr>
          <w:p w14:paraId="2751C1BF" w14:textId="77777777" w:rsidR="00C30384" w:rsidRDefault="00C30384" w:rsidP="00116A74">
            <w:pPr>
              <w:spacing w:line="276" w:lineRule="auto"/>
              <w:jc w:val="left"/>
            </w:pPr>
          </w:p>
        </w:tc>
        <w:tc>
          <w:tcPr>
            <w:tcW w:w="1487" w:type="dxa"/>
          </w:tcPr>
          <w:p w14:paraId="06828D8A" w14:textId="77777777" w:rsidR="00C30384" w:rsidRDefault="00C30384" w:rsidP="00116A74">
            <w:pPr>
              <w:spacing w:line="276" w:lineRule="auto"/>
              <w:jc w:val="left"/>
            </w:pPr>
            <w:r>
              <w:rPr>
                <w:rFonts w:hint="eastAsia"/>
              </w:rPr>
              <w:t>C</w:t>
            </w:r>
            <w:r>
              <w:t xml:space="preserve">opy to </w:t>
            </w:r>
            <w:r w:rsidRPr="00E01228">
              <w:t xml:space="preserve">the </w:t>
            </w:r>
            <w:r>
              <w:t>execution path</w:t>
            </w:r>
          </w:p>
        </w:tc>
        <w:tc>
          <w:tcPr>
            <w:tcW w:w="4950" w:type="dxa"/>
          </w:tcPr>
          <w:p w14:paraId="597C8FBE"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sudo cp </w:t>
            </w:r>
            <w:r w:rsidRPr="0044085B">
              <w:rPr>
                <w:rFonts w:ascii="Consolas" w:hAnsi="Consolas"/>
                <w:i/>
              </w:rPr>
              <w:t>build/bin/* /home/ghpb-bin/</w:t>
            </w:r>
          </w:p>
          <w:p w14:paraId="1AA35719" w14:textId="77777777" w:rsidR="00C30384" w:rsidRPr="00D37137" w:rsidRDefault="00C30384" w:rsidP="00116A74">
            <w:pPr>
              <w:spacing w:line="276" w:lineRule="auto"/>
              <w:jc w:val="left"/>
            </w:pPr>
            <w:r w:rsidRPr="0044085B">
              <w:rPr>
                <w:b/>
              </w:rPr>
              <w:t>Note</w:t>
            </w:r>
            <w:r>
              <w:rPr>
                <w:rFonts w:hint="eastAsia"/>
              </w:rPr>
              <w:t>：</w:t>
            </w:r>
            <w:r>
              <w:t>‘</w:t>
            </w:r>
            <w:r w:rsidRPr="00A30E53">
              <w:rPr>
                <w:i/>
              </w:rPr>
              <w:t>build/bin/*</w:t>
            </w:r>
            <w:r>
              <w:rPr>
                <w:i/>
              </w:rPr>
              <w:t xml:space="preserve">’ </w:t>
            </w:r>
            <w:r>
              <w:rPr>
                <w:rFonts w:hint="eastAsia"/>
              </w:rPr>
              <w:t>i</w:t>
            </w:r>
            <w:r>
              <w:t>s the compile path, ‘</w:t>
            </w:r>
            <w:r w:rsidRPr="00A30E53">
              <w:rPr>
                <w:i/>
              </w:rPr>
              <w:t>/home/ghpb-bin/</w:t>
            </w:r>
            <w:r>
              <w:rPr>
                <w:i/>
              </w:rPr>
              <w:t>’</w:t>
            </w:r>
            <w:r>
              <w:rPr>
                <w:rFonts w:hint="eastAsia"/>
              </w:rPr>
              <w:t xml:space="preserve"> i</w:t>
            </w:r>
            <w:r>
              <w:t>s the execution path.</w:t>
            </w:r>
          </w:p>
        </w:tc>
      </w:tr>
      <w:tr w:rsidR="00C30384" w14:paraId="2F7977DA" w14:textId="77777777" w:rsidTr="00A17900">
        <w:tc>
          <w:tcPr>
            <w:tcW w:w="625" w:type="dxa"/>
            <w:vMerge w:val="restart"/>
          </w:tcPr>
          <w:p w14:paraId="4EC0B33F" w14:textId="77777777" w:rsidR="00C30384" w:rsidRPr="0044085B" w:rsidRDefault="00C30384" w:rsidP="00116A74">
            <w:pPr>
              <w:spacing w:line="276" w:lineRule="auto"/>
              <w:jc w:val="center"/>
              <w:rPr>
                <w:b/>
              </w:rPr>
            </w:pPr>
            <w:r w:rsidRPr="0044085B">
              <w:rPr>
                <w:b/>
              </w:rPr>
              <w:t>Step</w:t>
            </w:r>
            <w:r>
              <w:rPr>
                <w:b/>
              </w:rPr>
              <w:t xml:space="preserve"> </w:t>
            </w:r>
            <w:r w:rsidRPr="0044085B">
              <w:rPr>
                <w:b/>
              </w:rPr>
              <w:lastRenderedPageBreak/>
              <w:t>4</w:t>
            </w:r>
          </w:p>
        </w:tc>
        <w:tc>
          <w:tcPr>
            <w:tcW w:w="1213" w:type="dxa"/>
            <w:vMerge w:val="restart"/>
          </w:tcPr>
          <w:p w14:paraId="51A94F8D" w14:textId="77777777" w:rsidR="00C30384" w:rsidRDefault="00C30384" w:rsidP="00116A74">
            <w:pPr>
              <w:spacing w:line="276" w:lineRule="auto"/>
              <w:jc w:val="left"/>
            </w:pPr>
            <w:r>
              <w:rPr>
                <w:rFonts w:hint="eastAsia"/>
              </w:rPr>
              <w:lastRenderedPageBreak/>
              <w:t>I</w:t>
            </w:r>
            <w:r>
              <w:t xml:space="preserve">nitialize </w:t>
            </w:r>
            <w:r>
              <w:lastRenderedPageBreak/>
              <w:t xml:space="preserve">the node </w:t>
            </w:r>
          </w:p>
        </w:tc>
        <w:tc>
          <w:tcPr>
            <w:tcW w:w="1487" w:type="dxa"/>
          </w:tcPr>
          <w:p w14:paraId="675DC1FE" w14:textId="77777777" w:rsidR="00C30384" w:rsidRDefault="00C30384" w:rsidP="00116A74">
            <w:pPr>
              <w:spacing w:line="276" w:lineRule="auto"/>
              <w:jc w:val="left"/>
            </w:pPr>
            <w:r>
              <w:rPr>
                <w:rFonts w:hint="eastAsia"/>
              </w:rPr>
              <w:lastRenderedPageBreak/>
              <w:t>G</w:t>
            </w:r>
            <w:r>
              <w:t xml:space="preserve">o to </w:t>
            </w:r>
            <w:r w:rsidRPr="00E01228">
              <w:t xml:space="preserve">the </w:t>
            </w:r>
            <w:r>
              <w:lastRenderedPageBreak/>
              <w:t>execution path</w:t>
            </w:r>
          </w:p>
        </w:tc>
        <w:tc>
          <w:tcPr>
            <w:tcW w:w="4950" w:type="dxa"/>
          </w:tcPr>
          <w:p w14:paraId="12E80B16" w14:textId="77777777" w:rsidR="00C30384" w:rsidRPr="0044085B" w:rsidRDefault="00C30384" w:rsidP="00116A74">
            <w:pPr>
              <w:spacing w:line="276" w:lineRule="auto"/>
              <w:jc w:val="left"/>
              <w:rPr>
                <w:rFonts w:ascii="Consolas" w:hAnsi="Consolas"/>
                <w:i/>
              </w:rPr>
            </w:pPr>
            <w:r>
              <w:lastRenderedPageBreak/>
              <w:t xml:space="preserve">Command: </w:t>
            </w:r>
            <w:r w:rsidRPr="0044085B">
              <w:rPr>
                <w:rFonts w:ascii="Consolas" w:hAnsi="Consolas"/>
                <w:b/>
              </w:rPr>
              <w:t xml:space="preserve">cd </w:t>
            </w:r>
            <w:r w:rsidRPr="0044085B">
              <w:rPr>
                <w:rFonts w:ascii="Consolas" w:hAnsi="Consolas"/>
                <w:i/>
              </w:rPr>
              <w:t>/home/ghpb-bin/</w:t>
            </w:r>
          </w:p>
          <w:p w14:paraId="6AFE0E5A" w14:textId="77777777" w:rsidR="00C30384" w:rsidRPr="00A30E53" w:rsidRDefault="00C30384" w:rsidP="00116A74">
            <w:pPr>
              <w:spacing w:line="276" w:lineRule="auto"/>
              <w:jc w:val="left"/>
            </w:pPr>
            <w:r w:rsidRPr="0044085B">
              <w:rPr>
                <w:b/>
              </w:rPr>
              <w:lastRenderedPageBreak/>
              <w:t>Tip</w:t>
            </w:r>
            <w:r>
              <w:t xml:space="preserve">: </w:t>
            </w:r>
            <w:r>
              <w:rPr>
                <w:rFonts w:hint="eastAsia"/>
              </w:rPr>
              <w:t>/</w:t>
            </w:r>
            <w:r>
              <w:t>home/ghpb-bin/</w:t>
            </w:r>
            <w:r>
              <w:rPr>
                <w:rFonts w:hint="eastAsia"/>
              </w:rPr>
              <w:t xml:space="preserve"> </w:t>
            </w:r>
            <w:r>
              <w:t xml:space="preserve">is </w:t>
            </w:r>
            <w:r>
              <w:rPr>
                <w:rFonts w:hint="eastAsia"/>
              </w:rPr>
              <w:t>t</w:t>
            </w:r>
            <w:r>
              <w:t>he default execution path</w:t>
            </w:r>
          </w:p>
        </w:tc>
      </w:tr>
      <w:tr w:rsidR="00C30384" w14:paraId="4C2E1151" w14:textId="77777777" w:rsidTr="00A17900">
        <w:tc>
          <w:tcPr>
            <w:tcW w:w="625" w:type="dxa"/>
            <w:vMerge/>
          </w:tcPr>
          <w:p w14:paraId="61F7A210" w14:textId="77777777" w:rsidR="00C30384" w:rsidRPr="0044085B" w:rsidRDefault="00C30384" w:rsidP="00116A74">
            <w:pPr>
              <w:spacing w:line="276" w:lineRule="auto"/>
              <w:jc w:val="center"/>
              <w:rPr>
                <w:b/>
              </w:rPr>
            </w:pPr>
          </w:p>
        </w:tc>
        <w:tc>
          <w:tcPr>
            <w:tcW w:w="1213" w:type="dxa"/>
            <w:vMerge/>
          </w:tcPr>
          <w:p w14:paraId="74111EAB" w14:textId="77777777" w:rsidR="00C30384" w:rsidRDefault="00C30384" w:rsidP="00116A74">
            <w:pPr>
              <w:spacing w:line="276" w:lineRule="auto"/>
              <w:jc w:val="left"/>
            </w:pPr>
          </w:p>
        </w:tc>
        <w:tc>
          <w:tcPr>
            <w:tcW w:w="1487" w:type="dxa"/>
          </w:tcPr>
          <w:p w14:paraId="4FD284AD" w14:textId="77777777" w:rsidR="00C30384" w:rsidRDefault="00C30384" w:rsidP="00116A74">
            <w:pPr>
              <w:spacing w:line="276" w:lineRule="auto"/>
              <w:jc w:val="left"/>
            </w:pPr>
            <w:r>
              <w:rPr>
                <w:rFonts w:hint="eastAsia"/>
              </w:rPr>
              <w:t>N</w:t>
            </w:r>
            <w:r>
              <w:t>ode Initialization</w:t>
            </w:r>
          </w:p>
        </w:tc>
        <w:tc>
          <w:tcPr>
            <w:tcW w:w="4950" w:type="dxa"/>
          </w:tcPr>
          <w:p w14:paraId="5A38B2BE"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C03988" w14:paraId="59E4B30F" w14:textId="77777777" w:rsidTr="00A17900">
        <w:tc>
          <w:tcPr>
            <w:tcW w:w="625" w:type="dxa"/>
            <w:vMerge w:val="restart"/>
          </w:tcPr>
          <w:p w14:paraId="1E5B38A7" w14:textId="77777777" w:rsidR="00C03988" w:rsidRPr="0044085B" w:rsidRDefault="00C03988" w:rsidP="00116A74">
            <w:pPr>
              <w:spacing w:line="276" w:lineRule="auto"/>
              <w:jc w:val="center"/>
              <w:rPr>
                <w:b/>
              </w:rPr>
            </w:pPr>
            <w:r w:rsidRPr="0044085B">
              <w:rPr>
                <w:b/>
              </w:rPr>
              <w:t>Step</w:t>
            </w:r>
            <w:r>
              <w:rPr>
                <w:b/>
              </w:rPr>
              <w:t xml:space="preserve"> </w:t>
            </w:r>
            <w:r w:rsidRPr="0044085B">
              <w:rPr>
                <w:b/>
              </w:rPr>
              <w:t>5</w:t>
            </w:r>
          </w:p>
        </w:tc>
        <w:tc>
          <w:tcPr>
            <w:tcW w:w="1213" w:type="dxa"/>
            <w:vMerge w:val="restart"/>
          </w:tcPr>
          <w:p w14:paraId="2C992B8C" w14:textId="77777777" w:rsidR="00C03988" w:rsidRDefault="00C03988" w:rsidP="00116A74">
            <w:pPr>
              <w:spacing w:line="276" w:lineRule="auto"/>
              <w:jc w:val="left"/>
            </w:pPr>
            <w:r>
              <w:t>Import the account</w:t>
            </w:r>
          </w:p>
        </w:tc>
        <w:tc>
          <w:tcPr>
            <w:tcW w:w="1487" w:type="dxa"/>
          </w:tcPr>
          <w:p w14:paraId="0B285B46" w14:textId="77777777" w:rsidR="00C03988" w:rsidRDefault="00C03988" w:rsidP="00116A74">
            <w:pPr>
              <w:spacing w:line="276" w:lineRule="auto"/>
              <w:jc w:val="left"/>
            </w:pPr>
            <w:r>
              <w:rPr>
                <w:rFonts w:hint="eastAsia"/>
              </w:rPr>
              <w:t>E</w:t>
            </w:r>
            <w:r>
              <w:t>xport account</w:t>
            </w:r>
          </w:p>
        </w:tc>
        <w:tc>
          <w:tcPr>
            <w:tcW w:w="4950" w:type="dxa"/>
          </w:tcPr>
          <w:p w14:paraId="264255DC" w14:textId="77777777" w:rsidR="00C03988" w:rsidRDefault="00C03988" w:rsidP="00116A74">
            <w:pPr>
              <w:spacing w:line="276" w:lineRule="auto"/>
              <w:jc w:val="left"/>
            </w:pPr>
            <w:r>
              <w:rPr>
                <w:rFonts w:hint="eastAsia"/>
              </w:rPr>
              <w:t>E</w:t>
            </w:r>
            <w:r>
              <w:t>xport account information from the HPB Wallet</w:t>
            </w:r>
            <w:r>
              <w:rPr>
                <w:rFonts w:hint="eastAsia"/>
              </w:rPr>
              <w:t>;</w:t>
            </w:r>
          </w:p>
        </w:tc>
      </w:tr>
      <w:tr w:rsidR="00C03988" w14:paraId="2E7FB329" w14:textId="77777777" w:rsidTr="00A17900">
        <w:trPr>
          <w:trHeight w:val="360"/>
        </w:trPr>
        <w:tc>
          <w:tcPr>
            <w:tcW w:w="625" w:type="dxa"/>
            <w:vMerge/>
          </w:tcPr>
          <w:p w14:paraId="35B633FF" w14:textId="77777777" w:rsidR="00C03988" w:rsidRPr="0044085B" w:rsidRDefault="00C03988" w:rsidP="00116A74">
            <w:pPr>
              <w:spacing w:line="276" w:lineRule="auto"/>
              <w:jc w:val="center"/>
              <w:rPr>
                <w:b/>
              </w:rPr>
            </w:pPr>
          </w:p>
        </w:tc>
        <w:tc>
          <w:tcPr>
            <w:tcW w:w="1213" w:type="dxa"/>
            <w:vMerge/>
          </w:tcPr>
          <w:p w14:paraId="29F5868B" w14:textId="77777777" w:rsidR="00C03988" w:rsidRDefault="00C03988" w:rsidP="00116A74">
            <w:pPr>
              <w:spacing w:line="276" w:lineRule="auto"/>
              <w:jc w:val="left"/>
            </w:pPr>
          </w:p>
        </w:tc>
        <w:tc>
          <w:tcPr>
            <w:tcW w:w="1487" w:type="dxa"/>
          </w:tcPr>
          <w:p w14:paraId="4B375238" w14:textId="6761F68E" w:rsidR="00C03988" w:rsidRDefault="00FA2456" w:rsidP="00116A74">
            <w:pPr>
              <w:spacing w:line="276" w:lineRule="auto"/>
              <w:jc w:val="left"/>
            </w:pPr>
            <w:r>
              <w:t>Create ‘k</w:t>
            </w:r>
            <w:r w:rsidR="00C03988">
              <w:t>eystore’</w:t>
            </w:r>
          </w:p>
        </w:tc>
        <w:tc>
          <w:tcPr>
            <w:tcW w:w="4950" w:type="dxa"/>
          </w:tcPr>
          <w:p w14:paraId="15B0E021" w14:textId="4A918DD0" w:rsidR="00C03988" w:rsidRPr="00CF143C" w:rsidRDefault="00C03988" w:rsidP="00CF143C">
            <w:pPr>
              <w:spacing w:line="276" w:lineRule="auto"/>
              <w:jc w:val="left"/>
              <w:rPr>
                <w:rFonts w:ascii="Consolas" w:hAnsi="Consolas"/>
                <w:b/>
              </w:rPr>
            </w:pPr>
            <w:r w:rsidRPr="00CF143C">
              <w:rPr>
                <w:szCs w:val="21"/>
              </w:rPr>
              <w:t>Command:</w:t>
            </w:r>
            <w:r w:rsidR="00CA5A59">
              <w:rPr>
                <w:szCs w:val="21"/>
              </w:rPr>
              <w:t xml:space="preserve"> </w:t>
            </w:r>
            <w:r w:rsidRPr="00CF143C">
              <w:rPr>
                <w:rFonts w:ascii="Consolas" w:hAnsi="Consolas"/>
                <w:b/>
              </w:rPr>
              <w:t>cd node/data/</w:t>
            </w:r>
          </w:p>
          <w:p w14:paraId="3D930E9B" w14:textId="3F54E401" w:rsidR="00C03988" w:rsidRPr="00CF143C" w:rsidRDefault="00C03988" w:rsidP="00CF143C">
            <w:pPr>
              <w:spacing w:line="276" w:lineRule="auto"/>
              <w:jc w:val="left"/>
              <w:rPr>
                <w:rFonts w:ascii="Consolas" w:hAnsi="Consolas"/>
                <w:b/>
              </w:rPr>
            </w:pPr>
            <w:r w:rsidRPr="00CF143C">
              <w:rPr>
                <w:szCs w:val="21"/>
              </w:rPr>
              <w:t xml:space="preserve">Command: </w:t>
            </w:r>
            <w:r w:rsidRPr="00CF143C">
              <w:rPr>
                <w:rFonts w:ascii="Consolas" w:hAnsi="Consolas"/>
                <w:b/>
              </w:rPr>
              <w:t>mkdir keystore</w:t>
            </w:r>
          </w:p>
          <w:p w14:paraId="245A1260" w14:textId="10D73FED" w:rsidR="00C03988" w:rsidRPr="0044085B" w:rsidRDefault="00C03988" w:rsidP="00C03988">
            <w:pPr>
              <w:spacing w:line="276" w:lineRule="auto"/>
              <w:jc w:val="left"/>
              <w:rPr>
                <w:szCs w:val="21"/>
              </w:rPr>
            </w:pPr>
            <w:r w:rsidRPr="00CF143C">
              <w:rPr>
                <w:szCs w:val="21"/>
              </w:rPr>
              <w:t xml:space="preserve">Command: </w:t>
            </w:r>
            <w:r w:rsidRPr="00CF143C">
              <w:rPr>
                <w:rFonts w:ascii="Consolas" w:hAnsi="Consolas"/>
                <w:b/>
              </w:rPr>
              <w:t>ls</w:t>
            </w:r>
          </w:p>
        </w:tc>
      </w:tr>
      <w:tr w:rsidR="00C03988" w14:paraId="16F2D1D5" w14:textId="77777777" w:rsidTr="00A17900">
        <w:trPr>
          <w:trHeight w:val="360"/>
        </w:trPr>
        <w:tc>
          <w:tcPr>
            <w:tcW w:w="625" w:type="dxa"/>
            <w:vMerge/>
          </w:tcPr>
          <w:p w14:paraId="5FEDBBC8" w14:textId="77777777" w:rsidR="00C03988" w:rsidRPr="0044085B" w:rsidRDefault="00C03988" w:rsidP="00116A74">
            <w:pPr>
              <w:spacing w:line="276" w:lineRule="auto"/>
              <w:jc w:val="center"/>
              <w:rPr>
                <w:b/>
              </w:rPr>
            </w:pPr>
          </w:p>
        </w:tc>
        <w:tc>
          <w:tcPr>
            <w:tcW w:w="1213" w:type="dxa"/>
            <w:vMerge/>
          </w:tcPr>
          <w:p w14:paraId="3E49D5BA" w14:textId="77777777" w:rsidR="00C03988" w:rsidRDefault="00C03988" w:rsidP="00116A74">
            <w:pPr>
              <w:spacing w:line="276" w:lineRule="auto"/>
              <w:jc w:val="left"/>
            </w:pPr>
          </w:p>
        </w:tc>
        <w:tc>
          <w:tcPr>
            <w:tcW w:w="1487" w:type="dxa"/>
          </w:tcPr>
          <w:p w14:paraId="319913E4" w14:textId="106A4688" w:rsidR="00C03988" w:rsidRDefault="00C03988" w:rsidP="00116A74">
            <w:pPr>
              <w:spacing w:line="276" w:lineRule="auto"/>
              <w:jc w:val="left"/>
            </w:pPr>
            <w:r>
              <w:rPr>
                <w:rFonts w:hint="eastAsia"/>
              </w:rPr>
              <w:t>I</w:t>
            </w:r>
            <w:r>
              <w:t>mport the Node</w:t>
            </w:r>
          </w:p>
        </w:tc>
        <w:tc>
          <w:tcPr>
            <w:tcW w:w="4950" w:type="dxa"/>
          </w:tcPr>
          <w:p w14:paraId="589CEB11" w14:textId="2EECA442" w:rsidR="00C03988" w:rsidRPr="0044085B" w:rsidRDefault="00C03988" w:rsidP="00116A74">
            <w:pPr>
              <w:spacing w:line="276" w:lineRule="auto"/>
              <w:jc w:val="left"/>
              <w:rPr>
                <w:szCs w:val="21"/>
              </w:rPr>
            </w:pPr>
            <w:r w:rsidRPr="0044085B">
              <w:rPr>
                <w:szCs w:val="21"/>
              </w:rPr>
              <w:t>Go to path ‘</w:t>
            </w:r>
            <w:r w:rsidR="00C54AE9">
              <w:rPr>
                <w:szCs w:val="21"/>
              </w:rPr>
              <w:t>/</w:t>
            </w:r>
            <w:r w:rsidRPr="0044085B">
              <w:rPr>
                <w:szCs w:val="21"/>
              </w:rPr>
              <w:t>home/ghpb-bin/node/data/ keystore’, and copy account information to keystore file</w:t>
            </w:r>
            <w:r>
              <w:rPr>
                <w:szCs w:val="21"/>
              </w:rPr>
              <w:t>.</w:t>
            </w:r>
            <w:r w:rsidR="00AD641F">
              <w:t xml:space="preserve"> If you have no permission to go to the directory, enter command “</w:t>
            </w:r>
            <w:r w:rsidR="00AD641F">
              <w:rPr>
                <w:rFonts w:ascii="DejaVu Sans Mono" w:hAnsi="DejaVu Sans Mono"/>
                <w:sz w:val="20"/>
              </w:rPr>
              <w:t xml:space="preserve">chmod 777 /home/ghpb-bin –R” </w:t>
            </w:r>
            <w:r w:rsidR="00AD641F" w:rsidRPr="00204F4D">
              <w:t xml:space="preserve">before </w:t>
            </w:r>
            <w:r w:rsidR="00AD641F">
              <w:t>trying again</w:t>
            </w:r>
            <w:r w:rsidR="00AD641F" w:rsidRPr="00204F4D">
              <w:t>.</w:t>
            </w:r>
          </w:p>
        </w:tc>
      </w:tr>
      <w:tr w:rsidR="00C30384" w14:paraId="1CAD37CE" w14:textId="77777777" w:rsidTr="00A17900">
        <w:tc>
          <w:tcPr>
            <w:tcW w:w="625" w:type="dxa"/>
            <w:vMerge w:val="restart"/>
          </w:tcPr>
          <w:p w14:paraId="7408EDE7"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6</w:t>
            </w:r>
          </w:p>
        </w:tc>
        <w:tc>
          <w:tcPr>
            <w:tcW w:w="1213" w:type="dxa"/>
            <w:vMerge w:val="restart"/>
          </w:tcPr>
          <w:p w14:paraId="0EF3E4B6" w14:textId="77777777" w:rsidR="00C30384" w:rsidRDefault="00C30384" w:rsidP="00116A74">
            <w:pPr>
              <w:spacing w:line="276" w:lineRule="auto"/>
              <w:jc w:val="left"/>
            </w:pPr>
            <w:r>
              <w:rPr>
                <w:rFonts w:hint="eastAsia"/>
              </w:rPr>
              <w:t>L</w:t>
            </w:r>
            <w:r>
              <w:t>aunch the node</w:t>
            </w:r>
          </w:p>
          <w:p w14:paraId="159BB819" w14:textId="7BF41FAE" w:rsidR="009B643F" w:rsidRPr="003C6803" w:rsidRDefault="009B643F" w:rsidP="00116A74">
            <w:pPr>
              <w:spacing w:line="276" w:lineRule="auto"/>
              <w:jc w:val="left"/>
              <w:rPr>
                <w:rFonts w:ascii="Calibri" w:hAnsi="Calibri" w:cs="Calibri"/>
              </w:rPr>
            </w:pPr>
            <w:r w:rsidRPr="003C6803">
              <w:rPr>
                <w:rFonts w:ascii="Calibri" w:hAnsi="Calibri" w:cs="Calibri"/>
                <w:b/>
              </w:rPr>
              <w:t>Tip</w:t>
            </w:r>
            <w:r w:rsidRPr="003C6803">
              <w:rPr>
                <w:rFonts w:ascii="Calibri" w:hAnsi="Calibri" w:cs="Calibri"/>
              </w:rPr>
              <w:t>:</w:t>
            </w:r>
            <w:r w:rsidRPr="003C6803">
              <w:rPr>
                <w:rFonts w:ascii="Calibri" w:hAnsi="Calibri" w:cs="Calibri"/>
                <w:b/>
                <w:color w:val="FF0000"/>
              </w:rPr>
              <w:t xml:space="preserve"> You must launch the node by yourself for password security.</w:t>
            </w:r>
          </w:p>
        </w:tc>
        <w:tc>
          <w:tcPr>
            <w:tcW w:w="1487" w:type="dxa"/>
          </w:tcPr>
          <w:p w14:paraId="11F25041" w14:textId="77777777" w:rsidR="00C30384" w:rsidRDefault="00C30384" w:rsidP="00116A74">
            <w:pPr>
              <w:spacing w:line="276" w:lineRule="auto"/>
              <w:jc w:val="left"/>
            </w:pPr>
            <w:r>
              <w:t>Option 1</w:t>
            </w:r>
          </w:p>
        </w:tc>
        <w:tc>
          <w:tcPr>
            <w:tcW w:w="4950" w:type="dxa"/>
          </w:tcPr>
          <w:p w14:paraId="00EA2FDD" w14:textId="4A7B8ABA" w:rsidR="009B643F" w:rsidRPr="00A17900" w:rsidRDefault="009B643F" w:rsidP="009B643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4F072731" w14:textId="1C8BB992" w:rsidR="00F96EB7" w:rsidRPr="00A17900" w:rsidRDefault="00F96EB7" w:rsidP="00F96EB7">
            <w:pPr>
              <w:spacing w:line="276" w:lineRule="auto"/>
              <w:rPr>
                <w:rFonts w:ascii="Calibri" w:hAnsi="Calibri" w:cs="Calibri"/>
                <w:b/>
              </w:rPr>
            </w:pPr>
            <w:r w:rsidRPr="00A17900">
              <w:rPr>
                <w:rFonts w:ascii="Calibri" w:hAnsi="Calibri" w:cs="Calibri"/>
              </w:rPr>
              <w:t xml:space="preserve">Command: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6077731E" w14:textId="484CEDBB" w:rsidR="00F96EB7" w:rsidRPr="00A17900" w:rsidRDefault="00F96EB7" w:rsidP="00F96EB7">
            <w:pPr>
              <w:spacing w:line="276" w:lineRule="auto"/>
              <w:rPr>
                <w:rFonts w:ascii="Calibri" w:hAnsi="Calibri" w:cs="Calibri"/>
                <w:highlight w:val="yellow"/>
              </w:rPr>
            </w:pPr>
            <w:r w:rsidRPr="00A17900">
              <w:rPr>
                <w:rFonts w:ascii="Calibri" w:hAnsi="Calibri" w:cs="Calibri"/>
              </w:rPr>
              <w:t>Enter password as prompted;</w:t>
            </w:r>
          </w:p>
          <w:p w14:paraId="43C0F681" w14:textId="77777777" w:rsidR="008C1E7C" w:rsidRDefault="00C30384"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r w:rsidR="00CA245A">
              <w:rPr>
                <w:rFonts w:ascii="Calibri" w:hAnsi="Calibri" w:cs="Calibri"/>
                <w:i/>
              </w:rPr>
              <w:t xml:space="preserve"> </w:t>
            </w:r>
            <w:r w:rsidRPr="00A17900">
              <w:rPr>
                <w:rFonts w:ascii="Calibri" w:hAnsi="Calibri" w:cs="Calibri"/>
                <w:i/>
              </w:rPr>
              <w:t>3004</w:t>
            </w:r>
            <w:r w:rsidRPr="00A17900">
              <w:rPr>
                <w:rFonts w:ascii="Calibri" w:hAnsi="Calibri" w:cs="Calibri"/>
              </w:rPr>
              <w:t xml:space="preserve"> stands for local ‘ghpb’ port; </w:t>
            </w:r>
          </w:p>
          <w:p w14:paraId="76B519D7" w14:textId="3A81E2EF" w:rsidR="008C1E7C" w:rsidRPr="0037214B" w:rsidRDefault="008C1E7C" w:rsidP="00590218">
            <w:pPr>
              <w:spacing w:line="276" w:lineRule="auto"/>
              <w:jc w:val="left"/>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 xml:space="preserve">Port number of testing wideband between nodes is the port number of local ‘ghpb’ plus 100 (e.g. if the local ‘ghpb’ port number is 3004, the port number of testing wideband should be 3004+100=3104); </w:t>
            </w:r>
            <w:r w:rsidR="00590218" w:rsidRPr="003C6803">
              <w:rPr>
                <w:rFonts w:ascii="Calibri" w:hAnsi="Calibri" w:cs="Calibri"/>
                <w:color w:val="FF0000"/>
              </w:rPr>
              <w:t xml:space="preserve">Both the </w:t>
            </w:r>
            <w:r w:rsidRPr="003C6803">
              <w:rPr>
                <w:rFonts w:ascii="Calibri" w:hAnsi="Calibri" w:cs="Calibri"/>
                <w:color w:val="FF0000"/>
              </w:rPr>
              <w:t xml:space="preserve">local port in firewall (e.g. 3004) and </w:t>
            </w:r>
            <w:r w:rsidR="00590218" w:rsidRPr="003C6803">
              <w:rPr>
                <w:rFonts w:ascii="Calibri" w:hAnsi="Calibri" w:cs="Calibri"/>
                <w:color w:val="FF0000"/>
              </w:rPr>
              <w:t xml:space="preserve">the </w:t>
            </w:r>
            <w:r w:rsidRPr="003C6803">
              <w:rPr>
                <w:rFonts w:ascii="Calibri" w:hAnsi="Calibri" w:cs="Calibri"/>
                <w:color w:val="FF0000"/>
              </w:rPr>
              <w:t xml:space="preserve">testing wide band port (e.g. 3104) </w:t>
            </w:r>
            <w:r w:rsidR="006E6808" w:rsidRPr="003C6803">
              <w:rPr>
                <w:rFonts w:ascii="Calibri" w:hAnsi="Calibri" w:cs="Calibri"/>
                <w:color w:val="FF0000"/>
              </w:rPr>
              <w:t>should be open.</w:t>
            </w:r>
          </w:p>
        </w:tc>
      </w:tr>
      <w:tr w:rsidR="00C30384" w14:paraId="56F008F4" w14:textId="77777777" w:rsidTr="00A17900">
        <w:tc>
          <w:tcPr>
            <w:tcW w:w="625" w:type="dxa"/>
            <w:vMerge/>
          </w:tcPr>
          <w:p w14:paraId="3C42A67D" w14:textId="77777777" w:rsidR="00C30384" w:rsidRPr="0044085B" w:rsidRDefault="00C30384" w:rsidP="00116A74">
            <w:pPr>
              <w:spacing w:line="276" w:lineRule="auto"/>
              <w:jc w:val="center"/>
              <w:rPr>
                <w:b/>
              </w:rPr>
            </w:pPr>
          </w:p>
        </w:tc>
        <w:tc>
          <w:tcPr>
            <w:tcW w:w="1213" w:type="dxa"/>
            <w:vMerge/>
          </w:tcPr>
          <w:p w14:paraId="63F9DC47" w14:textId="77777777" w:rsidR="00C30384" w:rsidRDefault="00C30384" w:rsidP="00116A74">
            <w:pPr>
              <w:spacing w:line="276" w:lineRule="auto"/>
              <w:jc w:val="left"/>
            </w:pPr>
          </w:p>
        </w:tc>
        <w:tc>
          <w:tcPr>
            <w:tcW w:w="1487" w:type="dxa"/>
          </w:tcPr>
          <w:p w14:paraId="03848BF4" w14:textId="77777777" w:rsidR="00C30384" w:rsidRDefault="00C30384" w:rsidP="00116A74">
            <w:pPr>
              <w:spacing w:line="276" w:lineRule="auto"/>
              <w:jc w:val="left"/>
            </w:pPr>
            <w:r>
              <w:rPr>
                <w:rFonts w:hint="eastAsia"/>
              </w:rPr>
              <w:t>O</w:t>
            </w:r>
            <w:r>
              <w:t>ption 2</w:t>
            </w:r>
          </w:p>
        </w:tc>
        <w:tc>
          <w:tcPr>
            <w:tcW w:w="4950" w:type="dxa"/>
          </w:tcPr>
          <w:p w14:paraId="2A48FC19" w14:textId="36A8B143" w:rsidR="00DD324F" w:rsidRPr="00A17900" w:rsidRDefault="00DD324F" w:rsidP="00DD324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r w:rsidRPr="00A17900">
              <w:rPr>
                <w:rFonts w:ascii="Calibri" w:hAnsi="Calibri" w:cs="Calibri"/>
                <w:i/>
              </w:rPr>
              <w:t>/</w:t>
            </w:r>
          </w:p>
          <w:p w14:paraId="4CFC1D6E" w14:textId="379C187E" w:rsidR="00DD324F" w:rsidRPr="00A17900" w:rsidRDefault="00DD324F" w:rsidP="00DD324F">
            <w:pPr>
              <w:spacing w:line="276" w:lineRule="auto"/>
              <w:rPr>
                <w:rFonts w:ascii="Calibri" w:hAnsi="Calibri" w:cs="Calibri"/>
                <w:i/>
                <w:sz w:val="20"/>
              </w:rPr>
            </w:pPr>
            <w:r w:rsidRPr="00A17900">
              <w:rPr>
                <w:rFonts w:ascii="Calibri" w:hAnsi="Calibri" w:cs="Calibri"/>
              </w:rPr>
              <w:t>Command</w:t>
            </w:r>
            <w:r w:rsidR="00CA245A">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 xml:space="preserve">pwd </w:t>
            </w:r>
          </w:p>
          <w:p w14:paraId="7F01D056" w14:textId="3CDE5D8D" w:rsidR="00DD324F" w:rsidRPr="00A17900" w:rsidRDefault="00DD324F" w:rsidP="00DD324F">
            <w:pPr>
              <w:spacing w:line="276" w:lineRule="auto"/>
              <w:rPr>
                <w:rFonts w:ascii="Calibri" w:hAnsi="Calibri" w:cs="Calibri"/>
                <w:sz w:val="20"/>
              </w:rPr>
            </w:pPr>
            <w:r w:rsidRPr="00A17900">
              <w:rPr>
                <w:rFonts w:ascii="Calibri" w:hAnsi="Calibri" w:cs="Calibri"/>
                <w:sz w:val="20"/>
              </w:rPr>
              <w:t xml:space="preserve">Enter password in the pop-up page, then </w:t>
            </w:r>
            <w:r w:rsidR="00CA245A">
              <w:rPr>
                <w:rFonts w:ascii="Calibri" w:hAnsi="Calibri" w:cs="Calibri"/>
                <w:sz w:val="20"/>
              </w:rPr>
              <w:t>pres</w:t>
            </w:r>
            <w:r w:rsidRPr="00A17900">
              <w:rPr>
                <w:rFonts w:ascii="Calibri" w:hAnsi="Calibri" w:cs="Calibri"/>
                <w:sz w:val="20"/>
              </w:rPr>
              <w:t xml:space="preserve"> [</w:t>
            </w:r>
            <w:r w:rsidR="00CA245A">
              <w:rPr>
                <w:rFonts w:ascii="Calibri" w:hAnsi="Calibri" w:cs="Calibri"/>
                <w:sz w:val="20"/>
              </w:rPr>
              <w:t>ESC</w:t>
            </w:r>
            <w:r w:rsidRPr="00A17900">
              <w:rPr>
                <w:rFonts w:ascii="Calibri" w:hAnsi="Calibri" w:cs="Calibri"/>
                <w:sz w:val="20"/>
              </w:rPr>
              <w:t>], and enter ’</w:t>
            </w:r>
            <w:r w:rsidR="00057B42">
              <w:rPr>
                <w:rFonts w:ascii="Consolas" w:hAnsi="Consolas" w:cs="Consolas"/>
                <w:sz w:val="20"/>
              </w:rPr>
              <w:t>:wq</w:t>
            </w:r>
            <w:r w:rsidRPr="00A17900">
              <w:rPr>
                <w:rFonts w:ascii="Calibri" w:hAnsi="Calibri" w:cs="Calibri"/>
                <w:sz w:val="20"/>
              </w:rPr>
              <w:t>’ before press</w:t>
            </w:r>
            <w:r w:rsidR="00CA245A">
              <w:rPr>
                <w:rFonts w:ascii="Calibri" w:hAnsi="Calibri" w:cs="Calibri"/>
                <w:sz w:val="20"/>
              </w:rPr>
              <w:t>ing</w:t>
            </w:r>
            <w:r w:rsidRPr="00A17900">
              <w:rPr>
                <w:rFonts w:ascii="Calibri" w:hAnsi="Calibri" w:cs="Calibri"/>
                <w:sz w:val="20"/>
              </w:rPr>
              <w:t xml:space="preserve"> [Enter] to save the password file. </w:t>
            </w:r>
          </w:p>
          <w:p w14:paraId="03A2691C" w14:textId="1B4E7B18" w:rsidR="00DD324F" w:rsidRDefault="00DD324F" w:rsidP="00DD324F">
            <w:pPr>
              <w:spacing w:line="276" w:lineRule="auto"/>
              <w:rPr>
                <w:rFonts w:ascii="Consolas" w:hAnsi="Consolas" w:cs="Consolas"/>
                <w:b/>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4BE0FEDA" w14:textId="02014CD0" w:rsidR="00590218" w:rsidRPr="003C6803" w:rsidRDefault="00590218" w:rsidP="00DD324F">
            <w:pPr>
              <w:spacing w:line="276" w:lineRule="auto"/>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 xml:space="preserve">Port number of testing wideband between nodes is the port number of local ‘ghpb’ plus 100 (e.g. if the local ‘ghpb’ port number is 3004, the port number of testing </w:t>
            </w:r>
            <w:r w:rsidRPr="003C6803">
              <w:rPr>
                <w:rFonts w:ascii="Calibri" w:hAnsi="Calibri" w:cs="Calibri"/>
                <w:color w:val="FF0000"/>
              </w:rPr>
              <w:lastRenderedPageBreak/>
              <w:t>wideband should be 3004+100=3104); Both the local port in firewall (default: 30303) and the testing wide band port (e.g. 30403) should be open.</w:t>
            </w:r>
          </w:p>
          <w:p w14:paraId="08A70003" w14:textId="0250EE8B" w:rsidR="00DD324F" w:rsidRPr="00A17900" w:rsidRDefault="00DD324F"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./ghpb attach</w:t>
            </w:r>
            <w:r w:rsidRPr="00A17900">
              <w:rPr>
                <w:rFonts w:ascii="Consolas" w:hAnsi="Consolas" w:cs="Consolas"/>
              </w:rPr>
              <w:t xml:space="preserve"> </w:t>
            </w:r>
            <w:hyperlink r:id="rId14" w:history="1">
              <w:r w:rsidRPr="00A17900">
                <w:rPr>
                  <w:rStyle w:val="a4"/>
                  <w:rFonts w:ascii="Consolas" w:hAnsi="Consolas" w:cs="Consolas"/>
                  <w:i/>
                </w:rPr>
                <w:t>http://127.0.0.1:8545</w:t>
              </w:r>
            </w:hyperlink>
          </w:p>
          <w:p w14:paraId="695758A1" w14:textId="15C7D319" w:rsidR="00C30384" w:rsidRPr="00A17900" w:rsidRDefault="00174422" w:rsidP="003C6803">
            <w:pPr>
              <w:spacing w:line="276" w:lineRule="auto"/>
              <w:rPr>
                <w:rFonts w:ascii="Calibri" w:hAnsi="Calibri" w:cs="Calibri"/>
              </w:rPr>
            </w:pPr>
            <w:hyperlink r:id="rId15" w:history="1">
              <w:r w:rsidR="00DD324F" w:rsidRPr="00A17900">
                <w:rPr>
                  <w:rStyle w:val="a4"/>
                  <w:rFonts w:ascii="Calibri" w:hAnsi="Calibri" w:cs="Calibri"/>
                  <w:i/>
                </w:rPr>
                <w:t>127.0.0.1</w:t>
              </w:r>
            </w:hyperlink>
            <w:r w:rsidR="00DD324F" w:rsidRPr="00A17900">
              <w:rPr>
                <w:rFonts w:ascii="Calibri" w:hAnsi="Calibri" w:cs="Calibri"/>
              </w:rPr>
              <w:t xml:space="preserve"> stands for local IP</w:t>
            </w:r>
            <w:r w:rsidR="004B7BA9">
              <w:rPr>
                <w:rFonts w:ascii="Calibri" w:hAnsi="Calibri" w:cs="Calibri"/>
              </w:rPr>
              <w:t>.</w:t>
            </w:r>
            <w:r w:rsidR="004B7BA9" w:rsidRPr="00A17900" w:rsidDel="004B7BA9">
              <w:rPr>
                <w:rFonts w:ascii="Calibri" w:hAnsi="Calibri" w:cs="Calibri"/>
              </w:rPr>
              <w:t xml:space="preserve"> </w:t>
            </w:r>
            <w:r w:rsidR="00DD324F" w:rsidRPr="00A17900">
              <w:rPr>
                <w:rFonts w:ascii="Calibri" w:hAnsi="Calibri" w:cs="Calibri"/>
              </w:rPr>
              <w:t xml:space="preserve">Command: </w:t>
            </w:r>
            <w:r w:rsidR="00DD324F" w:rsidRPr="00A17900">
              <w:rPr>
                <w:rFonts w:ascii="Consolas" w:hAnsi="Consolas" w:cs="Consolas"/>
              </w:rPr>
              <w:t>rm -</w:t>
            </w:r>
            <w:r w:rsidR="00CF2177">
              <w:rPr>
                <w:rFonts w:ascii="Consolas" w:hAnsi="Consolas" w:cs="Consolas"/>
              </w:rPr>
              <w:t>r</w:t>
            </w:r>
            <w:r w:rsidR="00DD324F" w:rsidRPr="00A17900">
              <w:rPr>
                <w:rFonts w:ascii="Consolas" w:hAnsi="Consolas" w:cs="Consolas"/>
              </w:rPr>
              <w:t>f pwd</w:t>
            </w:r>
            <w:r w:rsidR="00CF2177">
              <w:rPr>
                <w:rFonts w:ascii="Consolas" w:hAnsi="Consolas" w:cs="Consolas"/>
              </w:rPr>
              <w:t>(separate the console)</w:t>
            </w:r>
            <w:r w:rsidR="00DD324F" w:rsidRPr="00A17900">
              <w:rPr>
                <w:rFonts w:ascii="Consolas" w:hAnsi="Consolas" w:cs="Consolas"/>
              </w:rPr>
              <w:br/>
            </w:r>
            <w:r w:rsidR="00DD324F" w:rsidRPr="00A17900">
              <w:rPr>
                <w:rFonts w:ascii="Calibri" w:hAnsi="Calibri" w:cs="Calibri"/>
              </w:rPr>
              <w:t>Delete the password file in case of password disclosure.</w:t>
            </w:r>
            <w:r w:rsidR="00590218">
              <w:rPr>
                <w:rFonts w:ascii="Calibri" w:hAnsi="Calibri" w:cs="Calibri"/>
              </w:rPr>
              <w:t xml:space="preserve"> </w:t>
            </w:r>
          </w:p>
        </w:tc>
      </w:tr>
      <w:tr w:rsidR="00C30384" w14:paraId="012FEA85" w14:textId="77777777" w:rsidTr="00A17900">
        <w:tc>
          <w:tcPr>
            <w:tcW w:w="625" w:type="dxa"/>
          </w:tcPr>
          <w:p w14:paraId="51946B21" w14:textId="77777777" w:rsidR="00C30384" w:rsidRPr="0044085B" w:rsidRDefault="00C30384" w:rsidP="00116A74">
            <w:pPr>
              <w:spacing w:line="276" w:lineRule="auto"/>
              <w:jc w:val="center"/>
              <w:rPr>
                <w:b/>
              </w:rPr>
            </w:pPr>
            <w:r w:rsidRPr="0044085B">
              <w:rPr>
                <w:b/>
              </w:rPr>
              <w:lastRenderedPageBreak/>
              <w:t>Step</w:t>
            </w:r>
            <w:r>
              <w:rPr>
                <w:b/>
              </w:rPr>
              <w:t xml:space="preserve"> </w:t>
            </w:r>
            <w:r w:rsidRPr="0044085B">
              <w:rPr>
                <w:b/>
              </w:rPr>
              <w:t>7</w:t>
            </w:r>
          </w:p>
        </w:tc>
        <w:tc>
          <w:tcPr>
            <w:tcW w:w="1213" w:type="dxa"/>
          </w:tcPr>
          <w:p w14:paraId="45DEBFCF" w14:textId="77777777" w:rsidR="00C30384" w:rsidRDefault="00C30384" w:rsidP="00116A74">
            <w:pPr>
              <w:spacing w:line="276" w:lineRule="auto"/>
              <w:jc w:val="left"/>
            </w:pPr>
            <w:r>
              <w:rPr>
                <w:rFonts w:hint="eastAsia"/>
              </w:rPr>
              <w:t>S</w:t>
            </w:r>
            <w:r>
              <w:t>tart mining</w:t>
            </w:r>
          </w:p>
        </w:tc>
        <w:tc>
          <w:tcPr>
            <w:tcW w:w="1487" w:type="dxa"/>
          </w:tcPr>
          <w:p w14:paraId="0D71347B" w14:textId="77777777" w:rsidR="00C30384" w:rsidRDefault="00C30384" w:rsidP="00116A74">
            <w:pPr>
              <w:spacing w:line="276" w:lineRule="auto"/>
              <w:jc w:val="left"/>
            </w:pPr>
            <w:r>
              <w:rPr>
                <w:rFonts w:hint="eastAsia"/>
              </w:rPr>
              <w:t>S</w:t>
            </w:r>
            <w:r>
              <w:t>tart mining</w:t>
            </w:r>
          </w:p>
        </w:tc>
        <w:tc>
          <w:tcPr>
            <w:tcW w:w="4950" w:type="dxa"/>
          </w:tcPr>
          <w:p w14:paraId="4AF702B6" w14:textId="084BBEBD" w:rsidR="00C30384" w:rsidRDefault="001F2B30" w:rsidP="00116A74">
            <w:pPr>
              <w:spacing w:line="276" w:lineRule="auto"/>
              <w:jc w:val="left"/>
            </w:pPr>
            <w:r w:rsidRPr="00A17900">
              <w:rPr>
                <w:rFonts w:ascii="Calibri" w:hAnsi="Calibri" w:cs="Calibri"/>
              </w:rPr>
              <w:t>Command</w:t>
            </w:r>
            <w:r>
              <w:rPr>
                <w:rFonts w:ascii="DejaVu Sans Mono" w:hAnsi="DejaVu Sans Mono"/>
              </w:rPr>
              <w:t xml:space="preserve">: </w:t>
            </w:r>
            <w:r w:rsidRPr="00A17900">
              <w:rPr>
                <w:rFonts w:ascii="Consolas" w:hAnsi="Consolas" w:cs="Consolas"/>
                <w:b/>
              </w:rPr>
              <w:t>miner.start()</w:t>
            </w:r>
          </w:p>
        </w:tc>
      </w:tr>
    </w:tbl>
    <w:p w14:paraId="2644A119" w14:textId="77777777" w:rsidR="00C30384" w:rsidRPr="00227BB5" w:rsidRDefault="00C30384" w:rsidP="00C30384"/>
    <w:p w14:paraId="265F191A" w14:textId="77777777" w:rsidR="00D03746" w:rsidRDefault="00D03746">
      <w:pPr>
        <w:widowControl/>
        <w:jc w:val="left"/>
        <w:rPr>
          <w:rFonts w:asciiTheme="majorHAnsi" w:eastAsiaTheme="majorEastAsia" w:hAnsiTheme="majorHAnsi" w:cstheme="majorBidi"/>
          <w:b/>
          <w:bCs/>
          <w:caps/>
          <w:sz w:val="22"/>
        </w:rPr>
      </w:pPr>
      <w:bookmarkStart w:id="113" w:name="_Toc523255475"/>
      <w:bookmarkStart w:id="114" w:name="_Toc524367298"/>
      <w:bookmarkStart w:id="115" w:name="_Toc525575470"/>
      <w:bookmarkStart w:id="116" w:name="_Toc525565306"/>
      <w:r>
        <w:br w:type="page"/>
      </w:r>
    </w:p>
    <w:p w14:paraId="31E4F913" w14:textId="3FCFEA5F" w:rsidR="00C30384" w:rsidRPr="00FB4DEC" w:rsidRDefault="00C30384" w:rsidP="00C30384">
      <w:pPr>
        <w:pStyle w:val="2"/>
        <w:spacing w:before="0" w:after="0"/>
        <w:rPr>
          <w:szCs w:val="22"/>
        </w:rPr>
      </w:pPr>
      <w:r>
        <w:rPr>
          <w:rFonts w:hint="eastAsia"/>
          <w:szCs w:val="22"/>
        </w:rPr>
        <w:lastRenderedPageBreak/>
        <w:t>4</w:t>
      </w:r>
      <w:r>
        <w:rPr>
          <w:szCs w:val="22"/>
        </w:rPr>
        <w:t>.</w:t>
      </w:r>
      <w:r w:rsidR="001F2B30">
        <w:rPr>
          <w:szCs w:val="22"/>
        </w:rPr>
        <w:t>3</w:t>
      </w:r>
      <w:r>
        <w:rPr>
          <w:szCs w:val="22"/>
        </w:rPr>
        <w:t xml:space="preserve"> </w:t>
      </w:r>
      <w:bookmarkEnd w:id="113"/>
      <w:r w:rsidR="00371B21">
        <w:rPr>
          <w:szCs w:val="22"/>
        </w:rPr>
        <w:t>Example of Node Setup Through Source Code</w:t>
      </w:r>
      <w:bookmarkEnd w:id="114"/>
      <w:bookmarkEnd w:id="115"/>
      <w:bookmarkEnd w:id="116"/>
      <w:r w:rsidR="00371B21">
        <w:rPr>
          <w:szCs w:val="22"/>
        </w:rPr>
        <w:t xml:space="preserve"> </w:t>
      </w:r>
    </w:p>
    <w:p w14:paraId="38342DB3" w14:textId="0FFCE16F" w:rsidR="00C30384" w:rsidRDefault="00C30384" w:rsidP="00A17900">
      <w:pPr>
        <w:spacing w:line="276" w:lineRule="auto"/>
        <w:jc w:val="left"/>
      </w:pPr>
      <w:r w:rsidRPr="0044085B">
        <w:rPr>
          <w:u w:val="single"/>
        </w:rPr>
        <w:t xml:space="preserve">Confirm </w:t>
      </w:r>
      <w:r>
        <w:rPr>
          <w:u w:val="single"/>
        </w:rPr>
        <w:t>the E</w:t>
      </w:r>
      <w:r w:rsidRPr="0044085B">
        <w:rPr>
          <w:u w:val="single"/>
        </w:rPr>
        <w:t xml:space="preserve">xecution </w:t>
      </w:r>
      <w:r>
        <w:rPr>
          <w:u w:val="single"/>
        </w:rPr>
        <w:t>P</w:t>
      </w:r>
      <w:r w:rsidRPr="0044085B">
        <w:rPr>
          <w:u w:val="single"/>
        </w:rPr>
        <w:t>ath</w:t>
      </w:r>
      <w:r w:rsidRPr="0044085B">
        <w:rPr>
          <w:u w:val="single"/>
        </w:rPr>
        <w:br/>
      </w:r>
      <w:r>
        <w:rPr>
          <w:rFonts w:hint="eastAsia"/>
        </w:rPr>
        <w:t>E</w:t>
      </w:r>
      <w:r>
        <w:t xml:space="preserve">nter </w:t>
      </w:r>
      <w:r w:rsidR="00FA2456">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2456">
        <w:t xml:space="preserve">’ </w:t>
      </w:r>
      <w:r>
        <w:rPr>
          <w:rFonts w:hint="eastAsia"/>
        </w:rPr>
        <w:t>t</w:t>
      </w:r>
      <w:r>
        <w:t>o create execution path</w:t>
      </w:r>
      <w:r>
        <w:rPr>
          <w:rFonts w:hint="eastAsia"/>
        </w:rPr>
        <w:t>；</w:t>
      </w:r>
    </w:p>
    <w:p w14:paraId="13BEE954" w14:textId="6E9F4E31" w:rsidR="00C30384" w:rsidRDefault="00FA2456" w:rsidP="00C30384">
      <w:pPr>
        <w:spacing w:line="276" w:lineRule="auto"/>
        <w:jc w:val="left"/>
      </w:pPr>
      <w:r>
        <w:t>‘</w:t>
      </w:r>
      <w:r w:rsidR="00C30384">
        <w:rPr>
          <w:rFonts w:hint="eastAsia"/>
        </w:rPr>
        <w:t>/home/ghpb-bin</w:t>
      </w:r>
      <w:r w:rsidR="00C30384">
        <w:t>’ can be changed to a specific path;</w:t>
      </w:r>
      <w:r w:rsidR="00C30384">
        <w:br/>
      </w:r>
      <w:r w:rsidR="00C30384">
        <w:rPr>
          <w:rFonts w:hint="eastAsia"/>
          <w:noProof/>
        </w:rPr>
        <mc:AlternateContent>
          <mc:Choice Requires="wps">
            <w:drawing>
              <wp:inline distT="0" distB="0" distL="0" distR="0" wp14:anchorId="47777D31" wp14:editId="4E0A9A4D">
                <wp:extent cx="5274310" cy="323850"/>
                <wp:effectExtent l="0" t="0" r="21590" b="19050"/>
                <wp:docPr id="261" name="文本框 26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9AFAC35" w14:textId="77777777" w:rsidR="00D03746" w:rsidRPr="0064240B" w:rsidRDefault="00D03746"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777D31" id="文本框 261" o:spid="_x0000_s1053"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" fillcolor="black [3200]" strokecolor="white [3201]" strokeweight="1.5pt">
                <v:textbox style="mso-fit-shape-to-text:t" inset="0,0,0,0">
                  <w:txbxContent>
                    <w:p w14:paraId="49AFAC35" w14:textId="77777777" w:rsidR="00D03746" w:rsidRPr="0064240B" w:rsidRDefault="00D03746"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6582A9FD" w14:textId="77777777" w:rsidR="00CA245A" w:rsidRDefault="00CA245A" w:rsidP="00C30384">
      <w:pPr>
        <w:spacing w:line="276" w:lineRule="auto"/>
        <w:jc w:val="left"/>
      </w:pPr>
    </w:p>
    <w:p w14:paraId="1E09EA80" w14:textId="5BB442E0" w:rsidR="00C30384" w:rsidRDefault="00C30384" w:rsidP="00A17900">
      <w:pPr>
        <w:pStyle w:val="a3"/>
        <w:numPr>
          <w:ilvl w:val="0"/>
          <w:numId w:val="52"/>
        </w:numPr>
        <w:spacing w:line="276" w:lineRule="auto"/>
        <w:ind w:firstLineChars="0"/>
        <w:jc w:val="left"/>
      </w:pPr>
      <w:r>
        <w:rPr>
          <w:rFonts w:hint="eastAsia"/>
        </w:rPr>
        <w:t>S</w:t>
      </w:r>
      <w:r>
        <w:t xml:space="preserve">witch to root user by entering </w:t>
      </w:r>
      <w:r w:rsidR="00FA2456">
        <w:t>‘</w:t>
      </w:r>
      <w:r w:rsidRPr="00B95438">
        <w:rPr>
          <w:rFonts w:ascii="Consolas" w:hAnsi="Consolas"/>
        </w:rPr>
        <w:t>su root</w:t>
      </w:r>
      <w:r w:rsidR="00FA2456">
        <w:t>’</w:t>
      </w:r>
      <w:r>
        <w:t>, and enter root account password as prompted;</w:t>
      </w:r>
    </w:p>
    <w:p w14:paraId="2E13E6DD" w14:textId="0A2EB5FC" w:rsidR="00C30384" w:rsidRDefault="00C30384" w:rsidP="00C30384">
      <w:pPr>
        <w:spacing w:line="276" w:lineRule="auto"/>
        <w:jc w:val="left"/>
      </w:pPr>
      <w:r>
        <w:rPr>
          <w:rFonts w:hint="eastAsia"/>
          <w:noProof/>
        </w:rPr>
        <mc:AlternateContent>
          <mc:Choice Requires="wps">
            <w:drawing>
              <wp:inline distT="0" distB="0" distL="0" distR="0" wp14:anchorId="07CE67E0" wp14:editId="14739F12">
                <wp:extent cx="5274310" cy="476250"/>
                <wp:effectExtent l="0" t="0" r="21590" b="19050"/>
                <wp:docPr id="266" name="文本框 266"/>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6939EEEC" w14:textId="77777777" w:rsidR="00D03746" w:rsidRPr="00742681" w:rsidRDefault="00D03746"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6E8FC540" w14:textId="77777777" w:rsidR="00D03746" w:rsidRPr="0064240B" w:rsidRDefault="00D03746"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7CE67E0" id="文本框 266" o:spid="_x0000_s105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" fillcolor="black [3200]" strokecolor="white [3201]" strokeweight="1.5pt">
                <v:textbox style="mso-fit-shape-to-text:t" inset="0,0,0,0">
                  <w:txbxContent>
                    <w:p w14:paraId="6939EEEC" w14:textId="77777777" w:rsidR="00D03746" w:rsidRPr="00742681" w:rsidRDefault="00D03746"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6E8FC540" w14:textId="77777777" w:rsidR="00D03746" w:rsidRPr="0064240B" w:rsidRDefault="00D03746"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60C02D05" w14:textId="77777777" w:rsidR="00CA245A" w:rsidRDefault="00CA245A" w:rsidP="00C30384">
      <w:pPr>
        <w:spacing w:line="276" w:lineRule="auto"/>
        <w:jc w:val="left"/>
      </w:pPr>
    </w:p>
    <w:p w14:paraId="5F6AC77B" w14:textId="77777777" w:rsidR="00CA245A" w:rsidRDefault="00C30384" w:rsidP="00A17900">
      <w:pPr>
        <w:pStyle w:val="a3"/>
        <w:numPr>
          <w:ilvl w:val="0"/>
          <w:numId w:val="52"/>
        </w:numPr>
        <w:spacing w:line="276" w:lineRule="auto"/>
        <w:ind w:firstLineChars="0"/>
        <w:jc w:val="left"/>
      </w:pPr>
      <w:bookmarkStart w:id="117" w:name="_Hlk523757322"/>
      <w:r w:rsidRPr="0044085B">
        <w:rPr>
          <w:u w:val="single"/>
        </w:rPr>
        <w:t xml:space="preserve">Choose </w:t>
      </w:r>
      <w:r>
        <w:rPr>
          <w:u w:val="single"/>
        </w:rPr>
        <w:t>the D</w:t>
      </w:r>
      <w:r w:rsidRPr="0044085B">
        <w:rPr>
          <w:u w:val="single"/>
        </w:rPr>
        <w:t xml:space="preserve">ownload </w:t>
      </w:r>
      <w:r>
        <w:rPr>
          <w:u w:val="single"/>
        </w:rPr>
        <w:t>P</w:t>
      </w:r>
      <w:r w:rsidRPr="0044085B">
        <w:rPr>
          <w:u w:val="single"/>
        </w:rPr>
        <w:t>ath</w:t>
      </w:r>
    </w:p>
    <w:p w14:paraId="4C8C8A78" w14:textId="2D4CCCBC" w:rsidR="00C30384" w:rsidRDefault="00C30384" w:rsidP="00A17900">
      <w:pPr>
        <w:spacing w:line="276" w:lineRule="auto"/>
        <w:jc w:val="left"/>
      </w:pPr>
      <w:bookmarkStart w:id="118" w:name="_Hlk523757342"/>
      <w:r>
        <w:rPr>
          <w:rFonts w:hint="eastAsia"/>
        </w:rPr>
        <w:t>E</w:t>
      </w:r>
      <w:r>
        <w:t>nter</w:t>
      </w:r>
      <w:r w:rsidRPr="003804C5">
        <w:rPr>
          <w:rFonts w:ascii="Consolas" w:hAnsi="Consolas"/>
          <w:b/>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rPr>
          <w:rFonts w:hint="eastAsia"/>
        </w:rPr>
        <w:t>；</w:t>
      </w:r>
    </w:p>
    <w:p w14:paraId="46A903CC" w14:textId="07F23543" w:rsidR="00C30384" w:rsidRDefault="00FA2456" w:rsidP="00C30384">
      <w:pPr>
        <w:spacing w:line="276" w:lineRule="auto"/>
        <w:jc w:val="left"/>
      </w:pPr>
      <w:r>
        <w:t>‘</w:t>
      </w:r>
      <w:r w:rsidR="00C30384">
        <w:rPr>
          <w:rFonts w:hint="eastAsia"/>
        </w:rPr>
        <w:t>/</w:t>
      </w:r>
      <w:r w:rsidR="00C30384">
        <w:t>home/’ can be changed to a specific path;</w:t>
      </w:r>
    </w:p>
    <w:bookmarkEnd w:id="117"/>
    <w:bookmarkEnd w:id="118"/>
    <w:p w14:paraId="695F05FC" w14:textId="46268821" w:rsidR="00C30384" w:rsidRDefault="00C30384" w:rsidP="00C30384">
      <w:pPr>
        <w:spacing w:line="276" w:lineRule="auto"/>
        <w:jc w:val="left"/>
      </w:pPr>
      <w:r>
        <w:rPr>
          <w:rFonts w:hint="eastAsia"/>
          <w:noProof/>
        </w:rPr>
        <mc:AlternateContent>
          <mc:Choice Requires="wps">
            <w:drawing>
              <wp:inline distT="0" distB="0" distL="0" distR="0" wp14:anchorId="32AA2CD6" wp14:editId="4586E988">
                <wp:extent cx="5274310" cy="476250"/>
                <wp:effectExtent l="0" t="0" r="21590" b="19050"/>
                <wp:docPr id="262" name="文本框 262"/>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366111E4" w14:textId="77777777" w:rsidR="00D03746" w:rsidRPr="00300AEF" w:rsidRDefault="00D03746"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2AA2CD6" id="文本框 262" o:spid="_x0000_s1055"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" fillcolor="black [3200]" strokecolor="white [3201]" strokeweight="1.5pt">
                <v:textbox style="mso-fit-shape-to-text:t" inset="0,0,0,0">
                  <w:txbxContent>
                    <w:p w14:paraId="366111E4" w14:textId="77777777" w:rsidR="00D03746" w:rsidRPr="00300AEF" w:rsidRDefault="00D03746"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5979F50F" w14:textId="77777777" w:rsidR="00B425A2" w:rsidRDefault="00B425A2" w:rsidP="00C30384">
      <w:pPr>
        <w:spacing w:line="276" w:lineRule="auto"/>
        <w:jc w:val="left"/>
      </w:pPr>
    </w:p>
    <w:p w14:paraId="63FB6A1B" w14:textId="0D64CF8A" w:rsidR="00CA245A" w:rsidRPr="00A17900" w:rsidRDefault="00C30384" w:rsidP="00A17900">
      <w:pPr>
        <w:pStyle w:val="a3"/>
        <w:numPr>
          <w:ilvl w:val="0"/>
          <w:numId w:val="52"/>
        </w:numPr>
        <w:spacing w:line="276" w:lineRule="auto"/>
        <w:ind w:firstLineChars="0"/>
        <w:jc w:val="left"/>
        <w:rPr>
          <w:u w:val="single"/>
        </w:rPr>
      </w:pPr>
      <w:r w:rsidRPr="003804C5">
        <w:rPr>
          <w:u w:val="single"/>
        </w:rPr>
        <w:t>Download</w:t>
      </w:r>
      <w:r w:rsidR="00B24488" w:rsidRPr="003804C5">
        <w:rPr>
          <w:u w:val="single"/>
        </w:rPr>
        <w:t xml:space="preserve"> the</w:t>
      </w:r>
      <w:r w:rsidRPr="00CA245A">
        <w:rPr>
          <w:u w:val="single"/>
        </w:rPr>
        <w:t xml:space="preserve"> HPB MainNet</w:t>
      </w:r>
      <w:r w:rsidR="009321FF" w:rsidRPr="00CA245A">
        <w:rPr>
          <w:u w:val="single"/>
        </w:rPr>
        <w:t xml:space="preserve"> E</w:t>
      </w:r>
      <w:r w:rsidR="00B24488" w:rsidRPr="00CA245A">
        <w:rPr>
          <w:u w:val="single"/>
        </w:rPr>
        <w:t>xecutable</w:t>
      </w:r>
    </w:p>
    <w:p w14:paraId="1FEB92B4" w14:textId="4EDD1CBD" w:rsidR="00887204" w:rsidRPr="00A17900" w:rsidRDefault="00C30384" w:rsidP="00A17900">
      <w:pPr>
        <w:spacing w:line="276" w:lineRule="auto"/>
        <w:jc w:val="left"/>
        <w:rPr>
          <w:rFonts w:ascii="Calibri" w:hAnsi="Calibri" w:cs="Calibri"/>
        </w:rPr>
      </w:pPr>
      <w:bookmarkStart w:id="119" w:name="_Hlk523757402"/>
      <w:r>
        <w:t xml:space="preserve">Enter </w:t>
      </w:r>
      <w:r w:rsidR="00FA2456">
        <w:t>‘</w:t>
      </w:r>
      <w:r w:rsidRPr="00A17900">
        <w:rPr>
          <w:rFonts w:ascii="Consolas" w:hAnsi="Consolas"/>
          <w:b/>
        </w:rPr>
        <w:t xml:space="preserve">sudo git clone </w:t>
      </w:r>
      <w:hyperlink r:id="rId16" w:history="1">
        <w:r w:rsidRPr="00CA245A">
          <w:rPr>
            <w:rStyle w:val="a4"/>
            <w:rFonts w:ascii="Consolas" w:hAnsi="Consolas"/>
            <w:i/>
          </w:rPr>
          <w:t>https://github.com/hpb-project/hpb-release</w:t>
        </w:r>
      </w:hyperlink>
      <w:r w:rsidR="00FA2456">
        <w:t xml:space="preserve">’ </w:t>
      </w:r>
      <w:r>
        <w:t xml:space="preserve">to download </w:t>
      </w:r>
      <w:r w:rsidR="00FA2456">
        <w:t xml:space="preserve">the </w:t>
      </w:r>
      <w:r>
        <w:t xml:space="preserve">MainNet </w:t>
      </w:r>
      <w:r w:rsidR="009321FF">
        <w:t>E</w:t>
      </w:r>
      <w:r w:rsidR="00B24488">
        <w:t>xecutable</w:t>
      </w:r>
      <w:r w:rsidR="009321FF">
        <w:t xml:space="preserve"> </w:t>
      </w:r>
      <w:r w:rsidRPr="00A17900">
        <w:rPr>
          <w:rFonts w:ascii="Calibri" w:hAnsi="Calibri" w:cs="Calibri"/>
        </w:rPr>
        <w:t>;</w:t>
      </w:r>
      <w:r w:rsidR="00887204" w:rsidRPr="00A17900">
        <w:rPr>
          <w:rFonts w:ascii="Calibri" w:hAnsi="Calibri" w:cs="Calibri"/>
        </w:rPr>
        <w:t xml:space="preserve"> If prompted ‘hpb-release’ already exists’, enter command ‘</w:t>
      </w:r>
      <w:r w:rsidR="00887204" w:rsidRPr="00A17900">
        <w:rPr>
          <w:rFonts w:ascii="Consolas" w:hAnsi="Consolas" w:cs="Consolas"/>
        </w:rPr>
        <w:t xml:space="preserve">rm -rf hpb-release’ </w:t>
      </w:r>
      <w:r w:rsidR="00887204" w:rsidRPr="00A17900">
        <w:rPr>
          <w:rFonts w:ascii="Calibri" w:hAnsi="Calibri" w:cs="Calibri"/>
        </w:rPr>
        <w:t>before you re-download file ‘hpb-release’.</w:t>
      </w:r>
    </w:p>
    <w:p w14:paraId="1EDEC935" w14:textId="5807022E" w:rsidR="00C30384" w:rsidRDefault="00C30384" w:rsidP="00A17900">
      <w:pPr>
        <w:spacing w:line="276" w:lineRule="auto"/>
        <w:jc w:val="left"/>
      </w:pPr>
      <w:r w:rsidRPr="00A17900">
        <w:rPr>
          <w:rFonts w:ascii="Calibri" w:hAnsi="Calibri" w:cs="Calibri"/>
        </w:rPr>
        <w:br/>
      </w:r>
      <w:bookmarkEnd w:id="119"/>
      <w:r>
        <w:rPr>
          <w:rFonts w:hint="eastAsia"/>
          <w:noProof/>
        </w:rPr>
        <mc:AlternateContent>
          <mc:Choice Requires="wps">
            <w:drawing>
              <wp:inline distT="0" distB="0" distL="0" distR="0" wp14:anchorId="63B9CD70" wp14:editId="6A0B2304">
                <wp:extent cx="5274310" cy="1238250"/>
                <wp:effectExtent l="0" t="0" r="21590" b="19050"/>
                <wp:docPr id="263" name="文本框 26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16DD519" w14:textId="77777777" w:rsidR="00D03746" w:rsidRPr="00300AEF" w:rsidRDefault="00D03746"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D94D0EF" w14:textId="77777777" w:rsidR="00D03746" w:rsidRPr="00300AEF" w:rsidRDefault="00D03746" w:rsidP="00C30384">
                            <w:pPr>
                              <w:spacing w:line="240" w:lineRule="exact"/>
                              <w:rPr>
                                <w:color w:val="FFFFFF" w:themeColor="background1"/>
                                <w:sz w:val="20"/>
                              </w:rPr>
                            </w:pPr>
                            <w:r w:rsidRPr="00300AEF">
                              <w:rPr>
                                <w:color w:val="FFFFFF" w:themeColor="background1"/>
                                <w:sz w:val="20"/>
                              </w:rPr>
                              <w:t>Cloning into 'hpb-release'...</w:t>
                            </w:r>
                          </w:p>
                          <w:p w14:paraId="01204B27"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D03746" w:rsidRPr="00300AEF" w:rsidRDefault="00D03746"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D03746" w:rsidRPr="00300AEF" w:rsidRDefault="00D03746"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3B9CD70" id="文本框 263" o:spid="_x0000_s105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GnL/5t2AgAAIQ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016DD519" w14:textId="77777777" w:rsidR="00D03746" w:rsidRPr="00300AEF" w:rsidRDefault="00D03746"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git clone https://github.com/hpb-project/hpb-release</w:t>
                      </w:r>
                    </w:p>
                    <w:p w14:paraId="6D94D0EF" w14:textId="77777777" w:rsidR="00D03746" w:rsidRPr="00300AEF" w:rsidRDefault="00D03746"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01204B27"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D03746" w:rsidRPr="00300AEF" w:rsidRDefault="00D03746"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D03746" w:rsidRPr="00300AEF" w:rsidRDefault="00D03746"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158DC94D" w14:textId="77777777" w:rsidR="00B278B2" w:rsidRDefault="00B278B2" w:rsidP="00A17900">
      <w:pPr>
        <w:spacing w:line="276" w:lineRule="auto"/>
        <w:jc w:val="left"/>
      </w:pPr>
    </w:p>
    <w:p w14:paraId="0111AAB1" w14:textId="77777777" w:rsidR="00CA245A" w:rsidRDefault="0036273F" w:rsidP="00A17900">
      <w:pPr>
        <w:pStyle w:val="a3"/>
        <w:numPr>
          <w:ilvl w:val="0"/>
          <w:numId w:val="52"/>
        </w:numPr>
        <w:spacing w:line="276" w:lineRule="auto"/>
        <w:ind w:firstLineChars="0"/>
        <w:jc w:val="left"/>
      </w:pPr>
      <w:bookmarkStart w:id="120" w:name="_Hlk523757454"/>
      <w:r w:rsidRPr="003804C5">
        <w:rPr>
          <w:u w:val="single"/>
        </w:rPr>
        <w:t xml:space="preserve">Check the </w:t>
      </w:r>
      <w:r w:rsidRPr="00CA245A">
        <w:rPr>
          <w:u w:val="single"/>
        </w:rPr>
        <w:t>HPB MainNet Executable</w:t>
      </w:r>
    </w:p>
    <w:p w14:paraId="7E0ACD3F" w14:textId="2AFA40FB" w:rsidR="0036273F" w:rsidRDefault="0036273F" w:rsidP="00A17900">
      <w:pPr>
        <w:spacing w:line="276" w:lineRule="auto"/>
        <w:jc w:val="left"/>
      </w:pPr>
      <w:r>
        <w:t>Enter</w:t>
      </w:r>
      <w:r w:rsidRPr="003804C5">
        <w:rPr>
          <w:rFonts w:ascii="Consolas" w:hAnsi="Consolas"/>
        </w:rPr>
        <w:t xml:space="preserve"> </w:t>
      </w:r>
      <w:r>
        <w:t>‘</w:t>
      </w:r>
      <w:r w:rsidRPr="003804C5">
        <w:rPr>
          <w:rFonts w:ascii="Consolas" w:hAnsi="Consolas"/>
          <w:b/>
        </w:rPr>
        <w:t>cd</w:t>
      </w:r>
      <w:r w:rsidRPr="003804C5">
        <w:rPr>
          <w:rFonts w:ascii="Consolas" w:hAnsi="Consolas"/>
        </w:rPr>
        <w:t xml:space="preserve"> </w:t>
      </w:r>
      <w:r w:rsidRPr="00CA245A">
        <w:rPr>
          <w:rFonts w:ascii="Consolas" w:hAnsi="Consolas"/>
          <w:i/>
        </w:rPr>
        <w:t>hpb-release/</w:t>
      </w:r>
      <w:r>
        <w:t>’ to go to directory ‘</w:t>
      </w:r>
      <w:r w:rsidRPr="005B4404">
        <w:rPr>
          <w:rFonts w:hint="eastAsia"/>
        </w:rPr>
        <w:t>hpb-release</w:t>
      </w:r>
      <w:r>
        <w:t xml:space="preserve">’. </w:t>
      </w:r>
    </w:p>
    <w:p w14:paraId="7F70F8C5" w14:textId="62BBC1CF" w:rsidR="0036273F" w:rsidRDefault="0036273F" w:rsidP="00C30384">
      <w:pPr>
        <w:pStyle w:val="a3"/>
        <w:ind w:firstLineChars="0" w:firstLine="0"/>
      </w:pPr>
      <w:r>
        <w:t>Enter command ‘</w:t>
      </w:r>
      <w:r w:rsidRPr="0044085B">
        <w:rPr>
          <w:rFonts w:ascii="Consolas" w:hAnsi="Consolas"/>
        </w:rPr>
        <w:t>ls</w:t>
      </w:r>
      <w:r>
        <w:t>’</w:t>
      </w:r>
      <w:r>
        <w:rPr>
          <w:rFonts w:hint="eastAsia"/>
        </w:rPr>
        <w:t xml:space="preserve"> </w:t>
      </w:r>
      <w:r>
        <w:t>and you will see three files named ‘bin’</w:t>
      </w:r>
      <w:r>
        <w:rPr>
          <w:rFonts w:eastAsia="Malgun Gothic"/>
          <w:lang w:eastAsia="ko-KR"/>
        </w:rPr>
        <w:t xml:space="preserve">, </w:t>
      </w:r>
      <w:r>
        <w:t>‘config’</w:t>
      </w:r>
      <w:r>
        <w:rPr>
          <w:rFonts w:eastAsia="Malgun Gothic" w:hint="eastAsia"/>
          <w:lang w:eastAsia="ko-KR"/>
        </w:rPr>
        <w:t>,</w:t>
      </w:r>
      <w:r>
        <w:rPr>
          <w:rFonts w:eastAsia="Malgun Gothic"/>
          <w:lang w:eastAsia="ko-KR"/>
        </w:rPr>
        <w:t xml:space="preserve"> and </w:t>
      </w:r>
      <w:r>
        <w:t>‘</w:t>
      </w:r>
      <w:r w:rsidRPr="005B4404">
        <w:rPr>
          <w:rFonts w:hint="eastAsia"/>
        </w:rPr>
        <w:t>README.md</w:t>
      </w:r>
      <w:r>
        <w:t>’</w:t>
      </w:r>
      <w:r>
        <w:rPr>
          <w:rFonts w:hint="eastAsia"/>
        </w:rPr>
        <w:t>.</w:t>
      </w:r>
      <w:r>
        <w:t xml:space="preserve"> </w:t>
      </w:r>
    </w:p>
    <w:bookmarkEnd w:id="120"/>
    <w:p w14:paraId="29C22ED3" w14:textId="5F496A58" w:rsidR="00C30384" w:rsidRDefault="00C30384" w:rsidP="00C30384">
      <w:pPr>
        <w:pStyle w:val="a3"/>
        <w:ind w:firstLineChars="0" w:firstLine="0"/>
        <w:jc w:val="left"/>
      </w:pPr>
      <w:r>
        <w:rPr>
          <w:rFonts w:hint="eastAsia"/>
          <w:noProof/>
        </w:rPr>
        <mc:AlternateContent>
          <mc:Choice Requires="wps">
            <w:drawing>
              <wp:inline distT="0" distB="0" distL="0" distR="0" wp14:anchorId="484B4EC8" wp14:editId="0C1A31F1">
                <wp:extent cx="5274310" cy="1085850"/>
                <wp:effectExtent l="0" t="0" r="21590" b="19050"/>
                <wp:docPr id="264" name="文本框 264"/>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7E535637" w14:textId="77777777" w:rsidR="00D03746" w:rsidRPr="00300AEF" w:rsidRDefault="00D03746"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5E1F87B8" w14:textId="77777777" w:rsidR="00D03746" w:rsidRPr="00300AEF" w:rsidRDefault="00D03746"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7AA694E7" w14:textId="77777777" w:rsidR="00D03746" w:rsidRPr="00300AEF" w:rsidRDefault="00D03746"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4B4EC8" id="文本框 264" o:spid="_x0000_s1057"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" fillcolor="black [3200]" strokecolor="white [3201]" strokeweight="1.5pt">
                <v:textbox style="mso-fit-shape-to-text:t" inset="0,0,0,0">
                  <w:txbxContent>
                    <w:p w14:paraId="7E535637" w14:textId="77777777" w:rsidR="00D03746" w:rsidRPr="00300AEF" w:rsidRDefault="00D03746"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5E1F87B8" w14:textId="77777777" w:rsidR="00D03746" w:rsidRPr="00300AEF" w:rsidRDefault="00D03746"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7AA694E7" w14:textId="77777777" w:rsidR="00D03746" w:rsidRPr="00300AEF" w:rsidRDefault="00D03746" w:rsidP="00C30384">
                      <w:pPr>
                        <w:spacing w:line="240" w:lineRule="exact"/>
                        <w:rPr>
                          <w:color w:val="FFFFFF" w:themeColor="background1"/>
                          <w:sz w:val="20"/>
                        </w:rPr>
                      </w:pPr>
                      <w:proofErr w:type="gramStart"/>
                      <w:r w:rsidRPr="00300AEF">
                        <w:rPr>
                          <w:color w:val="FFFFFF" w:themeColor="background1"/>
                          <w:sz w:val="20"/>
                        </w:rPr>
                        <w:t>bin  config</w:t>
                      </w:r>
                      <w:proofErr w:type="gramEnd"/>
                      <w:r w:rsidRPr="00300AEF">
                        <w:rPr>
                          <w:color w:val="FFFFFF" w:themeColor="background1"/>
                          <w:sz w:val="20"/>
                        </w:rPr>
                        <w:t xml:space="preserve">  README.md</w:t>
                      </w:r>
                    </w:p>
                  </w:txbxContent>
                </v:textbox>
                <w10:anchorlock/>
              </v:shape>
            </w:pict>
          </mc:Fallback>
        </mc:AlternateContent>
      </w:r>
    </w:p>
    <w:p w14:paraId="5F293621" w14:textId="2F285D40" w:rsidR="00C30384" w:rsidRDefault="00C30384" w:rsidP="00C30384">
      <w:pPr>
        <w:pStyle w:val="a3"/>
        <w:spacing w:line="276" w:lineRule="auto"/>
        <w:ind w:firstLineChars="0" w:firstLine="0"/>
      </w:pPr>
    </w:p>
    <w:p w14:paraId="4B0E7969" w14:textId="31768FB5" w:rsidR="00C30384" w:rsidRPr="00A17900" w:rsidRDefault="00C30384" w:rsidP="00A17900">
      <w:pPr>
        <w:pStyle w:val="a3"/>
        <w:numPr>
          <w:ilvl w:val="0"/>
          <w:numId w:val="52"/>
        </w:numPr>
        <w:spacing w:line="276" w:lineRule="auto"/>
        <w:ind w:firstLineChars="0"/>
        <w:jc w:val="left"/>
        <w:rPr>
          <w:u w:val="single"/>
        </w:rPr>
      </w:pPr>
      <w:r w:rsidRPr="00A17900">
        <w:rPr>
          <w:u w:val="single"/>
        </w:rPr>
        <w:t>Copy the Genesis File to Execution Path</w:t>
      </w:r>
    </w:p>
    <w:p w14:paraId="1AA93196" w14:textId="6A2B0674" w:rsidR="00C30384" w:rsidRDefault="00C30384" w:rsidP="00C30384">
      <w:pPr>
        <w:spacing w:line="276" w:lineRule="auto"/>
        <w:jc w:val="left"/>
      </w:pPr>
      <w:r>
        <w:t xml:space="preserve">Enter </w:t>
      </w:r>
      <w:r w:rsidR="00FA2456">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2456">
        <w:t>’</w:t>
      </w:r>
      <w:r>
        <w:t xml:space="preserve"> to go to directory ‘config’, then enter </w:t>
      </w:r>
      <w:r w:rsidR="00FA2456">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2456">
        <w:t>’</w:t>
      </w:r>
      <w:r>
        <w:rPr>
          <w:i/>
        </w:rPr>
        <w:t>;</w:t>
      </w:r>
      <w:r>
        <w:rPr>
          <w:i/>
        </w:rPr>
        <w:br/>
      </w:r>
      <w:r>
        <w:rPr>
          <w:b/>
        </w:rPr>
        <w:t xml:space="preserve">Note: </w:t>
      </w:r>
      <w:r>
        <w:t>‘</w:t>
      </w:r>
      <w:r w:rsidR="00B95438" w:rsidRPr="003B0B20">
        <w:rPr>
          <w:rFonts w:ascii="DejaVu Sans Mono" w:hAnsi="DejaVu Sans Mono"/>
        </w:rPr>
        <w:t>/ho</w:t>
      </w:r>
      <w:r w:rsidR="00B95438">
        <w:rPr>
          <w:rFonts w:ascii="DejaVu Sans Mono" w:hAnsi="DejaVu Sans Mono"/>
        </w:rPr>
        <w:t>m</w:t>
      </w:r>
      <w:r w:rsidR="00B95438" w:rsidRPr="003B0B20">
        <w:rPr>
          <w:rFonts w:ascii="DejaVu Sans Mono" w:hAnsi="DejaVu Sans Mono"/>
        </w:rPr>
        <w:t>e/gphb-bin/</w:t>
      </w:r>
      <w:r>
        <w:t xml:space="preserve">’ stands for the execution path you set. </w:t>
      </w:r>
      <w:r>
        <w:br/>
      </w:r>
      <w:r>
        <w:rPr>
          <w:rFonts w:hint="eastAsia"/>
          <w:noProof/>
        </w:rPr>
        <mc:AlternateContent>
          <mc:Choice Requires="wps">
            <w:drawing>
              <wp:inline distT="0" distB="0" distL="0" distR="0" wp14:anchorId="768FB7A0" wp14:editId="028477E1">
                <wp:extent cx="5274310" cy="781050"/>
                <wp:effectExtent l="0" t="0" r="21590" b="19050"/>
                <wp:docPr id="265" name="文本框 265"/>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0ACB877B" w14:textId="77777777" w:rsidR="00D03746" w:rsidRPr="00300AEF" w:rsidRDefault="00D03746"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3D193387" w14:textId="77777777" w:rsidR="00D03746" w:rsidRPr="00300AEF" w:rsidRDefault="00D03746"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68FB7A0" id="文本框 265" o:spid="_x0000_s1058"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" fillcolor="black [3200]" strokecolor="white [3201]" strokeweight="1.5pt">
                <v:textbox style="mso-fit-shape-to-text:t" inset="0,0,0,0">
                  <w:txbxContent>
                    <w:p w14:paraId="0ACB877B" w14:textId="77777777" w:rsidR="00D03746" w:rsidRPr="00300AEF" w:rsidRDefault="00D03746"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cd config/</w:t>
                      </w:r>
                    </w:p>
                    <w:p w14:paraId="3D193387" w14:textId="77777777" w:rsidR="00D03746" w:rsidRPr="00300AEF" w:rsidRDefault="00D03746"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-release/config#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proofErr w:type="gramStart"/>
                      <w:r w:rsidRPr="00300AEF">
                        <w:rPr>
                          <w:color w:val="FFFFFF" w:themeColor="background1"/>
                          <w:sz w:val="20"/>
                        </w:rPr>
                        <w:t>gensis.json</w:t>
                      </w:r>
                      <w:proofErr w:type="spellEnd"/>
                      <w:proofErr w:type="gram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0D68806C" w14:textId="77777777" w:rsidR="00CA245A" w:rsidRDefault="00CA245A" w:rsidP="00C30384">
      <w:pPr>
        <w:spacing w:line="276" w:lineRule="auto"/>
        <w:jc w:val="left"/>
      </w:pPr>
    </w:p>
    <w:p w14:paraId="3CF0A916" w14:textId="77777777" w:rsidR="0037214B" w:rsidRDefault="0037214B" w:rsidP="00C30384">
      <w:pPr>
        <w:spacing w:line="276" w:lineRule="auto"/>
        <w:jc w:val="left"/>
      </w:pPr>
    </w:p>
    <w:p w14:paraId="72C6E361" w14:textId="77777777" w:rsidR="00CA245A" w:rsidRDefault="00C30384" w:rsidP="00A17900">
      <w:pPr>
        <w:pStyle w:val="a3"/>
        <w:numPr>
          <w:ilvl w:val="0"/>
          <w:numId w:val="52"/>
        </w:numPr>
        <w:spacing w:line="276" w:lineRule="auto"/>
        <w:ind w:firstLineChars="0"/>
        <w:jc w:val="left"/>
      </w:pPr>
      <w:r w:rsidRPr="0044085B">
        <w:rPr>
          <w:u w:val="single"/>
        </w:rPr>
        <w:lastRenderedPageBreak/>
        <w:t xml:space="preserve">Go to the </w:t>
      </w:r>
      <w:r>
        <w:rPr>
          <w:u w:val="single"/>
        </w:rPr>
        <w:t>D</w:t>
      </w:r>
      <w:r w:rsidRPr="0044085B">
        <w:rPr>
          <w:u w:val="single"/>
        </w:rPr>
        <w:t xml:space="preserve">ownload </w:t>
      </w:r>
      <w:r>
        <w:rPr>
          <w:u w:val="single"/>
        </w:rPr>
        <w:t>P</w:t>
      </w:r>
      <w:r w:rsidRPr="0044085B">
        <w:rPr>
          <w:u w:val="single"/>
        </w:rPr>
        <w:t>ath</w:t>
      </w:r>
    </w:p>
    <w:p w14:paraId="67E016EA" w14:textId="0FA3772C" w:rsidR="00C30384" w:rsidRDefault="00C30384" w:rsidP="00A17900">
      <w:pPr>
        <w:spacing w:line="276" w:lineRule="auto"/>
        <w:jc w:val="left"/>
      </w:pPr>
      <w:r>
        <w:rPr>
          <w:rFonts w:hint="eastAsia"/>
        </w:rPr>
        <w:t>E</w:t>
      </w:r>
      <w:r>
        <w:t>nter</w:t>
      </w:r>
      <w:r w:rsidRPr="003804C5">
        <w:rPr>
          <w:rFonts w:ascii="Consolas" w:hAnsi="Consolas"/>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t xml:space="preserve"> to download the source code to directory</w:t>
      </w:r>
      <w:r>
        <w:rPr>
          <w:rFonts w:hint="eastAsia"/>
        </w:rPr>
        <w:t xml:space="preserve"> </w:t>
      </w:r>
      <w:r>
        <w:t>‘</w:t>
      </w:r>
      <w:r>
        <w:rPr>
          <w:rFonts w:hint="eastAsia"/>
        </w:rPr>
        <w:t>h</w:t>
      </w:r>
      <w:r>
        <w:t>ome’.</w:t>
      </w:r>
    </w:p>
    <w:p w14:paraId="0499FAD0" w14:textId="74B6D551" w:rsidR="00C30384" w:rsidRDefault="00C30384" w:rsidP="00C30384">
      <w:pPr>
        <w:spacing w:line="276" w:lineRule="auto"/>
        <w:jc w:val="left"/>
      </w:pPr>
      <w:r>
        <w:t>‘</w:t>
      </w:r>
      <w:r>
        <w:rPr>
          <w:rFonts w:hint="eastAsia"/>
        </w:rPr>
        <w:t>/h</w:t>
      </w:r>
      <w:r>
        <w:t>ome/’ can be changed to the source code download path.</w:t>
      </w:r>
      <w:r>
        <w:br/>
      </w:r>
      <w:r>
        <w:rPr>
          <w:rFonts w:hint="eastAsia"/>
          <w:noProof/>
        </w:rPr>
        <mc:AlternateContent>
          <mc:Choice Requires="wps">
            <w:drawing>
              <wp:inline distT="0" distB="0" distL="0" distR="0" wp14:anchorId="2EF7A4DE" wp14:editId="6D7C9FFB">
                <wp:extent cx="5274310" cy="323850"/>
                <wp:effectExtent l="0" t="0" r="21590" b="19050"/>
                <wp:docPr id="267" name="文本框 26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0E86FC7" w14:textId="77777777" w:rsidR="00D03746" w:rsidRPr="00742681" w:rsidRDefault="00D03746" w:rsidP="00C30384">
                            <w:pPr>
                              <w:spacing w:line="240" w:lineRule="exact"/>
                              <w:rPr>
                                <w:color w:val="FFFFFF" w:themeColor="background1"/>
                                <w:sz w:val="20"/>
                              </w:rPr>
                            </w:pPr>
                            <w:r w:rsidRPr="00742681">
                              <w:rPr>
                                <w:color w:val="FFFF00"/>
                                <w:sz w:val="20"/>
                              </w:rPr>
                              <w:t xml:space="preserve">root@dell-PowerEdge-R730:/home/hpb-release/config# </w:t>
                            </w:r>
                            <w:r w:rsidRPr="00742681">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F7A4DE" id="文本框 267" o:spid="_x0000_s1059"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CkdSQJ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00E86FC7" w14:textId="77777777" w:rsidR="00D03746" w:rsidRPr="00742681" w:rsidRDefault="00D03746" w:rsidP="00C30384">
                      <w:pPr>
                        <w:spacing w:line="240" w:lineRule="exact"/>
                        <w:rPr>
                          <w:color w:val="FFFFFF" w:themeColor="background1"/>
                          <w:sz w:val="20"/>
                        </w:rPr>
                      </w:pPr>
                      <w:r w:rsidRPr="00742681">
                        <w:rPr>
                          <w:color w:val="FFFF00"/>
                          <w:sz w:val="20"/>
                        </w:rPr>
                        <w:t>root@dell-PowerEdge-R730:/home/</w:t>
                      </w:r>
                      <w:proofErr w:type="spellStart"/>
                      <w:r w:rsidRPr="00742681">
                        <w:rPr>
                          <w:color w:val="FFFF00"/>
                          <w:sz w:val="20"/>
                        </w:rPr>
                        <w:t>hpb</w:t>
                      </w:r>
                      <w:proofErr w:type="spellEnd"/>
                      <w:r w:rsidRPr="00742681">
                        <w:rPr>
                          <w:color w:val="FFFF00"/>
                          <w:sz w:val="20"/>
                        </w:rPr>
                        <w:t xml:space="preserve">-release/config# </w:t>
                      </w:r>
                      <w:r w:rsidRPr="00742681">
                        <w:rPr>
                          <w:color w:val="FFFFFF" w:themeColor="background1"/>
                          <w:sz w:val="20"/>
                        </w:rPr>
                        <w:t>cd /home/</w:t>
                      </w:r>
                    </w:p>
                  </w:txbxContent>
                </v:textbox>
                <w10:anchorlock/>
              </v:shape>
            </w:pict>
          </mc:Fallback>
        </mc:AlternateContent>
      </w:r>
    </w:p>
    <w:p w14:paraId="7D136D1F" w14:textId="77777777" w:rsidR="00CA245A" w:rsidRPr="001033C9" w:rsidRDefault="00CA245A" w:rsidP="00C30384">
      <w:pPr>
        <w:spacing w:line="276" w:lineRule="auto"/>
        <w:jc w:val="left"/>
      </w:pPr>
    </w:p>
    <w:p w14:paraId="0EFF8316" w14:textId="68A548B3" w:rsidR="00CA245A" w:rsidRPr="00A17900" w:rsidRDefault="00C30384" w:rsidP="00A17900">
      <w:pPr>
        <w:pStyle w:val="a3"/>
        <w:numPr>
          <w:ilvl w:val="0"/>
          <w:numId w:val="52"/>
        </w:numPr>
        <w:spacing w:line="276" w:lineRule="auto"/>
        <w:ind w:firstLineChars="0"/>
        <w:jc w:val="left"/>
      </w:pPr>
      <w:r w:rsidRPr="003804C5">
        <w:rPr>
          <w:u w:val="single"/>
        </w:rPr>
        <w:t>Download ‘go-hpb’</w:t>
      </w:r>
    </w:p>
    <w:p w14:paraId="24B31CB6" w14:textId="7294504F" w:rsidR="00CA245A" w:rsidRDefault="00B95438" w:rsidP="00A17900">
      <w:pPr>
        <w:spacing w:line="276" w:lineRule="auto"/>
        <w:jc w:val="left"/>
        <w:rPr>
          <w:rFonts w:ascii="Calibri" w:hAnsi="Calibri" w:cs="Calibri"/>
        </w:rPr>
      </w:pPr>
      <w:r w:rsidRPr="00A17900">
        <w:rPr>
          <w:rFonts w:ascii="Calibri" w:hAnsi="Calibri" w:cs="Calibri"/>
        </w:rPr>
        <w:t>Enter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17" w:history="1">
        <w:r w:rsidRPr="00A17900">
          <w:rPr>
            <w:rStyle w:val="a4"/>
            <w:rFonts w:ascii="Consolas" w:hAnsi="Consolas" w:cs="Consolas"/>
            <w:i/>
          </w:rPr>
          <w:t>https://github.com/hpb-project/go-hpb</w:t>
        </w:r>
      </w:hyperlink>
      <w:r w:rsidRPr="00A17900">
        <w:rPr>
          <w:rFonts w:ascii="Calibri" w:hAnsi="Calibri" w:cs="Calibri"/>
        </w:rPr>
        <w:t xml:space="preserve">’ (x.x.x.x’ should refer to the latest version of HPB MainNet program) </w:t>
      </w:r>
      <w:r w:rsidR="00C30384" w:rsidRPr="00A17900">
        <w:rPr>
          <w:rFonts w:ascii="Calibri" w:hAnsi="Calibri" w:cs="Calibri"/>
        </w:rPr>
        <w:t xml:space="preserve"> </w:t>
      </w:r>
    </w:p>
    <w:p w14:paraId="6464D598" w14:textId="47FD835B" w:rsidR="00CA245A" w:rsidRDefault="00C30384" w:rsidP="00A17900">
      <w:pPr>
        <w:spacing w:line="276" w:lineRule="auto"/>
        <w:jc w:val="left"/>
        <w:rPr>
          <w:rFonts w:ascii="Calibri" w:hAnsi="Calibri" w:cs="Calibri"/>
        </w:rPr>
      </w:pPr>
      <w:r w:rsidRPr="00A17900">
        <w:rPr>
          <w:rFonts w:ascii="Calibri" w:hAnsi="Calibri" w:cs="Calibri"/>
        </w:rPr>
        <w:t xml:space="preserve">When the process turns to </w:t>
      </w:r>
      <w:r w:rsidR="00FA2456" w:rsidRPr="00A17900">
        <w:rPr>
          <w:rFonts w:ascii="Calibri" w:hAnsi="Calibri" w:cs="Calibri"/>
        </w:rPr>
        <w:t>‘</w:t>
      </w:r>
      <w:r w:rsidRPr="00A17900">
        <w:rPr>
          <w:rFonts w:ascii="Calibri" w:hAnsi="Calibri" w:cs="Calibri"/>
        </w:rPr>
        <w:t>100%</w:t>
      </w:r>
      <w:r w:rsidR="00FA2456" w:rsidRPr="00A17900">
        <w:rPr>
          <w:rFonts w:ascii="Calibri" w:hAnsi="Calibri" w:cs="Calibri"/>
        </w:rPr>
        <w:t>’</w:t>
      </w:r>
      <w:r w:rsidRPr="00A17900">
        <w:rPr>
          <w:rFonts w:ascii="Calibri" w:hAnsi="Calibri" w:cs="Calibri"/>
        </w:rPr>
        <w:t xml:space="preserve"> and shows </w:t>
      </w:r>
      <w:r w:rsidR="00FA2456" w:rsidRPr="00A17900">
        <w:rPr>
          <w:rFonts w:ascii="Calibri" w:hAnsi="Calibri" w:cs="Calibri"/>
        </w:rPr>
        <w:t>‘</w:t>
      </w:r>
      <w:r w:rsidRPr="00A17900">
        <w:rPr>
          <w:rFonts w:ascii="Calibri" w:hAnsi="Calibri" w:cs="Calibri"/>
        </w:rPr>
        <w:t>Checking connectivity ... done</w:t>
      </w:r>
      <w:r w:rsidR="00FA2456" w:rsidRPr="00A17900">
        <w:rPr>
          <w:rFonts w:ascii="Calibri" w:hAnsi="Calibri" w:cs="Calibri"/>
        </w:rPr>
        <w:t>’</w:t>
      </w:r>
      <w:r w:rsidRPr="00A17900">
        <w:rPr>
          <w:rFonts w:ascii="Calibri" w:hAnsi="Calibri" w:cs="Calibri"/>
        </w:rPr>
        <w:t>,</w:t>
      </w:r>
      <w:r w:rsidR="00CA245A">
        <w:rPr>
          <w:rFonts w:ascii="Calibri" w:hAnsi="Calibri" w:cs="Calibri"/>
        </w:rPr>
        <w:t xml:space="preserve"> </w:t>
      </w:r>
      <w:r w:rsidRPr="00A17900">
        <w:rPr>
          <w:rFonts w:ascii="Calibri" w:hAnsi="Calibri" w:cs="Calibri"/>
        </w:rPr>
        <w:t>’go-hpb’ has been successfully downloaded. Proceed to the next step.</w:t>
      </w:r>
      <w:r w:rsidR="00B95438" w:rsidRPr="00A17900">
        <w:rPr>
          <w:rFonts w:ascii="Calibri" w:hAnsi="Calibri" w:cs="Calibri"/>
        </w:rPr>
        <w:t xml:space="preserve"> </w:t>
      </w:r>
    </w:p>
    <w:p w14:paraId="4F83C7CD" w14:textId="6AEA1AB5" w:rsidR="00C30384" w:rsidRDefault="00B95438" w:rsidP="00A17900">
      <w:pPr>
        <w:spacing w:line="276" w:lineRule="auto"/>
        <w:jc w:val="left"/>
        <w:rPr>
          <w:rFonts w:ascii="Calibri" w:hAnsi="Calibri" w:cs="Calibri"/>
        </w:rPr>
      </w:pPr>
      <w:r w:rsidRPr="00A17900">
        <w:rPr>
          <w:rFonts w:ascii="Calibri" w:hAnsi="Calibri" w:cs="Calibri"/>
          <w:b/>
        </w:rPr>
        <w:t>Tip</w:t>
      </w:r>
      <w:r w:rsidRPr="00A17900">
        <w:rPr>
          <w:rFonts w:ascii="Calibri" w:hAnsi="Calibri" w:cs="Calibri"/>
        </w:rPr>
        <w:t>: If prompt</w:t>
      </w:r>
      <w:r w:rsidR="002B688E">
        <w:rPr>
          <w:rFonts w:ascii="Calibri" w:hAnsi="Calibri" w:cs="Calibri"/>
        </w:rPr>
        <w:t>ed ‘go-</w:t>
      </w:r>
      <w:r w:rsidR="00E8454E">
        <w:rPr>
          <w:rFonts w:ascii="Calibri" w:hAnsi="Calibri" w:cs="Calibri"/>
        </w:rPr>
        <w:t>hpb’</w:t>
      </w:r>
      <w:r w:rsidR="002B688E">
        <w:rPr>
          <w:rFonts w:ascii="Calibri" w:hAnsi="Calibri" w:cs="Calibri"/>
        </w:rPr>
        <w:t xml:space="preserve"> already exists</w:t>
      </w:r>
      <w:r w:rsidRPr="00A17900">
        <w:rPr>
          <w:rFonts w:ascii="Calibri" w:hAnsi="Calibri" w:cs="Calibri"/>
        </w:rPr>
        <w:t>, enter command ‘</w:t>
      </w:r>
      <w:r w:rsidRPr="00A17900">
        <w:rPr>
          <w:rFonts w:ascii="Consolas" w:hAnsi="Consolas" w:cs="Consolas"/>
        </w:rPr>
        <w:t xml:space="preserve">rm -rf </w:t>
      </w:r>
      <w:r w:rsidR="00E8454E">
        <w:rPr>
          <w:rFonts w:ascii="Consolas" w:hAnsi="Consolas" w:cs="Consolas"/>
        </w:rPr>
        <w:t>go-hpb</w:t>
      </w:r>
      <w:r w:rsidRPr="00A17900">
        <w:rPr>
          <w:rFonts w:ascii="Calibri" w:hAnsi="Calibri" w:cs="Calibri"/>
        </w:rPr>
        <w:t>’ before you re-download ‘</w:t>
      </w:r>
      <w:r w:rsidR="002B688E">
        <w:rPr>
          <w:rFonts w:ascii="Calibri" w:hAnsi="Calibri" w:cs="Calibri"/>
        </w:rPr>
        <w:t>go</w:t>
      </w:r>
      <w:r w:rsidRPr="00A17900">
        <w:rPr>
          <w:rFonts w:ascii="Calibri" w:hAnsi="Calibri" w:cs="Calibri"/>
        </w:rPr>
        <w:t>-</w:t>
      </w:r>
      <w:r w:rsidR="00E8454E">
        <w:rPr>
          <w:rFonts w:ascii="Calibri" w:hAnsi="Calibri" w:cs="Calibri"/>
        </w:rPr>
        <w:t>hpb’</w:t>
      </w:r>
      <w:r w:rsidRPr="00A17900">
        <w:rPr>
          <w:rFonts w:ascii="Calibri" w:hAnsi="Calibri" w:cs="Calibri"/>
        </w:rPr>
        <w:t>.</w:t>
      </w:r>
      <w:r w:rsidR="00C30384">
        <w:br/>
      </w:r>
      <w:r w:rsidR="00145D37" w:rsidRPr="00C373B7">
        <w:rPr>
          <w:noProof/>
        </w:rPr>
        <mc:AlternateContent>
          <mc:Choice Requires="wps">
            <w:drawing>
              <wp:inline distT="0" distB="0" distL="0" distR="0" wp14:anchorId="1207A1D9" wp14:editId="267E6B70">
                <wp:extent cx="5274310" cy="2762250"/>
                <wp:effectExtent l="12700" t="12700" r="8890" b="19050"/>
                <wp:docPr id="37" name="文本框 14"/>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0DF339F6" w14:textId="77777777" w:rsidR="00D03746" w:rsidRPr="005E5C2E" w:rsidRDefault="00D03746" w:rsidP="00145D37">
                            <w:pPr>
                              <w:spacing w:line="240" w:lineRule="exact"/>
                              <w:rPr>
                                <w:color w:val="FFFFFF" w:themeColor="background1"/>
                                <w:sz w:val="20"/>
                              </w:rPr>
                            </w:pPr>
                            <w:r w:rsidRPr="00742681">
                              <w:rPr>
                                <w:color w:val="FFFF00"/>
                                <w:sz w:val="20"/>
                              </w:rPr>
                              <w:t xml:space="preserve">root@dell-PowerEdge-R730:/home# </w:t>
                            </w:r>
                            <w:r w:rsidRPr="005E5C2E">
                              <w:rPr>
                                <w:color w:val="FFFFFF" w:themeColor="background1"/>
                                <w:sz w:val="20"/>
                              </w:rPr>
                              <w:t>sudo git clone -b version_1.0.1.0 https://github.com/hpb-project/go-hpb</w:t>
                            </w:r>
                          </w:p>
                          <w:p w14:paraId="47035B1F" w14:textId="77777777" w:rsidR="00D03746" w:rsidRPr="00742681" w:rsidRDefault="00D03746" w:rsidP="00145D37">
                            <w:pPr>
                              <w:spacing w:line="240" w:lineRule="exact"/>
                              <w:rPr>
                                <w:color w:val="FFFFFF" w:themeColor="background1"/>
                                <w:sz w:val="20"/>
                              </w:rPr>
                            </w:pPr>
                            <w:r w:rsidRPr="00742681">
                              <w:rPr>
                                <w:color w:val="FFFFFF" w:themeColor="background1"/>
                                <w:sz w:val="20"/>
                              </w:rPr>
                              <w:t>Cloning into 'go-hpb'...</w:t>
                            </w:r>
                          </w:p>
                          <w:p w14:paraId="66CB9C69" w14:textId="77777777" w:rsidR="00D03746" w:rsidRPr="00742681" w:rsidRDefault="00D03746"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D03746" w:rsidRPr="00742681" w:rsidRDefault="00D03746"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D03746" w:rsidRPr="00742681" w:rsidRDefault="00D03746"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2C8928D6" w14:textId="77777777" w:rsidR="00D03746" w:rsidRPr="00742681" w:rsidRDefault="00D03746"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D03746" w:rsidRDefault="00D03746"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D03746" w:rsidRPr="008654D0" w:rsidRDefault="00D03746"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D03746" w:rsidRPr="008654D0" w:rsidRDefault="00D03746" w:rsidP="00145D37">
                            <w:pPr>
                              <w:spacing w:line="240" w:lineRule="exact"/>
                              <w:rPr>
                                <w:color w:val="FFFFFF" w:themeColor="background1"/>
                                <w:sz w:val="20"/>
                              </w:rPr>
                            </w:pPr>
                          </w:p>
                          <w:p w14:paraId="512EDFDA" w14:textId="77777777" w:rsidR="00D03746" w:rsidRPr="008654D0" w:rsidRDefault="00D03746"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D03746" w:rsidRPr="008654D0" w:rsidRDefault="00D03746"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D03746" w:rsidRPr="008654D0" w:rsidRDefault="00D03746"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D03746" w:rsidRPr="008654D0" w:rsidRDefault="00D03746" w:rsidP="00145D37">
                            <w:pPr>
                              <w:spacing w:line="240" w:lineRule="exact"/>
                              <w:rPr>
                                <w:color w:val="FFFFFF" w:themeColor="background1"/>
                                <w:sz w:val="20"/>
                              </w:rPr>
                            </w:pPr>
                          </w:p>
                          <w:p w14:paraId="344066FC" w14:textId="77777777" w:rsidR="00D03746" w:rsidRPr="008654D0" w:rsidRDefault="00D03746"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D03746" w:rsidRPr="008654D0" w:rsidRDefault="00D03746"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D03746" w:rsidRPr="008654D0" w:rsidRDefault="00D03746" w:rsidP="00145D37">
                            <w:pPr>
                              <w:spacing w:line="240" w:lineRule="exact"/>
                              <w:rPr>
                                <w:color w:val="FFFFFF" w:themeColor="background1"/>
                                <w:sz w:val="20"/>
                              </w:rPr>
                            </w:pPr>
                          </w:p>
                          <w:p w14:paraId="320CED9F" w14:textId="77777777" w:rsidR="00D03746" w:rsidRPr="00742681" w:rsidRDefault="00D03746" w:rsidP="00145D37">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207A1D9" id="文本框 14" o:spid="_x0000_s1060"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" fillcolor="black [3200]" strokecolor="white [3201]" strokeweight="1.5pt">
                <v:textbox style="mso-fit-shape-to-text:t" inset="0,0,0,0">
                  <w:txbxContent>
                    <w:p w14:paraId="0DF339F6" w14:textId="77777777" w:rsidR="00D03746" w:rsidRPr="005E5C2E" w:rsidRDefault="00D03746" w:rsidP="00145D37">
                      <w:pPr>
                        <w:spacing w:line="240" w:lineRule="exact"/>
                        <w:rPr>
                          <w:color w:val="FFFFFF" w:themeColor="background1"/>
                          <w:sz w:val="20"/>
                        </w:rPr>
                      </w:pPr>
                      <w:r w:rsidRPr="00742681">
                        <w:rPr>
                          <w:color w:val="FFFF00"/>
                          <w:sz w:val="20"/>
                        </w:rPr>
                        <w:t xml:space="preserve">root@dell-PowerEdge-R730:/home# </w:t>
                      </w:r>
                      <w:proofErr w:type="spellStart"/>
                      <w:r w:rsidRPr="005E5C2E">
                        <w:rPr>
                          <w:color w:val="FFFFFF" w:themeColor="background1"/>
                          <w:sz w:val="20"/>
                        </w:rPr>
                        <w:t>sudo</w:t>
                      </w:r>
                      <w:proofErr w:type="spellEnd"/>
                      <w:r w:rsidRPr="005E5C2E">
                        <w:rPr>
                          <w:color w:val="FFFFFF" w:themeColor="background1"/>
                          <w:sz w:val="20"/>
                        </w:rPr>
                        <w:t xml:space="preserve"> git clone -b version_1.0.1.0 https://github.com/hpb-project/go-hpb</w:t>
                      </w:r>
                    </w:p>
                    <w:p w14:paraId="47035B1F" w14:textId="77777777" w:rsidR="00D03746" w:rsidRPr="00742681" w:rsidRDefault="00D03746" w:rsidP="00145D37">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66CB9C69" w14:textId="77777777" w:rsidR="00D03746" w:rsidRPr="00742681" w:rsidRDefault="00D03746"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D03746" w:rsidRPr="00742681" w:rsidRDefault="00D03746"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D03746" w:rsidRPr="00742681" w:rsidRDefault="00D03746"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2C8928D6" w14:textId="77777777" w:rsidR="00D03746" w:rsidRPr="00742681" w:rsidRDefault="00D03746"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D03746" w:rsidRDefault="00D03746"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D03746" w:rsidRPr="008654D0" w:rsidRDefault="00D03746"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D03746" w:rsidRPr="008654D0" w:rsidRDefault="00D03746" w:rsidP="00145D37">
                      <w:pPr>
                        <w:spacing w:line="240" w:lineRule="exact"/>
                        <w:rPr>
                          <w:color w:val="FFFFFF" w:themeColor="background1"/>
                          <w:sz w:val="20"/>
                        </w:rPr>
                      </w:pPr>
                    </w:p>
                    <w:p w14:paraId="512EDFDA" w14:textId="77777777" w:rsidR="00D03746" w:rsidRPr="008654D0" w:rsidRDefault="00D03746"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D03746" w:rsidRPr="008654D0" w:rsidRDefault="00D03746"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D03746" w:rsidRPr="008654D0" w:rsidRDefault="00D03746"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D03746" w:rsidRPr="008654D0" w:rsidRDefault="00D03746" w:rsidP="00145D37">
                      <w:pPr>
                        <w:spacing w:line="240" w:lineRule="exact"/>
                        <w:rPr>
                          <w:color w:val="FFFFFF" w:themeColor="background1"/>
                          <w:sz w:val="20"/>
                        </w:rPr>
                      </w:pPr>
                    </w:p>
                    <w:p w14:paraId="344066FC" w14:textId="77777777" w:rsidR="00D03746" w:rsidRPr="008654D0" w:rsidRDefault="00D03746"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D03746" w:rsidRPr="008654D0" w:rsidRDefault="00D03746"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D03746" w:rsidRPr="008654D0" w:rsidRDefault="00D03746" w:rsidP="00145D37">
                      <w:pPr>
                        <w:spacing w:line="240" w:lineRule="exact"/>
                        <w:rPr>
                          <w:color w:val="FFFFFF" w:themeColor="background1"/>
                          <w:sz w:val="20"/>
                        </w:rPr>
                      </w:pPr>
                    </w:p>
                    <w:p w14:paraId="320CED9F" w14:textId="77777777" w:rsidR="00D03746" w:rsidRPr="00742681" w:rsidRDefault="00D03746" w:rsidP="00145D37">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p>
    <w:p w14:paraId="41863747" w14:textId="77777777" w:rsidR="00B425A2" w:rsidRDefault="00B425A2" w:rsidP="00A17900">
      <w:pPr>
        <w:spacing w:line="276" w:lineRule="auto"/>
        <w:jc w:val="left"/>
        <w:rPr>
          <w:rFonts w:ascii="Calibri" w:hAnsi="Calibri" w:cs="Calibri"/>
        </w:rPr>
      </w:pPr>
    </w:p>
    <w:p w14:paraId="6D4E3FCF" w14:textId="77777777" w:rsidR="00CA245A" w:rsidRDefault="00C30384" w:rsidP="00A17900">
      <w:pPr>
        <w:pStyle w:val="a3"/>
        <w:numPr>
          <w:ilvl w:val="0"/>
          <w:numId w:val="52"/>
        </w:numPr>
        <w:spacing w:line="276" w:lineRule="auto"/>
        <w:ind w:firstLineChars="0"/>
        <w:jc w:val="left"/>
      </w:pPr>
      <w:r w:rsidRPr="0044085B">
        <w:rPr>
          <w:u w:val="single"/>
        </w:rPr>
        <w:t xml:space="preserve">Compile </w:t>
      </w:r>
      <w:r>
        <w:rPr>
          <w:u w:val="single"/>
        </w:rPr>
        <w:t xml:space="preserve">the </w:t>
      </w:r>
      <w:r w:rsidRPr="0044085B">
        <w:rPr>
          <w:u w:val="single"/>
        </w:rPr>
        <w:t>‘go-hpb’</w:t>
      </w:r>
    </w:p>
    <w:p w14:paraId="04ACB781" w14:textId="4E60D715" w:rsidR="00CA245A" w:rsidRDefault="00C30384" w:rsidP="00A17900">
      <w:pPr>
        <w:spacing w:line="276" w:lineRule="auto"/>
        <w:jc w:val="left"/>
      </w:pPr>
      <w:r>
        <w:t>Enter</w:t>
      </w:r>
      <w:r w:rsidRPr="003804C5">
        <w:rPr>
          <w:rFonts w:ascii="Consolas" w:hAnsi="Consolas"/>
        </w:rPr>
        <w:t xml:space="preserve"> </w:t>
      </w:r>
      <w:r w:rsidR="00FA2456" w:rsidRPr="003804C5">
        <w:rPr>
          <w:u w:val="single"/>
        </w:rPr>
        <w:t>‘</w:t>
      </w:r>
      <w:r w:rsidRPr="00CA245A">
        <w:rPr>
          <w:rFonts w:ascii="Consolas" w:hAnsi="Consolas"/>
          <w:b/>
        </w:rPr>
        <w:t>cd</w:t>
      </w:r>
      <w:r w:rsidRPr="00CA245A">
        <w:rPr>
          <w:rFonts w:ascii="Consolas" w:hAnsi="Consolas"/>
        </w:rPr>
        <w:t xml:space="preserve"> </w:t>
      </w:r>
      <w:r w:rsidRPr="00CA245A">
        <w:rPr>
          <w:rFonts w:ascii="Consolas" w:hAnsi="Consolas"/>
          <w:i/>
        </w:rPr>
        <w:t>go-hpb/</w:t>
      </w:r>
      <w:r w:rsidR="00FA2456">
        <w:t>’</w:t>
      </w:r>
      <w:r>
        <w:t xml:space="preserve">, then </w:t>
      </w:r>
      <w:r w:rsidRPr="003804C5">
        <w:t>enter</w:t>
      </w:r>
      <w:r w:rsidR="00FA2456" w:rsidRPr="003804C5">
        <w:t xml:space="preserve"> </w:t>
      </w:r>
      <w:r w:rsidR="00FA2456" w:rsidRPr="00A17900">
        <w:t>‘</w:t>
      </w:r>
      <w:r w:rsidRPr="00A17900">
        <w:rPr>
          <w:rFonts w:ascii="Consolas" w:hAnsi="Consolas" w:cs="Consolas"/>
          <w:b/>
        </w:rPr>
        <w:t>make all</w:t>
      </w:r>
      <w:r w:rsidR="00FA2456" w:rsidRPr="00A17900">
        <w:t>’</w:t>
      </w:r>
      <w:r w:rsidRPr="001033C9">
        <w:rPr>
          <w:rFonts w:hint="eastAsia"/>
        </w:rPr>
        <w:t>；</w:t>
      </w:r>
    </w:p>
    <w:p w14:paraId="0D94E8B4" w14:textId="7108806A" w:rsidR="00C30384" w:rsidRDefault="00B55854" w:rsidP="00A17900">
      <w:pPr>
        <w:spacing w:line="276" w:lineRule="auto"/>
        <w:jc w:val="left"/>
      </w:pPr>
      <w:r>
        <w:rPr>
          <w:rFonts w:hint="eastAsia"/>
        </w:rPr>
        <w:t>C</w:t>
      </w:r>
      <w:r>
        <w:t>ompile ‘</w:t>
      </w:r>
      <w:r>
        <w:rPr>
          <w:rFonts w:hint="eastAsia"/>
        </w:rPr>
        <w:t>go</w:t>
      </w:r>
      <w:r>
        <w:t>-hpb’</w:t>
      </w:r>
      <w:r>
        <w:rPr>
          <w:rFonts w:hint="eastAsia"/>
        </w:rPr>
        <w:t>;</w:t>
      </w:r>
    </w:p>
    <w:p w14:paraId="0F994012" w14:textId="2131512D" w:rsidR="00C30384" w:rsidRDefault="00C30384" w:rsidP="00C30384">
      <w:pPr>
        <w:spacing w:line="276" w:lineRule="auto"/>
        <w:jc w:val="left"/>
      </w:pPr>
      <w:r>
        <w:rPr>
          <w:rFonts w:hint="eastAsia"/>
          <w:noProof/>
        </w:rPr>
        <mc:AlternateContent>
          <mc:Choice Requires="wps">
            <w:drawing>
              <wp:inline distT="0" distB="0" distL="0" distR="0" wp14:anchorId="6DEABA21" wp14:editId="60F387A3">
                <wp:extent cx="5274310" cy="1238250"/>
                <wp:effectExtent l="0" t="0" r="21590" b="19050"/>
                <wp:docPr id="269" name="文本框 26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0436305" w14:textId="77777777" w:rsidR="00D03746" w:rsidRPr="00FC4B72" w:rsidRDefault="00D03746"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743A918D" w14:textId="77777777" w:rsidR="00D03746" w:rsidRPr="00FC4B72" w:rsidRDefault="00D03746" w:rsidP="00C30384">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05EECD28" w14:textId="77777777" w:rsidR="00D03746" w:rsidRPr="00FC4B72" w:rsidRDefault="00D03746" w:rsidP="00C30384">
                            <w:pPr>
                              <w:spacing w:line="240" w:lineRule="exact"/>
                              <w:rPr>
                                <w:color w:val="FFFFFF" w:themeColor="background1"/>
                                <w:sz w:val="20"/>
                              </w:rPr>
                            </w:pPr>
                            <w:r w:rsidRPr="00FC4B72">
                              <w:rPr>
                                <w:color w:val="FFFFFF" w:themeColor="background1"/>
                                <w:sz w:val="20"/>
                              </w:rPr>
                              <w:t>build/env.sh go run build/ci.go install ./cmd/ghpb</w:t>
                            </w:r>
                          </w:p>
                          <w:p w14:paraId="35411F9E" w14:textId="77777777" w:rsidR="00D03746" w:rsidRPr="00FC4B72" w:rsidRDefault="00D03746" w:rsidP="00C30384">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1E66D10F" w14:textId="77777777" w:rsidR="00D03746" w:rsidRPr="00FC4B72" w:rsidRDefault="00D03746"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D03746" w:rsidRDefault="00D03746" w:rsidP="00C30384">
                            <w:pPr>
                              <w:spacing w:line="240" w:lineRule="exact"/>
                              <w:rPr>
                                <w:color w:val="FFFFFF" w:themeColor="background1"/>
                                <w:sz w:val="20"/>
                              </w:rPr>
                            </w:pPr>
                            <w:r>
                              <w:rPr>
                                <w:color w:val="FFFFFF" w:themeColor="background1"/>
                                <w:sz w:val="20"/>
                              </w:rPr>
                              <w:t>……</w:t>
                            </w:r>
                          </w:p>
                          <w:p w14:paraId="5F6303D1" w14:textId="77777777" w:rsidR="00D03746" w:rsidRPr="00FC4B72" w:rsidRDefault="00D03746" w:rsidP="00C30384">
                            <w:pPr>
                              <w:spacing w:line="240" w:lineRule="exact"/>
                              <w:rPr>
                                <w:color w:val="FFFFFF" w:themeColor="background1"/>
                                <w:sz w:val="20"/>
                              </w:rPr>
                            </w:pPr>
                            <w:r w:rsidRPr="00FC4B72">
                              <w:rPr>
                                <w:color w:val="FFFFFF" w:themeColor="background1"/>
                                <w:sz w:val="20"/>
                              </w:rPr>
                              <w:t>`Done building.</w:t>
                            </w:r>
                          </w:p>
                          <w:p w14:paraId="7496593E" w14:textId="77777777" w:rsidR="00D03746" w:rsidRPr="00FC4B72" w:rsidRDefault="00D03746" w:rsidP="00C30384">
                            <w:pPr>
                              <w:spacing w:line="240" w:lineRule="exact"/>
                              <w:rPr>
                                <w:color w:val="FFFFFF" w:themeColor="background1"/>
                                <w:sz w:val="20"/>
                              </w:rPr>
                            </w:pPr>
                            <w:r w:rsidRPr="00FC4B72">
                              <w:rPr>
                                <w:color w:val="FFFFFF" w:themeColor="background1"/>
                                <w:sz w:val="20"/>
                              </w:rPr>
                              <w:t>Run "/home/go-hpb/build/bin/promfile" to launch promfile.</w:t>
                            </w:r>
                          </w:p>
                          <w:p w14:paraId="46EA8414" w14:textId="77777777" w:rsidR="00D03746" w:rsidRPr="00FC4B72" w:rsidRDefault="00D03746" w:rsidP="00C30384">
                            <w:pPr>
                              <w:spacing w:line="240" w:lineRule="exact"/>
                              <w:rPr>
                                <w:color w:val="FFFFFF" w:themeColor="background1"/>
                                <w:sz w:val="20"/>
                              </w:rPr>
                            </w:pPr>
                            <w:r w:rsidRPr="00FC4B72">
                              <w:rPr>
                                <w:color w:val="FFFFFF" w:themeColor="background1"/>
                                <w:sz w:val="20"/>
                              </w:rPr>
                              <w:t>cp "/home/go-hpb/network/iperf3/iperf3" "/home/go-hpb/build/bin/iperf3"</w:t>
                            </w:r>
                          </w:p>
                          <w:p w14:paraId="2DD9C41D" w14:textId="77777777" w:rsidR="00D03746" w:rsidRPr="00FC4B72" w:rsidRDefault="00D03746" w:rsidP="00C30384">
                            <w:pPr>
                              <w:spacing w:line="240" w:lineRule="exact"/>
                              <w:rPr>
                                <w:color w:val="FFFFFF" w:themeColor="background1"/>
                                <w:sz w:val="20"/>
                              </w:rPr>
                            </w:pPr>
                            <w:r w:rsidRPr="00FC4B72">
                              <w:rPr>
                                <w:color w:val="FFFFFF" w:themeColor="background1"/>
                                <w:sz w:val="20"/>
                              </w:rPr>
                              <w:t>cp "/home/go-hpb/network/p2p/binding.json" "/home/go-hpb/build/bin/binding.json"</w:t>
                            </w:r>
                          </w:p>
                          <w:p w14:paraId="16456601" w14:textId="77777777" w:rsidR="00D03746" w:rsidRPr="00FC4B72" w:rsidRDefault="00D03746" w:rsidP="00C30384">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DEABA21" id="文本框 269" o:spid="_x0000_s1061"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BjCz/o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40436305" w14:textId="77777777" w:rsidR="00D03746" w:rsidRPr="00FC4B72" w:rsidRDefault="00D03746"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w:t>
                      </w:r>
                      <w:proofErr w:type="spellStart"/>
                      <w:r w:rsidRPr="00FC4B72">
                        <w:rPr>
                          <w:color w:val="FFFFFF" w:themeColor="background1"/>
                          <w:sz w:val="20"/>
                        </w:rPr>
                        <w:t>hpb</w:t>
                      </w:r>
                      <w:proofErr w:type="spellEnd"/>
                      <w:r w:rsidRPr="00FC4B72">
                        <w:rPr>
                          <w:color w:val="FFFFFF" w:themeColor="background1"/>
                          <w:sz w:val="20"/>
                        </w:rPr>
                        <w:t>/</w:t>
                      </w:r>
                    </w:p>
                    <w:p w14:paraId="743A918D" w14:textId="77777777" w:rsidR="00D03746" w:rsidRPr="00FC4B72" w:rsidRDefault="00D03746" w:rsidP="00C30384">
                      <w:pPr>
                        <w:spacing w:line="240" w:lineRule="exact"/>
                        <w:rPr>
                          <w:color w:val="FFFFFF" w:themeColor="background1"/>
                          <w:sz w:val="20"/>
                        </w:rPr>
                      </w:pPr>
                      <w:r w:rsidRPr="00FC4B72">
                        <w:rPr>
                          <w:color w:val="FFFF00"/>
                          <w:sz w:val="20"/>
                        </w:rPr>
                        <w:t>root@dell-PowerEdge-R730:/home/go-</w:t>
                      </w:r>
                      <w:proofErr w:type="spellStart"/>
                      <w:r w:rsidRPr="00FC4B72">
                        <w:rPr>
                          <w:color w:val="FFFF00"/>
                          <w:sz w:val="20"/>
                        </w:rPr>
                        <w:t>hpb</w:t>
                      </w:r>
                      <w:proofErr w:type="spellEnd"/>
                      <w:r w:rsidRPr="00FC4B72">
                        <w:rPr>
                          <w:color w:val="FFFF00"/>
                          <w:sz w:val="20"/>
                        </w:rPr>
                        <w:t xml:space="preserve"># </w:t>
                      </w:r>
                      <w:r w:rsidRPr="00FC4B72">
                        <w:rPr>
                          <w:color w:val="FFFFFF" w:themeColor="background1"/>
                          <w:sz w:val="20"/>
                        </w:rPr>
                        <w:t>make all</w:t>
                      </w:r>
                    </w:p>
                    <w:p w14:paraId="05EECD28" w14:textId="77777777" w:rsidR="00D03746" w:rsidRPr="00FC4B72" w:rsidRDefault="00D03746" w:rsidP="00C30384">
                      <w:pPr>
                        <w:spacing w:line="240" w:lineRule="exact"/>
                        <w:rPr>
                          <w:color w:val="FFFFFF" w:themeColor="background1"/>
                          <w:sz w:val="20"/>
                        </w:rPr>
                      </w:pPr>
                      <w:r w:rsidRPr="00FC4B72">
                        <w:rPr>
                          <w:color w:val="FFFFFF" w:themeColor="background1"/>
                          <w:sz w:val="20"/>
                        </w:rPr>
                        <w:t>build/env.sh go run build/</w:t>
                      </w:r>
                      <w:proofErr w:type="spellStart"/>
                      <w:proofErr w:type="gramStart"/>
                      <w:r w:rsidRPr="00FC4B72">
                        <w:rPr>
                          <w:color w:val="FFFFFF" w:themeColor="background1"/>
                          <w:sz w:val="20"/>
                        </w:rPr>
                        <w:t>ci.go</w:t>
                      </w:r>
                      <w:proofErr w:type="spellEnd"/>
                      <w:proofErr w:type="gramEnd"/>
                      <w:r w:rsidRPr="00FC4B72">
                        <w:rPr>
                          <w:color w:val="FFFFFF" w:themeColor="background1"/>
                          <w:sz w:val="20"/>
                        </w:rPr>
                        <w:t xml:space="preserve"> install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35411F9E" w14:textId="77777777" w:rsidR="00D03746" w:rsidRPr="00FC4B72" w:rsidRDefault="00D03746" w:rsidP="00C30384">
                      <w:pPr>
                        <w:spacing w:line="240" w:lineRule="exact"/>
                        <w:rPr>
                          <w:color w:val="FFFFFF" w:themeColor="background1"/>
                          <w:sz w:val="20"/>
                        </w:rPr>
                      </w:pPr>
                      <w:r w:rsidRPr="00FC4B72">
                        <w:rPr>
                          <w:color w:val="FFFFFF" w:themeColor="background1"/>
                          <w:sz w:val="20"/>
                        </w:rPr>
                        <w:t>&gt;&gt;&gt; /</w:t>
                      </w:r>
                      <w:proofErr w:type="spellStart"/>
                      <w:r w:rsidRPr="00FC4B72">
                        <w:rPr>
                          <w:color w:val="FFFFFF" w:themeColor="background1"/>
                          <w:sz w:val="20"/>
                        </w:rPr>
                        <w:t>usr</w:t>
                      </w:r>
                      <w:proofErr w:type="spellEnd"/>
                      <w:r w:rsidRPr="00FC4B72">
                        <w:rPr>
                          <w:color w:val="FFFFFF" w:themeColor="background1"/>
                          <w:sz w:val="20"/>
                        </w:rPr>
                        <w:t>/lib/go-1.9/bin/go install -</w:t>
                      </w:r>
                      <w:proofErr w:type="spellStart"/>
                      <w:r w:rsidRPr="00FC4B72">
                        <w:rPr>
                          <w:color w:val="FFFFFF" w:themeColor="background1"/>
                          <w:sz w:val="20"/>
                        </w:rPr>
                        <w:t>ldflags</w:t>
                      </w:r>
                      <w:proofErr w:type="spellEnd"/>
                      <w:r w:rsidRPr="00FC4B72">
                        <w:rPr>
                          <w:color w:val="FFFFFF" w:themeColor="background1"/>
                          <w:sz w:val="20"/>
                        </w:rPr>
                        <w:t xml:space="preserve"> -X </w:t>
                      </w:r>
                      <w:proofErr w:type="spellStart"/>
                      <w:proofErr w:type="gramStart"/>
                      <w:r w:rsidRPr="00FC4B72">
                        <w:rPr>
                          <w:color w:val="FFFFFF" w:themeColor="background1"/>
                          <w:sz w:val="20"/>
                        </w:rPr>
                        <w:t>main.gitCommit</w:t>
                      </w:r>
                      <w:proofErr w:type="spellEnd"/>
                      <w:proofErr w:type="gramEnd"/>
                      <w:r w:rsidRPr="00FC4B72">
                        <w:rPr>
                          <w:color w:val="FFFFFF" w:themeColor="background1"/>
                          <w:sz w:val="20"/>
                        </w:rPr>
                        <w:t>=04fa6c874b447f0de0a4296b9e573119e1997fcc -v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1E66D10F" w14:textId="77777777" w:rsidR="00D03746" w:rsidRPr="00FC4B72" w:rsidRDefault="00D03746"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D03746" w:rsidRDefault="00D03746" w:rsidP="00C30384">
                      <w:pPr>
                        <w:spacing w:line="240" w:lineRule="exact"/>
                        <w:rPr>
                          <w:color w:val="FFFFFF" w:themeColor="background1"/>
                          <w:sz w:val="20"/>
                        </w:rPr>
                      </w:pPr>
                      <w:r>
                        <w:rPr>
                          <w:color w:val="FFFFFF" w:themeColor="background1"/>
                          <w:sz w:val="20"/>
                        </w:rPr>
                        <w:t>……</w:t>
                      </w:r>
                    </w:p>
                    <w:p w14:paraId="5F6303D1" w14:textId="77777777" w:rsidR="00D03746" w:rsidRPr="00FC4B72" w:rsidRDefault="00D03746" w:rsidP="00C30384">
                      <w:pPr>
                        <w:spacing w:line="240" w:lineRule="exact"/>
                        <w:rPr>
                          <w:color w:val="FFFFFF" w:themeColor="background1"/>
                          <w:sz w:val="20"/>
                        </w:rPr>
                      </w:pPr>
                      <w:r w:rsidRPr="00FC4B72">
                        <w:rPr>
                          <w:color w:val="FFFFFF" w:themeColor="background1"/>
                          <w:sz w:val="20"/>
                        </w:rPr>
                        <w:t>`Done building.</w:t>
                      </w:r>
                    </w:p>
                    <w:p w14:paraId="7496593E" w14:textId="77777777" w:rsidR="00D03746" w:rsidRPr="00FC4B72" w:rsidRDefault="00D03746" w:rsidP="00C30384">
                      <w:pPr>
                        <w:spacing w:line="240" w:lineRule="exact"/>
                        <w:rPr>
                          <w:color w:val="FFFFFF" w:themeColor="background1"/>
                          <w:sz w:val="20"/>
                        </w:rPr>
                      </w:pPr>
                      <w:r w:rsidRPr="00FC4B72">
                        <w:rPr>
                          <w:color w:val="FFFFFF" w:themeColor="background1"/>
                          <w:sz w:val="20"/>
                        </w:rPr>
                        <w:t>Run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promfile</w:t>
                      </w:r>
                      <w:proofErr w:type="spellEnd"/>
                      <w:r w:rsidRPr="00FC4B72">
                        <w:rPr>
                          <w:color w:val="FFFFFF" w:themeColor="background1"/>
                          <w:sz w:val="20"/>
                        </w:rPr>
                        <w:t xml:space="preserve">" to launch </w:t>
                      </w:r>
                      <w:proofErr w:type="spellStart"/>
                      <w:r w:rsidRPr="00FC4B72">
                        <w:rPr>
                          <w:color w:val="FFFFFF" w:themeColor="background1"/>
                          <w:sz w:val="20"/>
                        </w:rPr>
                        <w:t>promfile</w:t>
                      </w:r>
                      <w:proofErr w:type="spellEnd"/>
                      <w:r w:rsidRPr="00FC4B72">
                        <w:rPr>
                          <w:color w:val="FFFFFF" w:themeColor="background1"/>
                          <w:sz w:val="20"/>
                        </w:rPr>
                        <w:t>.</w:t>
                      </w:r>
                    </w:p>
                    <w:p w14:paraId="46EA8414" w14:textId="77777777" w:rsidR="00D03746" w:rsidRPr="00FC4B72" w:rsidRDefault="00D03746" w:rsidP="00C30384">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/network/iperf3/iperf3" "/home/go-</w:t>
                      </w:r>
                      <w:proofErr w:type="spellStart"/>
                      <w:r w:rsidRPr="00FC4B72">
                        <w:rPr>
                          <w:color w:val="FFFFFF" w:themeColor="background1"/>
                          <w:sz w:val="20"/>
                        </w:rPr>
                        <w:t>hpb</w:t>
                      </w:r>
                      <w:proofErr w:type="spellEnd"/>
                      <w:r w:rsidRPr="00FC4B72">
                        <w:rPr>
                          <w:color w:val="FFFFFF" w:themeColor="background1"/>
                          <w:sz w:val="20"/>
                        </w:rPr>
                        <w:t>/build/bin/iperf3"</w:t>
                      </w:r>
                    </w:p>
                    <w:p w14:paraId="2DD9C41D" w14:textId="77777777" w:rsidR="00D03746" w:rsidRPr="00FC4B72" w:rsidRDefault="00D03746" w:rsidP="00C30384">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binding.json</w:t>
                      </w:r>
                      <w:proofErr w:type="spellEnd"/>
                      <w:r w:rsidRPr="00FC4B72">
                        <w:rPr>
                          <w:color w:val="FFFFFF" w:themeColor="background1"/>
                          <w:sz w:val="20"/>
                        </w:rPr>
                        <w:t>"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binding.json</w:t>
                      </w:r>
                      <w:proofErr w:type="spellEnd"/>
                      <w:r w:rsidRPr="00FC4B72">
                        <w:rPr>
                          <w:color w:val="FFFFFF" w:themeColor="background1"/>
                          <w:sz w:val="20"/>
                        </w:rPr>
                        <w:t>"</w:t>
                      </w:r>
                    </w:p>
                    <w:p w14:paraId="16456601" w14:textId="77777777" w:rsidR="00D03746" w:rsidRPr="00FC4B72" w:rsidRDefault="00D03746" w:rsidP="00C30384">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config.json</w:t>
                      </w:r>
                      <w:proofErr w:type="spellEnd"/>
                      <w:r w:rsidRPr="00FC4B72">
                        <w:rPr>
                          <w:color w:val="FFFFFF" w:themeColor="background1"/>
                          <w:sz w:val="20"/>
                        </w:rPr>
                        <w:t>" "/hom</w:t>
                      </w:r>
                      <w:r>
                        <w:rPr>
                          <w:color w:val="FFFFFF" w:themeColor="background1"/>
                          <w:sz w:val="20"/>
                        </w:rPr>
                        <w:t>e/go-</w:t>
                      </w:r>
                      <w:proofErr w:type="spellStart"/>
                      <w:r>
                        <w:rPr>
                          <w:color w:val="FFFFFF" w:themeColor="background1"/>
                          <w:sz w:val="20"/>
                        </w:rPr>
                        <w:t>hpb</w:t>
                      </w:r>
                      <w:proofErr w:type="spellEnd"/>
                      <w:r>
                        <w:rPr>
                          <w:color w:val="FFFFFF" w:themeColor="background1"/>
                          <w:sz w:val="20"/>
                        </w:rPr>
                        <w:t>/build/bin/</w:t>
                      </w:r>
                      <w:proofErr w:type="spellStart"/>
                      <w:r>
                        <w:rPr>
                          <w:color w:val="FFFFFF" w:themeColor="background1"/>
                          <w:sz w:val="20"/>
                        </w:rPr>
                        <w:t>config.json</w:t>
                      </w:r>
                      <w:proofErr w:type="spellEnd"/>
                      <w:r>
                        <w:rPr>
                          <w:color w:val="FFFFFF" w:themeColor="background1"/>
                          <w:sz w:val="20"/>
                        </w:rPr>
                        <w:t>"</w:t>
                      </w:r>
                    </w:p>
                  </w:txbxContent>
                </v:textbox>
                <w10:anchorlock/>
              </v:shape>
            </w:pict>
          </mc:Fallback>
        </mc:AlternateContent>
      </w:r>
    </w:p>
    <w:p w14:paraId="42A9C586" w14:textId="77777777" w:rsidR="00CA245A" w:rsidRDefault="00CA245A" w:rsidP="00C30384">
      <w:pPr>
        <w:spacing w:line="276" w:lineRule="auto"/>
        <w:jc w:val="left"/>
      </w:pPr>
    </w:p>
    <w:p w14:paraId="7793885B" w14:textId="77777777" w:rsidR="0037214B" w:rsidRDefault="0037214B" w:rsidP="00C30384">
      <w:pPr>
        <w:spacing w:line="276" w:lineRule="auto"/>
        <w:jc w:val="left"/>
      </w:pPr>
    </w:p>
    <w:p w14:paraId="71E30351" w14:textId="77777777" w:rsidR="0037214B" w:rsidRDefault="0037214B" w:rsidP="00C30384">
      <w:pPr>
        <w:spacing w:line="276" w:lineRule="auto"/>
        <w:jc w:val="left"/>
      </w:pPr>
    </w:p>
    <w:p w14:paraId="060B6C57" w14:textId="77777777" w:rsidR="00CA245A" w:rsidRDefault="00C30384" w:rsidP="00A17900">
      <w:pPr>
        <w:pStyle w:val="a3"/>
        <w:numPr>
          <w:ilvl w:val="0"/>
          <w:numId w:val="52"/>
        </w:numPr>
        <w:spacing w:line="276" w:lineRule="auto"/>
        <w:ind w:firstLineChars="0"/>
        <w:jc w:val="left"/>
      </w:pPr>
      <w:r w:rsidRPr="0044085B">
        <w:rPr>
          <w:u w:val="single"/>
        </w:rPr>
        <w:lastRenderedPageBreak/>
        <w:t xml:space="preserve">Copy to the </w:t>
      </w:r>
      <w:r w:rsidRPr="00A213E2">
        <w:rPr>
          <w:u w:val="single"/>
        </w:rPr>
        <w:t>E</w:t>
      </w:r>
      <w:r w:rsidRPr="0044085B">
        <w:rPr>
          <w:u w:val="single"/>
        </w:rPr>
        <w:t xml:space="preserve">xecution </w:t>
      </w:r>
      <w:r>
        <w:rPr>
          <w:u w:val="single"/>
        </w:rPr>
        <w:t>D</w:t>
      </w:r>
      <w:r w:rsidRPr="0044085B">
        <w:rPr>
          <w:u w:val="single"/>
        </w:rPr>
        <w:t>irectory</w:t>
      </w:r>
    </w:p>
    <w:p w14:paraId="053BACFD" w14:textId="74280E40" w:rsidR="00C30384" w:rsidRDefault="00C30384" w:rsidP="00A17900">
      <w:pPr>
        <w:spacing w:line="276" w:lineRule="auto"/>
        <w:jc w:val="left"/>
      </w:pPr>
      <w:r>
        <w:rPr>
          <w:rFonts w:hint="eastAsia"/>
        </w:rPr>
        <w:t>E</w:t>
      </w:r>
      <w:r>
        <w:t xml:space="preserve">nter </w:t>
      </w:r>
      <w:r w:rsidR="00FA2456" w:rsidRPr="003804C5">
        <w:rPr>
          <w:u w:val="single"/>
        </w:rPr>
        <w:t>‘</w:t>
      </w:r>
      <w:r w:rsidRPr="003804C5">
        <w:rPr>
          <w:rFonts w:ascii="Consolas" w:hAnsi="Consolas"/>
          <w:b/>
        </w:rPr>
        <w:t xml:space="preserve">sudo cp </w:t>
      </w:r>
      <w:r w:rsidRPr="00CA245A">
        <w:rPr>
          <w:rFonts w:ascii="Consolas" w:hAnsi="Consolas"/>
          <w:i/>
        </w:rPr>
        <w:t>build/bin/* /home/ghpb-bin/</w:t>
      </w:r>
      <w:r>
        <w:t>’;</w:t>
      </w:r>
      <w:r>
        <w:br/>
        <w:t>‘</w:t>
      </w:r>
      <w:r w:rsidRPr="003246D1">
        <w:t>/home/ghpb-bin/</w:t>
      </w:r>
      <w:r>
        <w:t>’ stands for the execution directory;</w:t>
      </w:r>
    </w:p>
    <w:p w14:paraId="7BCB51D8" w14:textId="3FAFA679" w:rsidR="00C30384" w:rsidRDefault="00C30384" w:rsidP="00C30384">
      <w:pPr>
        <w:spacing w:line="276" w:lineRule="auto"/>
        <w:jc w:val="left"/>
      </w:pPr>
      <w:r>
        <w:rPr>
          <w:rFonts w:hint="eastAsia"/>
          <w:noProof/>
        </w:rPr>
        <mc:AlternateContent>
          <mc:Choice Requires="wps">
            <w:drawing>
              <wp:inline distT="0" distB="0" distL="0" distR="0" wp14:anchorId="79A75798" wp14:editId="23D86B31">
                <wp:extent cx="5274310" cy="1847850"/>
                <wp:effectExtent l="0" t="0" r="21590" b="19050"/>
                <wp:docPr id="270" name="文本框 270"/>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926BCCC" w14:textId="77777777" w:rsidR="00D03746" w:rsidRPr="00F459EF" w:rsidRDefault="00D03746" w:rsidP="00C30384">
                            <w:pPr>
                              <w:rPr>
                                <w:color w:val="FFFF00"/>
                                <w:sz w:val="20"/>
                              </w:rPr>
                            </w:pPr>
                            <w:r w:rsidRPr="00F459EF">
                              <w:rPr>
                                <w:color w:val="FFFF00"/>
                                <w:sz w:val="20"/>
                              </w:rPr>
                              <w:t xml:space="preserve">root@dell-PowerEdge-R730:/home/go-hpb# </w:t>
                            </w:r>
                            <w:r w:rsidRPr="00F459EF">
                              <w:rPr>
                                <w:color w:val="FFFFFF" w:themeColor="background1"/>
                                <w:sz w:val="20"/>
                              </w:rPr>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9A75798" id="文本框 270" o:spid="_x0000_s1062"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" fillcolor="black [3200]" strokecolor="white [3201]" strokeweight="1.5pt">
                <v:textbox style="mso-fit-shape-to-text:t" inset="0,0,0,0">
                  <w:txbxContent>
                    <w:p w14:paraId="2926BCCC" w14:textId="77777777" w:rsidR="00D03746" w:rsidRPr="00F459EF" w:rsidRDefault="00D03746" w:rsidP="00C30384">
                      <w:pPr>
                        <w:rPr>
                          <w:color w:val="FFFF00"/>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proofErr w:type="spellStart"/>
                      <w:r w:rsidRPr="00F459EF">
                        <w:rPr>
                          <w:color w:val="FFFFFF" w:themeColor="background1"/>
                          <w:sz w:val="20"/>
                        </w:rPr>
                        <w:t>sudo</w:t>
                      </w:r>
                      <w:proofErr w:type="spellEnd"/>
                      <w:r w:rsidRPr="00F459EF">
                        <w:rPr>
                          <w:color w:val="FFFFFF" w:themeColor="background1"/>
                          <w:sz w:val="20"/>
                        </w:rPr>
                        <w:t xml:space="preserve"> </w:t>
                      </w:r>
                      <w:proofErr w:type="spellStart"/>
                      <w:r w:rsidRPr="00F459EF">
                        <w:rPr>
                          <w:color w:val="FFFFFF" w:themeColor="background1"/>
                          <w:sz w:val="20"/>
                        </w:rPr>
                        <w:t>cp</w:t>
                      </w:r>
                      <w:proofErr w:type="spellEnd"/>
                      <w:r w:rsidRPr="00F459EF">
                        <w:rPr>
                          <w:color w:val="FFFFFF" w:themeColor="background1"/>
                          <w:sz w:val="20"/>
                        </w:rPr>
                        <w:t xml:space="preserve"> build/bin/* /home/</w:t>
                      </w:r>
                      <w:proofErr w:type="spellStart"/>
                      <w:r w:rsidRPr="00F459EF">
                        <w:rPr>
                          <w:color w:val="FFFFFF" w:themeColor="background1"/>
                          <w:sz w:val="20"/>
                        </w:rPr>
                        <w:t>ghpb</w:t>
                      </w:r>
                      <w:proofErr w:type="spellEnd"/>
                      <w:r w:rsidRPr="00F459EF">
                        <w:rPr>
                          <w:color w:val="FFFFFF" w:themeColor="background1"/>
                          <w:sz w:val="20"/>
                        </w:rPr>
                        <w:t>-bin/</w:t>
                      </w:r>
                    </w:p>
                  </w:txbxContent>
                </v:textbox>
                <w10:anchorlock/>
              </v:shape>
            </w:pict>
          </mc:Fallback>
        </mc:AlternateContent>
      </w:r>
    </w:p>
    <w:p w14:paraId="6BAF995E" w14:textId="77777777" w:rsidR="00CA245A" w:rsidRDefault="00CA245A" w:rsidP="00C30384">
      <w:pPr>
        <w:spacing w:line="276" w:lineRule="auto"/>
        <w:jc w:val="left"/>
      </w:pPr>
    </w:p>
    <w:p w14:paraId="5C861557" w14:textId="022FA7C7" w:rsidR="00CA245A" w:rsidRPr="00A17900" w:rsidRDefault="00CA245A" w:rsidP="00A17900">
      <w:pPr>
        <w:pStyle w:val="a3"/>
        <w:numPr>
          <w:ilvl w:val="0"/>
          <w:numId w:val="52"/>
        </w:numPr>
        <w:spacing w:line="276" w:lineRule="auto"/>
        <w:ind w:firstLineChars="0"/>
        <w:jc w:val="left"/>
      </w:pPr>
      <w:r>
        <w:t xml:space="preserve"> </w:t>
      </w:r>
      <w:r w:rsidR="00C30384" w:rsidRPr="0044085B">
        <w:rPr>
          <w:u w:val="single"/>
        </w:rPr>
        <w:t>Node Initialization</w:t>
      </w:r>
    </w:p>
    <w:p w14:paraId="420FBC89" w14:textId="3FB7B459" w:rsidR="00C30384" w:rsidRDefault="00C30384" w:rsidP="00A17900">
      <w:pPr>
        <w:spacing w:line="276" w:lineRule="auto"/>
        <w:jc w:val="left"/>
      </w:pPr>
      <w:r>
        <w:rPr>
          <w:rFonts w:hint="eastAsia"/>
        </w:rPr>
        <w:t>E</w:t>
      </w:r>
      <w:r>
        <w:t>nter</w:t>
      </w:r>
      <w:r w:rsidRPr="00A17900">
        <w:rPr>
          <w:rFonts w:ascii="Consolas" w:hAnsi="Consolas"/>
        </w:rPr>
        <w:t xml:space="preserve"> </w:t>
      </w:r>
      <w:r w:rsidR="00FA2456" w:rsidRPr="00A17900">
        <w:t>‘</w:t>
      </w:r>
      <w:r w:rsidRPr="00A17900">
        <w:rPr>
          <w:rFonts w:ascii="Consolas" w:hAnsi="Consolas"/>
          <w:b/>
        </w:rPr>
        <w:t>cd</w:t>
      </w:r>
      <w:r w:rsidRPr="00A17900">
        <w:rPr>
          <w:rFonts w:ascii="Consolas" w:hAnsi="Consolas"/>
        </w:rPr>
        <w:t xml:space="preserve"> </w:t>
      </w:r>
      <w:r w:rsidRPr="00A17900">
        <w:rPr>
          <w:rFonts w:ascii="Consolas" w:hAnsi="Consolas"/>
          <w:i/>
        </w:rPr>
        <w:t>/home/ghpb-bin/</w:t>
      </w:r>
      <w:r w:rsidR="00FA2456">
        <w:t>’</w:t>
      </w:r>
      <w:r>
        <w:t xml:space="preserve"> to go to the execution path, then enter</w:t>
      </w:r>
      <w:r w:rsidRPr="00A17900">
        <w:rPr>
          <w:rFonts w:ascii="Consolas" w:hAnsi="Consolas"/>
        </w:rPr>
        <w:t xml:space="preserve"> </w:t>
      </w:r>
      <w:r w:rsidR="00FA2456">
        <w:t>‘</w:t>
      </w:r>
      <w:r w:rsidRPr="00A17900">
        <w:rPr>
          <w:rFonts w:ascii="Consolas" w:hAnsi="Consolas"/>
          <w:b/>
        </w:rPr>
        <w:t>sudo</w:t>
      </w:r>
      <w:r w:rsidRPr="00A17900">
        <w:rPr>
          <w:rFonts w:ascii="Consolas" w:hAnsi="Consolas"/>
        </w:rPr>
        <w:t xml:space="preserve"> </w:t>
      </w:r>
      <w:r w:rsidRPr="00A17900">
        <w:rPr>
          <w:rFonts w:ascii="Consolas" w:hAnsi="Consolas"/>
          <w:i/>
        </w:rPr>
        <w:t>./ghpb</w:t>
      </w:r>
      <w:r w:rsidRPr="00A17900">
        <w:rPr>
          <w:rFonts w:ascii="Consolas" w:hAnsi="Consolas"/>
          <w:b/>
        </w:rPr>
        <w:t xml:space="preserve"> --datadir </w:t>
      </w:r>
      <w:r w:rsidRPr="00A17900">
        <w:rPr>
          <w:rFonts w:ascii="Consolas" w:hAnsi="Consolas"/>
          <w:i/>
        </w:rPr>
        <w:t xml:space="preserve">node/data </w:t>
      </w:r>
      <w:r w:rsidRPr="00A17900">
        <w:rPr>
          <w:rFonts w:ascii="Consolas" w:hAnsi="Consolas"/>
          <w:b/>
        </w:rPr>
        <w:t xml:space="preserve">init </w:t>
      </w:r>
      <w:r w:rsidRPr="00A17900">
        <w:rPr>
          <w:rFonts w:ascii="Consolas" w:hAnsi="Consolas"/>
          <w:i/>
        </w:rPr>
        <w:t>gensis.json</w:t>
      </w:r>
      <w:r w:rsidR="00FA2456">
        <w:t>’</w:t>
      </w:r>
      <w:r>
        <w:t xml:space="preserve">. </w:t>
      </w:r>
    </w:p>
    <w:p w14:paraId="70C0B15A" w14:textId="692C7F43" w:rsidR="00C30384" w:rsidRDefault="00C30384" w:rsidP="00C30384">
      <w:pPr>
        <w:spacing w:line="276" w:lineRule="auto"/>
        <w:jc w:val="left"/>
        <w:rPr>
          <w:b/>
        </w:rPr>
      </w:pPr>
      <w:r>
        <w:t xml:space="preserve">Proceed to the next step when </w:t>
      </w:r>
      <w:bookmarkStart w:id="121" w:name="_Hlk523760232"/>
      <w:r>
        <w:t xml:space="preserve">the screen displays </w:t>
      </w:r>
      <w:bookmarkEnd w:id="121"/>
      <w:r w:rsidR="00FA2456">
        <w:t>‘</w:t>
      </w:r>
      <w:r>
        <w:t>Successfully</w:t>
      </w:r>
      <w:r w:rsidRPr="001033C9">
        <w:t xml:space="preserve"> wrote genesis state database=chaindata</w:t>
      </w:r>
      <w:r w:rsidR="00FA2456">
        <w:t>’</w:t>
      </w:r>
      <w:r>
        <w:t>;</w:t>
      </w:r>
    </w:p>
    <w:p w14:paraId="2B60C4E1" w14:textId="77777777" w:rsidR="00C30384" w:rsidRDefault="00C30384" w:rsidP="00C30384">
      <w:pPr>
        <w:spacing w:line="276" w:lineRule="auto"/>
        <w:jc w:val="left"/>
      </w:pPr>
      <w:r>
        <w:rPr>
          <w:b/>
        </w:rPr>
        <w:t xml:space="preserve">Note: </w:t>
      </w:r>
      <w:r>
        <w:t>‘/home/ghpb-bin/’ is the execution path;</w:t>
      </w:r>
    </w:p>
    <w:p w14:paraId="1E0E29CA" w14:textId="6B1B1051" w:rsidR="00C30384" w:rsidRDefault="00C30384" w:rsidP="00C30384">
      <w:pPr>
        <w:spacing w:line="276" w:lineRule="auto"/>
        <w:jc w:val="left"/>
        <w:rPr>
          <w:szCs w:val="21"/>
        </w:rPr>
      </w:pPr>
      <w:r>
        <w:rPr>
          <w:rFonts w:hint="eastAsia"/>
          <w:noProof/>
        </w:rPr>
        <mc:AlternateContent>
          <mc:Choice Requires="wps">
            <w:drawing>
              <wp:inline distT="0" distB="0" distL="0" distR="0" wp14:anchorId="4094EBC6" wp14:editId="2C25F4E1">
                <wp:extent cx="5274310" cy="217170"/>
                <wp:effectExtent l="0" t="0" r="21590" b="11430"/>
                <wp:docPr id="271" name="文本框 27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16094E3B" w14:textId="77777777" w:rsidR="00D03746" w:rsidRPr="00F459EF" w:rsidRDefault="00D03746"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189A923B" w:rsidR="00D03746" w:rsidRPr="00F459EF" w:rsidRDefault="00D03746"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sidR="0037214B">
                              <w:rPr>
                                <w:color w:val="FFFFFF" w:themeColor="background1"/>
                                <w:sz w:val="20"/>
                              </w:rPr>
                              <w:t>node</w:t>
                            </w:r>
                            <w:r w:rsidRPr="00F459EF">
                              <w:rPr>
                                <w:color w:val="FFFFFF" w:themeColor="background1"/>
                                <w:sz w:val="20"/>
                              </w:rPr>
                              <w:t>/data init gensis.json</w:t>
                            </w:r>
                          </w:p>
                          <w:p w14:paraId="044046DA"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Create New HpbConfig object </w:t>
                            </w:r>
                          </w:p>
                          <w:p w14:paraId="30EAD2AB" w14:textId="0A37F158" w:rsidR="00D03746" w:rsidRPr="00F459EF" w:rsidRDefault="00D03746" w:rsidP="00C30384">
                            <w:pPr>
                              <w:rPr>
                                <w:color w:val="FFFFFF" w:themeColor="background1"/>
                                <w:sz w:val="20"/>
                              </w:rPr>
                            </w:pPr>
                            <w:r w:rsidRPr="00F459EF">
                              <w:rPr>
                                <w:color w:val="FFFFFF" w:themeColor="background1"/>
                                <w:sz w:val="20"/>
                              </w:rPr>
                              <w:t>INFO [08-28|17:46:29]  HPB : Allocated cache and file handles  database=/home/ghpb-bin/</w:t>
                            </w:r>
                            <w:r w:rsidR="0037214B">
                              <w:rPr>
                                <w:color w:val="FFFFFF" w:themeColor="background1"/>
                                <w:sz w:val="20"/>
                              </w:rPr>
                              <w:t>node</w:t>
                            </w:r>
                            <w:r w:rsidRPr="00F459EF">
                              <w:rPr>
                                <w:color w:val="FFFFFF" w:themeColor="background1"/>
                                <w:sz w:val="20"/>
                              </w:rPr>
                              <w:t>/data/ghpb/chaindata cache=16 handles=16</w:t>
                            </w:r>
                          </w:p>
                          <w:p w14:paraId="3BA0A9D0"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Writing custom genesis block </w:t>
                            </w:r>
                          </w:p>
                          <w:p w14:paraId="1D9F532D"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94EBC6" id="文本框 271" o:spid="_x0000_s1063"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" fillcolor="black [3200]" strokecolor="white [3201]" strokeweight="1.5pt">
                <v:textbox style="mso-fit-shape-to-text:t" inset="0,0,0,0">
                  <w:txbxContent>
                    <w:p w14:paraId="16094E3B" w14:textId="77777777" w:rsidR="00D03746" w:rsidRPr="00F459EF" w:rsidRDefault="00D03746"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189A923B" w:rsidR="00D03746" w:rsidRPr="00F459EF" w:rsidRDefault="00D03746"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sidR="0037214B">
                        <w:rPr>
                          <w:color w:val="FFFFFF" w:themeColor="background1"/>
                          <w:sz w:val="20"/>
                        </w:rPr>
                        <w:t>node</w:t>
                      </w:r>
                      <w:r w:rsidRPr="00F459EF">
                        <w:rPr>
                          <w:color w:val="FFFFFF" w:themeColor="background1"/>
                          <w:sz w:val="20"/>
                        </w:rPr>
                        <w:t>/data init gensis.json</w:t>
                      </w:r>
                    </w:p>
                    <w:p w14:paraId="044046DA"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Create New HpbConfig object </w:t>
                      </w:r>
                    </w:p>
                    <w:p w14:paraId="30EAD2AB" w14:textId="0A37F158" w:rsidR="00D03746" w:rsidRPr="00F459EF" w:rsidRDefault="00D03746" w:rsidP="00C30384">
                      <w:pPr>
                        <w:rPr>
                          <w:color w:val="FFFFFF" w:themeColor="background1"/>
                          <w:sz w:val="20"/>
                        </w:rPr>
                      </w:pPr>
                      <w:r w:rsidRPr="00F459EF">
                        <w:rPr>
                          <w:color w:val="FFFFFF" w:themeColor="background1"/>
                          <w:sz w:val="20"/>
                        </w:rPr>
                        <w:t>INFO [08-28|17:46:29]  HPB : Allocated cache and file handles  database=/home/ghpb-bin/</w:t>
                      </w:r>
                      <w:r w:rsidR="0037214B">
                        <w:rPr>
                          <w:color w:val="FFFFFF" w:themeColor="background1"/>
                          <w:sz w:val="20"/>
                        </w:rPr>
                        <w:t>node</w:t>
                      </w:r>
                      <w:r w:rsidRPr="00F459EF">
                        <w:rPr>
                          <w:color w:val="FFFFFF" w:themeColor="background1"/>
                          <w:sz w:val="20"/>
                        </w:rPr>
                        <w:t>/data/ghpb/chaindata cache=16 handles=16</w:t>
                      </w:r>
                    </w:p>
                    <w:p w14:paraId="3BA0A9D0"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Writing custom genesis block </w:t>
                      </w:r>
                    </w:p>
                    <w:p w14:paraId="1D9F532D"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v:textbox>
                <w10:anchorlock/>
              </v:shape>
            </w:pict>
          </mc:Fallback>
        </mc:AlternateContent>
      </w:r>
    </w:p>
    <w:p w14:paraId="3285C05C" w14:textId="77777777" w:rsidR="00CA245A" w:rsidRPr="00122EB4" w:rsidRDefault="00CA245A" w:rsidP="00C30384">
      <w:pPr>
        <w:spacing w:line="276" w:lineRule="auto"/>
        <w:jc w:val="left"/>
        <w:rPr>
          <w:szCs w:val="21"/>
        </w:rPr>
      </w:pPr>
    </w:p>
    <w:p w14:paraId="50316702" w14:textId="79442E4B" w:rsidR="00CA245A" w:rsidRDefault="00CA245A" w:rsidP="00A17900">
      <w:pPr>
        <w:pStyle w:val="a3"/>
        <w:numPr>
          <w:ilvl w:val="0"/>
          <w:numId w:val="52"/>
        </w:numPr>
        <w:spacing w:line="276" w:lineRule="auto"/>
        <w:ind w:firstLineChars="0"/>
        <w:jc w:val="left"/>
        <w:rPr>
          <w:szCs w:val="21"/>
        </w:rPr>
      </w:pPr>
      <w:r>
        <w:rPr>
          <w:szCs w:val="21"/>
        </w:rPr>
        <w:t xml:space="preserve"> </w:t>
      </w:r>
      <w:r w:rsidR="00C30384" w:rsidRPr="0044085B">
        <w:rPr>
          <w:szCs w:val="21"/>
          <w:u w:val="single"/>
        </w:rPr>
        <w:t xml:space="preserve">Export </w:t>
      </w:r>
      <w:r w:rsidR="00C30384">
        <w:rPr>
          <w:szCs w:val="21"/>
          <w:u w:val="single"/>
        </w:rPr>
        <w:t>Y</w:t>
      </w:r>
      <w:r w:rsidR="00C30384" w:rsidRPr="0044085B">
        <w:rPr>
          <w:szCs w:val="21"/>
          <w:u w:val="single"/>
        </w:rPr>
        <w:t xml:space="preserve">our </w:t>
      </w:r>
      <w:r w:rsidR="00C30384">
        <w:rPr>
          <w:szCs w:val="21"/>
          <w:u w:val="single"/>
        </w:rPr>
        <w:t>A</w:t>
      </w:r>
      <w:r w:rsidR="00C30384" w:rsidRPr="0044085B">
        <w:rPr>
          <w:szCs w:val="21"/>
          <w:u w:val="single"/>
        </w:rPr>
        <w:t>ccount</w:t>
      </w:r>
    </w:p>
    <w:p w14:paraId="351F2A68" w14:textId="058E80FE" w:rsidR="006A0792" w:rsidRDefault="00C30384" w:rsidP="00A17900">
      <w:pPr>
        <w:spacing w:line="276" w:lineRule="auto"/>
        <w:jc w:val="left"/>
        <w:rPr>
          <w:szCs w:val="21"/>
        </w:rPr>
      </w:pPr>
      <w:r w:rsidRPr="003804C5">
        <w:rPr>
          <w:szCs w:val="21"/>
        </w:rPr>
        <w:t>Export your account in</w:t>
      </w:r>
      <w:r w:rsidRPr="00A17900">
        <w:rPr>
          <w:szCs w:val="21"/>
        </w:rPr>
        <w:t>formation from the HPB Wallet;</w:t>
      </w:r>
    </w:p>
    <w:p w14:paraId="312EC522" w14:textId="77777777" w:rsidR="00CA245A" w:rsidRPr="003804C5" w:rsidRDefault="00CA245A" w:rsidP="00A17900">
      <w:pPr>
        <w:spacing w:line="276" w:lineRule="auto"/>
        <w:jc w:val="left"/>
        <w:rPr>
          <w:szCs w:val="21"/>
        </w:rPr>
      </w:pPr>
    </w:p>
    <w:p w14:paraId="7F3C4FBF" w14:textId="47B0EB82" w:rsidR="00C30384" w:rsidRDefault="00CA245A" w:rsidP="00A17900">
      <w:pPr>
        <w:pStyle w:val="a3"/>
        <w:numPr>
          <w:ilvl w:val="0"/>
          <w:numId w:val="52"/>
        </w:numPr>
        <w:spacing w:line="276" w:lineRule="auto"/>
        <w:ind w:firstLineChars="0"/>
        <w:jc w:val="left"/>
        <w:rPr>
          <w:szCs w:val="21"/>
          <w:u w:val="single"/>
        </w:rPr>
      </w:pPr>
      <w:r>
        <w:rPr>
          <w:szCs w:val="21"/>
        </w:rPr>
        <w:t xml:space="preserve"> </w:t>
      </w:r>
      <w:r w:rsidR="00600714" w:rsidRPr="00CF143C">
        <w:rPr>
          <w:szCs w:val="21"/>
          <w:u w:val="single"/>
        </w:rPr>
        <w:t>Create ‘keystore’</w:t>
      </w:r>
    </w:p>
    <w:p w14:paraId="727F0CE0" w14:textId="038466E8" w:rsidR="00600714" w:rsidRPr="00CF143C" w:rsidRDefault="00B20341" w:rsidP="00A17900">
      <w:pPr>
        <w:spacing w:line="276" w:lineRule="auto"/>
        <w:jc w:val="left"/>
      </w:pPr>
      <w:r w:rsidRPr="00CF143C">
        <w:t>Enter ‘</w:t>
      </w:r>
      <w:r w:rsidR="00600714" w:rsidRPr="00A17900">
        <w:rPr>
          <w:rFonts w:ascii="Consolas" w:hAnsi="Consolas"/>
          <w:b/>
        </w:rPr>
        <w:t>cd node/data/</w:t>
      </w:r>
      <w:r w:rsidRPr="00CF143C">
        <w:t>’, then enter ‘</w:t>
      </w:r>
      <w:r w:rsidR="00600714" w:rsidRPr="00A17900">
        <w:rPr>
          <w:rFonts w:ascii="Consolas" w:hAnsi="Consolas"/>
          <w:b/>
        </w:rPr>
        <w:t>mkdir keystore</w:t>
      </w:r>
      <w:r w:rsidRPr="00CF143C">
        <w:t>’;</w:t>
      </w:r>
    </w:p>
    <w:p w14:paraId="1F1C3850" w14:textId="46F74EC3" w:rsidR="00CA245A" w:rsidRPr="00CF143C" w:rsidRDefault="00B20341" w:rsidP="00A17900">
      <w:pPr>
        <w:spacing w:line="276" w:lineRule="auto"/>
        <w:jc w:val="left"/>
      </w:pPr>
      <w:r w:rsidRPr="00CF143C">
        <w:t>Enter ‘</w:t>
      </w:r>
      <w:r w:rsidR="00600714" w:rsidRPr="003804C5">
        <w:rPr>
          <w:rFonts w:ascii="Consolas" w:hAnsi="Consolas"/>
          <w:b/>
        </w:rPr>
        <w:t>ls</w:t>
      </w:r>
      <w:r w:rsidR="00FE1C6B">
        <w:t>’ s</w:t>
      </w:r>
      <w:r w:rsidRPr="00CF143C">
        <w:t>o that you can see files ‘</w:t>
      </w:r>
      <w:r w:rsidR="00600714" w:rsidRPr="003804C5">
        <w:rPr>
          <w:rFonts w:ascii="Consolas" w:hAnsi="Consolas"/>
          <w:b/>
        </w:rPr>
        <w:t>ghpb</w:t>
      </w:r>
      <w:r w:rsidRPr="003804C5">
        <w:rPr>
          <w:rFonts w:ascii="Consolas" w:hAnsi="Consolas"/>
          <w:b/>
        </w:rPr>
        <w:t>’</w:t>
      </w:r>
      <w:r w:rsidRPr="00CF143C">
        <w:t xml:space="preserve"> and ‘</w:t>
      </w:r>
      <w:r w:rsidR="00600714" w:rsidRPr="003804C5">
        <w:rPr>
          <w:rFonts w:ascii="Consolas" w:hAnsi="Consolas"/>
          <w:b/>
        </w:rPr>
        <w:t>keystore</w:t>
      </w:r>
      <w:r w:rsidR="00FE1C6B">
        <w:t>’;</w:t>
      </w:r>
    </w:p>
    <w:p w14:paraId="362D6E1D" w14:textId="6E2BD0B3" w:rsidR="00600714" w:rsidRDefault="00600714" w:rsidP="00A17900">
      <w:pPr>
        <w:spacing w:line="276" w:lineRule="auto"/>
        <w:jc w:val="left"/>
        <w:rPr>
          <w:rFonts w:ascii="DejaVu Sans Mono" w:hAnsi="DejaVu Sans Mono"/>
        </w:rPr>
      </w:pPr>
      <w:r w:rsidRPr="00374361">
        <w:rPr>
          <w:noProof/>
        </w:rPr>
        <mc:AlternateContent>
          <mc:Choice Requires="wps">
            <w:drawing>
              <wp:inline distT="0" distB="0" distL="0" distR="0" wp14:anchorId="33E15933" wp14:editId="18A9290F">
                <wp:extent cx="5282261" cy="544830"/>
                <wp:effectExtent l="12700" t="12700" r="13970" b="19050"/>
                <wp:docPr id="12" name="文本框 12"/>
                <wp:cNvGraphicFramePr/>
                <a:graphic xmlns:a="http://schemas.openxmlformats.org/drawingml/2006/main">
                  <a:graphicData uri="http://schemas.microsoft.com/office/word/2010/wordprocessingShape">
                    <wps:wsp>
                      <wps:cNvSpPr txBox="1"/>
                      <wps:spPr>
                        <a:xfrm>
                          <a:off x="0" y="0"/>
                          <a:ext cx="5282261" cy="544830"/>
                        </a:xfrm>
                        <a:prstGeom prst="rect">
                          <a:avLst/>
                        </a:prstGeom>
                        <a:ln/>
                      </wps:spPr>
                      <wps:style>
                        <a:lnRef idx="3">
                          <a:schemeClr val="lt1"/>
                        </a:lnRef>
                        <a:fillRef idx="1">
                          <a:schemeClr val="dk1"/>
                        </a:fillRef>
                        <a:effectRef idx="1">
                          <a:schemeClr val="dk1"/>
                        </a:effectRef>
                        <a:fontRef idx="minor">
                          <a:schemeClr val="lt1"/>
                        </a:fontRef>
                      </wps:style>
                      <wps:txbx>
                        <w:txbxContent>
                          <w:p w14:paraId="718E7F96" w14:textId="77777777" w:rsidR="00D03746" w:rsidRPr="00F459EF" w:rsidRDefault="00D03746" w:rsidP="006A0792">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02C191B6" w14:textId="77777777" w:rsidR="00D03746" w:rsidRDefault="00D03746"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rFonts w:hint="eastAsia"/>
                              </w:rPr>
                              <w:t>mkdir keystore</w:t>
                            </w:r>
                          </w:p>
                          <w:p w14:paraId="56FF9C1A" w14:textId="77777777" w:rsidR="00D03746" w:rsidRDefault="00D03746"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D03746" w:rsidRPr="00F459EF" w:rsidRDefault="00D03746" w:rsidP="006A0792">
                            <w:pPr>
                              <w:rPr>
                                <w:color w:val="FFFFFF" w:themeColor="background1"/>
                                <w:sz w:val="20"/>
                              </w:rPr>
                            </w:pPr>
                            <w:r>
                              <w:rPr>
                                <w:color w:val="FFFFFF" w:themeColor="background1"/>
                                <w:sz w:val="20"/>
                              </w:rPr>
                              <w:t>ghpb keystore</w:t>
                            </w:r>
                          </w:p>
                          <w:p w14:paraId="344D2D16" w14:textId="2A8DD4E8" w:rsidR="00D03746" w:rsidRPr="00F459EF" w:rsidRDefault="00D03746" w:rsidP="00600714">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3E15933" id="文本框 12" o:spid="_x0000_s1064" type="#_x0000_t202" style="width:415.95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" fillcolor="black [3200]" strokecolor="white [3201]" strokeweight="1.5pt">
                <v:textbox style="mso-fit-shape-to-text:t" inset="0,0,0,0">
                  <w:txbxContent>
                    <w:p w14:paraId="718E7F96" w14:textId="77777777" w:rsidR="00D03746" w:rsidRPr="00F459EF" w:rsidRDefault="00D03746" w:rsidP="006A0792">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02C191B6" w14:textId="77777777" w:rsidR="00D03746" w:rsidRDefault="00D03746" w:rsidP="006A0792">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56FF9C1A" w14:textId="77777777" w:rsidR="00D03746" w:rsidRDefault="00D03746" w:rsidP="006A0792">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D03746" w:rsidRPr="00F459EF" w:rsidRDefault="00D03746" w:rsidP="006A0792">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p w14:paraId="344D2D16" w14:textId="2A8DD4E8" w:rsidR="00D03746" w:rsidRPr="00F459EF" w:rsidRDefault="00D03746" w:rsidP="00600714">
                      <w:pPr>
                        <w:rPr>
                          <w:color w:val="FFFFFF" w:themeColor="background1"/>
                          <w:sz w:val="20"/>
                        </w:rPr>
                      </w:pPr>
                    </w:p>
                  </w:txbxContent>
                </v:textbox>
                <w10:anchorlock/>
              </v:shape>
            </w:pict>
          </mc:Fallback>
        </mc:AlternateContent>
      </w:r>
    </w:p>
    <w:p w14:paraId="2C98EFAE" w14:textId="77777777" w:rsidR="00CA245A" w:rsidRPr="00A17900" w:rsidRDefault="00CA245A" w:rsidP="00A17900">
      <w:pPr>
        <w:spacing w:line="276" w:lineRule="auto"/>
        <w:jc w:val="left"/>
        <w:rPr>
          <w:rFonts w:ascii="DejaVu Sans Mono" w:hAnsi="DejaVu Sans Mono"/>
        </w:rPr>
      </w:pPr>
    </w:p>
    <w:p w14:paraId="47CC4434" w14:textId="465D4BCD" w:rsidR="00C30384" w:rsidRDefault="00CA245A" w:rsidP="002B688E">
      <w:pPr>
        <w:pStyle w:val="a3"/>
        <w:numPr>
          <w:ilvl w:val="0"/>
          <w:numId w:val="52"/>
        </w:numPr>
        <w:spacing w:line="276" w:lineRule="auto"/>
        <w:ind w:left="0" w:firstLineChars="0" w:firstLine="0"/>
        <w:jc w:val="left"/>
        <w:rPr>
          <w:szCs w:val="21"/>
        </w:rPr>
      </w:pPr>
      <w:r>
        <w:rPr>
          <w:szCs w:val="21"/>
        </w:rPr>
        <w:t xml:space="preserve"> </w:t>
      </w:r>
      <w:r w:rsidR="00C30384" w:rsidRPr="0044085B">
        <w:rPr>
          <w:szCs w:val="21"/>
          <w:u w:val="single"/>
        </w:rPr>
        <w:t xml:space="preserve">Import the </w:t>
      </w:r>
      <w:r w:rsidR="00C30384">
        <w:rPr>
          <w:szCs w:val="21"/>
          <w:u w:val="single"/>
        </w:rPr>
        <w:t>N</w:t>
      </w:r>
      <w:r w:rsidR="00C30384" w:rsidRPr="0044085B">
        <w:rPr>
          <w:szCs w:val="21"/>
          <w:u w:val="single"/>
        </w:rPr>
        <w:t>ode</w:t>
      </w:r>
      <w:r w:rsidR="00C30384" w:rsidRPr="0044085B">
        <w:rPr>
          <w:szCs w:val="21"/>
          <w:u w:val="single"/>
        </w:rPr>
        <w:br/>
      </w:r>
      <w:r w:rsidR="00C30384" w:rsidRPr="0044085B">
        <w:rPr>
          <w:szCs w:val="21"/>
        </w:rPr>
        <w:t xml:space="preserve">Go to the path ‘/home/ghpb-bin/node/data/ keystore’, and copy your account information to the file holder ‘keystore’; </w:t>
      </w:r>
      <w:r w:rsidR="002B688E">
        <w:rPr>
          <w:szCs w:val="21"/>
        </w:rPr>
        <w:t>If you don’t have permission to access the directory, enter ‘</w:t>
      </w:r>
      <w:r w:rsidR="002B688E">
        <w:rPr>
          <w:rFonts w:ascii="DejaVu Sans Mono" w:hAnsi="DejaVu Sans Mono"/>
          <w:sz w:val="20"/>
        </w:rPr>
        <w:t xml:space="preserve">chmod 777 /home/ghpb-bin –R’ </w:t>
      </w:r>
      <w:r w:rsidR="002B688E" w:rsidRPr="00204F4D">
        <w:t xml:space="preserve">before </w:t>
      </w:r>
      <w:r w:rsidR="002B688E">
        <w:t>trying again</w:t>
      </w:r>
      <w:r w:rsidR="002B688E" w:rsidRPr="00204F4D">
        <w:t>.</w:t>
      </w:r>
    </w:p>
    <w:p w14:paraId="02615570" w14:textId="77777777" w:rsidR="00C30384" w:rsidRDefault="00C30384" w:rsidP="00C30384">
      <w:pPr>
        <w:pStyle w:val="a3"/>
        <w:spacing w:line="276" w:lineRule="auto"/>
        <w:ind w:firstLineChars="0" w:firstLine="0"/>
        <w:jc w:val="left"/>
        <w:rPr>
          <w:szCs w:val="21"/>
        </w:rPr>
      </w:pPr>
    </w:p>
    <w:p w14:paraId="2D0328CC" w14:textId="77777777" w:rsidR="0037214B" w:rsidRDefault="0037214B" w:rsidP="00C30384">
      <w:pPr>
        <w:pStyle w:val="a3"/>
        <w:spacing w:line="276" w:lineRule="auto"/>
        <w:ind w:firstLineChars="0" w:firstLine="0"/>
        <w:jc w:val="left"/>
        <w:rPr>
          <w:szCs w:val="21"/>
        </w:rPr>
      </w:pPr>
    </w:p>
    <w:p w14:paraId="6D40E303" w14:textId="77777777" w:rsidR="0037214B" w:rsidRDefault="0037214B" w:rsidP="00C30384">
      <w:pPr>
        <w:pStyle w:val="a3"/>
        <w:spacing w:line="276" w:lineRule="auto"/>
        <w:ind w:firstLineChars="0" w:firstLine="0"/>
        <w:jc w:val="left"/>
        <w:rPr>
          <w:szCs w:val="21"/>
        </w:rPr>
      </w:pPr>
    </w:p>
    <w:p w14:paraId="6D51E02D" w14:textId="77777777" w:rsidR="0037214B" w:rsidRPr="00122EB4" w:rsidRDefault="0037214B" w:rsidP="00C30384">
      <w:pPr>
        <w:pStyle w:val="a3"/>
        <w:spacing w:line="276" w:lineRule="auto"/>
        <w:ind w:firstLineChars="0" w:firstLine="0"/>
        <w:jc w:val="left"/>
        <w:rPr>
          <w:szCs w:val="21"/>
        </w:rPr>
      </w:pPr>
    </w:p>
    <w:p w14:paraId="221D5F3D" w14:textId="77777777" w:rsidR="00CA245A" w:rsidRPr="00A17900" w:rsidRDefault="00CA245A" w:rsidP="00A17900">
      <w:pPr>
        <w:pStyle w:val="a3"/>
        <w:numPr>
          <w:ilvl w:val="0"/>
          <w:numId w:val="52"/>
        </w:numPr>
        <w:spacing w:line="276" w:lineRule="auto"/>
        <w:ind w:firstLineChars="0"/>
        <w:jc w:val="left"/>
        <w:rPr>
          <w:rFonts w:ascii="DejaVu Sans Mono" w:hAnsi="DejaVu Sans Mono"/>
          <w:b/>
        </w:rPr>
      </w:pPr>
      <w:r>
        <w:lastRenderedPageBreak/>
        <w:t xml:space="preserve"> </w:t>
      </w:r>
      <w:r w:rsidR="00C30384" w:rsidRPr="0044085B">
        <w:rPr>
          <w:u w:val="single"/>
        </w:rPr>
        <w:t>Node Launch</w:t>
      </w:r>
    </w:p>
    <w:p w14:paraId="66981AC0" w14:textId="18957B6A" w:rsidR="003804C5" w:rsidRDefault="00C30384" w:rsidP="00A17900">
      <w:pPr>
        <w:spacing w:line="276" w:lineRule="auto"/>
        <w:jc w:val="left"/>
      </w:pPr>
      <w:r w:rsidRPr="00A17900">
        <w:rPr>
          <w:b/>
        </w:rPr>
        <w:t>Option 1</w:t>
      </w:r>
      <w:r>
        <w:rPr>
          <w:rFonts w:hint="eastAsia"/>
        </w:rPr>
        <w:t>：</w:t>
      </w:r>
    </w:p>
    <w:p w14:paraId="642A00CD" w14:textId="74473600" w:rsidR="006A0792" w:rsidRPr="003804C5" w:rsidRDefault="00FE1C6B" w:rsidP="00A17900">
      <w:pPr>
        <w:spacing w:line="276" w:lineRule="auto"/>
        <w:jc w:val="left"/>
        <w:rPr>
          <w:rFonts w:ascii="DejaVu Sans Mono" w:hAnsi="DejaVu Sans Mono"/>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CA245A">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CA245A">
        <w:rPr>
          <w:rFonts w:ascii="DejaVu Sans Mono" w:hAnsi="DejaVu Sans Mono"/>
        </w:rPr>
        <w:t xml:space="preserve">’, </w:t>
      </w:r>
      <w:r w:rsidRPr="00CF143C">
        <w:t>then e</w:t>
      </w:r>
      <w:r w:rsidR="00C30384">
        <w:t>nter</w:t>
      </w:r>
      <w:r w:rsidR="00C30384" w:rsidRPr="00CF143C">
        <w:t xml:space="preserve"> </w:t>
      </w:r>
      <w:r w:rsidR="005E4CE5" w:rsidRPr="003804C5">
        <w:rPr>
          <w:szCs w:val="21"/>
        </w:rPr>
        <w:t>‘</w:t>
      </w:r>
    </w:p>
    <w:p w14:paraId="08D5DC9C" w14:textId="32D089B1" w:rsidR="00174E9B" w:rsidRPr="00A17900" w:rsidRDefault="006A0792" w:rsidP="003804C5">
      <w:pPr>
        <w:spacing w:line="276" w:lineRule="auto"/>
        <w:rPr>
          <w:rFonts w:ascii="Calibri" w:hAnsi="Calibri" w:cs="Calibri"/>
          <w:highlight w:val="yellow"/>
        </w:rPr>
      </w:pP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r w:rsidR="00174E9B" w:rsidRPr="00AB0AC7">
        <w:rPr>
          <w:szCs w:val="21"/>
        </w:rPr>
        <w:t>‘</w:t>
      </w:r>
      <w:r w:rsidR="00174E9B">
        <w:rPr>
          <w:rFonts w:ascii="Calibri" w:hAnsi="Calibri" w:cs="Calibri"/>
        </w:rPr>
        <w:t>, then e</w:t>
      </w:r>
      <w:r w:rsidRPr="00A17900">
        <w:rPr>
          <w:rFonts w:ascii="Calibri" w:hAnsi="Calibri" w:cs="Calibri"/>
        </w:rPr>
        <w:t>nter password as prompted;</w:t>
      </w:r>
    </w:p>
    <w:p w14:paraId="6B17554B" w14:textId="1AF2B044" w:rsidR="00C30384" w:rsidRPr="00B60399" w:rsidRDefault="00C30384" w:rsidP="00A17900">
      <w:pPr>
        <w:spacing w:line="276" w:lineRule="auto"/>
        <w:rPr>
          <w:szCs w:val="21"/>
        </w:rPr>
      </w:pPr>
    </w:p>
    <w:p w14:paraId="79301382" w14:textId="3664D924" w:rsidR="00C30384" w:rsidRDefault="00C30384" w:rsidP="00C30384">
      <w:pPr>
        <w:pStyle w:val="a3"/>
        <w:spacing w:line="276" w:lineRule="auto"/>
        <w:ind w:firstLineChars="0" w:firstLine="0"/>
        <w:jc w:val="left"/>
        <w:rPr>
          <w:szCs w:val="21"/>
        </w:rPr>
      </w:pPr>
      <w:bookmarkStart w:id="122" w:name="_Hlk523758379"/>
      <w:r>
        <w:t xml:space="preserve">The node has been successfully launched </w:t>
      </w:r>
      <w:r w:rsidRPr="00CB5A01">
        <w:rPr>
          <w:szCs w:val="21"/>
        </w:rPr>
        <w:t xml:space="preserve">when </w:t>
      </w:r>
      <w:r>
        <w:rPr>
          <w:szCs w:val="21"/>
        </w:rPr>
        <w:t>the screen displays</w:t>
      </w:r>
      <w:r w:rsidR="00617C20">
        <w:rPr>
          <w:szCs w:val="21"/>
        </w:rPr>
        <w:t xml:space="preserve"> </w:t>
      </w:r>
      <w:r w:rsidR="00617C20">
        <w:rPr>
          <w:rFonts w:ascii="DejaVu Sans Mono" w:hAnsi="DejaVu Sans Mono"/>
        </w:rPr>
        <w:t>‘</w:t>
      </w:r>
      <w:r w:rsidRPr="00CB5A01">
        <w:rPr>
          <w:szCs w:val="21"/>
        </w:rPr>
        <w:t>Welcome to the GHPB JavaScript console!</w:t>
      </w:r>
      <w:r w:rsidR="00617C20">
        <w:rPr>
          <w:rFonts w:ascii="DejaVu Sans Mono" w:hAnsi="DejaVu Sans Mono"/>
        </w:rPr>
        <w:t>’</w:t>
      </w:r>
      <w:r w:rsidRPr="00CB5A01">
        <w:rPr>
          <w:rFonts w:hint="eastAsia"/>
          <w:szCs w:val="21"/>
        </w:rPr>
        <w:t>.</w:t>
      </w:r>
    </w:p>
    <w:p w14:paraId="44203E54" w14:textId="2403FB3A" w:rsidR="00E7173F" w:rsidRPr="003C6803" w:rsidRDefault="00E7173F" w:rsidP="00C30384">
      <w:pPr>
        <w:pStyle w:val="a3"/>
        <w:spacing w:line="276" w:lineRule="auto"/>
        <w:ind w:firstLineChars="0" w:firstLine="0"/>
        <w:jc w:val="left"/>
        <w:rPr>
          <w:rFonts w:ascii="Calibri" w:hAnsi="Calibri" w:cs="Calibri"/>
          <w:szCs w:val="21"/>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‘ghpb’ plus 100 (e.g. if the local ‘ghpb’ port number is 3004, the port number of testing wideband should be 3004+100=3104); Both the local port in firewall (e.g. 3004) and the testing wide band port (e.g. 3104) should be open.</w:t>
      </w:r>
    </w:p>
    <w:p w14:paraId="44695D55" w14:textId="77777777" w:rsidR="00C30384" w:rsidRDefault="00C30384" w:rsidP="00C30384">
      <w:pPr>
        <w:pStyle w:val="a3"/>
        <w:spacing w:line="276" w:lineRule="auto"/>
        <w:ind w:firstLineChars="0" w:firstLine="0"/>
        <w:jc w:val="left"/>
        <w:rPr>
          <w:noProof/>
          <w:szCs w:val="21"/>
        </w:rPr>
      </w:pPr>
      <w:r w:rsidRPr="00122EB4">
        <w:rPr>
          <w:b/>
          <w:szCs w:val="21"/>
        </w:rPr>
        <w:t>CAUTION</w:t>
      </w:r>
      <w:r w:rsidRPr="00122EB4">
        <w:rPr>
          <w:szCs w:val="21"/>
        </w:rPr>
        <w:t>:</w:t>
      </w:r>
      <w:r w:rsidRPr="00B60399">
        <w:rPr>
          <w:szCs w:val="21"/>
        </w:rPr>
        <w:t xml:space="preserve"> If the user exits the remote server or turns off the terminal, the node launch will be terminated for this option.</w:t>
      </w:r>
      <w:r w:rsidRPr="00B60399">
        <w:rPr>
          <w:noProof/>
          <w:szCs w:val="21"/>
        </w:rPr>
        <w:t xml:space="preserve"> </w:t>
      </w:r>
      <w:bookmarkEnd w:id="122"/>
      <w:r>
        <w:rPr>
          <w:rFonts w:hint="eastAsia"/>
          <w:noProof/>
        </w:rPr>
        <mc:AlternateContent>
          <mc:Choice Requires="wps">
            <w:drawing>
              <wp:inline distT="0" distB="0" distL="0" distR="0" wp14:anchorId="47302F6F" wp14:editId="1E988B0B">
                <wp:extent cx="5274310" cy="2457450"/>
                <wp:effectExtent l="0" t="0" r="21590" b="19050"/>
                <wp:docPr id="272" name="文本框 272"/>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558C0DC0" w14:textId="77777777" w:rsidR="00D03746" w:rsidRDefault="00D03746" w:rsidP="00D44DD2">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74361">
                              <w:rPr>
                                <w:color w:val="FFFFFF" w:themeColor="background1"/>
                                <w:sz w:val="20"/>
                              </w:rPr>
                              <w:t xml:space="preserve">cd </w:t>
                            </w:r>
                            <w:r>
                              <w:rPr>
                                <w:color w:val="FFFFFF" w:themeColor="background1"/>
                                <w:sz w:val="20"/>
                              </w:rPr>
                              <w:t xml:space="preserve"> </w:t>
                            </w:r>
                            <w:r w:rsidRPr="00374361">
                              <w:rPr>
                                <w:color w:val="FFFFFF" w:themeColor="background1"/>
                                <w:sz w:val="20"/>
                              </w:rPr>
                              <w:t>/home/ghpb-bin/</w:t>
                            </w:r>
                          </w:p>
                          <w:p w14:paraId="78F85AAF" w14:textId="77777777" w:rsidR="00D03746" w:rsidRPr="002B2741" w:rsidRDefault="00D03746"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console</w:t>
                            </w:r>
                          </w:p>
                          <w:p w14:paraId="6ABBE6E7" w14:textId="77777777" w:rsidR="00D03746" w:rsidRPr="002B2741" w:rsidRDefault="00D03746" w:rsidP="00D44DD2">
                            <w:pPr>
                              <w:spacing w:line="240" w:lineRule="exact"/>
                              <w:rPr>
                                <w:color w:val="FFFFFF" w:themeColor="background1"/>
                                <w:sz w:val="20"/>
                              </w:rPr>
                            </w:pPr>
                            <w:r w:rsidRPr="002B2741">
                              <w:rPr>
                                <w:color w:val="FFFFFF" w:themeColor="background1"/>
                                <w:sz w:val="20"/>
                              </w:rPr>
                              <w:t xml:space="preserve">INFO [08-28|13:44:11]  HPB : Create New HpbConfig object </w:t>
                            </w:r>
                          </w:p>
                          <w:p w14:paraId="45962B85" w14:textId="77777777" w:rsidR="00D03746" w:rsidRPr="002B2741" w:rsidRDefault="00D03746" w:rsidP="00D44DD2">
                            <w:pPr>
                              <w:spacing w:line="240" w:lineRule="exact"/>
                              <w:rPr>
                                <w:color w:val="FFFFFF" w:themeColor="background1"/>
                                <w:sz w:val="20"/>
                              </w:rPr>
                            </w:pPr>
                            <w:r w:rsidRPr="002B2741">
                              <w:rPr>
                                <w:color w:val="FFFFFF" w:themeColor="background1"/>
                                <w:sz w:val="20"/>
                              </w:rPr>
                              <w:t>INFO [08-28|13:44:11]  HPB : Initialising Hpb node             network=100</w:t>
                            </w:r>
                          </w:p>
                          <w:p w14:paraId="2D1073F8" w14:textId="77777777" w:rsidR="00D03746" w:rsidRPr="002B2741" w:rsidRDefault="00D03746" w:rsidP="00D44DD2">
                            <w:pPr>
                              <w:spacing w:line="240" w:lineRule="exact"/>
                              <w:rPr>
                                <w:color w:val="FFFFFF" w:themeColor="background1"/>
                                <w:sz w:val="20"/>
                              </w:rPr>
                            </w:pPr>
                            <w:r w:rsidRPr="002B2741">
                              <w:rPr>
                                <w:color w:val="FFFFFF" w:themeColor="background1"/>
                                <w:sz w:val="20"/>
                              </w:rPr>
                              <w:t>……</w:t>
                            </w:r>
                          </w:p>
                          <w:p w14:paraId="6B3DC516" w14:textId="77777777" w:rsidR="00D03746" w:rsidRPr="002B2741" w:rsidRDefault="00D03746"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D03746" w:rsidRPr="002B2741" w:rsidRDefault="00D03746" w:rsidP="00D44DD2">
                            <w:pPr>
                              <w:spacing w:line="240" w:lineRule="exact"/>
                              <w:rPr>
                                <w:color w:val="FFFFFF" w:themeColor="background1"/>
                                <w:sz w:val="20"/>
                              </w:rPr>
                            </w:pPr>
                          </w:p>
                          <w:p w14:paraId="2208120E" w14:textId="77777777" w:rsidR="00D03746" w:rsidRPr="002B2741" w:rsidRDefault="00D03746"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D03746" w:rsidRPr="002B2741" w:rsidRDefault="00D03746" w:rsidP="00D44DD2">
                            <w:pPr>
                              <w:spacing w:line="240" w:lineRule="exact"/>
                              <w:rPr>
                                <w:color w:val="FFFFFF" w:themeColor="background1"/>
                                <w:sz w:val="20"/>
                              </w:rPr>
                            </w:pPr>
                            <w:r w:rsidRPr="002B2741">
                              <w:rPr>
                                <w:color w:val="FFFFFF" w:themeColor="background1"/>
                                <w:sz w:val="20"/>
                              </w:rPr>
                              <w:t>coinbase: 0x84b5113ca960ce72d2b8ff7a239ff22a575703b0</w:t>
                            </w:r>
                          </w:p>
                          <w:p w14:paraId="42CB860A" w14:textId="77777777" w:rsidR="00D03746" w:rsidRPr="002B2741" w:rsidRDefault="00D03746"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D03746" w:rsidRPr="002B2741" w:rsidRDefault="00D03746" w:rsidP="00D44DD2">
                            <w:pPr>
                              <w:spacing w:line="240" w:lineRule="exact"/>
                              <w:rPr>
                                <w:color w:val="FFFFFF" w:themeColor="background1"/>
                                <w:sz w:val="20"/>
                              </w:rPr>
                            </w:pPr>
                            <w:r w:rsidRPr="002B2741">
                              <w:rPr>
                                <w:color w:val="FFFFFF" w:themeColor="background1"/>
                                <w:sz w:val="20"/>
                              </w:rPr>
                              <w:t xml:space="preserve"> datadir: /home/ghpb-bin/node/data</w:t>
                            </w:r>
                          </w:p>
                          <w:p w14:paraId="714B2293" w14:textId="26B7C102" w:rsidR="00D03746" w:rsidRPr="002B2741" w:rsidRDefault="00D03746"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7302F6F" id="文本框 272" o:spid="_x0000_s1065"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" fillcolor="black [3200]" strokecolor="white [3201]" strokeweight="1.5pt">
                <v:textbox style="mso-fit-shape-to-text:t" inset="0,0,0,0">
                  <w:txbxContent>
                    <w:p w14:paraId="558C0DC0" w14:textId="77777777" w:rsidR="00D03746" w:rsidRDefault="00D03746" w:rsidP="00D44DD2">
                      <w:pPr>
                        <w:spacing w:line="240" w:lineRule="exact"/>
                        <w:rPr>
                          <w:color w:val="FFFF00"/>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w:t>
                      </w:r>
                      <w:proofErr w:type="spellStart"/>
                      <w:r w:rsidRPr="0038023B">
                        <w:rPr>
                          <w:rFonts w:hint="eastAsia"/>
                          <w:color w:val="FFFF00"/>
                        </w:rPr>
                        <w:t>data</w:t>
                      </w:r>
                      <w:r w:rsidRPr="00F459EF">
                        <w:rPr>
                          <w:color w:val="FFFF00"/>
                          <w:sz w:val="20"/>
                        </w:rPr>
                        <w:t>#</w:t>
                      </w:r>
                      <w:proofErr w:type="gramStart"/>
                      <w:r w:rsidRPr="00374361">
                        <w:rPr>
                          <w:color w:val="FFFFFF" w:themeColor="background1"/>
                          <w:sz w:val="20"/>
                        </w:rPr>
                        <w:t>cd</w:t>
                      </w:r>
                      <w:proofErr w:type="spellEnd"/>
                      <w:r w:rsidRPr="00374361">
                        <w:rPr>
                          <w:color w:val="FFFFFF" w:themeColor="background1"/>
                          <w:sz w:val="20"/>
                        </w:rPr>
                        <w:t xml:space="preserve"> </w:t>
                      </w:r>
                      <w:r>
                        <w:rPr>
                          <w:color w:val="FFFFFF" w:themeColor="background1"/>
                          <w:sz w:val="20"/>
                        </w:rPr>
                        <w:t xml:space="preserve"> </w:t>
                      </w:r>
                      <w:r w:rsidRPr="00374361">
                        <w:rPr>
                          <w:color w:val="FFFFFF" w:themeColor="background1"/>
                          <w:sz w:val="20"/>
                        </w:rPr>
                        <w:t>/</w:t>
                      </w:r>
                      <w:proofErr w:type="gramEnd"/>
                      <w:r w:rsidRPr="00374361">
                        <w:rPr>
                          <w:color w:val="FFFFFF" w:themeColor="background1"/>
                          <w:sz w:val="20"/>
                        </w:rPr>
                        <w:t>home/</w:t>
                      </w:r>
                      <w:proofErr w:type="spellStart"/>
                      <w:r w:rsidRPr="00374361">
                        <w:rPr>
                          <w:color w:val="FFFFFF" w:themeColor="background1"/>
                          <w:sz w:val="20"/>
                        </w:rPr>
                        <w:t>ghpb</w:t>
                      </w:r>
                      <w:proofErr w:type="spellEnd"/>
                      <w:r w:rsidRPr="00374361">
                        <w:rPr>
                          <w:color w:val="FFFFFF" w:themeColor="background1"/>
                          <w:sz w:val="20"/>
                        </w:rPr>
                        <w:t>-bin/</w:t>
                      </w:r>
                    </w:p>
                    <w:p w14:paraId="78F85AAF" w14:textId="77777777" w:rsidR="00D03746" w:rsidRPr="002B2741" w:rsidRDefault="00D03746"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  console</w:t>
                      </w:r>
                    </w:p>
                    <w:p w14:paraId="6ABBE6E7" w14:textId="77777777" w:rsidR="00D03746" w:rsidRPr="002B2741" w:rsidRDefault="00D03746"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45962B85" w14:textId="77777777" w:rsidR="00D03746" w:rsidRPr="002B2741" w:rsidRDefault="00D03746"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2D1073F8" w14:textId="77777777" w:rsidR="00D03746" w:rsidRPr="002B2741" w:rsidRDefault="00D03746" w:rsidP="00D44DD2">
                      <w:pPr>
                        <w:spacing w:line="240" w:lineRule="exact"/>
                        <w:rPr>
                          <w:color w:val="FFFFFF" w:themeColor="background1"/>
                          <w:sz w:val="20"/>
                        </w:rPr>
                      </w:pPr>
                      <w:r w:rsidRPr="002B2741">
                        <w:rPr>
                          <w:color w:val="FFFFFF" w:themeColor="background1"/>
                          <w:sz w:val="20"/>
                        </w:rPr>
                        <w:t>……</w:t>
                      </w:r>
                    </w:p>
                    <w:p w14:paraId="6B3DC516" w14:textId="77777777" w:rsidR="00D03746" w:rsidRPr="002B2741" w:rsidRDefault="00D03746"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D03746" w:rsidRPr="002B2741" w:rsidRDefault="00D03746" w:rsidP="00D44DD2">
                      <w:pPr>
                        <w:spacing w:line="240" w:lineRule="exact"/>
                        <w:rPr>
                          <w:color w:val="FFFFFF" w:themeColor="background1"/>
                          <w:sz w:val="20"/>
                        </w:rPr>
                      </w:pPr>
                    </w:p>
                    <w:p w14:paraId="2208120E" w14:textId="77777777" w:rsidR="00D03746" w:rsidRPr="002B2741" w:rsidRDefault="00D03746"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D03746" w:rsidRPr="002B2741" w:rsidRDefault="00D03746" w:rsidP="00D44DD2">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0x84b5113ca960ce72d2b8ff7a239ff22a575703b0</w:t>
                      </w:r>
                    </w:p>
                    <w:p w14:paraId="42CB860A" w14:textId="77777777" w:rsidR="00D03746" w:rsidRPr="002B2741" w:rsidRDefault="00D03746"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D03746" w:rsidRPr="002B2741" w:rsidRDefault="00D03746" w:rsidP="00D44DD2">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714B2293" w14:textId="26B7C102" w:rsidR="00D03746" w:rsidRPr="002B2741" w:rsidRDefault="00D03746"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027B34DB" w14:textId="77777777" w:rsidR="00174E9B" w:rsidRDefault="00174E9B" w:rsidP="00C30384">
      <w:pPr>
        <w:pStyle w:val="a3"/>
        <w:spacing w:line="276" w:lineRule="auto"/>
        <w:ind w:firstLineChars="0" w:firstLine="0"/>
        <w:jc w:val="left"/>
      </w:pPr>
    </w:p>
    <w:p w14:paraId="4D3DC3ED" w14:textId="6939EC17" w:rsidR="003804C5" w:rsidRDefault="00C30384" w:rsidP="00D712A8">
      <w:pPr>
        <w:spacing w:line="276" w:lineRule="auto"/>
      </w:pPr>
      <w:r w:rsidRPr="00A17900">
        <w:rPr>
          <w:b/>
        </w:rPr>
        <w:t>Option 2</w:t>
      </w:r>
      <w:r>
        <w:rPr>
          <w:rFonts w:hint="eastAsia"/>
        </w:rPr>
        <w:t>：</w:t>
      </w:r>
    </w:p>
    <w:p w14:paraId="50F1788F" w14:textId="44D8D872" w:rsidR="00D712A8" w:rsidRDefault="00D44DD2" w:rsidP="00D712A8">
      <w:pPr>
        <w:spacing w:line="276" w:lineRule="auto"/>
        <w:rPr>
          <w:rFonts w:ascii="Consolas" w:hAnsi="Consolas"/>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w:t>
      </w:r>
      <w:r w:rsidR="00145D37">
        <w:rPr>
          <w:rFonts w:ascii="DejaVu Sans Mono" w:hAnsi="DejaVu Sans Mono"/>
        </w:rPr>
        <w:t>.</w:t>
      </w:r>
    </w:p>
    <w:p w14:paraId="15997EF5" w14:textId="46F55093" w:rsidR="00145D37" w:rsidRDefault="00145D37" w:rsidP="00D712A8">
      <w:pPr>
        <w:spacing w:line="276" w:lineRule="auto"/>
      </w:pPr>
      <w:r>
        <w:rPr>
          <w:rFonts w:hint="eastAsia"/>
          <w:noProof/>
        </w:rPr>
        <mc:AlternateContent>
          <mc:Choice Requires="wps">
            <w:drawing>
              <wp:inline distT="0" distB="0" distL="0" distR="0" wp14:anchorId="4C20E9E6" wp14:editId="7E516829">
                <wp:extent cx="5274310" cy="201930"/>
                <wp:effectExtent l="12700" t="12700" r="8890" b="13970"/>
                <wp:docPr id="273" name="文本框 273"/>
                <wp:cNvGraphicFramePr/>
                <a:graphic xmlns:a="http://schemas.openxmlformats.org/drawingml/2006/main">
                  <a:graphicData uri="http://schemas.microsoft.com/office/word/2010/wordprocessingShape">
                    <wps:wsp>
                      <wps:cNvSpPr txBox="1"/>
                      <wps:spPr>
                        <a:xfrm>
                          <a:off x="0" y="0"/>
                          <a:ext cx="5274310" cy="201930"/>
                        </a:xfrm>
                        <a:prstGeom prst="rect">
                          <a:avLst/>
                        </a:prstGeom>
                        <a:ln/>
                      </wps:spPr>
                      <wps:style>
                        <a:lnRef idx="3">
                          <a:schemeClr val="lt1"/>
                        </a:lnRef>
                        <a:fillRef idx="1">
                          <a:schemeClr val="dk1"/>
                        </a:fillRef>
                        <a:effectRef idx="1">
                          <a:schemeClr val="dk1"/>
                        </a:effectRef>
                        <a:fontRef idx="minor">
                          <a:schemeClr val="lt1"/>
                        </a:fontRef>
                      </wps:style>
                      <wps:txbx>
                        <w:txbxContent>
                          <w:p w14:paraId="203E02EF" w14:textId="77777777" w:rsidR="00D03746" w:rsidRPr="00877C14" w:rsidRDefault="00D03746" w:rsidP="00145D37">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p w14:paraId="06034832" w14:textId="77777777" w:rsidR="00D03746" w:rsidRPr="00877C14" w:rsidRDefault="00D03746" w:rsidP="00145D37">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C20E9E6" id="文本框 273" o:spid="_x0000_s1066" type="#_x0000_t202" style="width:415.3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" fillcolor="black [3200]" strokecolor="white [3201]" strokeweight="1.5pt">
                <v:textbox inset="0,0,0,0">
                  <w:txbxContent>
                    <w:p w14:paraId="203E02EF" w14:textId="77777777" w:rsidR="00D03746" w:rsidRPr="00877C14" w:rsidRDefault="00D03746" w:rsidP="00145D37">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w:t>
                      </w:r>
                      <w:proofErr w:type="spellStart"/>
                      <w:r w:rsidRPr="0038023B">
                        <w:rPr>
                          <w:rFonts w:hint="eastAsia"/>
                          <w:color w:val="FFFFFF" w:themeColor="background1"/>
                          <w:sz w:val="20"/>
                        </w:rPr>
                        <w:t>ghpb</w:t>
                      </w:r>
                      <w:proofErr w:type="spellEnd"/>
                      <w:r w:rsidRPr="0038023B">
                        <w:rPr>
                          <w:rFonts w:hint="eastAsia"/>
                          <w:color w:val="FFFFFF" w:themeColor="background1"/>
                          <w:sz w:val="20"/>
                        </w:rPr>
                        <w:t>-bin/</w:t>
                      </w:r>
                    </w:p>
                    <w:p w14:paraId="06034832" w14:textId="77777777" w:rsidR="00D03746" w:rsidRPr="00877C14" w:rsidRDefault="00D03746" w:rsidP="00145D37">
                      <w:pPr>
                        <w:spacing w:line="240" w:lineRule="exact"/>
                        <w:rPr>
                          <w:color w:val="FFFFFF" w:themeColor="background1"/>
                          <w:sz w:val="20"/>
                        </w:rPr>
                      </w:pPr>
                    </w:p>
                  </w:txbxContent>
                </v:textbox>
                <w10:anchorlock/>
              </v:shape>
            </w:pict>
          </mc:Fallback>
        </mc:AlternateContent>
      </w:r>
    </w:p>
    <w:p w14:paraId="4BA75A59" w14:textId="4DF46AA0" w:rsidR="00174E9B" w:rsidRDefault="00145D37" w:rsidP="00D712A8">
      <w:pPr>
        <w:spacing w:line="276" w:lineRule="auto"/>
        <w:rPr>
          <w:sz w:val="20"/>
        </w:rPr>
      </w:pPr>
      <w:r>
        <w:t xml:space="preserve">Once at the new directory, enter </w:t>
      </w:r>
      <w:r w:rsidR="00D712A8">
        <w:t>‘</w:t>
      </w:r>
      <w:r w:rsidR="00D712A8" w:rsidRPr="00A17900">
        <w:rPr>
          <w:rFonts w:ascii="Consolas" w:hAnsi="Consolas" w:cs="Consolas"/>
          <w:b/>
          <w:sz w:val="20"/>
        </w:rPr>
        <w:t>vi</w:t>
      </w:r>
      <w:r w:rsidR="00D712A8" w:rsidRPr="00A17900">
        <w:rPr>
          <w:rFonts w:ascii="Consolas" w:hAnsi="Consolas" w:cs="Consolas"/>
          <w:sz w:val="20"/>
        </w:rPr>
        <w:t xml:space="preserve"> </w:t>
      </w:r>
      <w:r w:rsidR="00D712A8" w:rsidRPr="00A17900">
        <w:rPr>
          <w:rFonts w:ascii="Consolas" w:hAnsi="Consolas" w:cs="Consolas"/>
          <w:b/>
          <w:sz w:val="20"/>
        </w:rPr>
        <w:t xml:space="preserve"> </w:t>
      </w:r>
      <w:r w:rsidR="00D712A8" w:rsidRPr="00A17900">
        <w:rPr>
          <w:rFonts w:ascii="Consolas" w:hAnsi="Consolas" w:cs="Consolas"/>
          <w:i/>
          <w:sz w:val="20"/>
        </w:rPr>
        <w:t>pwd</w:t>
      </w:r>
      <w:r w:rsidR="00D712A8">
        <w:rPr>
          <w:sz w:val="20"/>
        </w:rPr>
        <w:t xml:space="preserve">’ </w:t>
      </w:r>
      <w:r w:rsidR="00D712A8" w:rsidRPr="00145D37">
        <w:rPr>
          <w:szCs w:val="21"/>
        </w:rPr>
        <w:t>to create a password file,</w:t>
      </w:r>
      <w:r w:rsidR="00D712A8">
        <w:rPr>
          <w:sz w:val="20"/>
        </w:rPr>
        <w:t xml:space="preserve"> </w:t>
      </w:r>
    </w:p>
    <w:p w14:paraId="682FC63B" w14:textId="1213B1CC" w:rsidR="00174E9B" w:rsidRDefault="00174E9B" w:rsidP="00D712A8">
      <w:pPr>
        <w:spacing w:line="276" w:lineRule="auto"/>
        <w:rPr>
          <w:rFonts w:ascii="Calibri" w:hAnsi="Calibri" w:cs="Calibri"/>
          <w:szCs w:val="21"/>
        </w:rPr>
      </w:pPr>
      <w:r>
        <w:rPr>
          <w:rFonts w:ascii="Calibri" w:hAnsi="Calibri" w:cs="Calibri"/>
          <w:szCs w:val="21"/>
        </w:rPr>
        <w:t>E</w:t>
      </w:r>
      <w:r w:rsidR="00D712A8" w:rsidRPr="00A17900">
        <w:rPr>
          <w:rFonts w:ascii="Calibri" w:hAnsi="Calibri" w:cs="Calibri"/>
          <w:szCs w:val="21"/>
        </w:rPr>
        <w:t>nter letter ‘</w:t>
      </w:r>
      <w:r w:rsidR="00D712A8" w:rsidRPr="00A17900">
        <w:rPr>
          <w:rFonts w:ascii="Consolas" w:hAnsi="Consolas" w:cs="Consolas"/>
          <w:szCs w:val="21"/>
        </w:rPr>
        <w:t>i</w:t>
      </w:r>
      <w:r w:rsidR="00D712A8" w:rsidRPr="00A17900">
        <w:rPr>
          <w:rFonts w:ascii="Calibri" w:hAnsi="Calibri" w:cs="Calibri"/>
          <w:szCs w:val="21"/>
        </w:rPr>
        <w:t>’ on the pop-up page to change to input state, then enter account password</w:t>
      </w:r>
      <w:r>
        <w:rPr>
          <w:rFonts w:ascii="Calibri" w:hAnsi="Calibri" w:cs="Calibri"/>
          <w:szCs w:val="21"/>
        </w:rPr>
        <w:t>.</w:t>
      </w:r>
      <w:r w:rsidR="00D712A8" w:rsidRPr="00A17900">
        <w:rPr>
          <w:rFonts w:ascii="Calibri" w:hAnsi="Calibri" w:cs="Calibri"/>
          <w:szCs w:val="21"/>
        </w:rPr>
        <w:t xml:space="preserve"> </w:t>
      </w:r>
    </w:p>
    <w:p w14:paraId="724B61BD" w14:textId="03E5642E" w:rsidR="00D712A8" w:rsidRDefault="00174E9B" w:rsidP="00D712A8">
      <w:pPr>
        <w:spacing w:line="276" w:lineRule="auto"/>
        <w:rPr>
          <w:rFonts w:ascii="Calibri" w:hAnsi="Calibri" w:cs="Calibri"/>
          <w:szCs w:val="21"/>
        </w:rPr>
      </w:pPr>
      <w:r>
        <w:rPr>
          <w:rFonts w:ascii="Calibri" w:hAnsi="Calibri" w:cs="Calibri"/>
          <w:szCs w:val="21"/>
        </w:rPr>
        <w:t>Press</w:t>
      </w:r>
      <w:r w:rsidR="00D712A8" w:rsidRPr="00A17900">
        <w:rPr>
          <w:rFonts w:ascii="Calibri" w:hAnsi="Calibri" w:cs="Calibri"/>
          <w:szCs w:val="21"/>
        </w:rPr>
        <w:t xml:space="preserve"> [</w:t>
      </w:r>
      <w:r>
        <w:rPr>
          <w:rFonts w:ascii="Calibri" w:hAnsi="Calibri" w:cs="Calibri"/>
          <w:szCs w:val="21"/>
        </w:rPr>
        <w:t>ESC</w:t>
      </w:r>
      <w:r w:rsidR="00D712A8" w:rsidRPr="00A17900">
        <w:rPr>
          <w:rFonts w:ascii="Calibri" w:hAnsi="Calibri" w:cs="Calibri"/>
          <w:szCs w:val="21"/>
        </w:rPr>
        <w:t>] before you enter ‘</w:t>
      </w:r>
      <w:r w:rsidR="00057B42">
        <w:rPr>
          <w:rFonts w:ascii="Consolas" w:hAnsi="Consolas" w:cs="Consolas"/>
          <w:szCs w:val="21"/>
        </w:rPr>
        <w:t>:wq</w:t>
      </w:r>
      <w:r w:rsidR="00D712A8" w:rsidRPr="00A17900">
        <w:rPr>
          <w:rFonts w:ascii="Calibri" w:hAnsi="Calibri" w:cs="Calibri"/>
          <w:szCs w:val="21"/>
        </w:rPr>
        <w:t xml:space="preserve">’ and press [Enter] </w:t>
      </w:r>
      <w:r w:rsidR="0050047B">
        <w:rPr>
          <w:rFonts w:ascii="Calibri" w:hAnsi="Calibri" w:cs="Calibri"/>
          <w:szCs w:val="21"/>
        </w:rPr>
        <w:t xml:space="preserve">again </w:t>
      </w:r>
      <w:r w:rsidR="00D712A8" w:rsidRPr="00A17900">
        <w:rPr>
          <w:rFonts w:ascii="Calibri" w:hAnsi="Calibri" w:cs="Calibri"/>
          <w:szCs w:val="21"/>
        </w:rPr>
        <w:t xml:space="preserve">to save the password file. </w:t>
      </w:r>
    </w:p>
    <w:p w14:paraId="436A0C93" w14:textId="6D7E824C" w:rsidR="00402BE0" w:rsidRPr="00A17900" w:rsidRDefault="00402BE0" w:rsidP="00D712A8">
      <w:pPr>
        <w:spacing w:line="276" w:lineRule="auto"/>
        <w:rPr>
          <w:rFonts w:ascii="Calibri" w:hAnsi="Calibri" w:cs="Calibri"/>
          <w:szCs w:val="21"/>
        </w:rPr>
      </w:pPr>
      <w:r w:rsidRPr="00B96A78">
        <w:rPr>
          <w:rFonts w:ascii="DejaVu Sans Mono" w:hAnsi="DejaVu Sans Mono"/>
          <w:noProof/>
        </w:rPr>
        <mc:AlternateContent>
          <mc:Choice Requires="wps">
            <w:drawing>
              <wp:inline distT="0" distB="0" distL="0" distR="0" wp14:anchorId="29599DF7" wp14:editId="238AD474">
                <wp:extent cx="5274310" cy="1238250"/>
                <wp:effectExtent l="0" t="0" r="21590" b="19050"/>
                <wp:docPr id="234" name="文本框 234"/>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567140C3" w14:textId="77777777" w:rsidR="00D03746" w:rsidRDefault="00D03746"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D03746" w:rsidRDefault="00D03746"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D03746" w:rsidRDefault="00D03746"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D03746" w:rsidRPr="00B96A78" w:rsidRDefault="00D03746" w:rsidP="00402BE0">
                            <w:pPr>
                              <w:spacing w:line="240" w:lineRule="exact"/>
                              <w:rPr>
                                <w:color w:val="00B0F0"/>
                                <w:sz w:val="20"/>
                              </w:rPr>
                            </w:pPr>
                            <w:r w:rsidRPr="00B96A78">
                              <w:rPr>
                                <w:color w:val="00B0F0"/>
                                <w:sz w:val="20"/>
                              </w:rPr>
                              <w:t>~</w:t>
                            </w:r>
                          </w:p>
                          <w:p w14:paraId="10B2CABC" w14:textId="77777777" w:rsidR="00D03746" w:rsidRPr="00B96A78" w:rsidRDefault="00D03746" w:rsidP="00402BE0">
                            <w:pPr>
                              <w:spacing w:line="240" w:lineRule="exact"/>
                              <w:rPr>
                                <w:color w:val="00B0F0"/>
                                <w:sz w:val="20"/>
                              </w:rPr>
                            </w:pPr>
                            <w:r w:rsidRPr="00B96A78">
                              <w:rPr>
                                <w:color w:val="00B0F0"/>
                                <w:sz w:val="20"/>
                              </w:rPr>
                              <w:t>~</w:t>
                            </w:r>
                          </w:p>
                          <w:p w14:paraId="361857F4" w14:textId="77777777" w:rsidR="00D03746" w:rsidRPr="00B96A78" w:rsidRDefault="00D03746" w:rsidP="00402BE0">
                            <w:pPr>
                              <w:spacing w:line="240" w:lineRule="exact"/>
                              <w:rPr>
                                <w:color w:val="00B0F0"/>
                                <w:sz w:val="20"/>
                              </w:rPr>
                            </w:pPr>
                            <w:r w:rsidRPr="00B96A78">
                              <w:rPr>
                                <w:color w:val="00B0F0"/>
                                <w:sz w:val="20"/>
                              </w:rPr>
                              <w:t>~</w:t>
                            </w:r>
                          </w:p>
                          <w:p w14:paraId="5EF2F452" w14:textId="77777777" w:rsidR="00D03746" w:rsidRPr="00B96A78" w:rsidRDefault="00D03746" w:rsidP="00402BE0">
                            <w:pPr>
                              <w:spacing w:line="240" w:lineRule="exact"/>
                              <w:rPr>
                                <w:color w:val="00B0F0"/>
                                <w:sz w:val="20"/>
                              </w:rPr>
                            </w:pPr>
                            <w:r w:rsidRPr="00B96A78">
                              <w:rPr>
                                <w:color w:val="00B0F0"/>
                                <w:sz w:val="20"/>
                              </w:rPr>
                              <w:t>~</w:t>
                            </w:r>
                          </w:p>
                          <w:p w14:paraId="6251B091" w14:textId="3213ADB0" w:rsidR="00D03746" w:rsidRPr="00877C14" w:rsidRDefault="00D03746"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9599DF7" id="文本框 234" o:spid="_x0000_s106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HcVs5t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567140C3" w14:textId="77777777" w:rsidR="00D03746" w:rsidRDefault="00D03746"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D03746" w:rsidRDefault="00D03746"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D03746" w:rsidRDefault="00D03746"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D03746" w:rsidRPr="00B96A78" w:rsidRDefault="00D03746" w:rsidP="00402BE0">
                      <w:pPr>
                        <w:spacing w:line="240" w:lineRule="exact"/>
                        <w:rPr>
                          <w:color w:val="00B0F0"/>
                          <w:sz w:val="20"/>
                        </w:rPr>
                      </w:pPr>
                      <w:r w:rsidRPr="00B96A78">
                        <w:rPr>
                          <w:color w:val="00B0F0"/>
                          <w:sz w:val="20"/>
                        </w:rPr>
                        <w:t>~</w:t>
                      </w:r>
                    </w:p>
                    <w:p w14:paraId="10B2CABC" w14:textId="77777777" w:rsidR="00D03746" w:rsidRPr="00B96A78" w:rsidRDefault="00D03746" w:rsidP="00402BE0">
                      <w:pPr>
                        <w:spacing w:line="240" w:lineRule="exact"/>
                        <w:rPr>
                          <w:color w:val="00B0F0"/>
                          <w:sz w:val="20"/>
                        </w:rPr>
                      </w:pPr>
                      <w:r w:rsidRPr="00B96A78">
                        <w:rPr>
                          <w:color w:val="00B0F0"/>
                          <w:sz w:val="20"/>
                        </w:rPr>
                        <w:t>~</w:t>
                      </w:r>
                    </w:p>
                    <w:p w14:paraId="361857F4" w14:textId="77777777" w:rsidR="00D03746" w:rsidRPr="00B96A78" w:rsidRDefault="00D03746" w:rsidP="00402BE0">
                      <w:pPr>
                        <w:spacing w:line="240" w:lineRule="exact"/>
                        <w:rPr>
                          <w:color w:val="00B0F0"/>
                          <w:sz w:val="20"/>
                        </w:rPr>
                      </w:pPr>
                      <w:r w:rsidRPr="00B96A78">
                        <w:rPr>
                          <w:color w:val="00B0F0"/>
                          <w:sz w:val="20"/>
                        </w:rPr>
                        <w:t>~</w:t>
                      </w:r>
                    </w:p>
                    <w:p w14:paraId="5EF2F452" w14:textId="77777777" w:rsidR="00D03746" w:rsidRPr="00B96A78" w:rsidRDefault="00D03746" w:rsidP="00402BE0">
                      <w:pPr>
                        <w:spacing w:line="240" w:lineRule="exact"/>
                        <w:rPr>
                          <w:color w:val="00B0F0"/>
                          <w:sz w:val="20"/>
                        </w:rPr>
                      </w:pPr>
                      <w:r w:rsidRPr="00B96A78">
                        <w:rPr>
                          <w:color w:val="00B0F0"/>
                          <w:sz w:val="20"/>
                        </w:rPr>
                        <w:t>~</w:t>
                      </w:r>
                    </w:p>
                    <w:p w14:paraId="6251B091" w14:textId="3213ADB0" w:rsidR="00D03746" w:rsidRPr="00877C14" w:rsidRDefault="00D03746"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2A75FCDC" w14:textId="325E142F" w:rsidR="005C49BC" w:rsidRDefault="005C49BC" w:rsidP="00A17900">
      <w:pPr>
        <w:spacing w:line="276" w:lineRule="auto"/>
        <w:jc w:val="left"/>
        <w:rPr>
          <w:rFonts w:ascii="Calibri" w:hAnsi="Calibri" w:cs="Calibri"/>
          <w:szCs w:val="21"/>
        </w:rPr>
      </w:pPr>
      <w:r w:rsidRPr="00A17900">
        <w:rPr>
          <w:rFonts w:ascii="Calibri" w:hAnsi="Calibri" w:cs="Calibri"/>
          <w:szCs w:val="21"/>
        </w:rPr>
        <w:t>Then enter ‘</w:t>
      </w:r>
      <w:r w:rsidRPr="00A17900">
        <w:rPr>
          <w:rFonts w:ascii="Consolas" w:hAnsi="Consolas" w:cs="Consolas"/>
          <w:b/>
          <w:szCs w:val="21"/>
        </w:rPr>
        <w:t>sudo nohup</w:t>
      </w:r>
      <w:r w:rsidRPr="00A17900">
        <w:rPr>
          <w:rFonts w:ascii="Consolas" w:hAnsi="Consolas" w:cs="Consolas"/>
          <w:b/>
          <w:i/>
          <w:szCs w:val="21"/>
        </w:rPr>
        <w:t xml:space="preserve"> </w:t>
      </w:r>
      <w:r w:rsidRPr="00A17900">
        <w:rPr>
          <w:rFonts w:ascii="Consolas" w:hAnsi="Consolas" w:cs="Consolas"/>
          <w:i/>
          <w:szCs w:val="21"/>
        </w:rPr>
        <w:t>./ghpb</w:t>
      </w:r>
      <w:r w:rsidRPr="00A17900">
        <w:rPr>
          <w:rFonts w:ascii="Consolas" w:hAnsi="Consolas" w:cs="Consolas"/>
          <w:b/>
          <w:szCs w:val="21"/>
        </w:rPr>
        <w:t xml:space="preserve"> --datadir</w:t>
      </w:r>
      <w:r w:rsidRPr="00A17900">
        <w:rPr>
          <w:rFonts w:ascii="Consolas" w:hAnsi="Consolas" w:cs="Consolas"/>
          <w:i/>
          <w:szCs w:val="21"/>
        </w:rPr>
        <w:t xml:space="preserve"> node/data </w:t>
      </w:r>
      <w:r w:rsidRPr="00A17900">
        <w:rPr>
          <w:rFonts w:ascii="Consolas" w:hAnsi="Consolas" w:cs="Consolas"/>
          <w:b/>
          <w:szCs w:val="21"/>
        </w:rPr>
        <w:t xml:space="preserve">--unlock "account password" --password  "pwd" </w:t>
      </w:r>
      <w:r w:rsidRPr="00A17900">
        <w:rPr>
          <w:rFonts w:ascii="Consolas" w:hAnsi="Consolas" w:cs="Consolas"/>
          <w:i/>
          <w:szCs w:val="21"/>
        </w:rPr>
        <w:t xml:space="preserve"> </w:t>
      </w:r>
      <w:r w:rsidRPr="00A17900">
        <w:rPr>
          <w:rFonts w:ascii="Consolas" w:hAnsi="Consolas" w:cs="Consolas"/>
          <w:b/>
          <w:szCs w:val="21"/>
        </w:rPr>
        <w:t>--networkid</w:t>
      </w:r>
      <w:r w:rsidRPr="00A17900">
        <w:rPr>
          <w:rFonts w:ascii="Consolas" w:hAnsi="Consolas" w:cs="Consolas"/>
          <w:szCs w:val="21"/>
        </w:rPr>
        <w:t xml:space="preserve"> </w:t>
      </w:r>
      <w:r w:rsidRPr="00A17900">
        <w:rPr>
          <w:rFonts w:ascii="Consolas" w:hAnsi="Consolas" w:cs="Consolas"/>
          <w:i/>
          <w:szCs w:val="21"/>
        </w:rPr>
        <w:t>100</w:t>
      </w:r>
      <w:r w:rsidRPr="00A17900">
        <w:rPr>
          <w:rFonts w:ascii="Consolas" w:hAnsi="Consolas" w:cs="Consolas"/>
          <w:b/>
          <w:szCs w:val="21"/>
        </w:rPr>
        <w:t xml:space="preserve"> --port 8545</w:t>
      </w:r>
      <w:r w:rsidRPr="00A17900">
        <w:rPr>
          <w:rFonts w:ascii="Consolas" w:hAnsi="Consolas" w:cs="Consolas"/>
          <w:b/>
          <w:szCs w:val="21"/>
        </w:rPr>
        <w:tab/>
        <w:t xml:space="preserve">--verbosity 3 --rpc --rpcapi </w:t>
      </w:r>
      <w:r w:rsidRPr="00A17900">
        <w:rPr>
          <w:rFonts w:ascii="Consolas" w:hAnsi="Consolas" w:cs="Consolas"/>
          <w:b/>
          <w:szCs w:val="21"/>
        </w:rPr>
        <w:lastRenderedPageBreak/>
        <w:t>hpb,web3,admin,txpool,debug,personal,net,miner,prometheus &amp;</w:t>
      </w:r>
      <w:r w:rsidR="0097035E" w:rsidRPr="00AB0AC7">
        <w:rPr>
          <w:rFonts w:ascii="Calibri" w:hAnsi="Calibri" w:cs="Calibri"/>
          <w:szCs w:val="21"/>
        </w:rPr>
        <w:t>‘</w:t>
      </w:r>
      <w:r w:rsidR="0097035E">
        <w:rPr>
          <w:rFonts w:ascii="Calibri" w:hAnsi="Calibri" w:cs="Calibri"/>
          <w:szCs w:val="21"/>
        </w:rPr>
        <w:t>, and</w:t>
      </w:r>
      <w:r w:rsidRPr="00A17900">
        <w:rPr>
          <w:rFonts w:ascii="Calibri" w:hAnsi="Calibri" w:cs="Calibri"/>
          <w:b/>
          <w:szCs w:val="21"/>
        </w:rPr>
        <w:t xml:space="preserve"> </w:t>
      </w:r>
      <w:r w:rsidRPr="00A17900">
        <w:rPr>
          <w:rFonts w:ascii="Calibri" w:hAnsi="Calibri" w:cs="Calibri"/>
          <w:szCs w:val="21"/>
        </w:rPr>
        <w:t>press [Enter] twice;</w:t>
      </w:r>
    </w:p>
    <w:p w14:paraId="2429F332" w14:textId="1C684E1F" w:rsidR="000259FA" w:rsidRPr="003C6803" w:rsidRDefault="000259FA" w:rsidP="003C6803">
      <w:pPr>
        <w:spacing w:line="276" w:lineRule="auto"/>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‘ghpb’ plus 100 (e.g. if the local ‘ghpb’ port number is 3004, the port number of testing wideband should be 3004+100=3104); Both the local port in firewall (default: 30303) and the testing wide band port (e.g. 30403) should be open.</w:t>
      </w:r>
    </w:p>
    <w:p w14:paraId="259ECA8C" w14:textId="6733063B" w:rsidR="00C30384" w:rsidRPr="002B2741" w:rsidRDefault="00145D37" w:rsidP="00D712A8">
      <w:pPr>
        <w:spacing w:line="276" w:lineRule="auto"/>
        <w:ind w:left="360" w:hanging="360"/>
        <w:jc w:val="left"/>
      </w:pPr>
      <w:r w:rsidRPr="005E5C2E">
        <w:rPr>
          <w:rFonts w:ascii="DejaVu Sans Mono" w:hAnsi="DejaVu Sans Mono"/>
          <w:noProof/>
        </w:rPr>
        <mc:AlternateContent>
          <mc:Choice Requires="wps">
            <w:drawing>
              <wp:inline distT="0" distB="0" distL="0" distR="0" wp14:anchorId="2B82EC50" wp14:editId="307F30E7">
                <wp:extent cx="5274310" cy="933450"/>
                <wp:effectExtent l="12700" t="12700" r="8890" b="19050"/>
                <wp:docPr id="38" name="文本框 273"/>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72620711" w14:textId="77777777" w:rsidR="00D03746" w:rsidRPr="00877C14" w:rsidRDefault="00D03746"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:/home/ghpb-bin#</w:t>
                            </w:r>
                            <w:r>
                              <w:rPr>
                                <w:color w:val="FFFF00"/>
                                <w:sz w:val="20"/>
                              </w:rPr>
                              <w:t xml:space="preserve"> </w:t>
                            </w:r>
                            <w:r w:rsidRPr="00877C14">
                              <w:rPr>
                                <w:color w:val="FFFFFF" w:themeColor="background1"/>
                                <w:sz w:val="20"/>
                              </w:rPr>
                              <w:t xml:space="preserve">sudo nohup ./ghpb --datadir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xml:space="preserve">” --password “pwd” </w:t>
                            </w:r>
                            <w:r w:rsidRPr="00877C14">
                              <w:rPr>
                                <w:color w:val="FFFFFF" w:themeColor="background1"/>
                                <w:sz w:val="20"/>
                              </w:rPr>
                              <w:t xml:space="preserve">--networkid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&amp;</w:t>
                            </w:r>
                          </w:p>
                          <w:p w14:paraId="35B60CF7" w14:textId="77777777" w:rsidR="00D03746" w:rsidRPr="00877C14" w:rsidRDefault="00D03746"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D03746" w:rsidRPr="00877C14" w:rsidRDefault="00D03746"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B82EC50" id="_x0000_s1068"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" fillcolor="black [3200]" strokecolor="white [3201]" strokeweight="1.5pt">
                <v:textbox style="mso-fit-shape-to-text:t" inset="0,0,0,0">
                  <w:txbxContent>
                    <w:p w14:paraId="72620711" w14:textId="77777777" w:rsidR="00D03746" w:rsidRPr="00877C14" w:rsidRDefault="00D03746"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-bin#</w:t>
                      </w:r>
                      <w:r>
                        <w:rPr>
                          <w:color w:val="FFFF00"/>
                          <w:sz w:val="20"/>
                        </w:rPr>
                        <w:t xml:space="preserve">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--password “</w:t>
                      </w:r>
                      <w:proofErr w:type="spellStart"/>
                      <w:r>
                        <w:rPr>
                          <w:color w:val="FFFFFF" w:themeColor="background1"/>
                          <w:sz w:val="20"/>
                        </w:rPr>
                        <w:t>pwd</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networkid</w:t>
                      </w:r>
                      <w:proofErr w:type="spellEnd"/>
                      <w:r w:rsidRPr="00877C14">
                        <w:rPr>
                          <w:color w:val="FFFFFF" w:themeColor="background1"/>
                          <w:sz w:val="20"/>
                        </w:rPr>
                        <w:t xml:space="preserve">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&amp;</w:t>
                      </w:r>
                    </w:p>
                    <w:p w14:paraId="35B60CF7" w14:textId="77777777" w:rsidR="00D03746" w:rsidRPr="00877C14" w:rsidRDefault="00D03746"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D03746" w:rsidRPr="00877C14" w:rsidRDefault="00D03746"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57CD33DA" w14:textId="02528FF1" w:rsidR="00C30384" w:rsidRPr="0044085B" w:rsidRDefault="00C30384" w:rsidP="00C30384">
      <w:pPr>
        <w:pStyle w:val="a3"/>
        <w:spacing w:line="276" w:lineRule="auto"/>
        <w:ind w:firstLineChars="0" w:firstLine="0"/>
        <w:jc w:val="left"/>
        <w:rPr>
          <w:szCs w:val="21"/>
        </w:rPr>
      </w:pPr>
      <w:r>
        <w:rPr>
          <w:rFonts w:hint="eastAsia"/>
        </w:rPr>
        <w:t>W</w:t>
      </w:r>
      <w:r>
        <w:t xml:space="preserve">ait for </w:t>
      </w:r>
      <w:r>
        <w:rPr>
          <w:rFonts w:hint="eastAsia"/>
        </w:rPr>
        <w:t>1</w:t>
      </w:r>
      <w:r>
        <w:t>0 seconds, then enter</w:t>
      </w:r>
      <w:r>
        <w:rPr>
          <w:rFonts w:hint="eastAsia"/>
        </w:rPr>
        <w:t xml:space="preserve"> Command:</w:t>
      </w:r>
      <w:r>
        <w:t xml:space="preserve"> </w:t>
      </w:r>
      <w:r w:rsidR="00773C7C">
        <w:rPr>
          <w:szCs w:val="21"/>
        </w:rPr>
        <w:t>‘</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18" w:history="1">
        <w:r w:rsidRPr="0044085B">
          <w:rPr>
            <w:rStyle w:val="a4"/>
            <w:rFonts w:ascii="Consolas" w:hAnsi="Consolas"/>
            <w:i/>
            <w:szCs w:val="21"/>
          </w:rPr>
          <w:t>http://127.0.0.1:8545</w:t>
        </w:r>
      </w:hyperlink>
      <w:r w:rsidR="00773C7C">
        <w:rPr>
          <w:szCs w:val="21"/>
        </w:rPr>
        <w:t>’</w:t>
      </w:r>
      <w:r w:rsidRPr="0044085B">
        <w:rPr>
          <w:szCs w:val="21"/>
        </w:rPr>
        <w:t xml:space="preserve">. </w:t>
      </w:r>
    </w:p>
    <w:p w14:paraId="764B079C" w14:textId="7BC233DA" w:rsidR="00C30384" w:rsidRDefault="00C30384" w:rsidP="00C30384">
      <w:pPr>
        <w:pStyle w:val="a3"/>
        <w:spacing w:line="276" w:lineRule="auto"/>
        <w:ind w:firstLineChars="0" w:firstLine="0"/>
        <w:rPr>
          <w:rFonts w:ascii="Calibri" w:hAnsi="Calibri" w:cs="Calibri"/>
        </w:rPr>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00773C7C">
        <w:rPr>
          <w:szCs w:val="21"/>
        </w:rPr>
        <w:t>‘</w:t>
      </w:r>
      <w:r w:rsidRPr="00CB5A01">
        <w:rPr>
          <w:szCs w:val="21"/>
        </w:rPr>
        <w:t>Welcome to the GHPB JavaScript console!</w:t>
      </w:r>
      <w:r w:rsidR="00773C7C">
        <w:rPr>
          <w:szCs w:val="21"/>
        </w:rPr>
        <w:t>’</w:t>
      </w:r>
      <w:r w:rsidRPr="00CB5A01">
        <w:rPr>
          <w:rFonts w:hint="eastAsia"/>
          <w:szCs w:val="21"/>
        </w:rPr>
        <w:t>.</w:t>
      </w:r>
      <w:r>
        <w:br/>
      </w:r>
      <w:r>
        <w:rPr>
          <w:rFonts w:hint="eastAsia"/>
          <w:noProof/>
        </w:rPr>
        <mc:AlternateContent>
          <mc:Choice Requires="wps">
            <w:drawing>
              <wp:inline distT="0" distB="0" distL="0" distR="0" wp14:anchorId="61399C44" wp14:editId="7A2CD0C4">
                <wp:extent cx="5274310" cy="933450"/>
                <wp:effectExtent l="0" t="0" r="21590" b="19050"/>
                <wp:docPr id="274" name="文本框 27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DE3746C" w14:textId="67C6DDD3" w:rsidR="00D03746" w:rsidRPr="00E10D4D" w:rsidRDefault="00D03746"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9F61C71" w14:textId="77777777" w:rsidR="00D03746" w:rsidRPr="00E10D4D" w:rsidRDefault="00D03746"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D03746" w:rsidRPr="00E10D4D" w:rsidRDefault="00D03746" w:rsidP="00C30384">
                            <w:pPr>
                              <w:spacing w:line="240" w:lineRule="exact"/>
                              <w:rPr>
                                <w:color w:val="FFFFFF" w:themeColor="background1"/>
                                <w:sz w:val="20"/>
                              </w:rPr>
                            </w:pPr>
                          </w:p>
                          <w:p w14:paraId="76822410"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D03746" w:rsidRPr="00E10D4D" w:rsidRDefault="00D03746" w:rsidP="00C30384">
                            <w:pPr>
                              <w:spacing w:line="240" w:lineRule="exact"/>
                              <w:rPr>
                                <w:color w:val="FFFFFF" w:themeColor="background1"/>
                                <w:sz w:val="20"/>
                              </w:rPr>
                            </w:pPr>
                            <w:r w:rsidRPr="00E10D4D">
                              <w:rPr>
                                <w:color w:val="FFFFFF" w:themeColor="background1"/>
                                <w:sz w:val="20"/>
                              </w:rPr>
                              <w:t>coinbase: 0x84b5113ca960ce72d2b8ff7a239ff22a575703b0</w:t>
                            </w:r>
                          </w:p>
                          <w:p w14:paraId="32D6FC72" w14:textId="77777777" w:rsidR="00D03746" w:rsidRPr="00E10D4D" w:rsidRDefault="00D03746"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datadir: /home/ghpb-bin/node/data</w:t>
                            </w:r>
                          </w:p>
                          <w:p w14:paraId="08ECF078"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399C44" id="文本框 274" o:spid="_x0000_s1069"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" fillcolor="black [3200]" strokecolor="white [3201]" strokeweight="1.5pt">
                <v:textbox style="mso-fit-shape-to-text:t" inset="0,0,0,0">
                  <w:txbxContent>
                    <w:p w14:paraId="1DE3746C" w14:textId="67C6DDD3" w:rsidR="00D03746" w:rsidRPr="00E10D4D" w:rsidRDefault="00D03746"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9F61C71" w14:textId="77777777" w:rsidR="00D03746" w:rsidRPr="00E10D4D" w:rsidRDefault="00D03746"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D03746" w:rsidRPr="00E10D4D" w:rsidRDefault="00D03746" w:rsidP="00C30384">
                      <w:pPr>
                        <w:spacing w:line="240" w:lineRule="exact"/>
                        <w:rPr>
                          <w:color w:val="FFFFFF" w:themeColor="background1"/>
                          <w:sz w:val="20"/>
                        </w:rPr>
                      </w:pPr>
                    </w:p>
                    <w:p w14:paraId="76822410"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D03746" w:rsidRPr="00E10D4D" w:rsidRDefault="00D03746"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32D6FC72" w14:textId="77777777" w:rsidR="00D03746" w:rsidRPr="00E10D4D" w:rsidRDefault="00D03746"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08ECF078"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r w:rsidR="008346E2">
        <w:rPr>
          <w:szCs w:val="21"/>
        </w:rPr>
        <w:t>Enter</w:t>
      </w:r>
      <w:r w:rsidR="008346E2">
        <w:rPr>
          <w:rFonts w:ascii="DejaVu Sans Mono" w:hAnsi="DejaVu Sans Mono" w:hint="eastAsia"/>
        </w:rPr>
        <w:t xml:space="preserve"> </w:t>
      </w:r>
      <w:r w:rsidR="008346E2" w:rsidRPr="00A17900">
        <w:rPr>
          <w:rFonts w:ascii="Calibri" w:hAnsi="Calibri" w:cs="Calibri"/>
        </w:rPr>
        <w:t>’</w:t>
      </w:r>
      <w:r w:rsidR="008346E2" w:rsidRPr="00A17900">
        <w:rPr>
          <w:rFonts w:ascii="Consolas" w:hAnsi="Consolas" w:cs="Consolas"/>
        </w:rPr>
        <w:t>rm -</w:t>
      </w:r>
      <w:r w:rsidR="00F90312">
        <w:rPr>
          <w:rFonts w:ascii="Consolas" w:hAnsi="Consolas" w:cs="Consolas"/>
        </w:rPr>
        <w:t>r</w:t>
      </w:r>
      <w:r w:rsidR="008346E2" w:rsidRPr="00A17900">
        <w:rPr>
          <w:rFonts w:ascii="Consolas" w:hAnsi="Consolas" w:cs="Consolas"/>
        </w:rPr>
        <w:t>f pwd</w:t>
      </w:r>
      <w:r w:rsidR="008346E2">
        <w:rPr>
          <w:rFonts w:ascii="DejaVu Sans Mono" w:hAnsi="DejaVu Sans Mono"/>
        </w:rPr>
        <w:t xml:space="preserve">’ </w:t>
      </w:r>
      <w:r w:rsidR="008346E2" w:rsidRPr="00A17900">
        <w:rPr>
          <w:rFonts w:ascii="Calibri" w:hAnsi="Calibri" w:cs="Calibri"/>
        </w:rPr>
        <w:t xml:space="preserve">to delete the password file when the launch is successful. </w:t>
      </w:r>
    </w:p>
    <w:p w14:paraId="560D31B2" w14:textId="321C36B8" w:rsidR="00145D37" w:rsidRPr="00A17900" w:rsidRDefault="00145D37" w:rsidP="00C30384">
      <w:pPr>
        <w:pStyle w:val="a3"/>
        <w:spacing w:line="276" w:lineRule="auto"/>
        <w:ind w:firstLineChars="0" w:firstLine="0"/>
        <w:rPr>
          <w:rFonts w:ascii="Calibri" w:hAnsi="Calibri" w:cs="Calibri"/>
        </w:rPr>
      </w:pPr>
      <w:r w:rsidRPr="005E5C2E">
        <w:rPr>
          <w:rFonts w:ascii="DejaVu Sans Mono" w:hAnsi="DejaVu Sans Mono"/>
          <w:noProof/>
        </w:rPr>
        <mc:AlternateContent>
          <mc:Choice Requires="wps">
            <w:drawing>
              <wp:inline distT="0" distB="0" distL="0" distR="0" wp14:anchorId="7F6BFBEB" wp14:editId="39EE8C7B">
                <wp:extent cx="5274310" cy="158750"/>
                <wp:effectExtent l="12700" t="12700" r="8890" b="19050"/>
                <wp:docPr id="231" name="文本框 231"/>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53384E2F" w14:textId="77777777" w:rsidR="00D03746" w:rsidRPr="00E10D4D" w:rsidRDefault="00D03746"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F6BFBEB" id="文本框 231" o:spid="_x0000_s1070"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" fillcolor="black [3200]" strokecolor="white [3201]" strokeweight="1.5pt">
                <v:textbox style="mso-fit-shape-to-text:t" inset="0,0,0,0">
                  <w:txbxContent>
                    <w:p w14:paraId="53384E2F" w14:textId="77777777" w:rsidR="00D03746" w:rsidRPr="00E10D4D" w:rsidRDefault="00D03746"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4323B">
                        <w:rPr>
                          <w:color w:val="FFFFFF" w:themeColor="background1"/>
                          <w:sz w:val="20"/>
                        </w:rPr>
                        <w:t>rm</w:t>
                      </w:r>
                      <w:proofErr w:type="spellEnd"/>
                      <w:r w:rsidRPr="00E4323B">
                        <w:rPr>
                          <w:color w:val="FFFFFF" w:themeColor="background1"/>
                          <w:sz w:val="20"/>
                        </w:rPr>
                        <w:t xml:space="preserve"> -f </w:t>
                      </w:r>
                      <w:proofErr w:type="spellStart"/>
                      <w:r w:rsidRPr="00E4323B">
                        <w:rPr>
                          <w:color w:val="FFFFFF" w:themeColor="background1"/>
                          <w:sz w:val="20"/>
                        </w:rPr>
                        <w:t>pwd</w:t>
                      </w:r>
                      <w:proofErr w:type="spellEnd"/>
                    </w:p>
                  </w:txbxContent>
                </v:textbox>
                <w10:anchorlock/>
              </v:shape>
            </w:pict>
          </mc:Fallback>
        </mc:AlternateContent>
      </w:r>
    </w:p>
    <w:p w14:paraId="2D7B0291" w14:textId="3CF22D85" w:rsidR="003804C5" w:rsidRDefault="009975DE" w:rsidP="003804C5">
      <w:pPr>
        <w:pStyle w:val="a3"/>
        <w:spacing w:line="276" w:lineRule="auto"/>
        <w:ind w:firstLineChars="0" w:firstLine="0"/>
      </w:pPr>
      <w:r w:rsidRPr="00A17900">
        <w:rPr>
          <w:b/>
        </w:rPr>
        <w:t>Tip</w:t>
      </w:r>
      <w:r>
        <w:t xml:space="preserve">: </w:t>
      </w:r>
      <w:r w:rsidR="002A4193">
        <w:t>Please remember your password and keep it safe. Once the password file is deleted, it cannot be recovered. Do not tell your password to others.</w:t>
      </w:r>
      <w:r>
        <w:t xml:space="preserve"> </w:t>
      </w:r>
    </w:p>
    <w:p w14:paraId="6D456028" w14:textId="77777777" w:rsidR="00E80DF4" w:rsidRDefault="00E80DF4">
      <w:pPr>
        <w:pStyle w:val="a3"/>
        <w:spacing w:line="276" w:lineRule="auto"/>
        <w:ind w:firstLineChars="0" w:firstLine="0"/>
      </w:pPr>
    </w:p>
    <w:p w14:paraId="06C88336" w14:textId="17FD4248" w:rsidR="002A4193" w:rsidRDefault="002A4193" w:rsidP="00A17900">
      <w:pPr>
        <w:pStyle w:val="a3"/>
        <w:numPr>
          <w:ilvl w:val="0"/>
          <w:numId w:val="52"/>
        </w:numPr>
        <w:spacing w:line="276" w:lineRule="auto"/>
        <w:ind w:firstLineChars="0"/>
        <w:jc w:val="left"/>
      </w:pPr>
      <w:r>
        <w:t xml:space="preserve"> </w:t>
      </w:r>
      <w:r w:rsidR="00C30384" w:rsidRPr="0044085B">
        <w:rPr>
          <w:u w:val="single"/>
        </w:rPr>
        <w:t xml:space="preserve">Start </w:t>
      </w:r>
      <w:r w:rsidR="00C30384">
        <w:rPr>
          <w:u w:val="single"/>
        </w:rPr>
        <w:t>M</w:t>
      </w:r>
      <w:r w:rsidR="00C30384" w:rsidRPr="0044085B">
        <w:rPr>
          <w:u w:val="single"/>
        </w:rPr>
        <w:t>ining</w:t>
      </w:r>
    </w:p>
    <w:p w14:paraId="5C203D77" w14:textId="31C92DE5" w:rsidR="00C30384" w:rsidRDefault="00C30384" w:rsidP="00A17900">
      <w:pPr>
        <w:spacing w:line="276" w:lineRule="auto"/>
        <w:jc w:val="left"/>
      </w:pPr>
      <w:r>
        <w:rPr>
          <w:rFonts w:hint="eastAsia"/>
        </w:rPr>
        <w:t>E</w:t>
      </w:r>
      <w:r>
        <w:t xml:space="preserve">nter </w:t>
      </w:r>
      <w:r w:rsidR="00773C7C" w:rsidRPr="003804C5">
        <w:rPr>
          <w:szCs w:val="21"/>
        </w:rPr>
        <w:t>‘</w:t>
      </w:r>
      <w:r w:rsidRPr="003804C5">
        <w:rPr>
          <w:rFonts w:ascii="Consolas" w:hAnsi="Consolas"/>
          <w:b/>
        </w:rPr>
        <w:t>miner.start()</w:t>
      </w:r>
      <w:r w:rsidR="00773C7C" w:rsidRPr="002A4193">
        <w:rPr>
          <w:szCs w:val="21"/>
        </w:rPr>
        <w:t>’</w:t>
      </w:r>
      <w:r w:rsidRPr="002A4193">
        <w:rPr>
          <w:b/>
        </w:rPr>
        <w:t xml:space="preserve"> </w:t>
      </w:r>
      <w:r w:rsidRPr="00100C69">
        <w:t>and start mining</w:t>
      </w:r>
      <w:r>
        <w:t xml:space="preserve"> </w:t>
      </w:r>
    </w:p>
    <w:p w14:paraId="5BE2E3AF" w14:textId="77777777" w:rsidR="00C30384" w:rsidRDefault="00C30384" w:rsidP="00C30384">
      <w:pPr>
        <w:pStyle w:val="a3"/>
        <w:spacing w:line="276" w:lineRule="auto"/>
        <w:ind w:firstLineChars="0" w:firstLine="0"/>
        <w:jc w:val="left"/>
      </w:pPr>
      <w:r>
        <w:rPr>
          <w:rFonts w:hint="eastAsia"/>
          <w:noProof/>
        </w:rPr>
        <mc:AlternateContent>
          <mc:Choice Requires="wps">
            <w:drawing>
              <wp:inline distT="0" distB="0" distL="0" distR="0" wp14:anchorId="2451D6E8" wp14:editId="72AE44BD">
                <wp:extent cx="5274310" cy="1390650"/>
                <wp:effectExtent l="0" t="0" r="21590" b="19050"/>
                <wp:docPr id="304" name="文本框 30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0849CF1" w14:textId="77777777" w:rsidR="00D03746" w:rsidRDefault="00D03746" w:rsidP="00C30384">
                            <w:pPr>
                              <w:spacing w:line="240" w:lineRule="exact"/>
                              <w:rPr>
                                <w:color w:val="FFFF00"/>
                                <w:sz w:val="20"/>
                              </w:rPr>
                            </w:pPr>
                            <w:r>
                              <w:rPr>
                                <w:color w:val="FFFF00"/>
                                <w:sz w:val="20"/>
                              </w:rPr>
                              <w:t>&gt;miner.start()</w:t>
                            </w:r>
                          </w:p>
                          <w:p w14:paraId="7A857E5F" w14:textId="77777777" w:rsidR="00D03746" w:rsidRPr="00E10D4D" w:rsidRDefault="00D03746"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451D6E8" id="文本框 304" o:spid="_x0000_s1071"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" fillcolor="black [3200]" strokecolor="white [3201]" strokeweight="1.5pt">
                <v:textbox style="mso-fit-shape-to-text:t" inset="0,0,0,0">
                  <w:txbxContent>
                    <w:p w14:paraId="00849CF1" w14:textId="77777777" w:rsidR="00D03746" w:rsidRDefault="00D03746"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proofErr w:type="gramEnd"/>
                      <w:r>
                        <w:rPr>
                          <w:color w:val="FFFF00"/>
                          <w:sz w:val="20"/>
                        </w:rPr>
                        <w:t>()</w:t>
                      </w:r>
                    </w:p>
                    <w:p w14:paraId="7A857E5F" w14:textId="77777777" w:rsidR="00D03746" w:rsidRPr="00E10D4D" w:rsidRDefault="00D03746"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2A45882B" w14:textId="77777777" w:rsidR="00C30384" w:rsidRDefault="00C30384" w:rsidP="00C30384">
      <w:pPr>
        <w:pStyle w:val="a3"/>
        <w:spacing w:line="276" w:lineRule="auto"/>
        <w:ind w:firstLineChars="0" w:firstLine="0"/>
        <w:jc w:val="left"/>
      </w:pPr>
    </w:p>
    <w:p w14:paraId="48859A0F" w14:textId="77777777" w:rsidR="00C30384" w:rsidRDefault="00C30384" w:rsidP="00C30384">
      <w:pPr>
        <w:pStyle w:val="a3"/>
        <w:spacing w:line="276" w:lineRule="auto"/>
        <w:ind w:firstLineChars="0" w:firstLine="0"/>
        <w:jc w:val="left"/>
      </w:pPr>
    </w:p>
    <w:p w14:paraId="68CFB652" w14:textId="77777777" w:rsidR="00B278B2" w:rsidRDefault="00B278B2">
      <w:pPr>
        <w:widowControl/>
        <w:jc w:val="left"/>
        <w:rPr>
          <w:rFonts w:asciiTheme="majorHAnsi" w:eastAsiaTheme="majorEastAsia" w:hAnsiTheme="majorHAnsi" w:cstheme="majorBidi"/>
          <w:b/>
          <w:bCs/>
          <w:caps/>
          <w:sz w:val="22"/>
        </w:rPr>
      </w:pPr>
      <w:bookmarkStart w:id="123" w:name="_Toc523255476"/>
      <w:bookmarkStart w:id="124" w:name="_Toc524367299"/>
      <w:r>
        <w:br w:type="page"/>
      </w:r>
    </w:p>
    <w:p w14:paraId="48741361" w14:textId="0DF27739" w:rsidR="00C30384" w:rsidRDefault="00C30384" w:rsidP="00C30384">
      <w:pPr>
        <w:pStyle w:val="2"/>
        <w:spacing w:before="0" w:after="0"/>
        <w:rPr>
          <w:szCs w:val="22"/>
        </w:rPr>
      </w:pPr>
      <w:bookmarkStart w:id="125" w:name="_Toc525575471"/>
      <w:bookmarkStart w:id="126" w:name="_Toc525565307"/>
      <w:r>
        <w:rPr>
          <w:rFonts w:hint="eastAsia"/>
          <w:szCs w:val="22"/>
        </w:rPr>
        <w:lastRenderedPageBreak/>
        <w:t>4</w:t>
      </w:r>
      <w:r>
        <w:rPr>
          <w:szCs w:val="22"/>
        </w:rPr>
        <w:t>.</w:t>
      </w:r>
      <w:r w:rsidR="009975DE">
        <w:rPr>
          <w:szCs w:val="22"/>
        </w:rPr>
        <w:t>4</w:t>
      </w:r>
      <w:r>
        <w:rPr>
          <w:szCs w:val="22"/>
        </w:rPr>
        <w:t xml:space="preserve"> </w:t>
      </w:r>
      <w:bookmarkEnd w:id="123"/>
      <w:r w:rsidR="00371B21">
        <w:rPr>
          <w:szCs w:val="22"/>
        </w:rPr>
        <w:t xml:space="preserve">Setup Through </w:t>
      </w:r>
      <w:r w:rsidR="00B124CB">
        <w:rPr>
          <w:szCs w:val="22"/>
        </w:rPr>
        <w:t>executable</w:t>
      </w:r>
      <w:r w:rsidR="00371B21">
        <w:rPr>
          <w:szCs w:val="22"/>
        </w:rPr>
        <w:t xml:space="preserve"> File</w:t>
      </w:r>
      <w:bookmarkEnd w:id="124"/>
      <w:bookmarkEnd w:id="125"/>
      <w:bookmarkEnd w:id="126"/>
    </w:p>
    <w:p w14:paraId="28185997" w14:textId="6E9E5996" w:rsidR="00C30384" w:rsidRPr="00186A67" w:rsidRDefault="00C30384" w:rsidP="00C30384">
      <w:pPr>
        <w:spacing w:line="276" w:lineRule="auto"/>
        <w:jc w:val="left"/>
      </w:pPr>
      <w:r>
        <w:rPr>
          <w:rFonts w:hint="eastAsia"/>
        </w:rPr>
        <w:t>S</w:t>
      </w:r>
      <w:r>
        <w:t xml:space="preserve">teps of setting up the </w:t>
      </w:r>
      <w:r w:rsidR="00BB5A3F">
        <w:t>executable</w:t>
      </w:r>
      <w:r>
        <w:t xml:space="preserve"> file:</w:t>
      </w:r>
    </w:p>
    <w:tbl>
      <w:tblPr>
        <w:tblStyle w:val="a5"/>
        <w:tblW w:w="8275" w:type="dxa"/>
        <w:tblLayout w:type="fixed"/>
        <w:tblLook w:val="04A0" w:firstRow="1" w:lastRow="0" w:firstColumn="1" w:lastColumn="0" w:noHBand="0" w:noVBand="1"/>
      </w:tblPr>
      <w:tblGrid>
        <w:gridCol w:w="625"/>
        <w:gridCol w:w="1355"/>
        <w:gridCol w:w="1276"/>
        <w:gridCol w:w="5019"/>
      </w:tblGrid>
      <w:tr w:rsidR="00C30384" w:rsidRPr="00241992" w14:paraId="4A875327" w14:textId="77777777" w:rsidTr="00145D37">
        <w:tc>
          <w:tcPr>
            <w:tcW w:w="625" w:type="dxa"/>
          </w:tcPr>
          <w:p w14:paraId="4931B82B" w14:textId="77777777" w:rsidR="00C30384" w:rsidRPr="0044085B" w:rsidRDefault="00C30384" w:rsidP="00116A74">
            <w:pPr>
              <w:spacing w:line="276" w:lineRule="auto"/>
              <w:jc w:val="center"/>
              <w:rPr>
                <w:b/>
              </w:rPr>
            </w:pPr>
            <w:r w:rsidRPr="0044085B">
              <w:rPr>
                <w:b/>
              </w:rPr>
              <w:t>No.</w:t>
            </w:r>
          </w:p>
        </w:tc>
        <w:tc>
          <w:tcPr>
            <w:tcW w:w="1355" w:type="dxa"/>
          </w:tcPr>
          <w:p w14:paraId="137319F3" w14:textId="77777777" w:rsidR="00C30384" w:rsidRPr="0044085B" w:rsidRDefault="00C30384" w:rsidP="00116A74">
            <w:pPr>
              <w:spacing w:line="276" w:lineRule="auto"/>
              <w:jc w:val="center"/>
              <w:rPr>
                <w:b/>
              </w:rPr>
            </w:pPr>
            <w:r w:rsidRPr="0044085B">
              <w:rPr>
                <w:b/>
              </w:rPr>
              <w:t>Contents</w:t>
            </w:r>
          </w:p>
        </w:tc>
        <w:tc>
          <w:tcPr>
            <w:tcW w:w="1276" w:type="dxa"/>
          </w:tcPr>
          <w:p w14:paraId="41B727F7" w14:textId="77777777" w:rsidR="00C30384" w:rsidRPr="0044085B" w:rsidRDefault="00C30384" w:rsidP="00116A74">
            <w:pPr>
              <w:spacing w:line="276" w:lineRule="auto"/>
              <w:jc w:val="center"/>
              <w:rPr>
                <w:b/>
              </w:rPr>
            </w:pPr>
            <w:r w:rsidRPr="0044085B">
              <w:rPr>
                <w:b/>
              </w:rPr>
              <w:t>Steps</w:t>
            </w:r>
          </w:p>
        </w:tc>
        <w:tc>
          <w:tcPr>
            <w:tcW w:w="5019" w:type="dxa"/>
          </w:tcPr>
          <w:p w14:paraId="2A84FA69" w14:textId="77777777" w:rsidR="00C30384" w:rsidRPr="0044085B" w:rsidRDefault="00C30384" w:rsidP="00116A74">
            <w:pPr>
              <w:spacing w:line="276" w:lineRule="auto"/>
              <w:jc w:val="center"/>
              <w:rPr>
                <w:b/>
              </w:rPr>
            </w:pPr>
            <w:r w:rsidRPr="0044085B">
              <w:rPr>
                <w:b/>
              </w:rPr>
              <w:t>Descriptions</w:t>
            </w:r>
          </w:p>
        </w:tc>
      </w:tr>
      <w:tr w:rsidR="00C30384" w14:paraId="24EC44EB" w14:textId="77777777" w:rsidTr="00145D37">
        <w:tc>
          <w:tcPr>
            <w:tcW w:w="625" w:type="dxa"/>
            <w:vMerge w:val="restart"/>
          </w:tcPr>
          <w:p w14:paraId="448DE42C" w14:textId="77777777" w:rsidR="00C30384" w:rsidRPr="0044085B" w:rsidRDefault="00C30384" w:rsidP="00116A74">
            <w:pPr>
              <w:spacing w:line="276" w:lineRule="auto"/>
              <w:jc w:val="center"/>
              <w:rPr>
                <w:b/>
              </w:rPr>
            </w:pPr>
            <w:r w:rsidRPr="0044085B">
              <w:rPr>
                <w:b/>
              </w:rPr>
              <w:t>Step 1</w:t>
            </w:r>
          </w:p>
        </w:tc>
        <w:tc>
          <w:tcPr>
            <w:tcW w:w="1355" w:type="dxa"/>
            <w:vMerge w:val="restart"/>
          </w:tcPr>
          <w:p w14:paraId="12774022" w14:textId="77777777" w:rsidR="00C30384" w:rsidRDefault="00C30384" w:rsidP="00116A74">
            <w:pPr>
              <w:spacing w:line="276" w:lineRule="auto"/>
              <w:jc w:val="left"/>
            </w:pPr>
            <w:r>
              <w:rPr>
                <w:rFonts w:hint="eastAsia"/>
              </w:rPr>
              <w:t>C</w:t>
            </w:r>
            <w:r>
              <w:t>onfirm execution path</w:t>
            </w:r>
          </w:p>
        </w:tc>
        <w:tc>
          <w:tcPr>
            <w:tcW w:w="1276" w:type="dxa"/>
          </w:tcPr>
          <w:p w14:paraId="03E40B28" w14:textId="77777777" w:rsidR="00C30384" w:rsidRDefault="00C30384" w:rsidP="00116A74">
            <w:pPr>
              <w:spacing w:line="276" w:lineRule="auto"/>
              <w:jc w:val="left"/>
            </w:pPr>
            <w:r>
              <w:rPr>
                <w:rFonts w:hint="eastAsia"/>
              </w:rPr>
              <w:t>C</w:t>
            </w:r>
            <w:r>
              <w:t>reate the execution path</w:t>
            </w:r>
          </w:p>
        </w:tc>
        <w:tc>
          <w:tcPr>
            <w:tcW w:w="5019" w:type="dxa"/>
          </w:tcPr>
          <w:p w14:paraId="5E8CB6DA"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574FA14F" w14:textId="77777777" w:rsidR="00C30384" w:rsidRDefault="00C30384" w:rsidP="00116A74">
            <w:pPr>
              <w:spacing w:line="276" w:lineRule="auto"/>
              <w:jc w:val="left"/>
            </w:pPr>
            <w:r w:rsidRPr="0044085B">
              <w:rPr>
                <w:b/>
              </w:rPr>
              <w:t>Tip</w:t>
            </w:r>
            <w:r>
              <w:rPr>
                <w:rFonts w:hint="eastAsia"/>
              </w:rPr>
              <w:t>：</w:t>
            </w:r>
            <w:r w:rsidRPr="002815C8">
              <w:rPr>
                <w:i/>
              </w:rPr>
              <w:t>/home/ghpb-bin</w:t>
            </w:r>
            <w:r>
              <w:rPr>
                <w:rFonts w:hint="eastAsia"/>
              </w:rPr>
              <w:t xml:space="preserve"> c</w:t>
            </w:r>
            <w:r>
              <w:t>an be changed to a specific path</w:t>
            </w:r>
          </w:p>
        </w:tc>
      </w:tr>
      <w:tr w:rsidR="00C30384" w14:paraId="37E10093" w14:textId="77777777" w:rsidTr="00145D37">
        <w:tc>
          <w:tcPr>
            <w:tcW w:w="625" w:type="dxa"/>
            <w:vMerge/>
          </w:tcPr>
          <w:p w14:paraId="171CB075" w14:textId="77777777" w:rsidR="00C30384" w:rsidRPr="0044085B" w:rsidRDefault="00C30384" w:rsidP="00116A74">
            <w:pPr>
              <w:spacing w:line="276" w:lineRule="auto"/>
              <w:jc w:val="center"/>
              <w:rPr>
                <w:b/>
              </w:rPr>
            </w:pPr>
          </w:p>
        </w:tc>
        <w:tc>
          <w:tcPr>
            <w:tcW w:w="1355" w:type="dxa"/>
            <w:vMerge/>
          </w:tcPr>
          <w:p w14:paraId="42AA3E1D" w14:textId="77777777" w:rsidR="00C30384" w:rsidRDefault="00C30384" w:rsidP="00116A74">
            <w:pPr>
              <w:spacing w:line="276" w:lineRule="auto"/>
              <w:jc w:val="left"/>
            </w:pPr>
          </w:p>
        </w:tc>
        <w:tc>
          <w:tcPr>
            <w:tcW w:w="1276" w:type="dxa"/>
          </w:tcPr>
          <w:p w14:paraId="181DAE90" w14:textId="77777777" w:rsidR="00C30384" w:rsidRDefault="00C30384" w:rsidP="00116A74">
            <w:pPr>
              <w:spacing w:line="276" w:lineRule="auto"/>
              <w:jc w:val="left"/>
            </w:pPr>
            <w:r>
              <w:rPr>
                <w:rFonts w:hint="eastAsia"/>
              </w:rPr>
              <w:t>S</w:t>
            </w:r>
            <w:r>
              <w:t>witch to root user</w:t>
            </w:r>
          </w:p>
        </w:tc>
        <w:tc>
          <w:tcPr>
            <w:tcW w:w="5019" w:type="dxa"/>
          </w:tcPr>
          <w:p w14:paraId="45BE7D7D"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the </w:t>
            </w:r>
            <w:r>
              <w:rPr>
                <w:rFonts w:hint="eastAsia"/>
              </w:rPr>
              <w:t>r</w:t>
            </w:r>
            <w:r>
              <w:t>oot owner password is required</w:t>
            </w:r>
          </w:p>
        </w:tc>
      </w:tr>
      <w:tr w:rsidR="00C30384" w14:paraId="6E23215B" w14:textId="77777777" w:rsidTr="00145D37">
        <w:tc>
          <w:tcPr>
            <w:tcW w:w="625" w:type="dxa"/>
            <w:vMerge w:val="restart"/>
          </w:tcPr>
          <w:p w14:paraId="4DDFCAEA" w14:textId="77777777" w:rsidR="00C30384" w:rsidRPr="0044085B" w:rsidRDefault="00C30384" w:rsidP="00116A74">
            <w:pPr>
              <w:spacing w:line="276" w:lineRule="auto"/>
              <w:jc w:val="center"/>
              <w:rPr>
                <w:b/>
              </w:rPr>
            </w:pPr>
            <w:r w:rsidRPr="0044085B">
              <w:rPr>
                <w:b/>
              </w:rPr>
              <w:t>Step 2</w:t>
            </w:r>
          </w:p>
        </w:tc>
        <w:tc>
          <w:tcPr>
            <w:tcW w:w="1355" w:type="dxa"/>
            <w:vMerge w:val="restart"/>
          </w:tcPr>
          <w:p w14:paraId="1D783FBD" w14:textId="59F777EB" w:rsidR="00C30384" w:rsidRPr="00100C69" w:rsidRDefault="00C30384" w:rsidP="00B124CB">
            <w:pPr>
              <w:spacing w:line="276" w:lineRule="auto"/>
              <w:jc w:val="left"/>
            </w:pPr>
            <w:r w:rsidRPr="00100C69">
              <w:rPr>
                <w:rFonts w:hint="eastAsia"/>
              </w:rPr>
              <w:t>D</w:t>
            </w:r>
            <w:r w:rsidRPr="00100C69">
              <w:t xml:space="preserve">ownload </w:t>
            </w:r>
            <w:r w:rsidR="009D5F1B">
              <w:t xml:space="preserve">the HPB </w:t>
            </w:r>
            <w:r w:rsidR="00B124CB">
              <w:t>executable</w:t>
            </w:r>
            <w:r w:rsidR="009D5F1B">
              <w:t xml:space="preserve"> file </w:t>
            </w:r>
            <w:r w:rsidRPr="00100C69">
              <w:t>and the genesis file</w:t>
            </w:r>
          </w:p>
        </w:tc>
        <w:tc>
          <w:tcPr>
            <w:tcW w:w="1276" w:type="dxa"/>
          </w:tcPr>
          <w:p w14:paraId="2931E923" w14:textId="77777777" w:rsidR="00C30384" w:rsidRPr="00100C69" w:rsidRDefault="00C30384" w:rsidP="00116A74">
            <w:pPr>
              <w:spacing w:line="276" w:lineRule="auto"/>
              <w:jc w:val="left"/>
            </w:pPr>
            <w:r w:rsidRPr="00100C69">
              <w:rPr>
                <w:rFonts w:hint="eastAsia"/>
              </w:rPr>
              <w:t>C</w:t>
            </w:r>
            <w:r w:rsidRPr="00100C69">
              <w:t>hoose the download path</w:t>
            </w:r>
          </w:p>
        </w:tc>
        <w:tc>
          <w:tcPr>
            <w:tcW w:w="5019" w:type="dxa"/>
          </w:tcPr>
          <w:p w14:paraId="7AC9B56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2740705B" w14:textId="77777777" w:rsidR="00C30384" w:rsidRDefault="00C30384" w:rsidP="00116A74">
            <w:pPr>
              <w:spacing w:line="276" w:lineRule="auto"/>
              <w:jc w:val="left"/>
            </w:pPr>
            <w:r w:rsidRPr="0044085B">
              <w:rPr>
                <w:b/>
              </w:rPr>
              <w:t>Tip</w:t>
            </w:r>
            <w:r>
              <w:rPr>
                <w:rFonts w:hint="eastAsia"/>
              </w:rPr>
              <w:t>:</w:t>
            </w:r>
            <w:r>
              <w:t xml:space="preserve"> </w:t>
            </w:r>
            <w:r>
              <w:rPr>
                <w:rFonts w:hint="eastAsia"/>
                <w:i/>
              </w:rPr>
              <w:t>/</w:t>
            </w:r>
            <w:r>
              <w:rPr>
                <w:i/>
              </w:rPr>
              <w:t>home</w:t>
            </w:r>
            <w:r>
              <w:rPr>
                <w:rFonts w:hint="eastAsia"/>
                <w:i/>
              </w:rPr>
              <w:t>/</w:t>
            </w:r>
            <w:r>
              <w:rPr>
                <w:rFonts w:hint="eastAsia"/>
              </w:rPr>
              <w:t xml:space="preserve"> </w:t>
            </w:r>
            <w:r>
              <w:t>can be changed to a specific path</w:t>
            </w:r>
          </w:p>
        </w:tc>
      </w:tr>
      <w:tr w:rsidR="00C30384" w:rsidRPr="00944BEB" w14:paraId="6F4C86B3" w14:textId="77777777" w:rsidTr="00145D37">
        <w:tc>
          <w:tcPr>
            <w:tcW w:w="625" w:type="dxa"/>
            <w:vMerge/>
          </w:tcPr>
          <w:p w14:paraId="54C39924" w14:textId="77777777" w:rsidR="00C30384" w:rsidRPr="0044085B" w:rsidRDefault="00C30384" w:rsidP="00116A74">
            <w:pPr>
              <w:spacing w:line="276" w:lineRule="auto"/>
              <w:jc w:val="center"/>
              <w:rPr>
                <w:b/>
              </w:rPr>
            </w:pPr>
          </w:p>
        </w:tc>
        <w:tc>
          <w:tcPr>
            <w:tcW w:w="1355" w:type="dxa"/>
            <w:vMerge/>
          </w:tcPr>
          <w:p w14:paraId="6ED6E84C" w14:textId="77777777" w:rsidR="00C30384" w:rsidRDefault="00C30384" w:rsidP="00116A74">
            <w:pPr>
              <w:spacing w:line="276" w:lineRule="auto"/>
              <w:jc w:val="left"/>
            </w:pPr>
          </w:p>
        </w:tc>
        <w:tc>
          <w:tcPr>
            <w:tcW w:w="1276" w:type="dxa"/>
          </w:tcPr>
          <w:p w14:paraId="459A8CDE" w14:textId="0F3F7787" w:rsidR="00C30384" w:rsidRDefault="00C30384" w:rsidP="00116A74">
            <w:pPr>
              <w:spacing w:line="276" w:lineRule="auto"/>
              <w:jc w:val="left"/>
            </w:pPr>
            <w:r w:rsidRPr="00100C69">
              <w:rPr>
                <w:rFonts w:hint="eastAsia"/>
              </w:rPr>
              <w:t>D</w:t>
            </w:r>
            <w:r w:rsidRPr="00100C69">
              <w:t>ownload HPB MainNet</w:t>
            </w:r>
            <w:r w:rsidR="009321FF">
              <w:t xml:space="preserve"> </w:t>
            </w:r>
            <w:r w:rsidR="007E48A2">
              <w:t>e</w:t>
            </w:r>
            <w:r w:rsidR="009321FF">
              <w:t xml:space="preserve">xecutable </w:t>
            </w:r>
            <w:r w:rsidR="007E48A2">
              <w:t>p</w:t>
            </w:r>
            <w:r w:rsidR="009321FF">
              <w:t>rogram</w:t>
            </w:r>
          </w:p>
        </w:tc>
        <w:tc>
          <w:tcPr>
            <w:tcW w:w="5019" w:type="dxa"/>
          </w:tcPr>
          <w:p w14:paraId="46FF3F32" w14:textId="6E8E9AEB" w:rsidR="00C30384" w:rsidRDefault="00C30384" w:rsidP="00A11CBD">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r w:rsidRPr="003401B5">
              <w:rPr>
                <w:rFonts w:hint="eastAsia"/>
                <w:i/>
              </w:rPr>
              <w:t>hpb-release-address</w:t>
            </w:r>
            <w:r>
              <w:t xml:space="preserve"> </w:t>
            </w:r>
          </w:p>
          <w:p w14:paraId="05BAEE16" w14:textId="6FDA1591" w:rsidR="00A11CBD" w:rsidRPr="00A17900" w:rsidRDefault="00A11CBD" w:rsidP="00A11CBD">
            <w:pPr>
              <w:spacing w:line="276" w:lineRule="auto"/>
              <w:jc w:val="left"/>
              <w:rPr>
                <w:rFonts w:ascii="Calibri" w:hAnsi="Calibri" w:cs="Calibri"/>
              </w:rPr>
            </w:pPr>
            <w:r w:rsidRPr="00A17900">
              <w:rPr>
                <w:rFonts w:ascii="Calibri" w:hAnsi="Calibri" w:cs="Calibri"/>
              </w:rPr>
              <w:t>If prompted that ‘hpb-release’ already exists’, enter command ‘</w:t>
            </w:r>
            <w:r w:rsidRPr="00A17900">
              <w:rPr>
                <w:rFonts w:ascii="Consolas" w:hAnsi="Consolas" w:cs="Consolas"/>
              </w:rPr>
              <w:t>rm -rf hpb-release</w:t>
            </w:r>
            <w:r w:rsidRPr="00A17900">
              <w:rPr>
                <w:rFonts w:ascii="Calibri" w:hAnsi="Calibri" w:cs="Calibri"/>
              </w:rPr>
              <w:t>’ before you re-download ‘hpb-release’.</w:t>
            </w:r>
          </w:p>
        </w:tc>
      </w:tr>
      <w:tr w:rsidR="00C30384" w14:paraId="65B8A47D" w14:textId="77777777" w:rsidTr="00145D37">
        <w:tc>
          <w:tcPr>
            <w:tcW w:w="625" w:type="dxa"/>
            <w:vMerge/>
          </w:tcPr>
          <w:p w14:paraId="65D87085" w14:textId="77777777" w:rsidR="00C30384" w:rsidRPr="0044085B" w:rsidRDefault="00C30384" w:rsidP="00116A74">
            <w:pPr>
              <w:spacing w:line="276" w:lineRule="auto"/>
              <w:jc w:val="center"/>
              <w:rPr>
                <w:b/>
              </w:rPr>
            </w:pPr>
          </w:p>
        </w:tc>
        <w:tc>
          <w:tcPr>
            <w:tcW w:w="1355" w:type="dxa"/>
            <w:vMerge/>
          </w:tcPr>
          <w:p w14:paraId="3B6182F2" w14:textId="77777777" w:rsidR="00C30384" w:rsidRDefault="00C30384" w:rsidP="00116A74">
            <w:pPr>
              <w:spacing w:line="276" w:lineRule="auto"/>
              <w:jc w:val="left"/>
            </w:pPr>
          </w:p>
        </w:tc>
        <w:tc>
          <w:tcPr>
            <w:tcW w:w="1276" w:type="dxa"/>
          </w:tcPr>
          <w:p w14:paraId="26E95595" w14:textId="10D933B6" w:rsidR="00C30384" w:rsidRPr="00100C69" w:rsidRDefault="00C30384" w:rsidP="009321FF">
            <w:pPr>
              <w:spacing w:line="276" w:lineRule="auto"/>
              <w:jc w:val="left"/>
            </w:pPr>
            <w:r w:rsidRPr="00100C69">
              <w:rPr>
                <w:rFonts w:hint="eastAsia"/>
              </w:rPr>
              <w:t>C</w:t>
            </w:r>
            <w:r w:rsidRPr="00100C69">
              <w:t xml:space="preserve">heck </w:t>
            </w:r>
            <w:r w:rsidR="009321FF">
              <w:t xml:space="preserve">the </w:t>
            </w:r>
            <w:r w:rsidRPr="00100C69">
              <w:t xml:space="preserve">HPB </w:t>
            </w:r>
            <w:r w:rsidR="009321FF">
              <w:t>HPB MainNet executable program</w:t>
            </w:r>
          </w:p>
        </w:tc>
        <w:tc>
          <w:tcPr>
            <w:tcW w:w="5019" w:type="dxa"/>
          </w:tcPr>
          <w:p w14:paraId="6084FC89"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68D8F194" w14:textId="77777777" w:rsidR="00C30384" w:rsidRDefault="00C30384" w:rsidP="00116A74">
            <w:pPr>
              <w:spacing w:line="276" w:lineRule="auto"/>
              <w:jc w:val="left"/>
            </w:pPr>
            <w:r>
              <w:rPr>
                <w:rFonts w:hint="eastAsia"/>
              </w:rPr>
              <w:t>Command:</w:t>
            </w:r>
            <w:r>
              <w:t xml:space="preserve"> </w:t>
            </w:r>
            <w:r w:rsidRPr="0044085B">
              <w:rPr>
                <w:rFonts w:ascii="Consolas" w:hAnsi="Consolas"/>
                <w:b/>
              </w:rPr>
              <w:t>ls</w:t>
            </w:r>
            <w:r>
              <w:rPr>
                <w:b/>
              </w:rPr>
              <w:t xml:space="preserve"> </w:t>
            </w:r>
          </w:p>
        </w:tc>
      </w:tr>
      <w:tr w:rsidR="00C30384" w14:paraId="336E0221" w14:textId="77777777" w:rsidTr="00145D37">
        <w:tc>
          <w:tcPr>
            <w:tcW w:w="625" w:type="dxa"/>
            <w:vMerge/>
          </w:tcPr>
          <w:p w14:paraId="3C9A0355" w14:textId="77777777" w:rsidR="00C30384" w:rsidRPr="0044085B" w:rsidRDefault="00C30384" w:rsidP="00116A74">
            <w:pPr>
              <w:spacing w:line="276" w:lineRule="auto"/>
              <w:jc w:val="center"/>
              <w:rPr>
                <w:b/>
              </w:rPr>
            </w:pPr>
          </w:p>
        </w:tc>
        <w:tc>
          <w:tcPr>
            <w:tcW w:w="1355" w:type="dxa"/>
            <w:vMerge/>
          </w:tcPr>
          <w:p w14:paraId="7B7EB67B" w14:textId="77777777" w:rsidR="00C30384" w:rsidRDefault="00C30384" w:rsidP="00116A74">
            <w:pPr>
              <w:spacing w:line="276" w:lineRule="auto"/>
              <w:jc w:val="left"/>
            </w:pPr>
          </w:p>
        </w:tc>
        <w:tc>
          <w:tcPr>
            <w:tcW w:w="1276" w:type="dxa"/>
          </w:tcPr>
          <w:p w14:paraId="472B8E62" w14:textId="77777777" w:rsidR="00C30384" w:rsidRPr="00100C69" w:rsidRDefault="00C30384" w:rsidP="00116A74">
            <w:pPr>
              <w:spacing w:line="276" w:lineRule="auto"/>
              <w:jc w:val="left"/>
            </w:pPr>
            <w:r w:rsidRPr="00100C69">
              <w:t>Copy the genesis file to execution path</w:t>
            </w:r>
          </w:p>
        </w:tc>
        <w:tc>
          <w:tcPr>
            <w:tcW w:w="5019" w:type="dxa"/>
          </w:tcPr>
          <w:p w14:paraId="6D022F9F"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07E9E7CB"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1F65C4" w14:paraId="4C7F581B" w14:textId="77777777" w:rsidTr="00145D37">
        <w:trPr>
          <w:trHeight w:val="895"/>
        </w:trPr>
        <w:tc>
          <w:tcPr>
            <w:tcW w:w="625" w:type="dxa"/>
            <w:vMerge w:val="restart"/>
          </w:tcPr>
          <w:p w14:paraId="1E548C59" w14:textId="77777777" w:rsidR="001F65C4" w:rsidRPr="0044085B" w:rsidRDefault="001F65C4" w:rsidP="00116A74">
            <w:pPr>
              <w:spacing w:line="276" w:lineRule="auto"/>
              <w:jc w:val="center"/>
              <w:rPr>
                <w:b/>
              </w:rPr>
            </w:pPr>
            <w:r w:rsidRPr="0044085B">
              <w:rPr>
                <w:b/>
              </w:rPr>
              <w:t>Step 3</w:t>
            </w:r>
          </w:p>
        </w:tc>
        <w:tc>
          <w:tcPr>
            <w:tcW w:w="1355" w:type="dxa"/>
            <w:vMerge w:val="restart"/>
          </w:tcPr>
          <w:p w14:paraId="2C98FC70" w14:textId="190D4790" w:rsidR="001F65C4" w:rsidRDefault="00A11CBD" w:rsidP="00116A74">
            <w:pPr>
              <w:spacing w:line="276" w:lineRule="auto"/>
              <w:jc w:val="left"/>
            </w:pPr>
            <w:r>
              <w:t xml:space="preserve">Decompress </w:t>
            </w:r>
            <w:r w:rsidR="001F65C4">
              <w:t xml:space="preserve">the </w:t>
            </w:r>
            <w:r w:rsidR="00B124CB">
              <w:t>executable</w:t>
            </w:r>
            <w:r w:rsidR="001F65C4">
              <w:t xml:space="preserve"> file</w:t>
            </w:r>
          </w:p>
        </w:tc>
        <w:tc>
          <w:tcPr>
            <w:tcW w:w="1276" w:type="dxa"/>
          </w:tcPr>
          <w:p w14:paraId="041920D2" w14:textId="77777777" w:rsidR="001F65C4" w:rsidRDefault="001F65C4" w:rsidP="00116A74">
            <w:pPr>
              <w:spacing w:line="276" w:lineRule="auto"/>
              <w:jc w:val="left"/>
            </w:pPr>
            <w:r>
              <w:rPr>
                <w:rFonts w:hint="eastAsia"/>
              </w:rPr>
              <w:t>D</w:t>
            </w:r>
            <w:r>
              <w:t xml:space="preserve">ecompress </w:t>
            </w:r>
            <w:r>
              <w:rPr>
                <w:rFonts w:hint="eastAsia"/>
              </w:rPr>
              <w:t xml:space="preserve">HPB </w:t>
            </w:r>
            <w:r>
              <w:t>MainNet</w:t>
            </w:r>
          </w:p>
        </w:tc>
        <w:tc>
          <w:tcPr>
            <w:tcW w:w="5019" w:type="dxa"/>
          </w:tcPr>
          <w:p w14:paraId="530CBA61" w14:textId="366AEE47" w:rsidR="001F65C4" w:rsidRPr="0044085B" w:rsidRDefault="001F65C4" w:rsidP="00116A74">
            <w:pPr>
              <w:spacing w:line="276" w:lineRule="auto"/>
              <w:jc w:val="left"/>
              <w:rPr>
                <w:rFonts w:ascii="Consolas" w:hAnsi="Consolas"/>
                <w:b/>
              </w:rPr>
            </w:pPr>
            <w:r>
              <w:rPr>
                <w:rFonts w:hint="eastAsia"/>
              </w:rPr>
              <w:t>Command:</w:t>
            </w:r>
            <w:r>
              <w:t xml:space="preserve"> </w:t>
            </w:r>
            <w:r w:rsidRPr="003804C5">
              <w:rPr>
                <w:rFonts w:ascii="Consolas" w:hAnsi="Consolas" w:cs="Consolas"/>
                <w:b/>
              </w:rPr>
              <w:t xml:space="preserve">cd </w:t>
            </w:r>
            <w:r w:rsidR="009D5F1B">
              <w:rPr>
                <w:rFonts w:ascii="Consolas" w:hAnsi="Consolas" w:cs="Consolas"/>
                <w:b/>
              </w:rPr>
              <w:t>..</w:t>
            </w:r>
            <w:r w:rsidR="00262FD7">
              <w:rPr>
                <w:rFonts w:ascii="Consolas" w:hAnsi="Consolas"/>
                <w:b/>
              </w:rPr>
              <w:t xml:space="preserve"> </w:t>
            </w:r>
          </w:p>
          <w:p w14:paraId="2A570DE1" w14:textId="77777777" w:rsidR="001F65C4" w:rsidRPr="0044085B" w:rsidRDefault="001F65C4" w:rsidP="00116A74">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6D5D6A62" w14:textId="1274D3A1" w:rsidR="004D7A48" w:rsidRPr="00A17900" w:rsidRDefault="009D5F1B" w:rsidP="00A17900">
            <w:pPr>
              <w:spacing w:line="276" w:lineRule="auto"/>
              <w:jc w:val="left"/>
              <w:rPr>
                <w:rFonts w:ascii="Consolas" w:hAnsi="Consolas" w:cs="Consolas"/>
              </w:rPr>
            </w:pPr>
            <w:r w:rsidRPr="00A17900">
              <w:rPr>
                <w:rFonts w:ascii="Calibri" w:hAnsi="Calibri" w:cs="Calibri"/>
              </w:rPr>
              <w:t>Command</w:t>
            </w:r>
            <w:r w:rsidRPr="00A17900">
              <w:rPr>
                <w:rFonts w:ascii="Calibri" w:hAnsi="Calibri" w:cs="Calibri"/>
                <w:b/>
              </w:rPr>
              <w:t>:</w:t>
            </w:r>
            <w:r>
              <w:rPr>
                <w:rFonts w:ascii="Consolas" w:hAnsi="Consolas" w:cs="Consolas"/>
                <w:b/>
              </w:rPr>
              <w:t xml:space="preserve"> </w:t>
            </w:r>
            <w:r w:rsidR="004D7A48" w:rsidRPr="00A17900">
              <w:rPr>
                <w:rFonts w:ascii="Consolas" w:hAnsi="Consolas" w:cs="Consolas"/>
                <w:b/>
              </w:rPr>
              <w:t>sudo</w:t>
            </w:r>
            <w:r w:rsidR="004D7A48" w:rsidRPr="00A17900">
              <w:rPr>
                <w:rFonts w:ascii="Consolas" w:hAnsi="Consolas" w:cs="Consolas"/>
              </w:rPr>
              <w:t xml:space="preserve"> </w:t>
            </w:r>
            <w:r w:rsidR="004D7A48" w:rsidRPr="00A17900">
              <w:rPr>
                <w:rFonts w:ascii="Consolas" w:hAnsi="Consolas" w:cs="Consolas"/>
                <w:b/>
              </w:rPr>
              <w:t>tar zxvf</w:t>
            </w:r>
            <w:r w:rsidR="004D7A48" w:rsidRPr="00A17900">
              <w:rPr>
                <w:rFonts w:ascii="Consolas" w:hAnsi="Consolas" w:cs="Consolas"/>
              </w:rPr>
              <w:t xml:space="preserve"> </w:t>
            </w:r>
            <w:r w:rsidR="004D7A48" w:rsidRPr="00A17900">
              <w:rPr>
                <w:rFonts w:ascii="Consolas" w:hAnsi="Consolas" w:cs="Consolas"/>
                <w:i/>
              </w:rPr>
              <w:t>ghpb-vx.x.x.x.tar.gz</w:t>
            </w:r>
          </w:p>
          <w:p w14:paraId="1A01A764" w14:textId="0689E2D0" w:rsidR="001F65C4" w:rsidRPr="00A17900" w:rsidRDefault="004D7A48"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x.x.x.x</w:t>
            </w:r>
            <w:r w:rsidRPr="00A17900">
              <w:rPr>
                <w:rFonts w:ascii="Calibri" w:hAnsi="Calibri" w:cs="Calibri"/>
              </w:rPr>
              <w:t xml:space="preserve"> refers to the latest version number</w:t>
            </w:r>
            <w:r w:rsidR="009D5F1B">
              <w:rPr>
                <w:rFonts w:ascii="Calibri" w:hAnsi="Calibri" w:cs="Calibri"/>
              </w:rPr>
              <w:t xml:space="preserve"> </w:t>
            </w:r>
            <w:r w:rsidRPr="00A17900">
              <w:rPr>
                <w:rFonts w:ascii="Calibri" w:hAnsi="Calibri" w:cs="Calibri"/>
              </w:rPr>
              <w:t xml:space="preserve">of </w:t>
            </w:r>
            <w:r w:rsidR="009D5F1B">
              <w:rPr>
                <w:rFonts w:ascii="Calibri" w:hAnsi="Calibri" w:cs="Calibri"/>
              </w:rPr>
              <w:t xml:space="preserve">the </w:t>
            </w:r>
            <w:r w:rsidRPr="00A17900">
              <w:rPr>
                <w:rFonts w:ascii="Calibri" w:hAnsi="Calibri" w:cs="Calibri"/>
              </w:rPr>
              <w:t>HPB MainNet program</w:t>
            </w:r>
            <w:r w:rsidRPr="00A17900" w:rsidDel="00C870F4">
              <w:rPr>
                <w:rFonts w:ascii="Calibri" w:hAnsi="Calibri" w:cs="Calibri"/>
                <w:i/>
              </w:rPr>
              <w:t xml:space="preserve"> </w:t>
            </w:r>
          </w:p>
        </w:tc>
      </w:tr>
      <w:tr w:rsidR="001F65C4" w14:paraId="4E6377A3" w14:textId="77777777" w:rsidTr="00145D37">
        <w:trPr>
          <w:trHeight w:val="895"/>
        </w:trPr>
        <w:tc>
          <w:tcPr>
            <w:tcW w:w="625" w:type="dxa"/>
            <w:vMerge/>
          </w:tcPr>
          <w:p w14:paraId="4FF3582E" w14:textId="77777777" w:rsidR="001F65C4" w:rsidRPr="0044085B" w:rsidRDefault="001F65C4" w:rsidP="00116A74">
            <w:pPr>
              <w:spacing w:line="276" w:lineRule="auto"/>
              <w:jc w:val="center"/>
              <w:rPr>
                <w:b/>
              </w:rPr>
            </w:pPr>
          </w:p>
        </w:tc>
        <w:tc>
          <w:tcPr>
            <w:tcW w:w="1355" w:type="dxa"/>
            <w:vMerge/>
          </w:tcPr>
          <w:p w14:paraId="458AABE9" w14:textId="77777777" w:rsidR="001F65C4" w:rsidRDefault="001F65C4" w:rsidP="00116A74">
            <w:pPr>
              <w:spacing w:line="276" w:lineRule="auto"/>
              <w:jc w:val="left"/>
            </w:pPr>
          </w:p>
        </w:tc>
        <w:tc>
          <w:tcPr>
            <w:tcW w:w="1276" w:type="dxa"/>
          </w:tcPr>
          <w:p w14:paraId="73F1E342" w14:textId="65022F07" w:rsidR="001F65C4" w:rsidRDefault="001F65C4" w:rsidP="00116A74">
            <w:pPr>
              <w:spacing w:line="276" w:lineRule="auto"/>
              <w:jc w:val="left"/>
            </w:pPr>
            <w:r>
              <w:t>Change the file permission</w:t>
            </w:r>
          </w:p>
        </w:tc>
        <w:tc>
          <w:tcPr>
            <w:tcW w:w="5019" w:type="dxa"/>
          </w:tcPr>
          <w:p w14:paraId="21A83E1C" w14:textId="410A0423" w:rsidR="001F65C4" w:rsidRDefault="001F65C4" w:rsidP="00116A74">
            <w:pPr>
              <w:spacing w:line="276" w:lineRule="auto"/>
              <w:jc w:val="left"/>
            </w:pPr>
            <w:r>
              <w:t xml:space="preserve">Command: </w:t>
            </w:r>
            <w:r w:rsidRPr="00CF143C">
              <w:rPr>
                <w:rFonts w:ascii="Consolas" w:hAnsi="Consolas"/>
                <w:b/>
              </w:rPr>
              <w:t>sudo chmod +x ghpb-v0.0.0.1 -R</w:t>
            </w:r>
          </w:p>
        </w:tc>
      </w:tr>
      <w:tr w:rsidR="001F65C4" w14:paraId="0D94E516" w14:textId="77777777" w:rsidTr="00145D37">
        <w:tc>
          <w:tcPr>
            <w:tcW w:w="625" w:type="dxa"/>
            <w:vMerge/>
          </w:tcPr>
          <w:p w14:paraId="4C63E72A" w14:textId="77777777" w:rsidR="001F65C4" w:rsidRPr="0044085B" w:rsidRDefault="001F65C4" w:rsidP="00116A74">
            <w:pPr>
              <w:spacing w:line="276" w:lineRule="auto"/>
              <w:jc w:val="center"/>
              <w:rPr>
                <w:b/>
              </w:rPr>
            </w:pPr>
          </w:p>
        </w:tc>
        <w:tc>
          <w:tcPr>
            <w:tcW w:w="1355" w:type="dxa"/>
            <w:vMerge/>
          </w:tcPr>
          <w:p w14:paraId="2FA80A8E" w14:textId="77777777" w:rsidR="001F65C4" w:rsidRDefault="001F65C4" w:rsidP="00116A74">
            <w:pPr>
              <w:spacing w:line="276" w:lineRule="auto"/>
              <w:jc w:val="left"/>
            </w:pPr>
          </w:p>
        </w:tc>
        <w:tc>
          <w:tcPr>
            <w:tcW w:w="1276" w:type="dxa"/>
          </w:tcPr>
          <w:p w14:paraId="5CA9AA53" w14:textId="77777777" w:rsidR="001F65C4" w:rsidRDefault="001F65C4" w:rsidP="00116A74">
            <w:pPr>
              <w:spacing w:line="276" w:lineRule="auto"/>
              <w:jc w:val="left"/>
            </w:pPr>
            <w:r>
              <w:rPr>
                <w:rFonts w:hint="eastAsia"/>
              </w:rPr>
              <w:t>C</w:t>
            </w:r>
            <w:r>
              <w:t>opy to the execution path</w:t>
            </w:r>
          </w:p>
        </w:tc>
        <w:tc>
          <w:tcPr>
            <w:tcW w:w="5019" w:type="dxa"/>
          </w:tcPr>
          <w:p w14:paraId="73F80997" w14:textId="77777777" w:rsidR="001F65C4" w:rsidRDefault="001F65C4" w:rsidP="00116A74">
            <w:pPr>
              <w:spacing w:line="276" w:lineRule="auto"/>
              <w:jc w:val="left"/>
            </w:pPr>
            <w:r>
              <w:t xml:space="preserve">Command: </w:t>
            </w:r>
            <w:r w:rsidRPr="0044085B">
              <w:rPr>
                <w:rFonts w:ascii="Consolas" w:hAnsi="Consolas"/>
                <w:b/>
              </w:rPr>
              <w:t>sudo cp</w:t>
            </w:r>
            <w:r w:rsidRPr="0044085B">
              <w:rPr>
                <w:rFonts w:ascii="Consolas" w:hAnsi="Consolas"/>
              </w:rPr>
              <w:t xml:space="preserve"> </w:t>
            </w:r>
            <w:r w:rsidRPr="0044085B">
              <w:rPr>
                <w:rFonts w:ascii="Consolas" w:hAnsi="Consolas"/>
                <w:i/>
              </w:rPr>
              <w:t>ghpb-vX.X.X.X/*  /home/ghpb-bin/</w:t>
            </w:r>
          </w:p>
        </w:tc>
      </w:tr>
      <w:tr w:rsidR="00C30384" w14:paraId="44D37384" w14:textId="77777777" w:rsidTr="00145D37">
        <w:tc>
          <w:tcPr>
            <w:tcW w:w="625" w:type="dxa"/>
            <w:vMerge w:val="restart"/>
          </w:tcPr>
          <w:p w14:paraId="242540F4" w14:textId="77777777" w:rsidR="00C30384" w:rsidRPr="0044085B" w:rsidRDefault="00C30384" w:rsidP="00116A74">
            <w:pPr>
              <w:spacing w:line="276" w:lineRule="auto"/>
              <w:jc w:val="center"/>
              <w:rPr>
                <w:b/>
              </w:rPr>
            </w:pPr>
            <w:r w:rsidRPr="0044085B">
              <w:rPr>
                <w:b/>
              </w:rPr>
              <w:t>Step 4</w:t>
            </w:r>
          </w:p>
        </w:tc>
        <w:tc>
          <w:tcPr>
            <w:tcW w:w="1355" w:type="dxa"/>
            <w:vMerge w:val="restart"/>
          </w:tcPr>
          <w:p w14:paraId="4439A0D0" w14:textId="77777777" w:rsidR="00C30384" w:rsidRDefault="00C30384" w:rsidP="00116A74">
            <w:pPr>
              <w:spacing w:line="276" w:lineRule="auto"/>
              <w:jc w:val="left"/>
            </w:pPr>
            <w:r>
              <w:rPr>
                <w:rFonts w:hint="eastAsia"/>
              </w:rPr>
              <w:t>I</w:t>
            </w:r>
            <w:r>
              <w:t xml:space="preserve">nitialize the node </w:t>
            </w:r>
          </w:p>
        </w:tc>
        <w:tc>
          <w:tcPr>
            <w:tcW w:w="1276" w:type="dxa"/>
          </w:tcPr>
          <w:p w14:paraId="71DB3309" w14:textId="77777777" w:rsidR="00C30384" w:rsidRDefault="00C30384" w:rsidP="00116A74">
            <w:pPr>
              <w:spacing w:line="276" w:lineRule="auto"/>
              <w:jc w:val="left"/>
            </w:pPr>
            <w:r>
              <w:rPr>
                <w:rFonts w:hint="eastAsia"/>
              </w:rPr>
              <w:t>G</w:t>
            </w:r>
            <w:r>
              <w:t>o to the execution path</w:t>
            </w:r>
          </w:p>
        </w:tc>
        <w:tc>
          <w:tcPr>
            <w:tcW w:w="5019" w:type="dxa"/>
          </w:tcPr>
          <w:p w14:paraId="0141DA8F"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566A3DD8" w14:textId="77777777" w:rsidR="00C30384" w:rsidRPr="00A30E53" w:rsidRDefault="00C30384" w:rsidP="00116A74">
            <w:pPr>
              <w:spacing w:line="276" w:lineRule="auto"/>
              <w:jc w:val="left"/>
            </w:pPr>
            <w:r w:rsidRPr="0044085B">
              <w:rPr>
                <w:b/>
              </w:rPr>
              <w:t>Tip</w:t>
            </w:r>
            <w:r>
              <w:t>:</w:t>
            </w:r>
            <w:r>
              <w:rPr>
                <w:rFonts w:hint="eastAsia"/>
              </w:rPr>
              <w:t>/</w:t>
            </w:r>
            <w:r>
              <w:t>home/ghpb-bin/</w:t>
            </w:r>
            <w:r>
              <w:rPr>
                <w:rFonts w:hint="eastAsia"/>
              </w:rPr>
              <w:t xml:space="preserve"> </w:t>
            </w:r>
            <w:r>
              <w:t>is the program execution path you set</w:t>
            </w:r>
          </w:p>
        </w:tc>
      </w:tr>
      <w:tr w:rsidR="00C30384" w14:paraId="20ADB2C1" w14:textId="77777777" w:rsidTr="00145D37">
        <w:tc>
          <w:tcPr>
            <w:tcW w:w="625" w:type="dxa"/>
            <w:vMerge/>
          </w:tcPr>
          <w:p w14:paraId="7F037168" w14:textId="77777777" w:rsidR="00C30384" w:rsidRPr="0044085B" w:rsidRDefault="00C30384" w:rsidP="00116A74">
            <w:pPr>
              <w:spacing w:line="276" w:lineRule="auto"/>
              <w:jc w:val="center"/>
              <w:rPr>
                <w:b/>
              </w:rPr>
            </w:pPr>
          </w:p>
        </w:tc>
        <w:tc>
          <w:tcPr>
            <w:tcW w:w="1355" w:type="dxa"/>
            <w:vMerge/>
          </w:tcPr>
          <w:p w14:paraId="4222968C" w14:textId="77777777" w:rsidR="00C30384" w:rsidRDefault="00C30384" w:rsidP="00116A74">
            <w:pPr>
              <w:spacing w:line="276" w:lineRule="auto"/>
              <w:jc w:val="left"/>
            </w:pPr>
          </w:p>
        </w:tc>
        <w:tc>
          <w:tcPr>
            <w:tcW w:w="1276" w:type="dxa"/>
          </w:tcPr>
          <w:p w14:paraId="43F644C3" w14:textId="77777777" w:rsidR="00C30384" w:rsidRDefault="00C30384" w:rsidP="00116A74">
            <w:pPr>
              <w:spacing w:line="276" w:lineRule="auto"/>
              <w:jc w:val="left"/>
            </w:pPr>
            <w:r>
              <w:t>Node initialization</w:t>
            </w:r>
          </w:p>
        </w:tc>
        <w:tc>
          <w:tcPr>
            <w:tcW w:w="5019" w:type="dxa"/>
          </w:tcPr>
          <w:p w14:paraId="59B8C6C1"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1F65C4" w14:paraId="6BC68F64" w14:textId="77777777" w:rsidTr="00145D37">
        <w:trPr>
          <w:trHeight w:val="360"/>
        </w:trPr>
        <w:tc>
          <w:tcPr>
            <w:tcW w:w="625" w:type="dxa"/>
            <w:vMerge w:val="restart"/>
          </w:tcPr>
          <w:p w14:paraId="42AF6B62" w14:textId="77777777" w:rsidR="001F65C4" w:rsidRPr="0044085B" w:rsidRDefault="001F65C4" w:rsidP="00116A74">
            <w:pPr>
              <w:spacing w:line="276" w:lineRule="auto"/>
              <w:jc w:val="center"/>
              <w:rPr>
                <w:b/>
              </w:rPr>
            </w:pPr>
            <w:r w:rsidRPr="0044085B">
              <w:rPr>
                <w:b/>
              </w:rPr>
              <w:t>Step 5</w:t>
            </w:r>
          </w:p>
        </w:tc>
        <w:tc>
          <w:tcPr>
            <w:tcW w:w="1355" w:type="dxa"/>
            <w:vMerge w:val="restart"/>
          </w:tcPr>
          <w:p w14:paraId="5EB75D33" w14:textId="77777777" w:rsidR="001F65C4" w:rsidRDefault="001F65C4" w:rsidP="00116A74">
            <w:pPr>
              <w:spacing w:line="276" w:lineRule="auto"/>
              <w:jc w:val="left"/>
            </w:pPr>
            <w:r>
              <w:rPr>
                <w:rFonts w:hint="eastAsia"/>
              </w:rPr>
              <w:t>I</w:t>
            </w:r>
            <w:r>
              <w:t>mport the account</w:t>
            </w:r>
          </w:p>
        </w:tc>
        <w:tc>
          <w:tcPr>
            <w:tcW w:w="1276" w:type="dxa"/>
          </w:tcPr>
          <w:p w14:paraId="3B7F5C1F" w14:textId="77777777" w:rsidR="001F65C4" w:rsidRDefault="001F65C4" w:rsidP="00116A74">
            <w:pPr>
              <w:spacing w:line="276" w:lineRule="auto"/>
              <w:jc w:val="left"/>
            </w:pPr>
            <w:r>
              <w:t>Export the account</w:t>
            </w:r>
          </w:p>
        </w:tc>
        <w:tc>
          <w:tcPr>
            <w:tcW w:w="5019" w:type="dxa"/>
          </w:tcPr>
          <w:p w14:paraId="1FFDEF00" w14:textId="77777777" w:rsidR="001F65C4" w:rsidRDefault="001F65C4" w:rsidP="00116A74">
            <w:pPr>
              <w:spacing w:line="276" w:lineRule="auto"/>
              <w:jc w:val="left"/>
            </w:pPr>
            <w:r>
              <w:rPr>
                <w:rFonts w:hint="eastAsia"/>
              </w:rPr>
              <w:t>E</w:t>
            </w:r>
            <w:r>
              <w:t>xport your account information from HPB Wallet;</w:t>
            </w:r>
          </w:p>
        </w:tc>
      </w:tr>
      <w:tr w:rsidR="001F65C4" w14:paraId="739F1BC9" w14:textId="77777777" w:rsidTr="00145D37">
        <w:trPr>
          <w:trHeight w:val="360"/>
        </w:trPr>
        <w:tc>
          <w:tcPr>
            <w:tcW w:w="625" w:type="dxa"/>
            <w:vMerge/>
          </w:tcPr>
          <w:p w14:paraId="5B2267CF" w14:textId="77777777" w:rsidR="001F65C4" w:rsidRPr="0044085B" w:rsidRDefault="001F65C4" w:rsidP="001F65C4">
            <w:pPr>
              <w:spacing w:line="276" w:lineRule="auto"/>
              <w:jc w:val="center"/>
              <w:rPr>
                <w:b/>
              </w:rPr>
            </w:pPr>
          </w:p>
        </w:tc>
        <w:tc>
          <w:tcPr>
            <w:tcW w:w="1355" w:type="dxa"/>
            <w:vMerge/>
          </w:tcPr>
          <w:p w14:paraId="51F54F35" w14:textId="77777777" w:rsidR="001F65C4" w:rsidRDefault="001F65C4" w:rsidP="001F65C4">
            <w:pPr>
              <w:spacing w:line="276" w:lineRule="auto"/>
              <w:jc w:val="left"/>
            </w:pPr>
          </w:p>
        </w:tc>
        <w:tc>
          <w:tcPr>
            <w:tcW w:w="1276" w:type="dxa"/>
          </w:tcPr>
          <w:p w14:paraId="4AEC8A61" w14:textId="7A17CF70" w:rsidR="001F65C4" w:rsidRDefault="00FA2456" w:rsidP="001F65C4">
            <w:pPr>
              <w:spacing w:line="276" w:lineRule="auto"/>
              <w:jc w:val="left"/>
            </w:pPr>
            <w:r>
              <w:t>Create ‘k</w:t>
            </w:r>
            <w:r w:rsidR="001F65C4">
              <w:t>eystore’</w:t>
            </w:r>
          </w:p>
        </w:tc>
        <w:tc>
          <w:tcPr>
            <w:tcW w:w="5019" w:type="dxa"/>
          </w:tcPr>
          <w:p w14:paraId="55810FBF" w14:textId="77777777" w:rsidR="001F65C4" w:rsidRPr="00CF143C" w:rsidRDefault="001F65C4" w:rsidP="001F65C4">
            <w:pPr>
              <w:spacing w:line="276" w:lineRule="auto"/>
              <w:jc w:val="left"/>
              <w:rPr>
                <w:rFonts w:ascii="Consolas" w:hAnsi="Consolas"/>
                <w:b/>
              </w:rPr>
            </w:pPr>
            <w:r w:rsidRPr="00374361">
              <w:rPr>
                <w:rFonts w:hint="eastAsia"/>
                <w:szCs w:val="21"/>
              </w:rPr>
              <w:t>C</w:t>
            </w:r>
            <w:r w:rsidRPr="00374361">
              <w:rPr>
                <w:szCs w:val="21"/>
              </w:rPr>
              <w:t>ommand:</w:t>
            </w:r>
            <w:r>
              <w:rPr>
                <w:szCs w:val="21"/>
              </w:rPr>
              <w:t xml:space="preserve"> </w:t>
            </w:r>
            <w:r w:rsidRPr="00CF143C">
              <w:rPr>
                <w:rFonts w:ascii="Consolas" w:hAnsi="Consolas"/>
                <w:b/>
              </w:rPr>
              <w:t>cd node/data/</w:t>
            </w:r>
          </w:p>
          <w:p w14:paraId="5345EDE0" w14:textId="77777777" w:rsidR="001F65C4" w:rsidRPr="00374361" w:rsidRDefault="001F65C4" w:rsidP="001F65C4">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rPr>
              <w:t>mkdir keystore</w:t>
            </w:r>
          </w:p>
          <w:p w14:paraId="6F859B2E" w14:textId="3CC37BE6" w:rsidR="001F65C4" w:rsidRDefault="001F65C4" w:rsidP="001F65C4">
            <w:pPr>
              <w:spacing w:line="276" w:lineRule="auto"/>
              <w:jc w:val="left"/>
            </w:pPr>
            <w:r w:rsidRPr="00374361">
              <w:rPr>
                <w:rFonts w:hint="eastAsia"/>
                <w:szCs w:val="21"/>
              </w:rPr>
              <w:t>C</w:t>
            </w:r>
            <w:r w:rsidRPr="00374361">
              <w:rPr>
                <w:szCs w:val="21"/>
              </w:rPr>
              <w:t xml:space="preserve">ommand: </w:t>
            </w:r>
            <w:r w:rsidRPr="00CF143C">
              <w:rPr>
                <w:rFonts w:ascii="Consolas" w:hAnsi="Consolas"/>
                <w:b/>
              </w:rPr>
              <w:t>ls</w:t>
            </w:r>
          </w:p>
        </w:tc>
      </w:tr>
      <w:tr w:rsidR="001F65C4" w14:paraId="7AA97604" w14:textId="77777777" w:rsidTr="00145D37">
        <w:trPr>
          <w:trHeight w:val="1077"/>
        </w:trPr>
        <w:tc>
          <w:tcPr>
            <w:tcW w:w="625" w:type="dxa"/>
            <w:vMerge/>
          </w:tcPr>
          <w:p w14:paraId="3B77D89A" w14:textId="77777777" w:rsidR="001F65C4" w:rsidRPr="0044085B" w:rsidRDefault="001F65C4" w:rsidP="001F65C4">
            <w:pPr>
              <w:spacing w:line="276" w:lineRule="auto"/>
              <w:jc w:val="center"/>
              <w:rPr>
                <w:b/>
              </w:rPr>
            </w:pPr>
          </w:p>
        </w:tc>
        <w:tc>
          <w:tcPr>
            <w:tcW w:w="1355" w:type="dxa"/>
            <w:vMerge/>
          </w:tcPr>
          <w:p w14:paraId="7FBD6DB9" w14:textId="77777777" w:rsidR="001F65C4" w:rsidRDefault="001F65C4" w:rsidP="001F65C4">
            <w:pPr>
              <w:spacing w:line="276" w:lineRule="auto"/>
              <w:jc w:val="left"/>
            </w:pPr>
          </w:p>
        </w:tc>
        <w:tc>
          <w:tcPr>
            <w:tcW w:w="1276" w:type="dxa"/>
          </w:tcPr>
          <w:p w14:paraId="212753FC" w14:textId="77777777" w:rsidR="001F65C4" w:rsidRDefault="001F65C4" w:rsidP="001F65C4">
            <w:pPr>
              <w:spacing w:line="276" w:lineRule="auto"/>
              <w:jc w:val="left"/>
            </w:pPr>
            <w:r>
              <w:rPr>
                <w:rFonts w:hint="eastAsia"/>
              </w:rPr>
              <w:t>I</w:t>
            </w:r>
            <w:r>
              <w:t>mport the node</w:t>
            </w:r>
          </w:p>
        </w:tc>
        <w:tc>
          <w:tcPr>
            <w:tcW w:w="5019" w:type="dxa"/>
          </w:tcPr>
          <w:p w14:paraId="7CCDB519" w14:textId="1E242076" w:rsidR="001F65C4" w:rsidRDefault="001F65C4" w:rsidP="001F65C4">
            <w:pPr>
              <w:spacing w:line="276" w:lineRule="auto"/>
              <w:ind w:left="1"/>
              <w:jc w:val="left"/>
            </w:pPr>
            <w:r>
              <w:rPr>
                <w:rFonts w:hint="eastAsia"/>
                <w:sz w:val="20"/>
              </w:rPr>
              <w:t>G</w:t>
            </w:r>
            <w:r>
              <w:rPr>
                <w:sz w:val="20"/>
              </w:rPr>
              <w:t>o to path</w:t>
            </w:r>
            <w:r w:rsidRPr="0044085B">
              <w:rPr>
                <w:rFonts w:ascii="Consolas" w:hAnsi="Consolas"/>
                <w:sz w:val="20"/>
              </w:rPr>
              <w:t xml:space="preserve"> ‘home/ghpb-bin/node/data/ keystore’</w:t>
            </w:r>
            <w:r>
              <w:rPr>
                <w:sz w:val="20"/>
              </w:rPr>
              <w:t xml:space="preserve">, </w:t>
            </w:r>
            <w:r w:rsidRPr="0050047B">
              <w:rPr>
                <w:szCs w:val="21"/>
              </w:rPr>
              <w:t>and copy the account i</w:t>
            </w:r>
            <w:r w:rsidR="0050047B" w:rsidRPr="0050047B">
              <w:rPr>
                <w:szCs w:val="21"/>
              </w:rPr>
              <w:t>nformation to file f</w:t>
            </w:r>
            <w:r w:rsidRPr="0050047B">
              <w:rPr>
                <w:szCs w:val="21"/>
              </w:rPr>
              <w:t>older ’</w:t>
            </w:r>
            <w:r w:rsidRPr="0050047B">
              <w:rPr>
                <w:rFonts w:hint="eastAsia"/>
                <w:szCs w:val="21"/>
              </w:rPr>
              <w:t>ke</w:t>
            </w:r>
            <w:r w:rsidRPr="0050047B">
              <w:rPr>
                <w:szCs w:val="21"/>
              </w:rPr>
              <w:t>ystore’</w:t>
            </w:r>
            <w:r w:rsidR="0050047B" w:rsidRPr="0050047B">
              <w:rPr>
                <w:szCs w:val="21"/>
              </w:rPr>
              <w:t>.</w:t>
            </w:r>
            <w:r w:rsidR="0050047B">
              <w:rPr>
                <w:sz w:val="20"/>
              </w:rPr>
              <w:t xml:space="preserve"> </w:t>
            </w:r>
            <w:r w:rsidR="0050047B">
              <w:t>If you do not have permission to go to the directory, enter command ‘</w:t>
            </w:r>
            <w:r w:rsidR="0050047B">
              <w:rPr>
                <w:rFonts w:ascii="DejaVu Sans Mono" w:hAnsi="DejaVu Sans Mono"/>
                <w:sz w:val="20"/>
              </w:rPr>
              <w:t xml:space="preserve">chmod 777 /home/ghpb-bin –R’ </w:t>
            </w:r>
            <w:r w:rsidR="0050047B" w:rsidRPr="00204F4D">
              <w:t xml:space="preserve">before </w:t>
            </w:r>
            <w:r w:rsidR="0050047B">
              <w:t>trying again.</w:t>
            </w:r>
          </w:p>
        </w:tc>
      </w:tr>
      <w:tr w:rsidR="00D2047E" w14:paraId="211A7339" w14:textId="77777777" w:rsidTr="00145D37">
        <w:tc>
          <w:tcPr>
            <w:tcW w:w="625" w:type="dxa"/>
            <w:vMerge w:val="restart"/>
          </w:tcPr>
          <w:p w14:paraId="5221740F" w14:textId="77777777" w:rsidR="00D2047E" w:rsidRPr="0044085B" w:rsidRDefault="00D2047E" w:rsidP="00D2047E">
            <w:pPr>
              <w:spacing w:line="276" w:lineRule="auto"/>
              <w:jc w:val="center"/>
              <w:rPr>
                <w:b/>
              </w:rPr>
            </w:pPr>
            <w:r w:rsidRPr="0044085B">
              <w:rPr>
                <w:b/>
              </w:rPr>
              <w:t>Step 6</w:t>
            </w:r>
          </w:p>
        </w:tc>
        <w:tc>
          <w:tcPr>
            <w:tcW w:w="1355" w:type="dxa"/>
            <w:vMerge w:val="restart"/>
          </w:tcPr>
          <w:p w14:paraId="06655095" w14:textId="77777777" w:rsidR="00D2047E" w:rsidRDefault="00D2047E" w:rsidP="00D2047E">
            <w:pPr>
              <w:spacing w:line="276" w:lineRule="auto"/>
              <w:jc w:val="left"/>
            </w:pPr>
            <w:r>
              <w:rPr>
                <w:rFonts w:hint="eastAsia"/>
              </w:rPr>
              <w:t>N</w:t>
            </w:r>
            <w:r>
              <w:t>ode Launch</w:t>
            </w:r>
          </w:p>
          <w:p w14:paraId="686E3FFC" w14:textId="77D113C8" w:rsidR="00D2047E" w:rsidRDefault="00D2047E" w:rsidP="00D2047E">
            <w:pPr>
              <w:spacing w:line="276" w:lineRule="auto"/>
              <w:jc w:val="left"/>
            </w:pPr>
            <w:r w:rsidRPr="003C6803">
              <w:rPr>
                <w:b/>
              </w:rPr>
              <w:t>Tip</w:t>
            </w:r>
            <w:r>
              <w:t>:</w:t>
            </w:r>
            <w:r>
              <w:rPr>
                <w:rFonts w:ascii="DejaVu Sans Mono" w:hAnsi="DejaVu Sans Mono"/>
                <w:b/>
                <w:color w:val="FF0000"/>
              </w:rPr>
              <w:t xml:space="preserve"> </w:t>
            </w:r>
            <w:r w:rsidRPr="003C6803">
              <w:rPr>
                <w:rFonts w:ascii="Calibri" w:hAnsi="Calibri" w:cs="Calibri"/>
                <w:b/>
                <w:color w:val="FF0000"/>
              </w:rPr>
              <w:t>You must launch the node by yourself for password security.</w:t>
            </w:r>
          </w:p>
        </w:tc>
        <w:tc>
          <w:tcPr>
            <w:tcW w:w="1276" w:type="dxa"/>
          </w:tcPr>
          <w:p w14:paraId="68998CE6" w14:textId="77777777" w:rsidR="00D2047E" w:rsidRDefault="00D2047E" w:rsidP="00D2047E">
            <w:pPr>
              <w:spacing w:line="276" w:lineRule="auto"/>
              <w:jc w:val="left"/>
            </w:pPr>
            <w:r>
              <w:rPr>
                <w:rFonts w:hint="eastAsia"/>
              </w:rPr>
              <w:t>O</w:t>
            </w:r>
            <w:r>
              <w:t>ption 1</w:t>
            </w:r>
          </w:p>
        </w:tc>
        <w:tc>
          <w:tcPr>
            <w:tcW w:w="5019" w:type="dxa"/>
          </w:tcPr>
          <w:p w14:paraId="4717A064" w14:textId="77777777" w:rsidR="00D2047E" w:rsidRPr="00A17900" w:rsidRDefault="00D2047E" w:rsidP="00D2047E">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7070EF0C" w14:textId="72CEF97C" w:rsidR="00D2047E" w:rsidRPr="00A17900" w:rsidRDefault="00D2047E" w:rsidP="00D2047E">
            <w:pPr>
              <w:spacing w:line="276" w:lineRule="auto"/>
              <w:rPr>
                <w:rFonts w:ascii="Calibri" w:hAnsi="Calibri" w:cs="Calibri"/>
                <w:b/>
              </w:rPr>
            </w:pPr>
            <w:r w:rsidRPr="00A17900">
              <w:rPr>
                <w:rFonts w:ascii="Calibri" w:hAnsi="Calibri" w:cs="Calibri"/>
              </w:rPr>
              <w:t>Command:</w:t>
            </w:r>
            <w:r w:rsidR="009D5F1B">
              <w:rPr>
                <w:rFonts w:ascii="Calibri" w:hAnsi="Calibri" w:cs="Calibri"/>
              </w:rPr>
              <w:t xml:space="preserve">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378F8D94" w14:textId="77777777" w:rsidR="00D2047E" w:rsidRPr="00A17900" w:rsidRDefault="00D2047E" w:rsidP="00D2047E">
            <w:pPr>
              <w:spacing w:line="276" w:lineRule="auto"/>
              <w:rPr>
                <w:rFonts w:ascii="Calibri" w:hAnsi="Calibri" w:cs="Calibri"/>
                <w:highlight w:val="yellow"/>
              </w:rPr>
            </w:pPr>
            <w:r w:rsidRPr="00A17900">
              <w:rPr>
                <w:rFonts w:ascii="Calibri" w:hAnsi="Calibri" w:cs="Calibri"/>
              </w:rPr>
              <w:t>Enter password as prompted;</w:t>
            </w:r>
          </w:p>
          <w:p w14:paraId="1937481A" w14:textId="77777777" w:rsidR="00D2047E" w:rsidRPr="00A17900" w:rsidRDefault="00D2047E" w:rsidP="00D2047E">
            <w:pPr>
              <w:spacing w:line="276" w:lineRule="auto"/>
              <w:jc w:val="left"/>
              <w:rPr>
                <w:rFonts w:ascii="Calibri" w:hAnsi="Calibri" w:cs="Calibri"/>
                <w: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p>
          <w:p w14:paraId="5A9FA1DA" w14:textId="77777777" w:rsidR="00D2047E" w:rsidRDefault="00D2047E" w:rsidP="00D2047E">
            <w:pPr>
              <w:spacing w:line="276" w:lineRule="auto"/>
              <w:jc w:val="left"/>
              <w:rPr>
                <w:rFonts w:ascii="Calibri" w:hAnsi="Calibri" w:cs="Calibri"/>
              </w:rPr>
            </w:pPr>
            <w:r w:rsidRPr="00A17900">
              <w:rPr>
                <w:rFonts w:ascii="Calibri" w:hAnsi="Calibri" w:cs="Calibri"/>
                <w:i/>
              </w:rPr>
              <w:t>3004</w:t>
            </w:r>
            <w:r w:rsidRPr="00A17900">
              <w:rPr>
                <w:rFonts w:ascii="Calibri" w:hAnsi="Calibri" w:cs="Calibri"/>
              </w:rPr>
              <w:t xml:space="preserve"> stands for local ‘ghpb’ port; </w:t>
            </w:r>
          </w:p>
          <w:p w14:paraId="69DB6765" w14:textId="5C290935" w:rsidR="009F2258" w:rsidRPr="0037214B" w:rsidRDefault="009F2258" w:rsidP="00D2047E">
            <w:pPr>
              <w:spacing w:line="276" w:lineRule="auto"/>
              <w:jc w:val="left"/>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‘ghpb’ plus 100 (e.g. if the local ‘ghpb’ port number is 3004, the port number of testing wideband should be 3004+100=3104); Both the local port in firewall (e.g. 3004) and the testing wide band port (e.g. 3104) should be open.</w:t>
            </w:r>
          </w:p>
        </w:tc>
      </w:tr>
      <w:tr w:rsidR="00D2047E" w14:paraId="009B03A5" w14:textId="77777777" w:rsidTr="00145D37">
        <w:tc>
          <w:tcPr>
            <w:tcW w:w="625" w:type="dxa"/>
            <w:vMerge/>
          </w:tcPr>
          <w:p w14:paraId="0EC309E8" w14:textId="77777777" w:rsidR="00D2047E" w:rsidRPr="0044085B" w:rsidRDefault="00D2047E" w:rsidP="00D2047E">
            <w:pPr>
              <w:spacing w:line="276" w:lineRule="auto"/>
              <w:jc w:val="center"/>
              <w:rPr>
                <w:b/>
              </w:rPr>
            </w:pPr>
          </w:p>
        </w:tc>
        <w:tc>
          <w:tcPr>
            <w:tcW w:w="1355" w:type="dxa"/>
            <w:vMerge/>
          </w:tcPr>
          <w:p w14:paraId="6B5FC599" w14:textId="77777777" w:rsidR="00D2047E" w:rsidRDefault="00D2047E" w:rsidP="00D2047E">
            <w:pPr>
              <w:spacing w:line="276" w:lineRule="auto"/>
            </w:pPr>
          </w:p>
        </w:tc>
        <w:tc>
          <w:tcPr>
            <w:tcW w:w="1276" w:type="dxa"/>
          </w:tcPr>
          <w:p w14:paraId="542C60E3" w14:textId="77777777" w:rsidR="00D2047E" w:rsidRDefault="00D2047E" w:rsidP="00D2047E">
            <w:pPr>
              <w:spacing w:line="276" w:lineRule="auto"/>
            </w:pPr>
            <w:r>
              <w:rPr>
                <w:rFonts w:hint="eastAsia"/>
              </w:rPr>
              <w:t>O</w:t>
            </w:r>
            <w:r>
              <w:t>ption 2</w:t>
            </w:r>
          </w:p>
        </w:tc>
        <w:tc>
          <w:tcPr>
            <w:tcW w:w="5019" w:type="dxa"/>
          </w:tcPr>
          <w:p w14:paraId="6D11FB4F" w14:textId="77777777" w:rsidR="00D2047E" w:rsidRPr="00A17900" w:rsidRDefault="00D2047E" w:rsidP="00D2047E">
            <w:pPr>
              <w:spacing w:line="276" w:lineRule="auto"/>
              <w:rPr>
                <w:rFonts w:ascii="Consolas" w:hAnsi="Consolas" w:cs="Consolas"/>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65E2E4EE" w14:textId="6FAE6A1B" w:rsidR="00D2047E" w:rsidRPr="00A17900" w:rsidRDefault="00D2047E" w:rsidP="00D2047E">
            <w:pPr>
              <w:spacing w:line="276" w:lineRule="auto"/>
              <w:rPr>
                <w:rFonts w:ascii="Calibri" w:hAnsi="Calibri" w:cs="Calibri"/>
                <w:i/>
                <w:sz w:val="20"/>
              </w:rPr>
            </w:pPr>
            <w:r w:rsidRPr="00A17900">
              <w:rPr>
                <w:rFonts w:ascii="Calibri" w:hAnsi="Calibri" w:cs="Calibri"/>
              </w:rPr>
              <w:t>Command</w:t>
            </w:r>
            <w:r w:rsidR="009D5F1B">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pwd</w:t>
            </w:r>
            <w:r w:rsidRPr="00A17900">
              <w:rPr>
                <w:rFonts w:ascii="Calibri" w:hAnsi="Calibri" w:cs="Calibri"/>
                <w:i/>
                <w:sz w:val="20"/>
              </w:rPr>
              <w:t xml:space="preserve"> </w:t>
            </w:r>
          </w:p>
          <w:p w14:paraId="200CCBBE" w14:textId="6CF22881" w:rsidR="009D5F1B" w:rsidRDefault="00D2047E" w:rsidP="00D2047E">
            <w:pPr>
              <w:spacing w:line="276" w:lineRule="auto"/>
              <w:rPr>
                <w:rFonts w:ascii="Calibri" w:hAnsi="Calibri" w:cs="Calibri"/>
                <w:sz w:val="20"/>
              </w:rPr>
            </w:pPr>
            <w:r w:rsidRPr="00A17900">
              <w:rPr>
                <w:rFonts w:ascii="Calibri" w:hAnsi="Calibri" w:cs="Calibri"/>
                <w:sz w:val="20"/>
              </w:rPr>
              <w:t xml:space="preserve">Enter password in the pop-up page, then </w:t>
            </w:r>
            <w:r w:rsidR="009D5F1B">
              <w:rPr>
                <w:rFonts w:ascii="Calibri" w:hAnsi="Calibri" w:cs="Calibri"/>
                <w:sz w:val="20"/>
              </w:rPr>
              <w:t>press</w:t>
            </w:r>
            <w:r w:rsidRPr="00A17900">
              <w:rPr>
                <w:rFonts w:ascii="Calibri" w:hAnsi="Calibri" w:cs="Calibri"/>
                <w:sz w:val="20"/>
              </w:rPr>
              <w:t xml:space="preserve"> [</w:t>
            </w:r>
            <w:r w:rsidR="009D5F1B">
              <w:rPr>
                <w:rFonts w:ascii="Calibri" w:hAnsi="Calibri" w:cs="Calibri"/>
                <w:sz w:val="20"/>
              </w:rPr>
              <w:t>ESC</w:t>
            </w:r>
            <w:r w:rsidRPr="00A17900">
              <w:rPr>
                <w:rFonts w:ascii="Calibri" w:hAnsi="Calibri" w:cs="Calibri"/>
                <w:sz w:val="20"/>
              </w:rPr>
              <w:t>] and enter ’</w:t>
            </w:r>
            <w:r w:rsidR="00057B42">
              <w:rPr>
                <w:rFonts w:ascii="Consolas" w:hAnsi="Consolas" w:cs="Consolas"/>
                <w:sz w:val="20"/>
              </w:rPr>
              <w:t>:wq</w:t>
            </w:r>
            <w:r w:rsidRPr="00A17900">
              <w:rPr>
                <w:rFonts w:ascii="Calibri" w:hAnsi="Calibri" w:cs="Calibri"/>
                <w:sz w:val="20"/>
              </w:rPr>
              <w:t>’</w:t>
            </w:r>
            <w:r w:rsidR="009D5F1B">
              <w:rPr>
                <w:rFonts w:ascii="Calibri" w:hAnsi="Calibri" w:cs="Calibri"/>
                <w:sz w:val="20"/>
              </w:rPr>
              <w:t>.</w:t>
            </w:r>
            <w:r w:rsidRPr="00A17900">
              <w:rPr>
                <w:rFonts w:ascii="Calibri" w:hAnsi="Calibri" w:cs="Calibri"/>
                <w:sz w:val="20"/>
              </w:rPr>
              <w:t xml:space="preserve"> </w:t>
            </w:r>
          </w:p>
          <w:p w14:paraId="4C757991" w14:textId="7C53D3C9" w:rsidR="00D2047E" w:rsidRPr="00A17900" w:rsidRDefault="009D5F1B" w:rsidP="00D2047E">
            <w:pPr>
              <w:spacing w:line="276" w:lineRule="auto"/>
              <w:rPr>
                <w:rFonts w:ascii="Calibri" w:hAnsi="Calibri" w:cs="Calibri"/>
                <w:sz w:val="20"/>
              </w:rPr>
            </w:pPr>
            <w:r>
              <w:rPr>
                <w:rFonts w:ascii="Calibri" w:hAnsi="Calibri" w:cs="Calibri"/>
                <w:sz w:val="20"/>
              </w:rPr>
              <w:t>P</w:t>
            </w:r>
            <w:r w:rsidR="00D2047E" w:rsidRPr="00A17900">
              <w:rPr>
                <w:rFonts w:ascii="Calibri" w:hAnsi="Calibri" w:cs="Calibri"/>
                <w:sz w:val="20"/>
              </w:rPr>
              <w:t xml:space="preserve">ress [Enter] to save the password file. </w:t>
            </w:r>
          </w:p>
          <w:p w14:paraId="51C59A39" w14:textId="77777777" w:rsidR="00D2047E" w:rsidRDefault="00D2047E" w:rsidP="00A17900">
            <w:pPr>
              <w:spacing w:line="276" w:lineRule="auto"/>
              <w:jc w:val="left"/>
              <w:rPr>
                <w:rFonts w:ascii="Consolas" w:hAnsi="Consolas" w:cs="Consolas"/>
                <w:b/>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34C77B07" w14:textId="19037F9F" w:rsidR="0046797B" w:rsidRPr="003C6803" w:rsidRDefault="009F2258" w:rsidP="003C6803">
            <w:pPr>
              <w:spacing w:line="276" w:lineRule="auto"/>
              <w:rPr>
                <w:rFonts w:ascii="Calibri" w:hAnsi="Calibri" w:cs="Calibri"/>
              </w:rPr>
            </w:pPr>
            <w:r w:rsidRPr="003C6803">
              <w:rPr>
                <w:rFonts w:ascii="Calibri" w:hAnsi="Calibri" w:cs="Calibri"/>
                <w:b/>
              </w:rPr>
              <w:t>Tip</w:t>
            </w:r>
            <w:r w:rsidRPr="0046797B">
              <w:rPr>
                <w:rFonts w:ascii="Calibri" w:hAnsi="Calibri" w:cs="Calibri"/>
              </w:rPr>
              <w:t xml:space="preserve">: </w:t>
            </w:r>
            <w:r w:rsidRPr="003C6803">
              <w:rPr>
                <w:rFonts w:ascii="Calibri" w:hAnsi="Calibri" w:cs="Calibri"/>
                <w:color w:val="FF0000"/>
              </w:rPr>
              <w:t xml:space="preserve">Port number of testing wideband between nodes is the port number of local ‘ghpb’ plus 100 (e.g. if the local ‘ghpb’ port number is 3004, the port number of testing </w:t>
            </w:r>
            <w:r w:rsidRPr="003C6803">
              <w:rPr>
                <w:rFonts w:ascii="Calibri" w:hAnsi="Calibri" w:cs="Calibri"/>
                <w:color w:val="FF0000"/>
              </w:rPr>
              <w:lastRenderedPageBreak/>
              <w:t>wideband should be 3004+100=3104); Both the local port in firewall (default: 30303) and the testing wide band port (e.g. 30403) should be open.</w:t>
            </w:r>
            <w:r w:rsidR="00D80EC0" w:rsidRPr="003C6803">
              <w:rPr>
                <w:rFonts w:ascii="Calibri" w:hAnsi="Calibri" w:cs="Calibri"/>
                <w:color w:val="FF0000"/>
              </w:rPr>
              <w:t xml:space="preserve"> </w:t>
            </w:r>
          </w:p>
          <w:p w14:paraId="24BA61CA" w14:textId="77777777" w:rsidR="00D2047E" w:rsidRPr="003C6803" w:rsidRDefault="00D2047E" w:rsidP="00A17900">
            <w:pPr>
              <w:spacing w:line="276" w:lineRule="auto"/>
              <w:jc w:val="left"/>
              <w:rPr>
                <w:rFonts w:ascii="Calibri" w:hAnsi="Calibri" w:cs="Calibri"/>
              </w:rPr>
            </w:pPr>
            <w:r w:rsidRPr="0046797B">
              <w:rPr>
                <w:rFonts w:ascii="Calibri" w:hAnsi="Calibri" w:cs="Calibri"/>
              </w:rPr>
              <w:t xml:space="preserve">Command: </w:t>
            </w:r>
            <w:r w:rsidRPr="003C6803">
              <w:rPr>
                <w:rFonts w:ascii="Calibri" w:hAnsi="Calibri" w:cs="Calibri"/>
                <w:b/>
              </w:rPr>
              <w:t>sudo ./ghpb attach</w:t>
            </w:r>
            <w:r w:rsidRPr="003C6803">
              <w:rPr>
                <w:rFonts w:ascii="Calibri" w:hAnsi="Calibri" w:cs="Calibri"/>
              </w:rPr>
              <w:t xml:space="preserve"> </w:t>
            </w:r>
            <w:hyperlink r:id="rId19" w:history="1">
              <w:r w:rsidRPr="003C6803">
                <w:rPr>
                  <w:rStyle w:val="a4"/>
                  <w:rFonts w:ascii="Calibri" w:hAnsi="Calibri" w:cs="Calibri"/>
                  <w:i/>
                </w:rPr>
                <w:t>http://127.0.0.1:8545</w:t>
              </w:r>
            </w:hyperlink>
          </w:p>
          <w:p w14:paraId="1D463723" w14:textId="77777777" w:rsidR="00D2047E" w:rsidRPr="00A17900" w:rsidRDefault="00174422" w:rsidP="00D2047E">
            <w:pPr>
              <w:spacing w:line="276" w:lineRule="auto"/>
              <w:rPr>
                <w:rFonts w:ascii="Calibri" w:hAnsi="Calibri" w:cs="Calibri"/>
              </w:rPr>
            </w:pPr>
            <w:hyperlink r:id="rId20" w:history="1">
              <w:r w:rsidR="00D2047E" w:rsidRPr="00A17900">
                <w:rPr>
                  <w:rStyle w:val="a4"/>
                  <w:rFonts w:ascii="Calibri" w:hAnsi="Calibri" w:cs="Calibri"/>
                  <w:i/>
                </w:rPr>
                <w:t>127.0.0.1</w:t>
              </w:r>
            </w:hyperlink>
            <w:r w:rsidR="00D2047E" w:rsidRPr="00A17900">
              <w:rPr>
                <w:rFonts w:ascii="Calibri" w:hAnsi="Calibri" w:cs="Calibri"/>
              </w:rPr>
              <w:t xml:space="preserve"> stands for local IP, </w:t>
            </w:r>
            <w:r w:rsidR="00D2047E" w:rsidRPr="00A17900">
              <w:rPr>
                <w:rFonts w:ascii="Calibri" w:hAnsi="Calibri" w:cs="Calibri"/>
                <w:i/>
              </w:rPr>
              <w:t>8545</w:t>
            </w:r>
            <w:r w:rsidR="00D2047E" w:rsidRPr="00A17900">
              <w:rPr>
                <w:rFonts w:ascii="Calibri" w:hAnsi="Calibri" w:cs="Calibri"/>
              </w:rPr>
              <w:t xml:space="preserve"> stands for port number.</w:t>
            </w:r>
          </w:p>
          <w:p w14:paraId="05D2BCA0" w14:textId="3439F22E" w:rsidR="00D2047E" w:rsidRPr="00A17900" w:rsidRDefault="00D2047E" w:rsidP="00CF2177">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rPr>
              <w:t>rm -</w:t>
            </w:r>
            <w:r w:rsidR="00F90312">
              <w:rPr>
                <w:rFonts w:ascii="Consolas" w:hAnsi="Consolas" w:cs="Consolas"/>
              </w:rPr>
              <w:t>r</w:t>
            </w:r>
            <w:r w:rsidRPr="00A17900">
              <w:rPr>
                <w:rFonts w:ascii="Consolas" w:hAnsi="Consolas" w:cs="Consolas"/>
              </w:rPr>
              <w:t>f pwd</w:t>
            </w:r>
            <w:r w:rsidR="00CF2177">
              <w:rPr>
                <w:rFonts w:ascii="Consolas" w:hAnsi="Consolas" w:cs="Consolas"/>
              </w:rPr>
              <w:t>(separate the console)</w:t>
            </w:r>
            <w:r w:rsidRPr="00A17900">
              <w:rPr>
                <w:rFonts w:ascii="Calibri" w:hAnsi="Calibri" w:cs="Calibri"/>
              </w:rPr>
              <w:br/>
              <w:t>Delete the password file.</w:t>
            </w:r>
            <w:r w:rsidRPr="00A17900" w:rsidDel="00DD324F">
              <w:rPr>
                <w:rFonts w:ascii="Calibri" w:hAnsi="Calibri" w:cs="Calibri"/>
              </w:rPr>
              <w:t xml:space="preserve"> </w:t>
            </w:r>
          </w:p>
        </w:tc>
      </w:tr>
      <w:tr w:rsidR="001F65C4" w14:paraId="4A6A6F4F" w14:textId="77777777" w:rsidTr="00145D37">
        <w:tc>
          <w:tcPr>
            <w:tcW w:w="625" w:type="dxa"/>
          </w:tcPr>
          <w:p w14:paraId="55E78949" w14:textId="77777777" w:rsidR="001F65C4" w:rsidRPr="0044085B" w:rsidRDefault="001F65C4" w:rsidP="001F65C4">
            <w:pPr>
              <w:spacing w:line="276" w:lineRule="auto"/>
              <w:jc w:val="center"/>
              <w:rPr>
                <w:b/>
              </w:rPr>
            </w:pPr>
            <w:r w:rsidRPr="0044085B">
              <w:rPr>
                <w:b/>
              </w:rPr>
              <w:lastRenderedPageBreak/>
              <w:t>Step 7</w:t>
            </w:r>
          </w:p>
        </w:tc>
        <w:tc>
          <w:tcPr>
            <w:tcW w:w="1355" w:type="dxa"/>
          </w:tcPr>
          <w:p w14:paraId="2E8AA624" w14:textId="77777777" w:rsidR="001F65C4" w:rsidRDefault="001F65C4" w:rsidP="001F65C4">
            <w:pPr>
              <w:spacing w:line="276" w:lineRule="auto"/>
            </w:pPr>
            <w:r>
              <w:t>Start mining</w:t>
            </w:r>
          </w:p>
        </w:tc>
        <w:tc>
          <w:tcPr>
            <w:tcW w:w="1276" w:type="dxa"/>
          </w:tcPr>
          <w:p w14:paraId="1814723F" w14:textId="77777777" w:rsidR="001F65C4" w:rsidRDefault="001F65C4" w:rsidP="001F65C4">
            <w:pPr>
              <w:spacing w:line="276" w:lineRule="auto"/>
            </w:pPr>
            <w:r>
              <w:t>Start mining</w:t>
            </w:r>
          </w:p>
        </w:tc>
        <w:tc>
          <w:tcPr>
            <w:tcW w:w="5019" w:type="dxa"/>
          </w:tcPr>
          <w:p w14:paraId="636F9315" w14:textId="77777777" w:rsidR="001F65C4" w:rsidRDefault="001F65C4" w:rsidP="001F65C4">
            <w:pPr>
              <w:spacing w:line="276" w:lineRule="auto"/>
            </w:pPr>
            <w:r>
              <w:rPr>
                <w:rFonts w:hint="eastAsia"/>
              </w:rPr>
              <w:t>Command:</w:t>
            </w:r>
            <w:r>
              <w:t xml:space="preserve"> </w:t>
            </w:r>
            <w:r w:rsidRPr="0044085B">
              <w:rPr>
                <w:rFonts w:ascii="Consolas" w:hAnsi="Consolas"/>
                <w:b/>
              </w:rPr>
              <w:t>miner.start()</w:t>
            </w:r>
          </w:p>
        </w:tc>
      </w:tr>
    </w:tbl>
    <w:p w14:paraId="703D0C01" w14:textId="77777777" w:rsidR="00C30384" w:rsidRDefault="00C30384" w:rsidP="00C30384">
      <w:pPr>
        <w:spacing w:line="276" w:lineRule="auto"/>
        <w:jc w:val="left"/>
      </w:pPr>
    </w:p>
    <w:p w14:paraId="2258F0B3" w14:textId="77777777" w:rsidR="00B278B2" w:rsidRDefault="00B278B2">
      <w:pPr>
        <w:widowControl/>
        <w:jc w:val="left"/>
        <w:rPr>
          <w:rFonts w:asciiTheme="majorHAnsi" w:eastAsiaTheme="majorEastAsia" w:hAnsiTheme="majorHAnsi" w:cstheme="majorBidi"/>
          <w:b/>
          <w:bCs/>
          <w:caps/>
          <w:sz w:val="22"/>
        </w:rPr>
      </w:pPr>
      <w:bookmarkStart w:id="127" w:name="_Toc523255477"/>
      <w:bookmarkStart w:id="128" w:name="_Toc524367300"/>
      <w:r>
        <w:br w:type="page"/>
      </w:r>
    </w:p>
    <w:p w14:paraId="71026830" w14:textId="4D81F0B6" w:rsidR="00C30384" w:rsidRPr="00FB4DEC" w:rsidRDefault="00C30384" w:rsidP="00C30384">
      <w:pPr>
        <w:pStyle w:val="2"/>
        <w:spacing w:before="0" w:after="0"/>
        <w:rPr>
          <w:szCs w:val="22"/>
        </w:rPr>
      </w:pPr>
      <w:bookmarkStart w:id="129" w:name="_Toc525575472"/>
      <w:bookmarkStart w:id="130" w:name="_Toc525565308"/>
      <w:r>
        <w:rPr>
          <w:rFonts w:hint="eastAsia"/>
          <w:szCs w:val="22"/>
        </w:rPr>
        <w:lastRenderedPageBreak/>
        <w:t>4</w:t>
      </w:r>
      <w:r>
        <w:rPr>
          <w:szCs w:val="22"/>
        </w:rPr>
        <w:t>.</w:t>
      </w:r>
      <w:r w:rsidR="00D2047E">
        <w:rPr>
          <w:szCs w:val="22"/>
        </w:rPr>
        <w:t>5</w:t>
      </w:r>
      <w:r>
        <w:rPr>
          <w:szCs w:val="22"/>
        </w:rPr>
        <w:t xml:space="preserve"> </w:t>
      </w:r>
      <w:bookmarkEnd w:id="127"/>
      <w:r w:rsidR="00371B21">
        <w:rPr>
          <w:szCs w:val="22"/>
        </w:rPr>
        <w:t xml:space="preserve">Example of Setting Up the </w:t>
      </w:r>
      <w:r w:rsidR="00B124CB">
        <w:rPr>
          <w:szCs w:val="22"/>
        </w:rPr>
        <w:t>executable</w:t>
      </w:r>
      <w:r w:rsidR="00371B21">
        <w:rPr>
          <w:szCs w:val="22"/>
        </w:rPr>
        <w:t xml:space="preserve"> File</w:t>
      </w:r>
      <w:bookmarkEnd w:id="128"/>
      <w:bookmarkEnd w:id="129"/>
      <w:bookmarkEnd w:id="130"/>
      <w:r w:rsidR="00371B21">
        <w:rPr>
          <w:szCs w:val="22"/>
        </w:rPr>
        <w:t xml:space="preserve"> </w:t>
      </w:r>
    </w:p>
    <w:p w14:paraId="0463F3F3" w14:textId="0CA0986F" w:rsidR="00C30384" w:rsidRDefault="00C30384" w:rsidP="00C30384">
      <w:pPr>
        <w:numPr>
          <w:ilvl w:val="0"/>
          <w:numId w:val="30"/>
        </w:numPr>
        <w:spacing w:line="276" w:lineRule="auto"/>
        <w:ind w:left="0" w:firstLine="0"/>
        <w:jc w:val="left"/>
      </w:pPr>
      <w:r w:rsidRPr="0044085B">
        <w:rPr>
          <w:u w:val="single"/>
        </w:rPr>
        <w:t xml:space="preserve">Confirm the </w:t>
      </w:r>
      <w:r>
        <w:rPr>
          <w:u w:val="single"/>
        </w:rPr>
        <w:t>E</w:t>
      </w:r>
      <w:r w:rsidRPr="0044085B">
        <w:rPr>
          <w:u w:val="single"/>
        </w:rPr>
        <w:t xml:space="preserve">xecution </w:t>
      </w:r>
      <w:r>
        <w:rPr>
          <w:u w:val="single"/>
        </w:rPr>
        <w:t>P</w:t>
      </w:r>
      <w:r w:rsidRPr="0044085B">
        <w:rPr>
          <w:u w:val="single"/>
        </w:rPr>
        <w:t>ath</w:t>
      </w:r>
      <w:r w:rsidRPr="0044085B">
        <w:rPr>
          <w:u w:val="single"/>
        </w:rPr>
        <w:br/>
      </w:r>
      <w:r>
        <w:rPr>
          <w:rFonts w:hint="eastAsia"/>
        </w:rPr>
        <w:t>E</w:t>
      </w:r>
      <w:r>
        <w:t>nter</w:t>
      </w:r>
      <w:r w:rsidRPr="0044085B">
        <w:rPr>
          <w:rFonts w:ascii="Consolas" w:hAnsi="Consolas"/>
        </w:rPr>
        <w:t xml:space="preserve"> </w:t>
      </w:r>
      <w:r w:rsidR="00FA348D">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348D">
        <w:t>’</w:t>
      </w:r>
      <w:r>
        <w:rPr>
          <w:i/>
        </w:rPr>
        <w:t xml:space="preserve"> </w:t>
      </w:r>
      <w:r>
        <w:rPr>
          <w:rFonts w:hint="eastAsia"/>
        </w:rPr>
        <w:t>t</w:t>
      </w:r>
      <w:r>
        <w:t>o create execution path</w:t>
      </w:r>
      <w:r>
        <w:rPr>
          <w:rFonts w:hint="eastAsia"/>
        </w:rPr>
        <w:t>；</w:t>
      </w:r>
    </w:p>
    <w:p w14:paraId="09926428" w14:textId="08048EDA" w:rsidR="00C30384" w:rsidRDefault="004C6903" w:rsidP="00C30384">
      <w:pPr>
        <w:spacing w:line="276" w:lineRule="auto"/>
        <w:jc w:val="left"/>
      </w:pPr>
      <w:r>
        <w:t>‘</w:t>
      </w:r>
      <w:r w:rsidR="00C30384">
        <w:rPr>
          <w:rFonts w:hint="eastAsia"/>
        </w:rPr>
        <w:t>/home/ghpb-bin</w:t>
      </w:r>
      <w:r w:rsidR="00C30384">
        <w:t>’ can be changed to specific path</w:t>
      </w:r>
      <w:r w:rsidR="00C30384">
        <w:br/>
      </w:r>
      <w:r w:rsidR="00C30384">
        <w:rPr>
          <w:rFonts w:hint="eastAsia"/>
          <w:noProof/>
        </w:rPr>
        <mc:AlternateContent>
          <mc:Choice Requires="wps">
            <w:drawing>
              <wp:inline distT="0" distB="0" distL="0" distR="0" wp14:anchorId="22900B49" wp14:editId="0B0DB67B">
                <wp:extent cx="5274310" cy="323850"/>
                <wp:effectExtent l="0" t="0" r="21590" b="19050"/>
                <wp:docPr id="276" name="文本框 276"/>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21E5FF1" w14:textId="77777777" w:rsidR="00D03746" w:rsidRPr="0064240B" w:rsidRDefault="00D03746"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2900B49" id="文本框 276" o:spid="_x0000_s1072"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" fillcolor="black [3200]" strokecolor="white [3201]" strokeweight="1.5pt">
                <v:textbox style="mso-fit-shape-to-text:t" inset="0,0,0,0">
                  <w:txbxContent>
                    <w:p w14:paraId="421E5FF1" w14:textId="77777777" w:rsidR="00D03746" w:rsidRPr="0064240B" w:rsidRDefault="00D03746"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501912D2" w14:textId="77777777" w:rsidR="00C30384" w:rsidRDefault="00C30384" w:rsidP="00C30384">
      <w:pPr>
        <w:spacing w:line="276" w:lineRule="auto"/>
        <w:jc w:val="left"/>
      </w:pPr>
    </w:p>
    <w:p w14:paraId="6CF3D648" w14:textId="1F15BB33" w:rsidR="00C30384" w:rsidRDefault="0080475E" w:rsidP="003804C5">
      <w:pPr>
        <w:pStyle w:val="a3"/>
        <w:numPr>
          <w:ilvl w:val="0"/>
          <w:numId w:val="30"/>
        </w:numPr>
        <w:spacing w:line="276" w:lineRule="auto"/>
        <w:ind w:firstLineChars="0"/>
        <w:jc w:val="left"/>
      </w:pPr>
      <w:r w:rsidRPr="00A17900">
        <w:rPr>
          <w:u w:val="single"/>
        </w:rPr>
        <w:t>Switch to Root User</w:t>
      </w:r>
    </w:p>
    <w:p w14:paraId="617079BF" w14:textId="52E5064D" w:rsidR="00C30384" w:rsidRDefault="00C30384" w:rsidP="00C30384">
      <w:pPr>
        <w:spacing w:line="276" w:lineRule="auto"/>
        <w:jc w:val="left"/>
      </w:pPr>
      <w:r>
        <w:rPr>
          <w:rFonts w:hint="eastAsia"/>
        </w:rPr>
        <w:t>E</w:t>
      </w:r>
      <w:r>
        <w:t>nter</w:t>
      </w:r>
      <w:r w:rsidRPr="0044085B">
        <w:rPr>
          <w:rFonts w:ascii="Consolas" w:hAnsi="Consolas"/>
        </w:rPr>
        <w:t xml:space="preserve"> </w:t>
      </w:r>
      <w:r w:rsidR="00FA348D">
        <w:t>‘</w:t>
      </w:r>
      <w:r w:rsidRPr="0044085B">
        <w:rPr>
          <w:rFonts w:ascii="Consolas" w:hAnsi="Consolas"/>
        </w:rPr>
        <w:t>su root</w:t>
      </w:r>
      <w:r w:rsidR="00FA348D">
        <w:t>’</w:t>
      </w:r>
      <w:r>
        <w:t>, and enter root account password as prompted;</w:t>
      </w:r>
    </w:p>
    <w:p w14:paraId="32FB7C50" w14:textId="77777777" w:rsidR="00C30384" w:rsidRDefault="00C30384" w:rsidP="00C30384">
      <w:pPr>
        <w:spacing w:line="276" w:lineRule="auto"/>
        <w:jc w:val="left"/>
      </w:pPr>
      <w:r>
        <w:rPr>
          <w:rFonts w:hint="eastAsia"/>
          <w:noProof/>
        </w:rPr>
        <mc:AlternateContent>
          <mc:Choice Requires="wps">
            <w:drawing>
              <wp:inline distT="0" distB="0" distL="0" distR="0" wp14:anchorId="281E40B0" wp14:editId="2BA455AA">
                <wp:extent cx="5274310" cy="476250"/>
                <wp:effectExtent l="0" t="0" r="21590" b="19050"/>
                <wp:docPr id="277" name="文本框 27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76AAEA16" w14:textId="77777777" w:rsidR="00D03746" w:rsidRPr="00742681" w:rsidRDefault="00D03746"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5E335EC" w14:textId="77777777" w:rsidR="00D03746" w:rsidRPr="0064240B" w:rsidRDefault="00D03746"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81E40B0" id="文本框 277" o:spid="_x0000_s1073"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" fillcolor="black [3200]" strokecolor="white [3201]" strokeweight="1.5pt">
                <v:textbox style="mso-fit-shape-to-text:t" inset="0,0,0,0">
                  <w:txbxContent>
                    <w:p w14:paraId="76AAEA16" w14:textId="77777777" w:rsidR="00D03746" w:rsidRPr="00742681" w:rsidRDefault="00D03746"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15E335EC" w14:textId="77777777" w:rsidR="00D03746" w:rsidRPr="0064240B" w:rsidRDefault="00D03746"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74DCE06D" w14:textId="77777777" w:rsidR="00C30384" w:rsidRDefault="00C30384" w:rsidP="00C30384">
      <w:pPr>
        <w:spacing w:line="276" w:lineRule="auto"/>
        <w:jc w:val="left"/>
      </w:pPr>
    </w:p>
    <w:p w14:paraId="589AADDB" w14:textId="3605553A" w:rsidR="00C30384" w:rsidRDefault="00C30384" w:rsidP="00C30384">
      <w:pPr>
        <w:pStyle w:val="a3"/>
        <w:numPr>
          <w:ilvl w:val="0"/>
          <w:numId w:val="30"/>
        </w:numPr>
        <w:spacing w:line="276" w:lineRule="auto"/>
        <w:ind w:left="0" w:firstLineChars="0" w:firstLine="0"/>
        <w:jc w:val="left"/>
      </w:pPr>
      <w:r w:rsidRPr="0044085B">
        <w:rPr>
          <w:u w:val="single"/>
        </w:rPr>
        <w:t xml:space="preserve">Choose the </w:t>
      </w:r>
      <w:r w:rsidRPr="00A213E2">
        <w:rPr>
          <w:u w:val="single"/>
        </w:rPr>
        <w:t>D</w:t>
      </w:r>
      <w:r w:rsidRPr="0044085B">
        <w:rPr>
          <w:u w:val="single"/>
        </w:rPr>
        <w:t xml:space="preserve">ownloading </w:t>
      </w:r>
      <w:r>
        <w:rPr>
          <w:u w:val="single"/>
        </w:rPr>
        <w:t>P</w:t>
      </w:r>
      <w:r w:rsidRPr="0044085B">
        <w:rPr>
          <w:u w:val="single"/>
        </w:rPr>
        <w:t>ath</w:t>
      </w:r>
      <w:r w:rsidRPr="0044085B">
        <w:rPr>
          <w:u w:val="single"/>
        </w:rPr>
        <w:br/>
      </w:r>
      <w:r>
        <w:rPr>
          <w:rFonts w:hint="eastAsia"/>
        </w:rPr>
        <w:t>E</w:t>
      </w:r>
      <w:r>
        <w:t>nter</w:t>
      </w:r>
      <w:r w:rsidRPr="007A15C2">
        <w:rPr>
          <w:rFonts w:hint="eastAsia"/>
          <w:b/>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/home/</w:t>
      </w:r>
      <w:r w:rsidR="00FA348D">
        <w:t>’</w:t>
      </w:r>
      <w:r>
        <w:rPr>
          <w:rFonts w:hint="eastAsia"/>
        </w:rPr>
        <w:t>；</w:t>
      </w:r>
    </w:p>
    <w:p w14:paraId="410C98EE" w14:textId="6A1EF36D" w:rsidR="00C30384" w:rsidRDefault="00C30384" w:rsidP="00C30384">
      <w:pPr>
        <w:pStyle w:val="a3"/>
        <w:spacing w:line="276" w:lineRule="auto"/>
        <w:ind w:firstLineChars="0" w:firstLine="0"/>
        <w:jc w:val="left"/>
      </w:pPr>
      <w:r>
        <w:rPr>
          <w:b/>
        </w:rPr>
        <w:t>Note:</w:t>
      </w:r>
      <w:r w:rsidR="00FA348D" w:rsidRPr="00FA348D">
        <w:t xml:space="preserve"> </w:t>
      </w:r>
      <w:r w:rsidR="00FA348D">
        <w:t>‘</w:t>
      </w:r>
      <w:r>
        <w:rPr>
          <w:rFonts w:hint="eastAsia"/>
        </w:rPr>
        <w:t>/</w:t>
      </w:r>
      <w:r>
        <w:t>home/’ can be changed to specific path;</w:t>
      </w:r>
    </w:p>
    <w:p w14:paraId="1B53AB4B" w14:textId="77777777" w:rsidR="00C30384" w:rsidRDefault="00C30384" w:rsidP="00C30384">
      <w:pPr>
        <w:spacing w:line="276" w:lineRule="auto"/>
        <w:jc w:val="left"/>
      </w:pPr>
      <w:r>
        <w:rPr>
          <w:rFonts w:hint="eastAsia"/>
          <w:noProof/>
        </w:rPr>
        <mc:AlternateContent>
          <mc:Choice Requires="wps">
            <w:drawing>
              <wp:inline distT="0" distB="0" distL="0" distR="0" wp14:anchorId="5A77174C" wp14:editId="25C5B5D2">
                <wp:extent cx="5274310" cy="476250"/>
                <wp:effectExtent l="0" t="0" r="21590" b="19050"/>
                <wp:docPr id="278" name="文本框 278"/>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163AB76E" w14:textId="77777777" w:rsidR="00D03746" w:rsidRPr="00300AEF" w:rsidRDefault="00D03746"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A77174C" id="文本框 278" o:spid="_x0000_s107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" fillcolor="black [3200]" strokecolor="white [3201]" strokeweight="1.5pt">
                <v:textbox style="mso-fit-shape-to-text:t" inset="0,0,0,0">
                  <w:txbxContent>
                    <w:p w14:paraId="163AB76E" w14:textId="77777777" w:rsidR="00D03746" w:rsidRPr="00300AEF" w:rsidRDefault="00D03746"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73DF2500" w14:textId="77777777" w:rsidR="00C30384" w:rsidRDefault="00C30384" w:rsidP="00C30384">
      <w:pPr>
        <w:spacing w:line="276" w:lineRule="auto"/>
        <w:jc w:val="left"/>
      </w:pPr>
    </w:p>
    <w:p w14:paraId="529B5926" w14:textId="110200A8" w:rsidR="00C30384" w:rsidRDefault="00C30384" w:rsidP="00C30384">
      <w:pPr>
        <w:numPr>
          <w:ilvl w:val="0"/>
          <w:numId w:val="30"/>
        </w:numPr>
        <w:spacing w:line="276" w:lineRule="auto"/>
        <w:ind w:left="0" w:firstLine="0"/>
        <w:jc w:val="left"/>
      </w:pPr>
      <w:r w:rsidRPr="0044085B">
        <w:rPr>
          <w:u w:val="single"/>
        </w:rPr>
        <w:t xml:space="preserve">Download </w:t>
      </w:r>
      <w:r w:rsidR="009321FF">
        <w:rPr>
          <w:u w:val="single"/>
        </w:rPr>
        <w:t xml:space="preserve">the </w:t>
      </w:r>
      <w:r w:rsidRPr="0044085B">
        <w:rPr>
          <w:u w:val="single"/>
        </w:rPr>
        <w:t>HPB MainNet</w:t>
      </w:r>
      <w:r w:rsidR="009321FF">
        <w:rPr>
          <w:u w:val="single"/>
        </w:rPr>
        <w:t xml:space="preserve"> Executable program</w:t>
      </w:r>
      <w:r w:rsidRPr="0044085B">
        <w:rPr>
          <w:u w:val="single"/>
        </w:rPr>
        <w:br/>
      </w:r>
      <w:r>
        <w:t xml:space="preserve">Enter </w:t>
      </w:r>
      <w:r w:rsidR="00FA348D">
        <w:t>‘</w:t>
      </w:r>
      <w:r w:rsidRPr="0044085B">
        <w:rPr>
          <w:rFonts w:ascii="Consolas" w:hAnsi="Consolas"/>
          <w:b/>
        </w:rPr>
        <w:t xml:space="preserve">sudo git clone </w:t>
      </w:r>
      <w:hyperlink r:id="rId21" w:history="1">
        <w:r w:rsidRPr="0044085B">
          <w:rPr>
            <w:rStyle w:val="a4"/>
            <w:rFonts w:ascii="Consolas" w:hAnsi="Consolas"/>
            <w:i/>
          </w:rPr>
          <w:t>https://github.com/hpb-project/hpb-release</w:t>
        </w:r>
      </w:hyperlink>
      <w:r w:rsidR="00FA348D">
        <w:t>’</w:t>
      </w:r>
      <w:r>
        <w:t xml:space="preserve"> to download MainNet</w:t>
      </w:r>
      <w:r w:rsidR="009321FF">
        <w:t xml:space="preserve"> executable program</w:t>
      </w:r>
      <w:r>
        <w:rPr>
          <w:rFonts w:hint="eastAsia"/>
        </w:rPr>
        <w:t>;</w:t>
      </w:r>
      <w:r w:rsidR="00846F43">
        <w:t xml:space="preserve"> </w:t>
      </w:r>
      <w:r w:rsidR="00846F43" w:rsidRPr="00A17900">
        <w:rPr>
          <w:rFonts w:ascii="Calibri" w:hAnsi="Calibri" w:cs="Calibri"/>
        </w:rPr>
        <w:t>If prompted ‘hpb-release’ already exists’, enter command ‘</w:t>
      </w:r>
      <w:r w:rsidR="00846F43" w:rsidRPr="00A17900">
        <w:rPr>
          <w:rFonts w:ascii="Consolas" w:hAnsi="Consolas" w:cs="Consolas"/>
        </w:rPr>
        <w:t>rm -rf hpb-release</w:t>
      </w:r>
      <w:r w:rsidR="00846F43" w:rsidRPr="00A17900">
        <w:rPr>
          <w:rFonts w:ascii="Calibri" w:hAnsi="Calibri" w:cs="Calibri"/>
        </w:rPr>
        <w:t>’ before you re-download ‘hpb-release’.</w:t>
      </w:r>
      <w:r w:rsidRPr="00A17900">
        <w:rPr>
          <w:rFonts w:ascii="Calibri" w:hAnsi="Calibri" w:cs="Calibri"/>
        </w:rPr>
        <w:br/>
      </w:r>
      <w:r>
        <w:rPr>
          <w:rFonts w:hint="eastAsia"/>
          <w:noProof/>
        </w:rPr>
        <mc:AlternateContent>
          <mc:Choice Requires="wps">
            <w:drawing>
              <wp:inline distT="0" distB="0" distL="0" distR="0" wp14:anchorId="2CDD12C1" wp14:editId="38254B4F">
                <wp:extent cx="5274310" cy="1238250"/>
                <wp:effectExtent l="0" t="0" r="21590" b="19050"/>
                <wp:docPr id="279" name="文本框 27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259002B" w14:textId="77777777" w:rsidR="00D03746" w:rsidRPr="00300AEF" w:rsidRDefault="00D03746"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4B683AFA" w14:textId="77777777" w:rsidR="00D03746" w:rsidRPr="00300AEF" w:rsidRDefault="00D03746" w:rsidP="00C30384">
                            <w:pPr>
                              <w:spacing w:line="240" w:lineRule="exact"/>
                              <w:rPr>
                                <w:color w:val="FFFFFF" w:themeColor="background1"/>
                                <w:sz w:val="20"/>
                              </w:rPr>
                            </w:pPr>
                            <w:r w:rsidRPr="00300AEF">
                              <w:rPr>
                                <w:color w:val="FFFFFF" w:themeColor="background1"/>
                                <w:sz w:val="20"/>
                              </w:rPr>
                              <w:t>Cloning into 'hpb-release'...</w:t>
                            </w:r>
                          </w:p>
                          <w:p w14:paraId="78AB5BFD"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D03746" w:rsidRPr="00300AEF" w:rsidRDefault="00D03746"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D03746" w:rsidRPr="00300AEF" w:rsidRDefault="00D03746"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DD12C1" id="文本框 279" o:spid="_x0000_s107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AQ35FH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2259002B" w14:textId="77777777" w:rsidR="00D03746" w:rsidRPr="00300AEF" w:rsidRDefault="00D03746"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git clone https://github.com/hpb-project/hpb-release</w:t>
                      </w:r>
                    </w:p>
                    <w:p w14:paraId="4B683AFA" w14:textId="77777777" w:rsidR="00D03746" w:rsidRPr="00300AEF" w:rsidRDefault="00D03746"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78AB5BFD"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D03746" w:rsidRPr="00300AEF" w:rsidRDefault="00D03746"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D03746" w:rsidRPr="00300AEF" w:rsidRDefault="00D03746"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D03746" w:rsidRPr="00300AEF" w:rsidRDefault="00D03746"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2CB7F33A" w14:textId="77777777" w:rsidR="00C30384" w:rsidRDefault="00C30384" w:rsidP="00C30384">
      <w:pPr>
        <w:spacing w:line="276" w:lineRule="auto"/>
        <w:jc w:val="left"/>
      </w:pPr>
    </w:p>
    <w:p w14:paraId="27FACB8B" w14:textId="4A09AB5C" w:rsidR="00C30384" w:rsidRDefault="00C30384" w:rsidP="00C30384">
      <w:pPr>
        <w:pStyle w:val="a3"/>
        <w:numPr>
          <w:ilvl w:val="0"/>
          <w:numId w:val="30"/>
        </w:numPr>
        <w:ind w:left="0" w:firstLineChars="0" w:firstLine="0"/>
      </w:pPr>
      <w:r w:rsidRPr="0044085B">
        <w:rPr>
          <w:u w:val="single"/>
        </w:rPr>
        <w:t xml:space="preserve">Check HPB </w:t>
      </w:r>
      <w:r w:rsidR="009321FF">
        <w:rPr>
          <w:u w:val="single"/>
        </w:rPr>
        <w:t>HPB MainNet executable</w:t>
      </w:r>
      <w:r w:rsidRPr="0044085B">
        <w:rPr>
          <w:u w:val="single"/>
        </w:rPr>
        <w:br/>
      </w:r>
      <w:r>
        <w:t xml:space="preserve">Enter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hpb-release/</w:t>
      </w:r>
      <w:r w:rsidR="00B124CB">
        <w:t>’</w:t>
      </w:r>
      <w:r w:rsidRPr="00CF143C">
        <w:t xml:space="preserve">to go to directory </w:t>
      </w:r>
      <w:r w:rsidR="00FA348D">
        <w:t>‘</w:t>
      </w:r>
      <w:r w:rsidRPr="0044085B">
        <w:rPr>
          <w:rFonts w:ascii="Consolas" w:hAnsi="Consolas"/>
        </w:rPr>
        <w:t>hpb-release</w:t>
      </w:r>
      <w:r w:rsidR="00B124CB">
        <w:t>’</w:t>
      </w:r>
      <w:r>
        <w:t xml:space="preserve">. </w:t>
      </w:r>
    </w:p>
    <w:p w14:paraId="7332391B" w14:textId="6FFFC824" w:rsidR="00C30384" w:rsidRDefault="00C30384" w:rsidP="00C30384">
      <w:pPr>
        <w:pStyle w:val="a3"/>
        <w:ind w:firstLineChars="0" w:firstLine="0"/>
      </w:pPr>
      <w:r>
        <w:t xml:space="preserve">Enter command </w:t>
      </w:r>
      <w:r w:rsidR="00FA348D">
        <w:t>‘</w:t>
      </w:r>
      <w:r w:rsidRPr="0044085B">
        <w:rPr>
          <w:rFonts w:ascii="Consolas" w:hAnsi="Consolas"/>
        </w:rPr>
        <w:t>ls</w:t>
      </w:r>
      <w:r w:rsidR="00B124CB">
        <w:t>’</w:t>
      </w:r>
      <w:r>
        <w:rPr>
          <w:rFonts w:hint="eastAsia"/>
        </w:rPr>
        <w:t xml:space="preserve"> </w:t>
      </w:r>
      <w:r>
        <w:t xml:space="preserve">and you will see three files named </w:t>
      </w:r>
      <w:r w:rsidR="00FA348D">
        <w:t>‘</w:t>
      </w:r>
      <w:r>
        <w:t>bin”</w:t>
      </w:r>
      <w:r>
        <w:rPr>
          <w:rFonts w:eastAsia="Malgun Gothic" w:hint="eastAsia"/>
          <w:lang w:eastAsia="ko-KR"/>
        </w:rPr>
        <w:t>,</w:t>
      </w:r>
      <w:r>
        <w:rPr>
          <w:rFonts w:eastAsia="Malgun Gothic"/>
          <w:lang w:eastAsia="ko-KR"/>
        </w:rPr>
        <w:t xml:space="preserve"> </w:t>
      </w:r>
      <w:r w:rsidR="00FA348D">
        <w:t>‘</w:t>
      </w:r>
      <w:r>
        <w:t>config</w:t>
      </w:r>
      <w:r w:rsidR="00FA348D">
        <w:t>’</w:t>
      </w:r>
      <w:r>
        <w:rPr>
          <w:rFonts w:eastAsia="Malgun Gothic" w:hint="eastAsia"/>
          <w:lang w:eastAsia="ko-KR"/>
        </w:rPr>
        <w:t>,</w:t>
      </w:r>
      <w:r>
        <w:rPr>
          <w:rFonts w:eastAsia="Malgun Gothic"/>
          <w:lang w:eastAsia="ko-KR"/>
        </w:rPr>
        <w:t xml:space="preserve"> and </w:t>
      </w:r>
      <w:r w:rsidR="00FA348D">
        <w:t>‘</w:t>
      </w:r>
      <w:r w:rsidRPr="005B4404">
        <w:rPr>
          <w:rFonts w:hint="eastAsia"/>
        </w:rPr>
        <w:t>README.md</w:t>
      </w:r>
      <w:r w:rsidR="00FA348D">
        <w:t>’</w:t>
      </w:r>
      <w:r>
        <w:rPr>
          <w:rFonts w:hint="eastAsia"/>
        </w:rPr>
        <w:t>.</w:t>
      </w:r>
      <w:r>
        <w:t xml:space="preserve"> </w:t>
      </w:r>
      <w:r>
        <w:rPr>
          <w:rFonts w:hint="eastAsia"/>
          <w:noProof/>
        </w:rPr>
        <mc:AlternateContent>
          <mc:Choice Requires="wps">
            <w:drawing>
              <wp:inline distT="0" distB="0" distL="0" distR="0" wp14:anchorId="09C6DD56" wp14:editId="2D25D23B">
                <wp:extent cx="5274310" cy="1085850"/>
                <wp:effectExtent l="0" t="0" r="21590" b="19050"/>
                <wp:docPr id="280" name="文本框 28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5EF0045F" w14:textId="77777777" w:rsidR="00D03746" w:rsidRPr="00300AEF" w:rsidRDefault="00D03746"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38E49105" w14:textId="77777777" w:rsidR="00D03746" w:rsidRPr="00300AEF" w:rsidRDefault="00D03746"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339C44DC" w14:textId="77777777" w:rsidR="00D03746" w:rsidRPr="00300AEF" w:rsidRDefault="00D03746"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9C6DD56" id="文本框 280" o:spid="_x0000_s107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" fillcolor="black [3200]" strokecolor="white [3201]" strokeweight="1.5pt">
                <v:textbox style="mso-fit-shape-to-text:t" inset="0,0,0,0">
                  <w:txbxContent>
                    <w:p w14:paraId="5EF0045F" w14:textId="77777777" w:rsidR="00D03746" w:rsidRPr="00300AEF" w:rsidRDefault="00D03746"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38E49105" w14:textId="77777777" w:rsidR="00D03746" w:rsidRPr="00300AEF" w:rsidRDefault="00D03746"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339C44DC" w14:textId="77777777" w:rsidR="00D03746" w:rsidRPr="00300AEF" w:rsidRDefault="00D03746" w:rsidP="00C30384">
                      <w:pPr>
                        <w:spacing w:line="240" w:lineRule="exact"/>
                        <w:rPr>
                          <w:color w:val="FFFFFF" w:themeColor="background1"/>
                          <w:sz w:val="20"/>
                        </w:rPr>
                      </w:pPr>
                      <w:proofErr w:type="gramStart"/>
                      <w:r w:rsidRPr="00300AEF">
                        <w:rPr>
                          <w:color w:val="FFFFFF" w:themeColor="background1"/>
                          <w:sz w:val="20"/>
                        </w:rPr>
                        <w:t>bin  config</w:t>
                      </w:r>
                      <w:proofErr w:type="gramEnd"/>
                      <w:r w:rsidRPr="00300AEF">
                        <w:rPr>
                          <w:color w:val="FFFFFF" w:themeColor="background1"/>
                          <w:sz w:val="20"/>
                        </w:rPr>
                        <w:t xml:space="preserve">  README.md</w:t>
                      </w:r>
                    </w:p>
                  </w:txbxContent>
                </v:textbox>
                <w10:anchorlock/>
              </v:shape>
            </w:pict>
          </mc:Fallback>
        </mc:AlternateContent>
      </w:r>
    </w:p>
    <w:p w14:paraId="64E23242" w14:textId="77777777" w:rsidR="00C30384" w:rsidRPr="005B4404" w:rsidRDefault="00C30384" w:rsidP="00C30384">
      <w:pPr>
        <w:pStyle w:val="a3"/>
        <w:spacing w:line="276" w:lineRule="auto"/>
        <w:ind w:firstLineChars="0" w:firstLine="0"/>
      </w:pPr>
    </w:p>
    <w:p w14:paraId="54AEEA83" w14:textId="77777777" w:rsidR="00C30384" w:rsidRPr="0044085B" w:rsidRDefault="00C30384" w:rsidP="00C30384">
      <w:pPr>
        <w:numPr>
          <w:ilvl w:val="0"/>
          <w:numId w:val="30"/>
        </w:numPr>
        <w:spacing w:line="276" w:lineRule="auto"/>
        <w:jc w:val="left"/>
        <w:rPr>
          <w:u w:val="single"/>
        </w:rPr>
      </w:pPr>
      <w:r w:rsidRPr="0044085B">
        <w:rPr>
          <w:u w:val="single"/>
        </w:rPr>
        <w:t xml:space="preserve">Copy the </w:t>
      </w:r>
      <w:r>
        <w:rPr>
          <w:u w:val="single"/>
        </w:rPr>
        <w:t>G</w:t>
      </w:r>
      <w:r w:rsidRPr="0044085B">
        <w:rPr>
          <w:u w:val="single"/>
        </w:rPr>
        <w:t xml:space="preserve">enesis </w:t>
      </w:r>
      <w:r>
        <w:rPr>
          <w:u w:val="single"/>
        </w:rPr>
        <w:t>F</w:t>
      </w:r>
      <w:r w:rsidRPr="0044085B">
        <w:rPr>
          <w:u w:val="single"/>
        </w:rPr>
        <w:t xml:space="preserve">ile to </w:t>
      </w:r>
      <w:r>
        <w:rPr>
          <w:u w:val="single"/>
        </w:rPr>
        <w:t>E</w:t>
      </w:r>
      <w:r w:rsidRPr="0044085B">
        <w:rPr>
          <w:u w:val="single"/>
        </w:rPr>
        <w:t xml:space="preserve">xecution </w:t>
      </w:r>
      <w:r>
        <w:rPr>
          <w:u w:val="single"/>
        </w:rPr>
        <w:t>P</w:t>
      </w:r>
      <w:r w:rsidRPr="0044085B">
        <w:rPr>
          <w:u w:val="single"/>
        </w:rPr>
        <w:t>ath</w:t>
      </w:r>
    </w:p>
    <w:p w14:paraId="556789F1" w14:textId="0167DAFF" w:rsidR="00C30384" w:rsidRDefault="00C30384" w:rsidP="00C30384">
      <w:pPr>
        <w:spacing w:line="276" w:lineRule="auto"/>
        <w:jc w:val="left"/>
      </w:pPr>
      <w:r>
        <w:t>Enter</w:t>
      </w:r>
      <w:r w:rsidRPr="0044085B">
        <w:rPr>
          <w:rFonts w:ascii="Consolas" w:hAnsi="Consolas"/>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348D">
        <w:t>’</w:t>
      </w:r>
      <w:r>
        <w:t xml:space="preserve"> to go to directory ‘config’, then enter </w:t>
      </w:r>
      <w:r w:rsidR="00FA348D">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348D">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01B1F5B3" wp14:editId="232B8D80">
                <wp:extent cx="5274310" cy="781050"/>
                <wp:effectExtent l="0" t="0" r="21590" b="19050"/>
                <wp:docPr id="281" name="文本框 28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6D4364FF" w14:textId="77777777" w:rsidR="00D03746" w:rsidRPr="00300AEF" w:rsidRDefault="00D03746"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4D8678C8" w14:textId="77777777" w:rsidR="00D03746" w:rsidRPr="00300AEF" w:rsidRDefault="00D03746"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1B1F5B3" id="文本框 281" o:spid="_x0000_s107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" fillcolor="black [3200]" strokecolor="white [3201]" strokeweight="1.5pt">
                <v:textbox style="mso-fit-shape-to-text:t" inset="0,0,0,0">
                  <w:txbxContent>
                    <w:p w14:paraId="6D4364FF" w14:textId="77777777" w:rsidR="00D03746" w:rsidRPr="00300AEF" w:rsidRDefault="00D03746"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cd config/</w:t>
                      </w:r>
                    </w:p>
                    <w:p w14:paraId="4D8678C8" w14:textId="77777777" w:rsidR="00D03746" w:rsidRPr="00300AEF" w:rsidRDefault="00D03746"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-release/config#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proofErr w:type="gramStart"/>
                      <w:r w:rsidRPr="00300AEF">
                        <w:rPr>
                          <w:color w:val="FFFFFF" w:themeColor="background1"/>
                          <w:sz w:val="20"/>
                        </w:rPr>
                        <w:t>gensis.json</w:t>
                      </w:r>
                      <w:proofErr w:type="spellEnd"/>
                      <w:proofErr w:type="gram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76B151FB" w14:textId="77777777" w:rsidR="00C30384" w:rsidRDefault="00C30384" w:rsidP="00C30384">
      <w:pPr>
        <w:pStyle w:val="a3"/>
        <w:numPr>
          <w:ilvl w:val="0"/>
          <w:numId w:val="30"/>
        </w:numPr>
        <w:spacing w:line="276" w:lineRule="auto"/>
        <w:ind w:left="0" w:firstLineChars="0" w:firstLine="0"/>
        <w:rPr>
          <w:u w:val="single"/>
        </w:rPr>
      </w:pPr>
      <w:r>
        <w:rPr>
          <w:u w:val="single"/>
        </w:rPr>
        <w:t>Decompress HPB MainNet</w:t>
      </w:r>
    </w:p>
    <w:p w14:paraId="0BA2F09E" w14:textId="56C9B7BF" w:rsidR="00C30384" w:rsidRDefault="00C30384" w:rsidP="00C30384">
      <w:pPr>
        <w:spacing w:line="276" w:lineRule="auto"/>
      </w:pPr>
      <w:r>
        <w:t>Enter ‘</w:t>
      </w:r>
      <w:r w:rsidR="009A5C4C" w:rsidRPr="00374361">
        <w:rPr>
          <w:rFonts w:ascii="Consolas" w:hAnsi="Consolas"/>
          <w:b/>
        </w:rPr>
        <w:t xml:space="preserve">cd .. </w:t>
      </w:r>
      <w:r w:rsidR="00FA348D">
        <w:t>’</w:t>
      </w:r>
      <w:r w:rsidRPr="00CB5A01">
        <w:t>, then</w:t>
      </w:r>
      <w:r w:rsidRPr="00D319D5">
        <w:rPr>
          <w:rFonts w:ascii="Consolas" w:hAnsi="Consolas"/>
        </w:rPr>
        <w:t xml:space="preserve"> </w:t>
      </w:r>
      <w:r w:rsidR="00FA348D">
        <w:t>‘</w:t>
      </w:r>
      <w:r w:rsidRPr="00D319D5">
        <w:rPr>
          <w:rFonts w:ascii="Consolas" w:hAnsi="Consolas"/>
          <w:b/>
        </w:rPr>
        <w:t xml:space="preserve">cd </w:t>
      </w:r>
      <w:r w:rsidRPr="00D319D5">
        <w:rPr>
          <w:rFonts w:ascii="Consolas" w:hAnsi="Consolas"/>
          <w:i/>
        </w:rPr>
        <w:t>bin/</w:t>
      </w:r>
      <w:r w:rsidR="00FA348D">
        <w:t xml:space="preserve">’ </w:t>
      </w:r>
      <w:r w:rsidRPr="00CB5A01">
        <w:t xml:space="preserve">to get to the </w:t>
      </w:r>
      <w:r>
        <w:t>download</w:t>
      </w:r>
      <w:r w:rsidRPr="00CB5A01">
        <w:t xml:space="preserve"> directory.</w:t>
      </w:r>
      <w:r>
        <w:br/>
      </w:r>
      <w:r>
        <w:rPr>
          <w:rFonts w:hint="eastAsia"/>
          <w:noProof/>
        </w:rPr>
        <w:lastRenderedPageBreak/>
        <mc:AlternateContent>
          <mc:Choice Requires="wps">
            <w:drawing>
              <wp:inline distT="0" distB="0" distL="0" distR="0" wp14:anchorId="58E02731" wp14:editId="2A4C5C6B">
                <wp:extent cx="5274310" cy="1238250"/>
                <wp:effectExtent l="0" t="0" r="21590" b="19050"/>
                <wp:docPr id="2" name="文本框 291"/>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21D5AC7" w14:textId="77777777" w:rsidR="00D03746" w:rsidRPr="00655337" w:rsidRDefault="00D03746" w:rsidP="00C30384">
                            <w:pPr>
                              <w:spacing w:line="240" w:lineRule="exact"/>
                              <w:rPr>
                                <w:color w:val="FFFFFF" w:themeColor="background1"/>
                                <w:sz w:val="20"/>
                              </w:rPr>
                            </w:pPr>
                            <w:r w:rsidRPr="00655337">
                              <w:rPr>
                                <w:color w:val="FFFF00"/>
                                <w:sz w:val="20"/>
                              </w:rPr>
                              <w:t>root@rootroot:/home/hpb-release/config#</w:t>
                            </w:r>
                            <w:r w:rsidRPr="00655337">
                              <w:rPr>
                                <w:color w:val="FFFFFF" w:themeColor="background1"/>
                                <w:sz w:val="20"/>
                              </w:rPr>
                              <w:t xml:space="preserve"> cd ..</w:t>
                            </w:r>
                          </w:p>
                          <w:p w14:paraId="3B303CB7" w14:textId="77777777" w:rsidR="00D03746" w:rsidRPr="0044085B" w:rsidRDefault="00D03746"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8E02731" id="文本框 291" o:spid="_x0000_s1078"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MOKTrR2AgAAHw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021D5AC7" w14:textId="77777777" w:rsidR="00D03746" w:rsidRPr="00655337" w:rsidRDefault="00D03746"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-release/config#</w:t>
                      </w:r>
                      <w:r w:rsidRPr="00655337">
                        <w:rPr>
                          <w:color w:val="FFFFFF" w:themeColor="background1"/>
                          <w:sz w:val="20"/>
                        </w:rPr>
                        <w:t xml:space="preserve"> cd</w:t>
                      </w:r>
                      <w:proofErr w:type="gramStart"/>
                      <w:r w:rsidRPr="00655337">
                        <w:rPr>
                          <w:color w:val="FFFFFF" w:themeColor="background1"/>
                          <w:sz w:val="20"/>
                        </w:rPr>
                        <w:t xml:space="preserve"> ..</w:t>
                      </w:r>
                      <w:proofErr w:type="gramEnd"/>
                    </w:p>
                    <w:p w14:paraId="3B303CB7" w14:textId="77777777" w:rsidR="00D03746" w:rsidRPr="0044085B" w:rsidRDefault="00D03746" w:rsidP="00C30384">
                      <w:pPr>
                        <w:spacing w:line="240" w:lineRule="exact"/>
                        <w:rPr>
                          <w:color w:val="FFFFFF" w:themeColor="background1"/>
                          <w:sz w:val="20"/>
                          <w:lang w:val="de-CH"/>
                        </w:rPr>
                      </w:pPr>
                      <w:proofErr w:type="spellStart"/>
                      <w:r w:rsidRPr="0044085B">
                        <w:rPr>
                          <w:color w:val="FFFF00"/>
                          <w:sz w:val="20"/>
                          <w:lang w:val="de-CH"/>
                        </w:rPr>
                        <w:t>root@rootroot</w:t>
                      </w:r>
                      <w:proofErr w:type="spellEnd"/>
                      <w:r w:rsidRPr="0044085B">
                        <w:rPr>
                          <w:color w:val="FFFF00"/>
                          <w:sz w:val="20"/>
                          <w:lang w:val="de-CH"/>
                        </w:rPr>
                        <w:t>:/</w:t>
                      </w:r>
                      <w:proofErr w:type="spellStart"/>
                      <w:r w:rsidRPr="0044085B">
                        <w:rPr>
                          <w:color w:val="FFFF00"/>
                          <w:sz w:val="20"/>
                          <w:lang w:val="de-CH"/>
                        </w:rPr>
                        <w:t>home</w:t>
                      </w:r>
                      <w:proofErr w:type="spellEnd"/>
                      <w:r w:rsidRPr="0044085B">
                        <w:rPr>
                          <w:color w:val="FFFF00"/>
                          <w:sz w:val="20"/>
                          <w:lang w:val="de-CH"/>
                        </w:rPr>
                        <w:t>/</w:t>
                      </w:r>
                      <w:proofErr w:type="spellStart"/>
                      <w:r w:rsidRPr="0044085B">
                        <w:rPr>
                          <w:color w:val="FFFF00"/>
                          <w:sz w:val="20"/>
                          <w:lang w:val="de-CH"/>
                        </w:rPr>
                        <w:t>hpb</w:t>
                      </w:r>
                      <w:proofErr w:type="spellEnd"/>
                      <w:r w:rsidRPr="0044085B">
                        <w:rPr>
                          <w:color w:val="FFFF00"/>
                          <w:sz w:val="20"/>
                          <w:lang w:val="de-CH"/>
                        </w:rPr>
                        <w:t>-release#</w:t>
                      </w:r>
                      <w:r w:rsidRPr="0044085B">
                        <w:rPr>
                          <w:color w:val="FFFFFF" w:themeColor="background1"/>
                          <w:sz w:val="20"/>
                          <w:lang w:val="de-CH"/>
                        </w:rPr>
                        <w:t xml:space="preserve"> cd bin/</w:t>
                      </w:r>
                    </w:p>
                  </w:txbxContent>
                </v:textbox>
                <w10:anchorlock/>
              </v:shape>
            </w:pict>
          </mc:Fallback>
        </mc:AlternateContent>
      </w:r>
    </w:p>
    <w:p w14:paraId="04F58497" w14:textId="3956353A" w:rsidR="00C30384" w:rsidRPr="00A86E95" w:rsidRDefault="00C30384" w:rsidP="00C30384">
      <w:pPr>
        <w:spacing w:line="276" w:lineRule="auto"/>
      </w:pPr>
      <w:r>
        <w:t xml:space="preserve">To decompress </w:t>
      </w:r>
      <w:r>
        <w:rPr>
          <w:rFonts w:hint="eastAsia"/>
        </w:rPr>
        <w:t xml:space="preserve">HPB </w:t>
      </w:r>
      <w:r>
        <w:t xml:space="preserve">MainNet, enter </w:t>
      </w:r>
      <w:r w:rsidR="00FA348D">
        <w:t>‘</w:t>
      </w:r>
      <w:r w:rsidRPr="00D319D5">
        <w:rPr>
          <w:rFonts w:ascii="Consolas" w:hAnsi="Consolas"/>
          <w:b/>
        </w:rPr>
        <w:t>sudo</w:t>
      </w:r>
      <w:r w:rsidRPr="00D319D5">
        <w:rPr>
          <w:rFonts w:ascii="Consolas" w:hAnsi="Consolas"/>
        </w:rPr>
        <w:t xml:space="preserve"> </w:t>
      </w:r>
      <w:r w:rsidRPr="00D319D5">
        <w:rPr>
          <w:rFonts w:ascii="Consolas" w:hAnsi="Consolas"/>
          <w:b/>
        </w:rPr>
        <w:t>tar zxvf</w:t>
      </w:r>
      <w:r w:rsidRPr="00D319D5">
        <w:rPr>
          <w:rFonts w:ascii="Consolas" w:hAnsi="Consolas"/>
        </w:rPr>
        <w:t xml:space="preserve"> </w:t>
      </w:r>
      <w:r w:rsidRPr="00D319D5">
        <w:rPr>
          <w:rFonts w:ascii="Consolas" w:hAnsi="Consolas"/>
          <w:i/>
        </w:rPr>
        <w:t>File</w:t>
      </w:r>
      <w:r w:rsidR="00FA348D">
        <w:t>’</w:t>
      </w:r>
      <w:r>
        <w:br/>
      </w:r>
      <w:r w:rsidRPr="00D319D5">
        <w:rPr>
          <w:b/>
        </w:rPr>
        <w:t>Note:</w:t>
      </w:r>
      <w:r>
        <w:t xml:space="preserve"> </w:t>
      </w:r>
      <w:r w:rsidRPr="00D319D5">
        <w:rPr>
          <w:i/>
        </w:rPr>
        <w:t xml:space="preserve">File </w:t>
      </w:r>
      <w:r>
        <w:rPr>
          <w:rFonts w:hint="eastAsia"/>
        </w:rPr>
        <w:t>s</w:t>
      </w:r>
      <w:r>
        <w:t xml:space="preserve">tands for </w:t>
      </w:r>
      <w:r>
        <w:rPr>
          <w:rFonts w:hint="eastAsia"/>
        </w:rPr>
        <w:t>HP</w:t>
      </w:r>
      <w:r>
        <w:t>B MainNet file,</w:t>
      </w:r>
      <w:r>
        <w:rPr>
          <w:rFonts w:hint="eastAsia"/>
        </w:rPr>
        <w:t xml:space="preserve"> </w:t>
      </w:r>
      <w:r>
        <w:t>e.g. ‘ghpb-v0.0.0.1.tar.gz’</w:t>
      </w:r>
    </w:p>
    <w:p w14:paraId="59EC4841" w14:textId="77777777" w:rsidR="00C30384" w:rsidRDefault="00C30384" w:rsidP="00C30384">
      <w:pPr>
        <w:pStyle w:val="a3"/>
        <w:spacing w:line="276" w:lineRule="auto"/>
        <w:ind w:firstLineChars="0" w:firstLine="0"/>
        <w:rPr>
          <w:u w:val="single"/>
        </w:rPr>
      </w:pPr>
      <w:r>
        <w:rPr>
          <w:rFonts w:hint="eastAsia"/>
          <w:noProof/>
        </w:rPr>
        <mc:AlternateContent>
          <mc:Choice Requires="wps">
            <w:drawing>
              <wp:inline distT="0" distB="0" distL="0" distR="0" wp14:anchorId="4E8231A3" wp14:editId="73B71FF7">
                <wp:extent cx="5274310" cy="781050"/>
                <wp:effectExtent l="0" t="0" r="21590" b="19050"/>
                <wp:docPr id="3" name="文本框 292"/>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AFF2B56" w14:textId="77777777" w:rsidR="00D03746" w:rsidRPr="00655337" w:rsidRDefault="00D03746"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tar zxvf ghpb-v0.0.0.1.tar.gz</w:t>
                            </w:r>
                          </w:p>
                          <w:p w14:paraId="3A2E6021"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w:t>
                            </w:r>
                          </w:p>
                          <w:p w14:paraId="202A9C52"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ghpb-v0.0.0.1/iperf3</w:t>
                            </w:r>
                          </w:p>
                          <w:p w14:paraId="1DBBB076"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ghpb-v0.0.0.1/promfile</w:t>
                            </w:r>
                          </w:p>
                          <w:p w14:paraId="446D5AF6"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E8231A3" id="文本框 292" o:spid="_x0000_s1079"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" fillcolor="black [3200]" strokecolor="white [3201]" strokeweight="1.5pt">
                <v:textbox style="mso-fit-shape-to-text:t" inset="0,0,0,0">
                  <w:txbxContent>
                    <w:p w14:paraId="4AFF2B56" w14:textId="77777777" w:rsidR="00D03746" w:rsidRPr="00655337" w:rsidRDefault="00D03746"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ghpb-v0.0.0.1.tar.gz</w:t>
                      </w:r>
                    </w:p>
                    <w:p w14:paraId="3A2E6021"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w:t>
                      </w:r>
                    </w:p>
                    <w:p w14:paraId="202A9C52"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ghpb-v0.0.0.1/iperf3</w:t>
                      </w:r>
                    </w:p>
                    <w:p w14:paraId="1DBBB076"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promfile</w:t>
                      </w:r>
                      <w:proofErr w:type="spellEnd"/>
                    </w:p>
                    <w:p w14:paraId="446D5AF6"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ghpb</w:t>
                      </w:r>
                      <w:proofErr w:type="spellEnd"/>
                    </w:p>
                  </w:txbxContent>
                </v:textbox>
                <w10:anchorlock/>
              </v:shape>
            </w:pict>
          </mc:Fallback>
        </mc:AlternateContent>
      </w:r>
    </w:p>
    <w:p w14:paraId="20718055" w14:textId="7D7D2577" w:rsidR="00267234" w:rsidRDefault="00267234" w:rsidP="00C30384">
      <w:pPr>
        <w:pStyle w:val="a3"/>
        <w:spacing w:line="276" w:lineRule="auto"/>
        <w:ind w:firstLineChars="0" w:firstLine="0"/>
        <w:rPr>
          <w:u w:val="single"/>
        </w:rPr>
      </w:pPr>
      <w:r>
        <w:rPr>
          <w:rFonts w:hint="eastAsia"/>
          <w:u w:val="single"/>
        </w:rPr>
        <w:t>C</w:t>
      </w:r>
      <w:r>
        <w:rPr>
          <w:u w:val="single"/>
        </w:rPr>
        <w:t>hange the file permission</w:t>
      </w:r>
    </w:p>
    <w:p w14:paraId="12A6C04A" w14:textId="0DC46195" w:rsidR="00267234" w:rsidRDefault="00267234" w:rsidP="00C30384">
      <w:pPr>
        <w:pStyle w:val="a3"/>
        <w:spacing w:line="276" w:lineRule="auto"/>
        <w:ind w:firstLineChars="0" w:firstLine="0"/>
      </w:pPr>
      <w:r w:rsidRPr="00CF143C">
        <w:t>Enter ‘</w:t>
      </w:r>
      <w:r w:rsidRPr="00267234">
        <w:rPr>
          <w:rFonts w:ascii="Consolas" w:hAnsi="Consolas"/>
          <w:b/>
        </w:rPr>
        <w:t>sudo chmod +x ghpb-v0.0.0.1 –R</w:t>
      </w:r>
      <w:r w:rsidRPr="00CF143C">
        <w:t>’.</w:t>
      </w:r>
    </w:p>
    <w:p w14:paraId="41E05C0F" w14:textId="74843360" w:rsidR="00267234" w:rsidRPr="00CF143C" w:rsidRDefault="00F9491A" w:rsidP="00C30384">
      <w:pPr>
        <w:pStyle w:val="a3"/>
        <w:spacing w:line="276" w:lineRule="auto"/>
        <w:ind w:firstLineChars="0" w:firstLine="0"/>
      </w:pPr>
      <w:r w:rsidRPr="0038023B">
        <w:rPr>
          <w:rFonts w:ascii="DejaVu Sans Mono" w:hAnsi="DejaVu Sans Mono" w:hint="eastAsia"/>
          <w:noProof/>
        </w:rPr>
        <mc:AlternateContent>
          <mc:Choice Requires="wps">
            <w:drawing>
              <wp:inline distT="0" distB="0" distL="0" distR="0" wp14:anchorId="0EB3D4CD" wp14:editId="135A3B3E">
                <wp:extent cx="5274310" cy="171450"/>
                <wp:effectExtent l="12700" t="12700" r="8890" b="19050"/>
                <wp:docPr id="39" name="文本框 11"/>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AF92EC5" w14:textId="77777777" w:rsidR="00D03746" w:rsidRPr="000C18B4" w:rsidRDefault="00D03746" w:rsidP="00F9491A">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B3D4CD" id="文本框 11" o:spid="_x0000_s108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GIDeI52AgAAHg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6AF92EC5" w14:textId="77777777" w:rsidR="00D03746" w:rsidRPr="000C18B4" w:rsidRDefault="00D03746" w:rsidP="00F9491A">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589CD6AE" w14:textId="77777777" w:rsidR="00C30384" w:rsidRPr="00CF143C" w:rsidRDefault="00C30384" w:rsidP="00CF143C">
      <w:pPr>
        <w:spacing w:line="276" w:lineRule="auto"/>
        <w:rPr>
          <w:u w:val="single"/>
        </w:rPr>
      </w:pPr>
      <w:r w:rsidRPr="00CF143C">
        <w:rPr>
          <w:u w:val="single"/>
        </w:rPr>
        <w:t>Copy to the Execution Path</w:t>
      </w:r>
    </w:p>
    <w:p w14:paraId="13E4AEB9" w14:textId="77777777" w:rsidR="00C30384" w:rsidRDefault="00C30384" w:rsidP="00C30384">
      <w:pPr>
        <w:pStyle w:val="a3"/>
        <w:spacing w:line="276" w:lineRule="auto"/>
        <w:ind w:firstLineChars="0" w:firstLine="0"/>
      </w:pPr>
      <w:r>
        <w:t>Enter ‘</w:t>
      </w:r>
      <w:r w:rsidRPr="00BF3D51">
        <w:rPr>
          <w:b/>
        </w:rPr>
        <w:t>sudo cp</w:t>
      </w:r>
      <w:r w:rsidRPr="004032F2">
        <w:t xml:space="preserve"> </w:t>
      </w:r>
      <w:r w:rsidRPr="00BF3D51">
        <w:rPr>
          <w:i/>
        </w:rPr>
        <w:t>ghpb-vX.X.X.X/*</w:t>
      </w:r>
      <w:r>
        <w:rPr>
          <w:i/>
        </w:rPr>
        <w:t xml:space="preserve"> </w:t>
      </w:r>
      <w:r w:rsidRPr="00BF3D51">
        <w:rPr>
          <w:i/>
        </w:rPr>
        <w:t xml:space="preserve"> /home/ghpb-bin/</w:t>
      </w:r>
      <w:r>
        <w:t>’.</w:t>
      </w:r>
    </w:p>
    <w:p w14:paraId="470FBD0F" w14:textId="77777777" w:rsidR="00C30384" w:rsidRDefault="00C30384" w:rsidP="00C30384">
      <w:pPr>
        <w:pStyle w:val="a3"/>
        <w:spacing w:line="276" w:lineRule="auto"/>
        <w:ind w:firstLineChars="0" w:firstLine="0"/>
      </w:pPr>
      <w:r>
        <w:t>‘</w:t>
      </w:r>
      <w:r w:rsidRPr="004032F2">
        <w:t>/home/ghpb-bin/</w:t>
      </w:r>
      <w:r>
        <w:t>’ stands for the execution path you set;</w:t>
      </w:r>
    </w:p>
    <w:p w14:paraId="41D4B7B9"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53523A32" wp14:editId="148F668F">
                <wp:extent cx="5274310" cy="1238250"/>
                <wp:effectExtent l="0" t="0" r="21590" b="19050"/>
                <wp:docPr id="293" name="文本框 29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6BEBD64" w14:textId="77777777" w:rsidR="00D03746" w:rsidRPr="00655337" w:rsidRDefault="00D03746"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cp ghpb-v0.0.0.1/*</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3523A32" id="文本框 293" o:spid="_x0000_s1081"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BkkNOA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76BEBD64" w14:textId="77777777" w:rsidR="00D03746" w:rsidRPr="00655337" w:rsidRDefault="00D03746"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ghpb-v0.0.0.1/</w:t>
                      </w:r>
                      <w:proofErr w:type="gramStart"/>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w:t>
                      </w:r>
                      <w:proofErr w:type="gramEnd"/>
                      <w:r w:rsidRPr="00655337">
                        <w:rPr>
                          <w:color w:val="FFFFFF" w:themeColor="background1"/>
                          <w:sz w:val="20"/>
                        </w:rPr>
                        <w:t>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p>
    <w:p w14:paraId="189914CB" w14:textId="77777777" w:rsidR="00C30384" w:rsidRDefault="00C30384" w:rsidP="00C30384">
      <w:pPr>
        <w:pStyle w:val="a3"/>
        <w:spacing w:line="276" w:lineRule="auto"/>
        <w:ind w:firstLineChars="0" w:firstLine="0"/>
      </w:pPr>
    </w:p>
    <w:p w14:paraId="43BF6864" w14:textId="27FACEB9" w:rsidR="00C30384" w:rsidRDefault="00C30384" w:rsidP="00C30384">
      <w:pPr>
        <w:numPr>
          <w:ilvl w:val="0"/>
          <w:numId w:val="30"/>
        </w:numPr>
        <w:spacing w:line="276" w:lineRule="auto"/>
        <w:ind w:left="0" w:firstLine="0"/>
        <w:jc w:val="left"/>
      </w:pPr>
      <w:r w:rsidRPr="0044085B">
        <w:rPr>
          <w:u w:val="single"/>
        </w:rPr>
        <w:t>Node Initialization</w:t>
      </w:r>
      <w:r>
        <w:br/>
      </w:r>
      <w:r>
        <w:rPr>
          <w:rFonts w:hint="eastAsia"/>
        </w:rPr>
        <w:t>E</w:t>
      </w:r>
      <w:r>
        <w:t xml:space="preserve">nter </w:t>
      </w:r>
      <w:r w:rsidR="0075140C" w:rsidRPr="00374361">
        <w:t>‘</w:t>
      </w:r>
      <w:r w:rsidRPr="0044085B">
        <w:rPr>
          <w:rFonts w:ascii="Consolas" w:hAnsi="Consolas"/>
          <w:b/>
        </w:rPr>
        <w:t>cd</w:t>
      </w:r>
      <w:r w:rsidRPr="0044085B">
        <w:rPr>
          <w:rFonts w:ascii="Consolas" w:hAnsi="Consolas"/>
        </w:rPr>
        <w:t xml:space="preserve"> </w:t>
      </w:r>
      <w:r w:rsidRPr="0044085B">
        <w:rPr>
          <w:rFonts w:ascii="Consolas" w:hAnsi="Consolas"/>
          <w:i/>
        </w:rPr>
        <w:t>/home/ghpb-bin/</w:t>
      </w:r>
      <w:r w:rsidRPr="0044085B">
        <w:rPr>
          <w:rFonts w:ascii="Consolas" w:hAnsi="Consolas"/>
        </w:rPr>
        <w:t>’</w:t>
      </w:r>
      <w:r>
        <w:t xml:space="preserve"> to go to the execution path,</w:t>
      </w:r>
      <w:r>
        <w:rPr>
          <w:rFonts w:hint="eastAsia"/>
        </w:rPr>
        <w:t xml:space="preserve"> </w:t>
      </w:r>
      <w:r>
        <w:t>then enter</w:t>
      </w:r>
      <w:r>
        <w:rPr>
          <w:rFonts w:hint="eastAsia"/>
        </w:rPr>
        <w:t xml:space="preserve"> </w:t>
      </w:r>
      <w:r w:rsidR="00FA348D">
        <w:t>‘</w:t>
      </w:r>
      <w:r w:rsidRPr="0044085B">
        <w:rPr>
          <w:rFonts w:ascii="Consolas" w:hAnsi="Consolas"/>
          <w:b/>
        </w:rPr>
        <w:t>sudo</w:t>
      </w:r>
      <w:r w:rsidRPr="0044085B">
        <w:rPr>
          <w:rFonts w:ascii="Consolas" w:hAnsi="Consolas"/>
        </w:rPr>
        <w:t xml:space="preserve"> </w:t>
      </w:r>
      <w:r w:rsidRPr="0044085B">
        <w:rPr>
          <w:rFonts w:ascii="Consolas" w:hAnsi="Consolas"/>
          <w:i/>
        </w:rPr>
        <w:t>./ghpb</w:t>
      </w:r>
      <w:r w:rsidRPr="0044085B">
        <w:rPr>
          <w:rFonts w:ascii="Consolas" w:hAnsi="Consolas"/>
          <w:b/>
        </w:rPr>
        <w:t xml:space="preserve"> --datadir </w:t>
      </w:r>
      <w:r w:rsidRPr="0044085B">
        <w:rPr>
          <w:rFonts w:ascii="Consolas" w:hAnsi="Consolas"/>
          <w:i/>
        </w:rPr>
        <w:t xml:space="preserve">node/data </w:t>
      </w:r>
      <w:r w:rsidRPr="0044085B">
        <w:rPr>
          <w:rFonts w:ascii="Consolas" w:hAnsi="Consolas"/>
          <w:b/>
        </w:rPr>
        <w:t xml:space="preserve">init </w:t>
      </w:r>
      <w:r w:rsidRPr="0044085B">
        <w:rPr>
          <w:rFonts w:ascii="Consolas" w:hAnsi="Consolas"/>
          <w:i/>
        </w:rPr>
        <w:t>gensis.json</w:t>
      </w:r>
      <w:r w:rsidR="0075140C">
        <w:t>’</w:t>
      </w:r>
      <w:r>
        <w:t>.</w:t>
      </w:r>
    </w:p>
    <w:p w14:paraId="2114AA75" w14:textId="77777777" w:rsidR="00C30384" w:rsidRDefault="00C30384" w:rsidP="00C30384">
      <w:pPr>
        <w:spacing w:line="276" w:lineRule="auto"/>
        <w:jc w:val="left"/>
      </w:pPr>
      <w:r>
        <w:t>Proceed to the next step when the screen displays “Successfully</w:t>
      </w:r>
      <w:r w:rsidRPr="001033C9">
        <w:t xml:space="preserve"> wrote genesis state database=chaindata”</w:t>
      </w:r>
      <w:r>
        <w:t xml:space="preserve">; </w:t>
      </w:r>
      <w:r>
        <w:br/>
      </w:r>
      <w:r>
        <w:rPr>
          <w:b/>
        </w:rPr>
        <w:t xml:space="preserve">Note: </w:t>
      </w:r>
      <w:r>
        <w:t>‘</w:t>
      </w:r>
      <w:r w:rsidRPr="004032F2">
        <w:t>/home/ghpb-bin/</w:t>
      </w:r>
      <w:r>
        <w:t>’ stands for the execution path you set;</w:t>
      </w:r>
    </w:p>
    <w:p w14:paraId="3919FD62" w14:textId="5EE660CF" w:rsidR="00B278B2" w:rsidRDefault="00C30384" w:rsidP="003C6803">
      <w:pPr>
        <w:spacing w:line="276" w:lineRule="auto"/>
        <w:jc w:val="left"/>
      </w:pPr>
      <w:r>
        <w:rPr>
          <w:rFonts w:hint="eastAsia"/>
          <w:noProof/>
        </w:rPr>
        <mc:AlternateContent>
          <mc:Choice Requires="wps">
            <w:drawing>
              <wp:inline distT="0" distB="0" distL="0" distR="0" wp14:anchorId="5C5E3FFC" wp14:editId="26C97DB1">
                <wp:extent cx="5274310" cy="217170"/>
                <wp:effectExtent l="0" t="0" r="21590" b="11430"/>
                <wp:docPr id="286" name="文本框 286"/>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2AF6B00D" w14:textId="77777777" w:rsidR="00D03746" w:rsidRPr="00F459EF" w:rsidRDefault="00D03746"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6B2AD871" w:rsidR="00D03746" w:rsidRPr="00F459EF" w:rsidRDefault="00D03746"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sidR="0037214B">
                              <w:rPr>
                                <w:color w:val="FFFFFF" w:themeColor="background1"/>
                                <w:sz w:val="20"/>
                              </w:rPr>
                              <w:t>node</w:t>
                            </w:r>
                            <w:r w:rsidRPr="00F459EF">
                              <w:rPr>
                                <w:color w:val="FFFFFF" w:themeColor="background1"/>
                                <w:sz w:val="20"/>
                              </w:rPr>
                              <w:t>/data init gensis.json</w:t>
                            </w:r>
                          </w:p>
                          <w:p w14:paraId="4DB84E7E"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Create New HpbConfig object </w:t>
                            </w:r>
                          </w:p>
                          <w:p w14:paraId="32A814FC" w14:textId="51D009D0" w:rsidR="00D03746" w:rsidRPr="00F459EF" w:rsidRDefault="00D03746" w:rsidP="00C30384">
                            <w:pPr>
                              <w:rPr>
                                <w:color w:val="FFFFFF" w:themeColor="background1"/>
                                <w:sz w:val="20"/>
                              </w:rPr>
                            </w:pPr>
                            <w:r w:rsidRPr="00F459EF">
                              <w:rPr>
                                <w:color w:val="FFFFFF" w:themeColor="background1"/>
                                <w:sz w:val="20"/>
                              </w:rPr>
                              <w:t>INFO [08-28|17:46:29]  HPB : Allocated cache and file handles  database=/home/ghpb-bin/</w:t>
                            </w:r>
                            <w:r w:rsidR="0037214B">
                              <w:rPr>
                                <w:color w:val="FFFFFF" w:themeColor="background1"/>
                                <w:sz w:val="20"/>
                              </w:rPr>
                              <w:t>node</w:t>
                            </w:r>
                            <w:r w:rsidRPr="00F459EF">
                              <w:rPr>
                                <w:color w:val="FFFFFF" w:themeColor="background1"/>
                                <w:sz w:val="20"/>
                              </w:rPr>
                              <w:t>/data/ghpb/chaindata cache=16 handles=16</w:t>
                            </w:r>
                          </w:p>
                          <w:p w14:paraId="7539DFE2"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Writing custom genesis block </w:t>
                            </w:r>
                          </w:p>
                          <w:p w14:paraId="484EE739"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C5E3FFC" id="文本框 286" o:spid="_x0000_s1082"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" fillcolor="black [3200]" strokecolor="white [3201]" strokeweight="1.5pt">
                <v:textbox style="mso-fit-shape-to-text:t" inset="0,0,0,0">
                  <w:txbxContent>
                    <w:p w14:paraId="2AF6B00D" w14:textId="77777777" w:rsidR="00D03746" w:rsidRPr="00F459EF" w:rsidRDefault="00D03746"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6B2AD871" w:rsidR="00D03746" w:rsidRPr="00F459EF" w:rsidRDefault="00D03746"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sidR="0037214B">
                        <w:rPr>
                          <w:color w:val="FFFFFF" w:themeColor="background1"/>
                          <w:sz w:val="20"/>
                        </w:rPr>
                        <w:t>node</w:t>
                      </w:r>
                      <w:r w:rsidRPr="00F459EF">
                        <w:rPr>
                          <w:color w:val="FFFFFF" w:themeColor="background1"/>
                          <w:sz w:val="20"/>
                        </w:rPr>
                        <w:t>/data init gensis.json</w:t>
                      </w:r>
                    </w:p>
                    <w:p w14:paraId="4DB84E7E"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Create New HpbConfig object </w:t>
                      </w:r>
                    </w:p>
                    <w:p w14:paraId="32A814FC" w14:textId="51D009D0" w:rsidR="00D03746" w:rsidRPr="00F459EF" w:rsidRDefault="00D03746" w:rsidP="00C30384">
                      <w:pPr>
                        <w:rPr>
                          <w:color w:val="FFFFFF" w:themeColor="background1"/>
                          <w:sz w:val="20"/>
                        </w:rPr>
                      </w:pPr>
                      <w:r w:rsidRPr="00F459EF">
                        <w:rPr>
                          <w:color w:val="FFFFFF" w:themeColor="background1"/>
                          <w:sz w:val="20"/>
                        </w:rPr>
                        <w:t>INFO [08-28|17:46:29]  HPB : Allocated cache and file handles  database=/home/ghpb-bin/</w:t>
                      </w:r>
                      <w:r w:rsidR="0037214B">
                        <w:rPr>
                          <w:color w:val="FFFFFF" w:themeColor="background1"/>
                          <w:sz w:val="20"/>
                        </w:rPr>
                        <w:t>node</w:t>
                      </w:r>
                      <w:r w:rsidRPr="00F459EF">
                        <w:rPr>
                          <w:color w:val="FFFFFF" w:themeColor="background1"/>
                          <w:sz w:val="20"/>
                        </w:rPr>
                        <w:t>/data/ghpb/chaindata cache=16 handles=16</w:t>
                      </w:r>
                    </w:p>
                    <w:p w14:paraId="7539DFE2"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Writing custom genesis block </w:t>
                      </w:r>
                    </w:p>
                    <w:p w14:paraId="484EE739" w14:textId="77777777" w:rsidR="00D03746" w:rsidRPr="00F459EF" w:rsidRDefault="00D03746"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v:textbox>
                <w10:anchorlock/>
              </v:shape>
            </w:pict>
          </mc:Fallback>
        </mc:AlternateContent>
      </w:r>
      <w:r>
        <w:br/>
      </w:r>
    </w:p>
    <w:p w14:paraId="05FB51B5" w14:textId="77777777" w:rsidR="00C30384" w:rsidRDefault="00C30384" w:rsidP="00C30384">
      <w:pPr>
        <w:pStyle w:val="a3"/>
        <w:numPr>
          <w:ilvl w:val="0"/>
          <w:numId w:val="30"/>
        </w:numPr>
        <w:spacing w:line="276" w:lineRule="auto"/>
        <w:ind w:left="0" w:firstLineChars="0" w:firstLine="0"/>
        <w:jc w:val="left"/>
        <w:rPr>
          <w:szCs w:val="21"/>
        </w:rPr>
      </w:pPr>
      <w:r w:rsidRPr="0044085B">
        <w:rPr>
          <w:u w:val="single"/>
        </w:rPr>
        <w:t xml:space="preserve">Export </w:t>
      </w:r>
      <w:r w:rsidRPr="0044085B">
        <w:rPr>
          <w:szCs w:val="21"/>
          <w:u w:val="single"/>
        </w:rPr>
        <w:t xml:space="preserve">the </w:t>
      </w:r>
      <w:r>
        <w:rPr>
          <w:szCs w:val="21"/>
          <w:u w:val="single"/>
        </w:rPr>
        <w:t>A</w:t>
      </w:r>
      <w:r w:rsidRPr="0044085B">
        <w:rPr>
          <w:szCs w:val="21"/>
          <w:u w:val="single"/>
        </w:rPr>
        <w:t>ccount</w:t>
      </w:r>
      <w:r w:rsidRPr="00122EB4">
        <w:rPr>
          <w:szCs w:val="21"/>
        </w:rPr>
        <w:br/>
      </w:r>
      <w:r w:rsidRPr="00DF1EE1">
        <w:rPr>
          <w:szCs w:val="21"/>
        </w:rPr>
        <w:t xml:space="preserve">Export your account information from HPB </w:t>
      </w:r>
      <w:r>
        <w:rPr>
          <w:szCs w:val="21"/>
        </w:rPr>
        <w:t>W</w:t>
      </w:r>
      <w:r w:rsidRPr="00DF1EE1">
        <w:rPr>
          <w:szCs w:val="21"/>
        </w:rPr>
        <w:t>allet;</w:t>
      </w:r>
    </w:p>
    <w:p w14:paraId="13D62EC8" w14:textId="02ECEB10" w:rsidR="0046797B" w:rsidRDefault="0046797B">
      <w:pPr>
        <w:widowControl/>
        <w:jc w:val="left"/>
        <w:rPr>
          <w:szCs w:val="21"/>
        </w:rPr>
      </w:pPr>
      <w:r>
        <w:rPr>
          <w:szCs w:val="21"/>
        </w:rPr>
        <w:br w:type="page"/>
      </w:r>
    </w:p>
    <w:p w14:paraId="157A4BB2" w14:textId="3454B565" w:rsidR="00C30384" w:rsidRPr="00CF143C" w:rsidRDefault="00FA2456" w:rsidP="00CF143C">
      <w:pPr>
        <w:pStyle w:val="a3"/>
        <w:numPr>
          <w:ilvl w:val="0"/>
          <w:numId w:val="30"/>
        </w:numPr>
        <w:spacing w:line="276" w:lineRule="auto"/>
        <w:ind w:left="0" w:firstLineChars="0" w:firstLine="0"/>
        <w:jc w:val="left"/>
        <w:rPr>
          <w:szCs w:val="21"/>
          <w:u w:val="single"/>
        </w:rPr>
      </w:pPr>
      <w:r w:rsidRPr="006901FE">
        <w:rPr>
          <w:szCs w:val="21"/>
          <w:u w:val="single"/>
        </w:rPr>
        <w:lastRenderedPageBreak/>
        <w:t>Create ‘</w:t>
      </w:r>
      <w:r>
        <w:rPr>
          <w:szCs w:val="21"/>
          <w:u w:val="single"/>
        </w:rPr>
        <w:t>k</w:t>
      </w:r>
      <w:r w:rsidR="00267234" w:rsidRPr="00CF143C">
        <w:rPr>
          <w:szCs w:val="21"/>
          <w:u w:val="single"/>
        </w:rPr>
        <w:t>eystore’</w:t>
      </w:r>
    </w:p>
    <w:p w14:paraId="59009113" w14:textId="6D61C391" w:rsidR="00923684" w:rsidRDefault="00267234" w:rsidP="00923684">
      <w:pPr>
        <w:rPr>
          <w:color w:val="FFFF00"/>
          <w:sz w:val="20"/>
        </w:rPr>
      </w:pPr>
      <w:r>
        <w:rPr>
          <w:rFonts w:hint="eastAsia"/>
          <w:szCs w:val="21"/>
        </w:rPr>
        <w:t>E</w:t>
      </w:r>
      <w:r>
        <w:rPr>
          <w:szCs w:val="21"/>
        </w:rPr>
        <w:t>nter ‘</w:t>
      </w:r>
      <w:r w:rsidRPr="00CF143C">
        <w:rPr>
          <w:rFonts w:ascii="Consolas" w:hAnsi="Consolas"/>
          <w:szCs w:val="21"/>
        </w:rPr>
        <w:t>cd node/data/</w:t>
      </w:r>
      <w:r>
        <w:rPr>
          <w:szCs w:val="21"/>
        </w:rPr>
        <w:t>’ before entering ‘</w:t>
      </w:r>
      <w:r w:rsidRPr="00CF143C">
        <w:rPr>
          <w:rFonts w:ascii="Consolas" w:hAnsi="Consolas"/>
          <w:szCs w:val="21"/>
        </w:rPr>
        <w:t>mkdir keystore</w:t>
      </w:r>
      <w:r>
        <w:rPr>
          <w:szCs w:val="21"/>
        </w:rPr>
        <w:t>’; Enter ‘</w:t>
      </w:r>
      <w:r w:rsidRPr="00CF143C">
        <w:rPr>
          <w:rFonts w:ascii="Consolas" w:hAnsi="Consolas"/>
          <w:szCs w:val="21"/>
        </w:rPr>
        <w:t>ls</w:t>
      </w:r>
      <w:r w:rsidR="004E55B5">
        <w:rPr>
          <w:szCs w:val="21"/>
        </w:rPr>
        <w:t xml:space="preserve">’ </w:t>
      </w:r>
      <w:r>
        <w:rPr>
          <w:szCs w:val="21"/>
        </w:rPr>
        <w:t>so that you can see files ‘ghpb’ and ‘keystore’.</w:t>
      </w:r>
      <w:r w:rsidR="00923684" w:rsidRPr="00923684">
        <w:rPr>
          <w:color w:val="FFFF00"/>
          <w:sz w:val="20"/>
        </w:rPr>
        <w:t xml:space="preserve"> </w:t>
      </w:r>
    </w:p>
    <w:p w14:paraId="21EFDE90" w14:textId="0C588AFF" w:rsidR="00B278B2" w:rsidRDefault="00F9491A" w:rsidP="00CF143C">
      <w:pPr>
        <w:rPr>
          <w:color w:val="FFFFFF" w:themeColor="background1"/>
          <w:sz w:val="20"/>
        </w:rPr>
      </w:pPr>
      <w:r w:rsidRPr="0038023B">
        <w:rPr>
          <w:rFonts w:ascii="DejaVu Sans Mono" w:hAnsi="DejaVu Sans Mono" w:hint="eastAsia"/>
          <w:noProof/>
        </w:rPr>
        <mc:AlternateContent>
          <mc:Choice Requires="wps">
            <w:drawing>
              <wp:inline distT="0" distB="0" distL="0" distR="0" wp14:anchorId="3BD8FE7A" wp14:editId="442D2AF7">
                <wp:extent cx="5274310" cy="811530"/>
                <wp:effectExtent l="12700" t="12700" r="8890" b="13970"/>
                <wp:docPr id="41" name="文本框 8"/>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CC548AC" w14:textId="77777777" w:rsidR="00D03746" w:rsidRPr="00F459EF" w:rsidRDefault="00D03746"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1781C781" w14:textId="77777777" w:rsidR="00D03746" w:rsidRDefault="00D03746" w:rsidP="00F9491A">
                            <w:r w:rsidRPr="00F459EF">
                              <w:rPr>
                                <w:color w:val="FFFF00"/>
                                <w:sz w:val="20"/>
                              </w:rPr>
                              <w:t>root@dell-PowerEdge-R730:/home/ghpb-bin</w:t>
                            </w:r>
                            <w:r w:rsidRPr="001D64D8">
                              <w:rPr>
                                <w:color w:val="FFFF00"/>
                                <w:sz w:val="20"/>
                              </w:rPr>
                              <w:t>/</w:t>
                            </w:r>
                            <w:r w:rsidRPr="005E5C2E">
                              <w:rPr>
                                <w:color w:val="FFFF00"/>
                              </w:rPr>
                              <w:t>node/data</w:t>
                            </w:r>
                            <w:r w:rsidRPr="00F459EF">
                              <w:rPr>
                                <w:color w:val="FFFF00"/>
                                <w:sz w:val="20"/>
                              </w:rPr>
                              <w:t>#</w:t>
                            </w:r>
                            <w:r>
                              <w:rPr>
                                <w:color w:val="FFFF00"/>
                                <w:sz w:val="20"/>
                              </w:rPr>
                              <w:t xml:space="preserve"> </w:t>
                            </w:r>
                            <w:r>
                              <w:rPr>
                                <w:rFonts w:hint="eastAsia"/>
                              </w:rPr>
                              <w:t>mkdir keystore</w:t>
                            </w:r>
                          </w:p>
                          <w:p w14:paraId="68CF4B3F" w14:textId="77777777" w:rsidR="00D03746" w:rsidRDefault="00D03746" w:rsidP="00F9491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D03746" w:rsidRPr="00F459EF" w:rsidRDefault="00D03746"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D8FE7A" id="文本框 8" o:spid="_x0000_s1083"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" fillcolor="black [3200]" strokecolor="white [3201]" strokeweight="1.5pt">
                <v:textbox style="mso-fit-shape-to-text:t" inset="0,0,0,0">
                  <w:txbxContent>
                    <w:p w14:paraId="5CC548AC" w14:textId="77777777" w:rsidR="00D03746" w:rsidRPr="00F459EF" w:rsidRDefault="00D03746" w:rsidP="00F9491A">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1781C781" w14:textId="77777777" w:rsidR="00D03746" w:rsidRDefault="00D03746"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1D64D8">
                        <w:rPr>
                          <w:color w:val="FFFF00"/>
                          <w:sz w:val="20"/>
                        </w:rPr>
                        <w:t>/</w:t>
                      </w:r>
                      <w:r w:rsidRPr="005E5C2E">
                        <w:rPr>
                          <w:color w:val="FFFF0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68CF4B3F" w14:textId="77777777" w:rsidR="00D03746" w:rsidRDefault="00D03746"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D03746" w:rsidRPr="00F459EF" w:rsidRDefault="00D03746" w:rsidP="00F9491A">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3D219BFC" w14:textId="77777777" w:rsidR="00F9491A" w:rsidRPr="00CF143C" w:rsidRDefault="00F9491A" w:rsidP="00CF143C">
      <w:pPr>
        <w:rPr>
          <w:color w:val="FFFFFF" w:themeColor="background1"/>
          <w:sz w:val="20"/>
        </w:rPr>
      </w:pPr>
    </w:p>
    <w:p w14:paraId="794A5F79" w14:textId="42298C4E" w:rsidR="00C30384" w:rsidRPr="00F9491A" w:rsidRDefault="00C30384" w:rsidP="00F9491A">
      <w:pPr>
        <w:pStyle w:val="a3"/>
        <w:numPr>
          <w:ilvl w:val="0"/>
          <w:numId w:val="30"/>
        </w:numPr>
        <w:spacing w:line="276" w:lineRule="auto"/>
        <w:ind w:left="0" w:firstLineChars="0" w:firstLine="0"/>
        <w:jc w:val="left"/>
        <w:rPr>
          <w:szCs w:val="21"/>
        </w:rPr>
      </w:pPr>
      <w:r w:rsidRPr="00BA3277">
        <w:rPr>
          <w:szCs w:val="21"/>
        </w:rPr>
        <w:t xml:space="preserve"> </w:t>
      </w:r>
      <w:r w:rsidRPr="0044085B">
        <w:rPr>
          <w:szCs w:val="21"/>
          <w:u w:val="single"/>
        </w:rPr>
        <w:t xml:space="preserve">Import the </w:t>
      </w:r>
      <w:r>
        <w:rPr>
          <w:szCs w:val="21"/>
          <w:u w:val="single"/>
        </w:rPr>
        <w:t>N</w:t>
      </w:r>
      <w:r w:rsidRPr="0044085B">
        <w:rPr>
          <w:szCs w:val="21"/>
          <w:u w:val="single"/>
        </w:rPr>
        <w:t>ode</w:t>
      </w:r>
      <w:r w:rsidRPr="00122EB4">
        <w:rPr>
          <w:szCs w:val="21"/>
        </w:rPr>
        <w:br/>
      </w:r>
      <w:r w:rsidRPr="0044085B">
        <w:rPr>
          <w:szCs w:val="21"/>
        </w:rPr>
        <w:t xml:space="preserve">Enter the path </w:t>
      </w:r>
      <w:r w:rsidR="004E55B5">
        <w:rPr>
          <w:szCs w:val="21"/>
        </w:rPr>
        <w:t>‘</w:t>
      </w:r>
      <w:r w:rsidR="00923684">
        <w:rPr>
          <w:rFonts w:ascii="Consolas" w:hAnsi="Consolas"/>
          <w:szCs w:val="21"/>
        </w:rPr>
        <w:t>/</w:t>
      </w:r>
      <w:r w:rsidR="00F9491A">
        <w:rPr>
          <w:rFonts w:ascii="Consolas" w:hAnsi="Consolas"/>
          <w:szCs w:val="21"/>
        </w:rPr>
        <w:t>home/ghpb-bin/node/data/</w:t>
      </w:r>
      <w:r w:rsidRPr="0044085B">
        <w:rPr>
          <w:rFonts w:ascii="Consolas" w:hAnsi="Consolas"/>
          <w:szCs w:val="21"/>
        </w:rPr>
        <w:t>keystore</w:t>
      </w:r>
      <w:r w:rsidR="004E55B5">
        <w:rPr>
          <w:szCs w:val="21"/>
        </w:rPr>
        <w:t>’</w:t>
      </w:r>
      <w:r w:rsidRPr="0044085B">
        <w:rPr>
          <w:szCs w:val="21"/>
        </w:rPr>
        <w:t xml:space="preserve"> and copy your account information to the file holder ‘keystore’;</w:t>
      </w:r>
      <w:r w:rsidR="0050047B" w:rsidRPr="0050047B">
        <w:t xml:space="preserve"> </w:t>
      </w:r>
      <w:r w:rsidR="0050047B">
        <w:t>If you do not have permission to go to the directory, enter command ‘</w:t>
      </w:r>
      <w:r w:rsidR="0050047B">
        <w:rPr>
          <w:rFonts w:ascii="DejaVu Sans Mono" w:hAnsi="DejaVu Sans Mono"/>
          <w:sz w:val="20"/>
        </w:rPr>
        <w:t xml:space="preserve">chmod 777 /home/ghpb-bin –R’ </w:t>
      </w:r>
      <w:r w:rsidR="0050047B" w:rsidRPr="00204F4D">
        <w:t xml:space="preserve">before </w:t>
      </w:r>
      <w:r w:rsidR="0050047B">
        <w:t>trying again.</w:t>
      </w:r>
    </w:p>
    <w:p w14:paraId="353D9A85" w14:textId="77777777" w:rsidR="00C30384" w:rsidRPr="001033C9" w:rsidRDefault="00C30384" w:rsidP="00C30384">
      <w:pPr>
        <w:spacing w:line="240" w:lineRule="exact"/>
      </w:pPr>
    </w:p>
    <w:p w14:paraId="19288BE7" w14:textId="783AC51C" w:rsidR="003804C5" w:rsidRDefault="00F9491A" w:rsidP="00F9491A">
      <w:pPr>
        <w:pStyle w:val="a3"/>
        <w:numPr>
          <w:ilvl w:val="0"/>
          <w:numId w:val="30"/>
        </w:numPr>
        <w:spacing w:line="276" w:lineRule="auto"/>
        <w:ind w:firstLineChars="0"/>
        <w:jc w:val="left"/>
      </w:pPr>
      <w:r>
        <w:t xml:space="preserve">  </w:t>
      </w:r>
      <w:r w:rsidR="00C30384" w:rsidRPr="00F9491A">
        <w:rPr>
          <w:u w:val="single"/>
        </w:rPr>
        <w:t>Node Launch</w:t>
      </w:r>
    </w:p>
    <w:p w14:paraId="4946D928" w14:textId="6B6CD021" w:rsidR="009430C0" w:rsidRPr="00A17900" w:rsidRDefault="00C30384" w:rsidP="00A17900">
      <w:pPr>
        <w:spacing w:line="276" w:lineRule="auto"/>
        <w:jc w:val="left"/>
        <w:rPr>
          <w:b/>
        </w:rPr>
      </w:pPr>
      <w:r w:rsidRPr="00A17900">
        <w:rPr>
          <w:b/>
        </w:rPr>
        <w:t>Option 1</w:t>
      </w:r>
      <w:r w:rsidRPr="00A17900">
        <w:rPr>
          <w:rFonts w:hint="eastAsia"/>
          <w:b/>
        </w:rPr>
        <w:t>：</w:t>
      </w:r>
    </w:p>
    <w:p w14:paraId="78E2B452" w14:textId="487975AD" w:rsidR="009430C0" w:rsidRPr="00A17900" w:rsidRDefault="009430C0" w:rsidP="00A17900">
      <w:pPr>
        <w:spacing w:line="276" w:lineRule="auto"/>
        <w:jc w:val="left"/>
        <w:rPr>
          <w:rFonts w:ascii="Consolas" w:hAnsi="Consolas" w:cs="Consolas"/>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3804C5">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3804C5">
        <w:rPr>
          <w:rFonts w:ascii="DejaVu Sans Mono" w:hAnsi="DejaVu Sans Mono"/>
        </w:rPr>
        <w:t xml:space="preserve">’, </w:t>
      </w:r>
      <w:r w:rsidRPr="00CF143C">
        <w:t>then e</w:t>
      </w:r>
      <w:r>
        <w:t>nter</w:t>
      </w:r>
      <w:r w:rsidRPr="00CF143C">
        <w:t xml:space="preserve"> </w:t>
      </w:r>
      <w:r w:rsidRPr="003804C5">
        <w:rPr>
          <w:szCs w:val="21"/>
        </w:rPr>
        <w:t>‘</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2C2CAF1E" w14:textId="77777777" w:rsidR="009430C0" w:rsidRPr="00A17900" w:rsidRDefault="009430C0" w:rsidP="009430C0">
      <w:pPr>
        <w:spacing w:line="276" w:lineRule="auto"/>
        <w:rPr>
          <w:rFonts w:ascii="Calibri" w:hAnsi="Calibri" w:cs="Calibri"/>
          <w:highlight w:val="yellow"/>
        </w:rPr>
      </w:pPr>
      <w:r w:rsidRPr="00A17900">
        <w:rPr>
          <w:rFonts w:ascii="Calibri" w:hAnsi="Calibri" w:cs="Calibri"/>
        </w:rPr>
        <w:t>Enter password as prompted;</w:t>
      </w:r>
    </w:p>
    <w:p w14:paraId="01B5A277" w14:textId="22C29277" w:rsidR="00C30384" w:rsidRDefault="00C30384" w:rsidP="00A17900">
      <w:pPr>
        <w:pStyle w:val="a3"/>
        <w:spacing w:line="276" w:lineRule="auto"/>
        <w:ind w:firstLineChars="0" w:firstLine="0"/>
        <w:jc w:val="left"/>
        <w:rPr>
          <w:rFonts w:ascii="Calibri" w:hAnsi="Calibri" w:cs="Calibri"/>
          <w:szCs w:val="21"/>
        </w:rPr>
      </w:pPr>
      <w:r w:rsidRPr="00A17900">
        <w:rPr>
          <w:rFonts w:ascii="Calibri" w:hAnsi="Calibri" w:cs="Calibri"/>
        </w:rPr>
        <w:t xml:space="preserve">The node has been successfully launched </w:t>
      </w:r>
      <w:r w:rsidRPr="00A17900">
        <w:rPr>
          <w:rFonts w:ascii="Calibri" w:hAnsi="Calibri" w:cs="Calibri"/>
          <w:szCs w:val="21"/>
        </w:rPr>
        <w:t xml:space="preserve">when the screen displays </w:t>
      </w:r>
      <w:r w:rsidR="00DB47FC" w:rsidRPr="00A17900">
        <w:rPr>
          <w:rFonts w:ascii="Calibri" w:hAnsi="Calibri" w:cs="Calibri"/>
        </w:rPr>
        <w:t>‘</w:t>
      </w:r>
      <w:r w:rsidRPr="00A17900">
        <w:rPr>
          <w:rFonts w:ascii="Calibri" w:hAnsi="Calibri" w:cs="Calibri"/>
          <w:szCs w:val="21"/>
        </w:rPr>
        <w:t>Welcome to the GHPB JavaScript console!</w:t>
      </w:r>
      <w:r w:rsidR="00DB47FC" w:rsidRPr="00A17900">
        <w:rPr>
          <w:rFonts w:ascii="Calibri" w:hAnsi="Calibri" w:cs="Calibri"/>
        </w:rPr>
        <w:t>’</w:t>
      </w:r>
      <w:r w:rsidRPr="00A17900">
        <w:rPr>
          <w:rFonts w:ascii="Calibri" w:hAnsi="Calibri" w:cs="Calibri"/>
          <w:szCs w:val="21"/>
        </w:rPr>
        <w:t>.</w:t>
      </w:r>
    </w:p>
    <w:p w14:paraId="5CBA06D8" w14:textId="67A5712C" w:rsidR="00D80EC0" w:rsidRPr="00A17900" w:rsidRDefault="00D80EC0" w:rsidP="00A17900">
      <w:pPr>
        <w:pStyle w:val="a3"/>
        <w:spacing w:line="276" w:lineRule="auto"/>
        <w:ind w:firstLineChars="0" w:firstLine="0"/>
        <w:jc w:val="left"/>
        <w:rPr>
          <w:rFonts w:ascii="Calibri" w:hAnsi="Calibri" w:cs="Calibri"/>
          <w:szCs w:val="21"/>
        </w:rPr>
      </w:pPr>
      <w:r>
        <w:rPr>
          <w:rFonts w:ascii="Calibri" w:hAnsi="Calibri" w:cs="Calibri"/>
        </w:rPr>
        <w:t xml:space="preserve">Tip: </w:t>
      </w:r>
      <w:r>
        <w:rPr>
          <w:rFonts w:ascii="DejaVu Sans Mono" w:hAnsi="DejaVu Sans Mono" w:hint="eastAsia"/>
          <w:color w:val="FF0000"/>
        </w:rPr>
        <w:t>Port</w:t>
      </w:r>
      <w:r>
        <w:rPr>
          <w:rFonts w:ascii="DejaVu Sans Mono" w:hAnsi="DejaVu Sans Mono"/>
          <w:color w:val="FF0000"/>
        </w:rPr>
        <w:t xml:space="preserve"> number of testing wideband between nodes is the port number of local ‘ghpb’ plus 100 (e.g. if the local ‘ghpb’ port number is 3004, the port number of testing wideband should be 3004+100=3104); Both the local port in firewall (e.g. 3004) and the testing wide band port (e.g. 3104) should be open.</w:t>
      </w:r>
    </w:p>
    <w:p w14:paraId="30266A80" w14:textId="77777777" w:rsidR="00C30384" w:rsidRDefault="00C30384" w:rsidP="00C30384">
      <w:pPr>
        <w:pStyle w:val="a3"/>
        <w:spacing w:line="276" w:lineRule="auto"/>
        <w:ind w:firstLineChars="0" w:firstLine="0"/>
        <w:jc w:val="left"/>
      </w:pPr>
      <w:r w:rsidRPr="00A17900">
        <w:rPr>
          <w:rFonts w:ascii="Calibri" w:hAnsi="Calibri" w:cs="Calibri"/>
          <w:b/>
          <w:szCs w:val="21"/>
        </w:rPr>
        <w:t>CAUTION</w:t>
      </w:r>
      <w:r w:rsidRPr="00A17900">
        <w:rPr>
          <w:rFonts w:ascii="Calibri" w:hAnsi="Calibri" w:cs="Calibri"/>
          <w:szCs w:val="21"/>
        </w:rPr>
        <w:t>: If the user exits the remote server or turns off the terminal, the node launch will be terminated for this option.</w:t>
      </w:r>
      <w:r w:rsidRPr="00CB5A01">
        <w:rPr>
          <w:noProof/>
          <w:szCs w:val="21"/>
        </w:rPr>
        <w:t xml:space="preserve"> </w:t>
      </w:r>
      <w:r>
        <w:rPr>
          <w:rFonts w:hint="eastAsia"/>
          <w:noProof/>
        </w:rPr>
        <mc:AlternateContent>
          <mc:Choice Requires="wps">
            <w:drawing>
              <wp:inline distT="0" distB="0" distL="0" distR="0" wp14:anchorId="0347CE3D" wp14:editId="74BFAB3C">
                <wp:extent cx="5274310" cy="2457450"/>
                <wp:effectExtent l="0" t="0" r="21590" b="19050"/>
                <wp:docPr id="4" name="文本框 1"/>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64944B6F" w14:textId="77777777" w:rsidR="00D03746" w:rsidRPr="003B0B20" w:rsidRDefault="00D03746" w:rsidP="009430C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/home/ghpb-bin/</w:t>
                            </w:r>
                          </w:p>
                          <w:p w14:paraId="281ED7CA" w14:textId="77777777" w:rsidR="00D03746" w:rsidRPr="002B2741" w:rsidRDefault="00D03746"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--networkid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D03746" w:rsidRPr="002B2741" w:rsidRDefault="00D03746" w:rsidP="009430C0">
                            <w:pPr>
                              <w:spacing w:line="240" w:lineRule="exact"/>
                              <w:rPr>
                                <w:color w:val="FFFFFF" w:themeColor="background1"/>
                                <w:sz w:val="20"/>
                              </w:rPr>
                            </w:pPr>
                            <w:r w:rsidRPr="002B2741">
                              <w:rPr>
                                <w:color w:val="FFFFFF" w:themeColor="background1"/>
                                <w:sz w:val="20"/>
                              </w:rPr>
                              <w:t xml:space="preserve">INFO [08-28|13:44:11]  HPB : Create New HpbConfig object </w:t>
                            </w:r>
                          </w:p>
                          <w:p w14:paraId="098B8516" w14:textId="77777777" w:rsidR="00D03746" w:rsidRPr="002B2741" w:rsidRDefault="00D03746" w:rsidP="009430C0">
                            <w:pPr>
                              <w:spacing w:line="240" w:lineRule="exact"/>
                              <w:rPr>
                                <w:color w:val="FFFFFF" w:themeColor="background1"/>
                                <w:sz w:val="20"/>
                              </w:rPr>
                            </w:pPr>
                            <w:r w:rsidRPr="002B2741">
                              <w:rPr>
                                <w:color w:val="FFFFFF" w:themeColor="background1"/>
                                <w:sz w:val="20"/>
                              </w:rPr>
                              <w:t>INFO [08-28|13:44:11]  HPB : Initialising Hpb node             network=100</w:t>
                            </w:r>
                          </w:p>
                          <w:p w14:paraId="487D60E1" w14:textId="77777777" w:rsidR="00D03746" w:rsidRPr="002B2741" w:rsidRDefault="00D03746" w:rsidP="009430C0">
                            <w:pPr>
                              <w:spacing w:line="240" w:lineRule="exact"/>
                              <w:rPr>
                                <w:color w:val="FFFFFF" w:themeColor="background1"/>
                                <w:sz w:val="20"/>
                              </w:rPr>
                            </w:pPr>
                            <w:r w:rsidRPr="002B2741">
                              <w:rPr>
                                <w:color w:val="FFFFFF" w:themeColor="background1"/>
                                <w:sz w:val="20"/>
                              </w:rPr>
                              <w:t>……</w:t>
                            </w:r>
                          </w:p>
                          <w:p w14:paraId="0CFA60F2" w14:textId="77777777" w:rsidR="00D03746" w:rsidRPr="002B2741" w:rsidRDefault="00D03746"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D03746" w:rsidRPr="002B2741" w:rsidRDefault="00D03746" w:rsidP="009430C0">
                            <w:pPr>
                              <w:spacing w:line="240" w:lineRule="exact"/>
                              <w:rPr>
                                <w:color w:val="FFFFFF" w:themeColor="background1"/>
                                <w:sz w:val="20"/>
                              </w:rPr>
                            </w:pPr>
                          </w:p>
                          <w:p w14:paraId="6CAE2A59" w14:textId="77777777" w:rsidR="00D03746" w:rsidRPr="002B2741" w:rsidRDefault="00D03746"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D03746" w:rsidRPr="002B2741" w:rsidRDefault="00D03746" w:rsidP="009430C0">
                            <w:pPr>
                              <w:spacing w:line="240" w:lineRule="exact"/>
                              <w:rPr>
                                <w:color w:val="FFFFFF" w:themeColor="background1"/>
                                <w:sz w:val="20"/>
                              </w:rPr>
                            </w:pPr>
                            <w:r w:rsidRPr="002B2741">
                              <w:rPr>
                                <w:color w:val="FFFFFF" w:themeColor="background1"/>
                                <w:sz w:val="20"/>
                              </w:rPr>
                              <w:t>coinbase: 0x84b5113ca960ce72d2b8ff7a239ff22a575703b0</w:t>
                            </w:r>
                          </w:p>
                          <w:p w14:paraId="1985B08F" w14:textId="77777777" w:rsidR="00D03746" w:rsidRPr="002B2741" w:rsidRDefault="00D03746"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D03746" w:rsidRPr="002B2741" w:rsidRDefault="00D03746" w:rsidP="009430C0">
                            <w:pPr>
                              <w:spacing w:line="240" w:lineRule="exact"/>
                              <w:rPr>
                                <w:color w:val="FFFFFF" w:themeColor="background1"/>
                                <w:sz w:val="20"/>
                              </w:rPr>
                            </w:pPr>
                            <w:r w:rsidRPr="002B2741">
                              <w:rPr>
                                <w:color w:val="FFFFFF" w:themeColor="background1"/>
                                <w:sz w:val="20"/>
                              </w:rPr>
                              <w:t xml:space="preserve"> datadir: /home/ghpb-bin/node/data</w:t>
                            </w:r>
                          </w:p>
                          <w:p w14:paraId="140B5760" w14:textId="77777777" w:rsidR="00D03746" w:rsidRPr="002B2741" w:rsidRDefault="00D03746"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D03746" w:rsidRPr="002B2741" w:rsidRDefault="00D03746"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347CE3D" id="文本框 1" o:spid="_x0000_s1084"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" fillcolor="black [3200]" strokecolor="white [3201]" strokeweight="1.5pt">
                <v:textbox style="mso-fit-shape-to-text:t" inset="0,0,0,0">
                  <w:txbxContent>
                    <w:p w14:paraId="64944B6F" w14:textId="77777777" w:rsidR="00D03746" w:rsidRPr="003B0B20" w:rsidRDefault="00D03746" w:rsidP="009430C0">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w:t>
                      </w:r>
                      <w:proofErr w:type="spellStart"/>
                      <w:r w:rsidRPr="003B0B20">
                        <w:rPr>
                          <w:color w:val="FFFFFF" w:themeColor="background1"/>
                          <w:sz w:val="20"/>
                        </w:rPr>
                        <w:t>ghpb</w:t>
                      </w:r>
                      <w:proofErr w:type="spellEnd"/>
                      <w:r w:rsidRPr="003B0B20">
                        <w:rPr>
                          <w:color w:val="FFFFFF" w:themeColor="background1"/>
                          <w:sz w:val="20"/>
                        </w:rPr>
                        <w:t>-bin/</w:t>
                      </w:r>
                    </w:p>
                    <w:p w14:paraId="281ED7CA" w14:textId="77777777" w:rsidR="00D03746" w:rsidRPr="002B2741" w:rsidRDefault="00D03746"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w:t>
                      </w:r>
                      <w:proofErr w:type="spellStart"/>
                      <w:r>
                        <w:rPr>
                          <w:color w:val="FFFFFF" w:themeColor="background1"/>
                          <w:sz w:val="20"/>
                        </w:rPr>
                        <w:t>networkid</w:t>
                      </w:r>
                      <w:proofErr w:type="spellEnd"/>
                      <w:r>
                        <w:rPr>
                          <w:color w:val="FFFFFF" w:themeColor="background1"/>
                          <w:sz w:val="20"/>
                        </w:rPr>
                        <w:t xml:space="preserve">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D03746" w:rsidRPr="002B2741" w:rsidRDefault="00D03746"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098B8516" w14:textId="77777777" w:rsidR="00D03746" w:rsidRPr="002B2741" w:rsidRDefault="00D03746"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487D60E1" w14:textId="77777777" w:rsidR="00D03746" w:rsidRPr="002B2741" w:rsidRDefault="00D03746" w:rsidP="009430C0">
                      <w:pPr>
                        <w:spacing w:line="240" w:lineRule="exact"/>
                        <w:rPr>
                          <w:color w:val="FFFFFF" w:themeColor="background1"/>
                          <w:sz w:val="20"/>
                        </w:rPr>
                      </w:pPr>
                      <w:r w:rsidRPr="002B2741">
                        <w:rPr>
                          <w:color w:val="FFFFFF" w:themeColor="background1"/>
                          <w:sz w:val="20"/>
                        </w:rPr>
                        <w:t>……</w:t>
                      </w:r>
                    </w:p>
                    <w:p w14:paraId="0CFA60F2" w14:textId="77777777" w:rsidR="00D03746" w:rsidRPr="002B2741" w:rsidRDefault="00D03746"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D03746" w:rsidRPr="002B2741" w:rsidRDefault="00D03746" w:rsidP="009430C0">
                      <w:pPr>
                        <w:spacing w:line="240" w:lineRule="exact"/>
                        <w:rPr>
                          <w:color w:val="FFFFFF" w:themeColor="background1"/>
                          <w:sz w:val="20"/>
                        </w:rPr>
                      </w:pPr>
                    </w:p>
                    <w:p w14:paraId="6CAE2A59" w14:textId="77777777" w:rsidR="00D03746" w:rsidRPr="002B2741" w:rsidRDefault="00D03746"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D03746" w:rsidRPr="002B2741" w:rsidRDefault="00D03746" w:rsidP="009430C0">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0x84b5113ca960ce72d2b8ff7a239ff22a575703b0</w:t>
                      </w:r>
                    </w:p>
                    <w:p w14:paraId="1985B08F" w14:textId="77777777" w:rsidR="00D03746" w:rsidRPr="002B2741" w:rsidRDefault="00D03746"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D03746" w:rsidRPr="002B2741" w:rsidRDefault="00D03746" w:rsidP="009430C0">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140B5760" w14:textId="77777777" w:rsidR="00D03746" w:rsidRPr="002B2741" w:rsidRDefault="00D03746"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D03746" w:rsidRPr="002B2741" w:rsidRDefault="00D03746" w:rsidP="00C30384">
                      <w:pPr>
                        <w:spacing w:line="240" w:lineRule="exact"/>
                        <w:rPr>
                          <w:color w:val="FFFFFF" w:themeColor="background1"/>
                          <w:sz w:val="20"/>
                        </w:rPr>
                      </w:pPr>
                    </w:p>
                  </w:txbxContent>
                </v:textbox>
                <w10:anchorlock/>
              </v:shape>
            </w:pict>
          </mc:Fallback>
        </mc:AlternateContent>
      </w:r>
    </w:p>
    <w:p w14:paraId="70C23DBC" w14:textId="77777777" w:rsidR="00B278B2" w:rsidRDefault="00B278B2">
      <w:pPr>
        <w:widowControl/>
        <w:jc w:val="left"/>
      </w:pPr>
      <w:r>
        <w:br w:type="page"/>
      </w:r>
    </w:p>
    <w:p w14:paraId="4508A576" w14:textId="1FA34718" w:rsidR="009430C0" w:rsidRPr="00A17900" w:rsidRDefault="00C30384" w:rsidP="009430C0">
      <w:pPr>
        <w:spacing w:line="276" w:lineRule="auto"/>
        <w:rPr>
          <w:b/>
        </w:rPr>
      </w:pPr>
      <w:r w:rsidRPr="00A17900">
        <w:rPr>
          <w:b/>
        </w:rPr>
        <w:lastRenderedPageBreak/>
        <w:t>Option 2:</w:t>
      </w:r>
    </w:p>
    <w:p w14:paraId="0A3C8F24" w14:textId="77777777" w:rsidR="00F9491A" w:rsidRDefault="009430C0" w:rsidP="009430C0">
      <w:pPr>
        <w:spacing w:line="276" w:lineRule="auto"/>
        <w:rPr>
          <w:rFonts w:ascii="DejaVu Sans Mono" w:hAnsi="DejaVu Sans Mono"/>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 xml:space="preserve">’, </w:t>
      </w:r>
    </w:p>
    <w:p w14:paraId="2C0EDB7F" w14:textId="212AAAAC" w:rsidR="00F9491A" w:rsidRDefault="00F9491A" w:rsidP="009430C0">
      <w:pPr>
        <w:spacing w:line="276" w:lineRule="auto"/>
        <w:rPr>
          <w:rFonts w:ascii="DejaVu Sans Mono" w:hAnsi="DejaVu Sans Mono"/>
        </w:rPr>
      </w:pPr>
      <w:r w:rsidRPr="005E5C2E">
        <w:rPr>
          <w:rFonts w:ascii="DejaVu Sans Mono" w:hAnsi="DejaVu Sans Mono"/>
          <w:noProof/>
        </w:rPr>
        <mc:AlternateContent>
          <mc:Choice Requires="wps">
            <w:drawing>
              <wp:inline distT="0" distB="0" distL="0" distR="0" wp14:anchorId="7CE25595" wp14:editId="4B297818">
                <wp:extent cx="5274310" cy="171450"/>
                <wp:effectExtent l="12700" t="12700" r="8890" b="19050"/>
                <wp:docPr id="242" name="文本框 242"/>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0753E7" w14:textId="77777777" w:rsidR="00D03746" w:rsidRPr="00877C14" w:rsidRDefault="00D03746"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CE25595" id="文本框 242" o:spid="_x0000_s1085"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Zdw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" fillcolor="black [3200]" strokecolor="white [3201]" strokeweight="1.5pt">
                <v:textbox style="mso-fit-shape-to-text:t" inset="0,0,0,0">
                  <w:txbxContent>
                    <w:p w14:paraId="510753E7" w14:textId="77777777" w:rsidR="00D03746" w:rsidRPr="00877C14" w:rsidRDefault="00D03746"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w:t>
                      </w:r>
                      <w:proofErr w:type="spellStart"/>
                      <w:r w:rsidRPr="0038023B">
                        <w:rPr>
                          <w:rFonts w:hint="eastAsia"/>
                          <w:color w:val="FFFFFF" w:themeColor="background1"/>
                          <w:sz w:val="20"/>
                        </w:rPr>
                        <w:t>ghpb</w:t>
                      </w:r>
                      <w:proofErr w:type="spellEnd"/>
                      <w:r w:rsidRPr="0038023B">
                        <w:rPr>
                          <w:rFonts w:hint="eastAsia"/>
                          <w:color w:val="FFFFFF" w:themeColor="background1"/>
                          <w:sz w:val="20"/>
                        </w:rPr>
                        <w:t>-bin/</w:t>
                      </w:r>
                    </w:p>
                  </w:txbxContent>
                </v:textbox>
                <w10:anchorlock/>
              </v:shape>
            </w:pict>
          </mc:Fallback>
        </mc:AlternateContent>
      </w:r>
    </w:p>
    <w:p w14:paraId="310927D8" w14:textId="6AED942A" w:rsidR="003804C5" w:rsidRDefault="00F9491A" w:rsidP="009430C0">
      <w:pPr>
        <w:spacing w:line="276" w:lineRule="auto"/>
        <w:rPr>
          <w:rFonts w:ascii="Calibri" w:hAnsi="Calibri" w:cs="Calibri"/>
          <w:szCs w:val="21"/>
        </w:rPr>
      </w:pPr>
      <w:r>
        <w:t>Once at the new directory,</w:t>
      </w:r>
      <w:r w:rsidR="009430C0">
        <w:t xml:space="preserve"> </w:t>
      </w:r>
      <w:r w:rsidR="009430C0" w:rsidRPr="0044085B">
        <w:rPr>
          <w:rFonts w:cstheme="minorHAnsi"/>
        </w:rPr>
        <w:t>enter</w:t>
      </w:r>
      <w:r w:rsidR="009430C0">
        <w:rPr>
          <w:rFonts w:ascii="Consolas" w:hAnsi="Consolas"/>
        </w:rPr>
        <w:t xml:space="preserve"> </w:t>
      </w:r>
      <w:r w:rsidR="009430C0">
        <w:rPr>
          <w:rFonts w:ascii="DejaVu Sans Mono" w:hAnsi="DejaVu Sans Mono"/>
        </w:rPr>
        <w:t>‘</w:t>
      </w:r>
      <w:r w:rsidR="009430C0" w:rsidRPr="00A17900">
        <w:rPr>
          <w:rFonts w:ascii="Consolas" w:hAnsi="Consolas" w:cs="Consolas"/>
          <w:b/>
          <w:szCs w:val="21"/>
        </w:rPr>
        <w:t>vi</w:t>
      </w:r>
      <w:r w:rsidR="009430C0" w:rsidRPr="00A17900">
        <w:rPr>
          <w:rFonts w:ascii="Consolas" w:hAnsi="Consolas" w:cs="Consolas"/>
          <w:szCs w:val="21"/>
        </w:rPr>
        <w:t xml:space="preserve"> </w:t>
      </w:r>
      <w:r w:rsidR="009430C0" w:rsidRPr="00A17900">
        <w:rPr>
          <w:rFonts w:ascii="Consolas" w:hAnsi="Consolas" w:cs="Consolas"/>
          <w:b/>
          <w:szCs w:val="21"/>
        </w:rPr>
        <w:t xml:space="preserve"> </w:t>
      </w:r>
      <w:r w:rsidR="009430C0" w:rsidRPr="00A17900">
        <w:rPr>
          <w:rFonts w:ascii="Consolas" w:hAnsi="Consolas" w:cs="Consolas"/>
          <w:i/>
          <w:szCs w:val="21"/>
        </w:rPr>
        <w:t>pwd</w:t>
      </w:r>
      <w:r w:rsidR="009430C0" w:rsidRPr="00A17900">
        <w:rPr>
          <w:rFonts w:ascii="Calibri" w:hAnsi="Calibri" w:cs="Calibri"/>
          <w:szCs w:val="21"/>
        </w:rPr>
        <w:t>’ to create a password file</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E</w:t>
      </w:r>
      <w:r w:rsidR="009430C0" w:rsidRPr="00A17900">
        <w:rPr>
          <w:rFonts w:ascii="Calibri" w:hAnsi="Calibri" w:cs="Calibri"/>
          <w:szCs w:val="21"/>
        </w:rPr>
        <w:t>nter letter ‘</w:t>
      </w:r>
      <w:r w:rsidR="003804C5">
        <w:rPr>
          <w:rFonts w:ascii="Consolas" w:hAnsi="Consolas" w:cs="Consolas"/>
          <w:szCs w:val="21"/>
        </w:rPr>
        <w:t>i</w:t>
      </w:r>
      <w:r w:rsidR="009430C0" w:rsidRPr="00A17900">
        <w:rPr>
          <w:rFonts w:ascii="Calibri" w:hAnsi="Calibri" w:cs="Calibri"/>
          <w:szCs w:val="21"/>
        </w:rPr>
        <w:t>’ on the pop-up page to change to input state, then enter account password</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Press</w:t>
      </w:r>
      <w:r w:rsidR="009430C0" w:rsidRPr="00A17900">
        <w:rPr>
          <w:rFonts w:ascii="Calibri" w:hAnsi="Calibri" w:cs="Calibri"/>
          <w:szCs w:val="21"/>
        </w:rPr>
        <w:t xml:space="preserve"> [</w:t>
      </w:r>
      <w:r w:rsidR="003804C5">
        <w:rPr>
          <w:rFonts w:ascii="Calibri" w:hAnsi="Calibri" w:cs="Calibri"/>
          <w:szCs w:val="21"/>
        </w:rPr>
        <w:t>ESC</w:t>
      </w:r>
      <w:r w:rsidR="009430C0" w:rsidRPr="00A17900">
        <w:rPr>
          <w:rFonts w:ascii="Calibri" w:hAnsi="Calibri" w:cs="Calibri"/>
          <w:szCs w:val="21"/>
        </w:rPr>
        <w:t>] before you enter ‘</w:t>
      </w:r>
      <w:r w:rsidR="00057B42">
        <w:rPr>
          <w:rFonts w:ascii="Consolas" w:hAnsi="Consolas" w:cs="Consolas"/>
          <w:szCs w:val="21"/>
        </w:rPr>
        <w:t>:wq</w:t>
      </w:r>
      <w:r w:rsidR="009430C0" w:rsidRPr="00A17900">
        <w:rPr>
          <w:rFonts w:ascii="Calibri" w:hAnsi="Calibri" w:cs="Calibri"/>
          <w:szCs w:val="21"/>
        </w:rPr>
        <w:t>’ and press [Enter] to save the password file.</w:t>
      </w:r>
    </w:p>
    <w:p w14:paraId="6EED07CE" w14:textId="01492E4E" w:rsidR="00402BE0" w:rsidRPr="00402BE0" w:rsidRDefault="00402BE0" w:rsidP="009430C0">
      <w:pPr>
        <w:spacing w:line="276" w:lineRule="auto"/>
        <w:rPr>
          <w:rFonts w:ascii="Calibri" w:hAnsi="Calibri" w:cs="Calibri"/>
          <w:b/>
          <w:szCs w:val="21"/>
        </w:rPr>
      </w:pPr>
      <w:r w:rsidRPr="00B96A78">
        <w:rPr>
          <w:rFonts w:ascii="DejaVu Sans Mono" w:hAnsi="DejaVu Sans Mono"/>
          <w:noProof/>
        </w:rPr>
        <mc:AlternateContent>
          <mc:Choice Requires="wps">
            <w:drawing>
              <wp:inline distT="0" distB="0" distL="0" distR="0" wp14:anchorId="6F820F05" wp14:editId="3FD37F68">
                <wp:extent cx="5274310" cy="1238250"/>
                <wp:effectExtent l="0" t="0" r="21590" b="19050"/>
                <wp:docPr id="7" name="文本框 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65151D7" w14:textId="77777777" w:rsidR="00D03746" w:rsidRDefault="00D03746"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D03746" w:rsidRDefault="00D03746"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D03746" w:rsidRDefault="00D03746"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D03746" w:rsidRPr="00B96A78" w:rsidRDefault="00D03746" w:rsidP="00402BE0">
                            <w:pPr>
                              <w:spacing w:line="240" w:lineRule="exact"/>
                              <w:rPr>
                                <w:color w:val="00B0F0"/>
                                <w:sz w:val="20"/>
                              </w:rPr>
                            </w:pPr>
                            <w:r w:rsidRPr="00B96A78">
                              <w:rPr>
                                <w:color w:val="00B0F0"/>
                                <w:sz w:val="20"/>
                              </w:rPr>
                              <w:t>~</w:t>
                            </w:r>
                          </w:p>
                          <w:p w14:paraId="73C62AAC" w14:textId="77777777" w:rsidR="00D03746" w:rsidRPr="00B96A78" w:rsidRDefault="00D03746" w:rsidP="00402BE0">
                            <w:pPr>
                              <w:spacing w:line="240" w:lineRule="exact"/>
                              <w:rPr>
                                <w:color w:val="00B0F0"/>
                                <w:sz w:val="20"/>
                              </w:rPr>
                            </w:pPr>
                            <w:r w:rsidRPr="00B96A78">
                              <w:rPr>
                                <w:color w:val="00B0F0"/>
                                <w:sz w:val="20"/>
                              </w:rPr>
                              <w:t>~</w:t>
                            </w:r>
                          </w:p>
                          <w:p w14:paraId="14600D7C" w14:textId="77777777" w:rsidR="00D03746" w:rsidRPr="00B96A78" w:rsidRDefault="00D03746" w:rsidP="00402BE0">
                            <w:pPr>
                              <w:spacing w:line="240" w:lineRule="exact"/>
                              <w:rPr>
                                <w:color w:val="00B0F0"/>
                                <w:sz w:val="20"/>
                              </w:rPr>
                            </w:pPr>
                            <w:r w:rsidRPr="00B96A78">
                              <w:rPr>
                                <w:color w:val="00B0F0"/>
                                <w:sz w:val="20"/>
                              </w:rPr>
                              <w:t>~</w:t>
                            </w:r>
                          </w:p>
                          <w:p w14:paraId="43F21168" w14:textId="77777777" w:rsidR="00D03746" w:rsidRPr="00B96A78" w:rsidRDefault="00D03746" w:rsidP="00402BE0">
                            <w:pPr>
                              <w:spacing w:line="240" w:lineRule="exact"/>
                              <w:rPr>
                                <w:color w:val="00B0F0"/>
                                <w:sz w:val="20"/>
                              </w:rPr>
                            </w:pPr>
                            <w:r w:rsidRPr="00B96A78">
                              <w:rPr>
                                <w:color w:val="00B0F0"/>
                                <w:sz w:val="20"/>
                              </w:rPr>
                              <w:t>~</w:t>
                            </w:r>
                          </w:p>
                          <w:p w14:paraId="7FBC5E33" w14:textId="50578299" w:rsidR="00D03746" w:rsidRPr="00877C14" w:rsidRDefault="00D03746"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820F05" id="文本框 7" o:spid="_x0000_s108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" fillcolor="black [3200]" strokecolor="white [3201]" strokeweight="1.5pt">
                <v:textbox style="mso-fit-shape-to-text:t" inset="0,0,0,0">
                  <w:txbxContent>
                    <w:p w14:paraId="165151D7" w14:textId="77777777" w:rsidR="00D03746" w:rsidRDefault="00D03746"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D03746" w:rsidRDefault="00D03746"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D03746" w:rsidRDefault="00D03746"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D03746" w:rsidRPr="00B96A78" w:rsidRDefault="00D03746" w:rsidP="00402BE0">
                      <w:pPr>
                        <w:spacing w:line="240" w:lineRule="exact"/>
                        <w:rPr>
                          <w:color w:val="00B0F0"/>
                          <w:sz w:val="20"/>
                        </w:rPr>
                      </w:pPr>
                      <w:r w:rsidRPr="00B96A78">
                        <w:rPr>
                          <w:color w:val="00B0F0"/>
                          <w:sz w:val="20"/>
                        </w:rPr>
                        <w:t>~</w:t>
                      </w:r>
                    </w:p>
                    <w:p w14:paraId="73C62AAC" w14:textId="77777777" w:rsidR="00D03746" w:rsidRPr="00B96A78" w:rsidRDefault="00D03746" w:rsidP="00402BE0">
                      <w:pPr>
                        <w:spacing w:line="240" w:lineRule="exact"/>
                        <w:rPr>
                          <w:color w:val="00B0F0"/>
                          <w:sz w:val="20"/>
                        </w:rPr>
                      </w:pPr>
                      <w:r w:rsidRPr="00B96A78">
                        <w:rPr>
                          <w:color w:val="00B0F0"/>
                          <w:sz w:val="20"/>
                        </w:rPr>
                        <w:t>~</w:t>
                      </w:r>
                    </w:p>
                    <w:p w14:paraId="14600D7C" w14:textId="77777777" w:rsidR="00D03746" w:rsidRPr="00B96A78" w:rsidRDefault="00D03746" w:rsidP="00402BE0">
                      <w:pPr>
                        <w:spacing w:line="240" w:lineRule="exact"/>
                        <w:rPr>
                          <w:color w:val="00B0F0"/>
                          <w:sz w:val="20"/>
                        </w:rPr>
                      </w:pPr>
                      <w:r w:rsidRPr="00B96A78">
                        <w:rPr>
                          <w:color w:val="00B0F0"/>
                          <w:sz w:val="20"/>
                        </w:rPr>
                        <w:t>~</w:t>
                      </w:r>
                    </w:p>
                    <w:p w14:paraId="43F21168" w14:textId="77777777" w:rsidR="00D03746" w:rsidRPr="00B96A78" w:rsidRDefault="00D03746" w:rsidP="00402BE0">
                      <w:pPr>
                        <w:spacing w:line="240" w:lineRule="exact"/>
                        <w:rPr>
                          <w:color w:val="00B0F0"/>
                          <w:sz w:val="20"/>
                        </w:rPr>
                      </w:pPr>
                      <w:r w:rsidRPr="00B96A78">
                        <w:rPr>
                          <w:color w:val="00B0F0"/>
                          <w:sz w:val="20"/>
                        </w:rPr>
                        <w:t>~</w:t>
                      </w:r>
                    </w:p>
                    <w:p w14:paraId="7FBC5E33" w14:textId="50578299" w:rsidR="00D03746" w:rsidRPr="00877C14" w:rsidRDefault="00D03746"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407B0784" w14:textId="04353A94" w:rsidR="003804C5" w:rsidRDefault="003804C5" w:rsidP="009430C0">
      <w:pPr>
        <w:spacing w:line="276" w:lineRule="auto"/>
        <w:rPr>
          <w:rFonts w:ascii="Calibri" w:hAnsi="Calibri" w:cs="Calibri"/>
          <w:b/>
          <w:szCs w:val="21"/>
        </w:rPr>
      </w:pPr>
      <w:r>
        <w:rPr>
          <w:rFonts w:ascii="Calibri" w:hAnsi="Calibri" w:cs="Calibri"/>
          <w:szCs w:val="21"/>
        </w:rPr>
        <w:t>E</w:t>
      </w:r>
      <w:r w:rsidR="009430C0" w:rsidRPr="00A17900">
        <w:rPr>
          <w:rFonts w:ascii="Calibri" w:hAnsi="Calibri" w:cs="Calibri"/>
          <w:szCs w:val="21"/>
        </w:rPr>
        <w:t>nter ‘</w:t>
      </w:r>
      <w:r w:rsidR="009430C0" w:rsidRPr="00A17900">
        <w:rPr>
          <w:rFonts w:ascii="Consolas" w:hAnsi="Consolas" w:cs="Consolas"/>
          <w:b/>
          <w:szCs w:val="21"/>
        </w:rPr>
        <w:t>sudo nohup</w:t>
      </w:r>
      <w:r w:rsidR="009430C0" w:rsidRPr="00A17900">
        <w:rPr>
          <w:rFonts w:ascii="Consolas" w:hAnsi="Consolas" w:cs="Consolas"/>
          <w:b/>
          <w:i/>
          <w:szCs w:val="21"/>
        </w:rPr>
        <w:t xml:space="preserve"> </w:t>
      </w:r>
      <w:r w:rsidR="009430C0" w:rsidRPr="00A17900">
        <w:rPr>
          <w:rFonts w:ascii="Consolas" w:hAnsi="Consolas" w:cs="Consolas"/>
          <w:i/>
          <w:szCs w:val="21"/>
        </w:rPr>
        <w:t>./ghpb</w:t>
      </w:r>
      <w:r w:rsidR="009430C0" w:rsidRPr="00A17900">
        <w:rPr>
          <w:rFonts w:ascii="Consolas" w:hAnsi="Consolas" w:cs="Consolas"/>
          <w:b/>
          <w:szCs w:val="21"/>
        </w:rPr>
        <w:t xml:space="preserve"> --datadir</w:t>
      </w:r>
      <w:r w:rsidR="009430C0" w:rsidRPr="00A17900">
        <w:rPr>
          <w:rFonts w:ascii="Consolas" w:hAnsi="Consolas" w:cs="Consolas"/>
          <w:i/>
          <w:szCs w:val="21"/>
        </w:rPr>
        <w:t xml:space="preserve"> node/data </w:t>
      </w:r>
      <w:r w:rsidR="009430C0" w:rsidRPr="00A17900">
        <w:rPr>
          <w:rFonts w:ascii="Consolas" w:hAnsi="Consolas" w:cs="Consolas"/>
          <w:b/>
          <w:szCs w:val="21"/>
        </w:rPr>
        <w:t xml:space="preserve">--unlock "account password" --password  "pwd" </w:t>
      </w:r>
      <w:r w:rsidR="009430C0" w:rsidRPr="00A17900">
        <w:rPr>
          <w:rFonts w:ascii="Consolas" w:hAnsi="Consolas" w:cs="Consolas"/>
          <w:i/>
          <w:szCs w:val="21"/>
        </w:rPr>
        <w:t xml:space="preserve"> </w:t>
      </w:r>
      <w:r w:rsidR="009430C0" w:rsidRPr="00A17900">
        <w:rPr>
          <w:rFonts w:ascii="Consolas" w:hAnsi="Consolas" w:cs="Consolas"/>
          <w:b/>
          <w:szCs w:val="21"/>
        </w:rPr>
        <w:t>--networkid</w:t>
      </w:r>
      <w:r w:rsidR="009430C0" w:rsidRPr="00A17900">
        <w:rPr>
          <w:rFonts w:ascii="Consolas" w:hAnsi="Consolas" w:cs="Consolas"/>
          <w:szCs w:val="21"/>
        </w:rPr>
        <w:t xml:space="preserve"> </w:t>
      </w:r>
      <w:r w:rsidR="009430C0" w:rsidRPr="00A17900">
        <w:rPr>
          <w:rFonts w:ascii="Consolas" w:hAnsi="Consolas" w:cs="Consolas"/>
          <w:i/>
          <w:szCs w:val="21"/>
        </w:rPr>
        <w:t>100</w:t>
      </w:r>
      <w:r w:rsidR="009430C0" w:rsidRPr="00A17900">
        <w:rPr>
          <w:rFonts w:ascii="Consolas" w:hAnsi="Consolas" w:cs="Consolas"/>
          <w:b/>
          <w:szCs w:val="21"/>
        </w:rPr>
        <w:t xml:space="preserve"> --port 8545</w:t>
      </w:r>
      <w:r w:rsidR="009430C0" w:rsidRPr="00A17900">
        <w:rPr>
          <w:rFonts w:ascii="Consolas" w:hAnsi="Consolas" w:cs="Consolas"/>
          <w:b/>
          <w:szCs w:val="21"/>
        </w:rPr>
        <w:tab/>
        <w:t>-verbosity 3 --rpc --rpcapi hpb,web3,admin,txpool,debug,personal,net,miner,prometheus &amp;</w:t>
      </w:r>
      <w:r w:rsidRPr="00AB0AC7">
        <w:rPr>
          <w:rFonts w:ascii="Calibri" w:hAnsi="Calibri" w:cs="Calibri"/>
          <w:szCs w:val="21"/>
        </w:rPr>
        <w:t>‘</w:t>
      </w:r>
      <w:r w:rsidR="009430C0" w:rsidRPr="00A17900">
        <w:rPr>
          <w:rFonts w:ascii="Calibri" w:hAnsi="Calibri" w:cs="Calibri"/>
          <w:b/>
          <w:szCs w:val="21"/>
        </w:rPr>
        <w:t xml:space="preserve"> </w:t>
      </w:r>
    </w:p>
    <w:p w14:paraId="4167C54B" w14:textId="0914F844" w:rsidR="009430C0" w:rsidRDefault="003804C5" w:rsidP="009430C0">
      <w:pPr>
        <w:spacing w:line="276" w:lineRule="auto"/>
        <w:rPr>
          <w:rFonts w:ascii="Calibri" w:hAnsi="Calibri" w:cs="Calibri"/>
          <w:szCs w:val="21"/>
        </w:rPr>
      </w:pPr>
      <w:r>
        <w:rPr>
          <w:rFonts w:ascii="Calibri" w:hAnsi="Calibri" w:cs="Calibri"/>
          <w:szCs w:val="21"/>
        </w:rPr>
        <w:t>P</w:t>
      </w:r>
      <w:r w:rsidR="009430C0" w:rsidRPr="00A17900">
        <w:rPr>
          <w:rFonts w:ascii="Calibri" w:hAnsi="Calibri" w:cs="Calibri"/>
          <w:szCs w:val="21"/>
        </w:rPr>
        <w:t>ress [Enter] twice;</w:t>
      </w:r>
    </w:p>
    <w:p w14:paraId="633B9593" w14:textId="5C6FD915" w:rsidR="00D80EC0" w:rsidRDefault="00D80EC0" w:rsidP="009430C0">
      <w:pPr>
        <w:spacing w:line="276" w:lineRule="auto"/>
        <w:rPr>
          <w:rFonts w:ascii="Calibri" w:hAnsi="Calibri" w:cs="Calibri"/>
          <w:color w:val="FF0000"/>
        </w:rPr>
      </w:pPr>
      <w:r w:rsidRPr="003C6803">
        <w:rPr>
          <w:rFonts w:ascii="Calibri" w:hAnsi="Calibri" w:cs="Calibri"/>
          <w:b/>
        </w:rPr>
        <w:t>Tip</w:t>
      </w:r>
      <w:r>
        <w:rPr>
          <w:rFonts w:ascii="Calibri" w:hAnsi="Calibri" w:cs="Calibri"/>
        </w:rPr>
        <w:t xml:space="preserve">: </w:t>
      </w:r>
      <w:r w:rsidR="00CA6D42" w:rsidRPr="00F94ACC">
        <w:rPr>
          <w:rFonts w:ascii="Calibri" w:hAnsi="Calibri" w:cs="Calibri"/>
          <w:color w:val="FF0000"/>
        </w:rPr>
        <w:t xml:space="preserve">Port number </w:t>
      </w:r>
      <w:r w:rsidR="00CA6D42">
        <w:rPr>
          <w:rFonts w:ascii="Calibri" w:hAnsi="Calibri" w:cs="Calibri"/>
          <w:color w:val="FF0000"/>
        </w:rPr>
        <w:t>for a</w:t>
      </w:r>
      <w:r w:rsidR="00CA6D42" w:rsidRPr="00F94ACC">
        <w:rPr>
          <w:rFonts w:ascii="Calibri" w:hAnsi="Calibri" w:cs="Calibri"/>
          <w:color w:val="FF0000"/>
        </w:rPr>
        <w:t xml:space="preserve"> </w:t>
      </w:r>
      <w:r w:rsidR="00CA6D42">
        <w:rPr>
          <w:rFonts w:ascii="Calibri" w:hAnsi="Calibri" w:cs="Calibri"/>
          <w:color w:val="FF0000"/>
        </w:rPr>
        <w:t>wideband test</w:t>
      </w:r>
      <w:r w:rsidR="00CA6D42" w:rsidRPr="00F94ACC">
        <w:rPr>
          <w:rFonts w:ascii="Calibri" w:hAnsi="Calibri" w:cs="Calibri"/>
          <w:color w:val="FF0000"/>
        </w:rPr>
        <w:t xml:space="preserve"> between nodes is the port number of local ‘ghpb’ plus 100 (e.g. if the local ‘ghpb’ port number is 3004, the port number </w:t>
      </w:r>
      <w:r w:rsidR="00CA6D42">
        <w:rPr>
          <w:rFonts w:ascii="Calibri" w:hAnsi="Calibri" w:cs="Calibri"/>
          <w:color w:val="FF0000"/>
        </w:rPr>
        <w:t>for wideband testing</w:t>
      </w:r>
      <w:r w:rsidR="00CA6D42" w:rsidRPr="00F94ACC">
        <w:rPr>
          <w:rFonts w:ascii="Calibri" w:hAnsi="Calibri" w:cs="Calibri"/>
          <w:color w:val="FF0000"/>
        </w:rPr>
        <w:t xml:space="preserve"> should be 3004+100=3104); </w:t>
      </w:r>
      <w:r w:rsidRPr="003C6803">
        <w:rPr>
          <w:rFonts w:ascii="Calibri" w:hAnsi="Calibri" w:cs="Calibri"/>
          <w:color w:val="FF0000"/>
        </w:rPr>
        <w:t xml:space="preserve">Both the local port in firewall (default: 30303) and the </w:t>
      </w:r>
      <w:r w:rsidR="00B8511E" w:rsidRPr="00F94ACC">
        <w:rPr>
          <w:rFonts w:ascii="Calibri" w:hAnsi="Calibri" w:cs="Calibri"/>
          <w:color w:val="FF0000"/>
        </w:rPr>
        <w:t xml:space="preserve">wideband </w:t>
      </w:r>
      <w:r w:rsidRPr="003C6803">
        <w:rPr>
          <w:rFonts w:ascii="Calibri" w:hAnsi="Calibri" w:cs="Calibri"/>
          <w:color w:val="FF0000"/>
        </w:rPr>
        <w:t>testing port (e.g. 30403) should be open.</w:t>
      </w:r>
    </w:p>
    <w:p w14:paraId="75AC9E84" w14:textId="77777777" w:rsidR="00C30384" w:rsidRPr="002B2741" w:rsidRDefault="00C30384" w:rsidP="009430C0">
      <w:pPr>
        <w:spacing w:line="276" w:lineRule="auto"/>
        <w:ind w:left="540" w:hanging="540"/>
        <w:jc w:val="left"/>
      </w:pPr>
      <w:r>
        <w:rPr>
          <w:rFonts w:hint="eastAsia"/>
          <w:noProof/>
        </w:rPr>
        <mc:AlternateContent>
          <mc:Choice Requires="wps">
            <w:drawing>
              <wp:inline distT="0" distB="0" distL="0" distR="0" wp14:anchorId="38D7498A" wp14:editId="362D003C">
                <wp:extent cx="5274310" cy="2000250"/>
                <wp:effectExtent l="0" t="0" r="21590" b="19050"/>
                <wp:docPr id="307" name="文本框 307"/>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2092036D" w14:textId="77777777" w:rsidR="00D03746" w:rsidRPr="00877C14" w:rsidRDefault="00D03746"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D03746" w:rsidRPr="00877C14" w:rsidRDefault="00D03746"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D03746" w:rsidRPr="00877C14" w:rsidRDefault="00D03746"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8D7498A" id="文本框 307" o:spid="_x0000_s1087"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" fillcolor="black [3200]" strokecolor="white [3201]" strokeweight="1.5pt">
                <v:textbox style="mso-fit-shape-to-text:t" inset="0,0,0,0">
                  <w:txbxContent>
                    <w:p w14:paraId="2092036D" w14:textId="77777777" w:rsidR="00D03746" w:rsidRPr="00877C14" w:rsidRDefault="00D03746"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D03746" w:rsidRPr="00877C14" w:rsidRDefault="00D03746"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D03746" w:rsidRPr="00877C14" w:rsidRDefault="00D03746"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7A4A3259" w14:textId="22F281A0" w:rsidR="00C30384" w:rsidRDefault="00C30384" w:rsidP="00C30384">
      <w:pPr>
        <w:pStyle w:val="a3"/>
        <w:spacing w:line="276" w:lineRule="auto"/>
        <w:ind w:firstLineChars="0" w:firstLine="0"/>
      </w:pPr>
      <w:bookmarkStart w:id="131" w:name="_Hlk523758474"/>
      <w:r>
        <w:rPr>
          <w:rFonts w:hint="eastAsia"/>
        </w:rPr>
        <w:t>W</w:t>
      </w:r>
      <w:r>
        <w:t xml:space="preserve">ait </w:t>
      </w:r>
      <w:r>
        <w:rPr>
          <w:rFonts w:hint="eastAsia"/>
        </w:rPr>
        <w:t>1</w:t>
      </w:r>
      <w:r>
        <w:t xml:space="preserve">0 seconds, then enter </w:t>
      </w: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22" w:history="1">
        <w:r w:rsidRPr="0044085B">
          <w:rPr>
            <w:rStyle w:val="a4"/>
            <w:rFonts w:ascii="Consolas" w:hAnsi="Consolas"/>
            <w:i/>
          </w:rPr>
          <w:t>http://127.0.0.1:8545</w:t>
        </w:r>
      </w:hyperlink>
      <w:r w:rsidR="00AD7335">
        <w:rPr>
          <w:rFonts w:ascii="DejaVu Sans Mono" w:hAnsi="DejaVu Sans Mono"/>
        </w:rPr>
        <w:t>’</w:t>
      </w:r>
      <w:r>
        <w:t>.</w:t>
      </w:r>
    </w:p>
    <w:p w14:paraId="0B7A7F0A" w14:textId="77777777" w:rsidR="00C30384" w:rsidRDefault="00C30384" w:rsidP="00C30384">
      <w:pPr>
        <w:pStyle w:val="a3"/>
        <w:spacing w:line="276" w:lineRule="auto"/>
        <w:ind w:firstLineChars="0" w:firstLine="0"/>
        <w:rPr>
          <w:szCs w:val="21"/>
        </w:rPr>
      </w:pPr>
      <w:r>
        <w:t xml:space="preserve">The node has been successfully launched </w:t>
      </w:r>
      <w:r w:rsidRPr="00122EB4">
        <w:rPr>
          <w:szCs w:val="21"/>
        </w:rPr>
        <w:t xml:space="preserve">when </w:t>
      </w:r>
      <w:r>
        <w:rPr>
          <w:szCs w:val="21"/>
        </w:rPr>
        <w:t>the screen displays</w:t>
      </w:r>
      <w:r w:rsidRPr="00122EB4">
        <w:rPr>
          <w:szCs w:val="21"/>
        </w:rPr>
        <w:t xml:space="preserve"> “</w:t>
      </w:r>
      <w:r w:rsidRPr="0044085B">
        <w:rPr>
          <w:szCs w:val="21"/>
        </w:rPr>
        <w:t>Welcome to the GHPB JavaScript console!</w:t>
      </w:r>
      <w:r w:rsidRPr="00122EB4">
        <w:rPr>
          <w:szCs w:val="21"/>
        </w:rPr>
        <w:t>”.</w:t>
      </w:r>
      <w:bookmarkEnd w:id="131"/>
      <w:r>
        <w:br/>
      </w:r>
      <w:r>
        <w:rPr>
          <w:rFonts w:hint="eastAsia"/>
          <w:noProof/>
        </w:rPr>
        <mc:AlternateContent>
          <mc:Choice Requires="wps">
            <w:drawing>
              <wp:inline distT="0" distB="0" distL="0" distR="0" wp14:anchorId="776ED41C" wp14:editId="71CC3FF6">
                <wp:extent cx="5274310" cy="933450"/>
                <wp:effectExtent l="0" t="0" r="21590" b="19050"/>
                <wp:docPr id="308" name="文本框 30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6AC05F03" w14:textId="77777777" w:rsidR="00D03746" w:rsidRPr="00E10D4D" w:rsidRDefault="00D03746"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109DFE3" w14:textId="77777777" w:rsidR="00D03746" w:rsidRPr="00E10D4D" w:rsidRDefault="00D03746"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D03746" w:rsidRPr="00E10D4D" w:rsidRDefault="00D03746" w:rsidP="00C30384">
                            <w:pPr>
                              <w:spacing w:line="240" w:lineRule="exact"/>
                              <w:rPr>
                                <w:color w:val="FFFFFF" w:themeColor="background1"/>
                                <w:sz w:val="20"/>
                              </w:rPr>
                            </w:pPr>
                          </w:p>
                          <w:p w14:paraId="5E339F87"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D03746" w:rsidRPr="00E10D4D" w:rsidRDefault="00D03746" w:rsidP="00C30384">
                            <w:pPr>
                              <w:spacing w:line="240" w:lineRule="exact"/>
                              <w:rPr>
                                <w:color w:val="FFFFFF" w:themeColor="background1"/>
                                <w:sz w:val="20"/>
                              </w:rPr>
                            </w:pPr>
                            <w:r w:rsidRPr="00E10D4D">
                              <w:rPr>
                                <w:color w:val="FFFFFF" w:themeColor="background1"/>
                                <w:sz w:val="20"/>
                              </w:rPr>
                              <w:t>coinbase: 0x84b5113ca960ce72d2b8ff7a239ff22a575703b0</w:t>
                            </w:r>
                          </w:p>
                          <w:p w14:paraId="12D96D7E" w14:textId="77777777" w:rsidR="00D03746" w:rsidRPr="00E10D4D" w:rsidRDefault="00D03746"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datadir: /home/ghpb-bin/node/data</w:t>
                            </w:r>
                          </w:p>
                          <w:p w14:paraId="4C474EA0"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6ED41C" id="文本框 308" o:spid="_x0000_s1088"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" fillcolor="black [3200]" strokecolor="white [3201]" strokeweight="1.5pt">
                <v:textbox style="mso-fit-shape-to-text:t" inset="0,0,0,0">
                  <w:txbxContent>
                    <w:p w14:paraId="6AC05F03" w14:textId="77777777" w:rsidR="00D03746" w:rsidRPr="00E10D4D" w:rsidRDefault="00D03746"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7109DFE3" w14:textId="77777777" w:rsidR="00D03746" w:rsidRPr="00E10D4D" w:rsidRDefault="00D03746"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D03746" w:rsidRPr="00E10D4D" w:rsidRDefault="00D03746" w:rsidP="00C30384">
                      <w:pPr>
                        <w:spacing w:line="240" w:lineRule="exact"/>
                        <w:rPr>
                          <w:color w:val="FFFFFF" w:themeColor="background1"/>
                          <w:sz w:val="20"/>
                        </w:rPr>
                      </w:pPr>
                    </w:p>
                    <w:p w14:paraId="5E339F87"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D03746" w:rsidRPr="00E10D4D" w:rsidRDefault="00D03746"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12D96D7E" w14:textId="77777777" w:rsidR="00D03746" w:rsidRPr="00E10D4D" w:rsidRDefault="00D03746"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4C474EA0"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4AD51EA4" w14:textId="5ED4AF73" w:rsidR="00E80DF4" w:rsidRPr="00A17900" w:rsidRDefault="00E80DF4" w:rsidP="00E80DF4">
      <w:pPr>
        <w:pStyle w:val="a3"/>
        <w:spacing w:line="276" w:lineRule="auto"/>
        <w:ind w:firstLineChars="0" w:firstLine="0"/>
        <w:rPr>
          <w:rFonts w:ascii="Calibri" w:hAnsi="Calibri"/>
        </w:rPr>
      </w:pPr>
      <w:r w:rsidRPr="00A17900">
        <w:rPr>
          <w:rFonts w:ascii="Calibri" w:hAnsi="Calibri"/>
          <w:szCs w:val="21"/>
        </w:rPr>
        <w:t>Enter</w:t>
      </w:r>
      <w:r w:rsidRPr="00A17900">
        <w:rPr>
          <w:rFonts w:ascii="Calibri" w:hAnsi="Calibri"/>
        </w:rPr>
        <w:t xml:space="preserve"> ’</w:t>
      </w:r>
      <w:r w:rsidRPr="00A17900">
        <w:rPr>
          <w:rFonts w:ascii="Consolas" w:hAnsi="Consolas" w:cs="Consolas"/>
        </w:rPr>
        <w:t>rm -</w:t>
      </w:r>
      <w:r w:rsidR="005C0393">
        <w:rPr>
          <w:rFonts w:ascii="Consolas" w:hAnsi="Consolas" w:cs="Consolas"/>
        </w:rPr>
        <w:t>r</w:t>
      </w:r>
      <w:r w:rsidRPr="00A17900">
        <w:rPr>
          <w:rFonts w:ascii="Consolas" w:hAnsi="Consolas" w:cs="Consolas"/>
        </w:rPr>
        <w:t xml:space="preserve">f pwd’ </w:t>
      </w:r>
      <w:r w:rsidRPr="00A17900">
        <w:rPr>
          <w:rFonts w:ascii="Calibri" w:hAnsi="Calibri"/>
        </w:rPr>
        <w:t xml:space="preserve">to delete the password file when the launch is successful. </w:t>
      </w:r>
    </w:p>
    <w:p w14:paraId="17FD8B78" w14:textId="3E1C977F" w:rsidR="00F9491A" w:rsidRDefault="00F9491A" w:rsidP="00A17900">
      <w:pPr>
        <w:pStyle w:val="a3"/>
        <w:spacing w:line="276" w:lineRule="auto"/>
        <w:ind w:left="105" w:hangingChars="50" w:hanging="105"/>
        <w:rPr>
          <w:b/>
        </w:rPr>
      </w:pPr>
      <w:r w:rsidRPr="00D74E9D">
        <w:rPr>
          <w:rFonts w:ascii="DejaVu Sans Mono" w:hAnsi="DejaVu Sans Mono"/>
          <w:noProof/>
        </w:rPr>
        <mc:AlternateContent>
          <mc:Choice Requires="wps">
            <w:drawing>
              <wp:inline distT="0" distB="0" distL="0" distR="0" wp14:anchorId="69ECB2C9" wp14:editId="605887A7">
                <wp:extent cx="5274310" cy="158750"/>
                <wp:effectExtent l="12700" t="12700" r="8890" b="19050"/>
                <wp:docPr id="232" name="文本框 232"/>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74DC2FA4" w14:textId="77777777" w:rsidR="00D03746" w:rsidRPr="00E10D4D" w:rsidRDefault="00D03746"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9ECB2C9" id="文本框 232" o:spid="_x0000_s1089"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" fillcolor="black [3200]" strokecolor="white [3201]" strokeweight="1.5pt">
                <v:textbox style="mso-fit-shape-to-text:t" inset="0,0,0,0">
                  <w:txbxContent>
                    <w:p w14:paraId="74DC2FA4" w14:textId="77777777" w:rsidR="00D03746" w:rsidRPr="00E10D4D" w:rsidRDefault="00D03746"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4323B">
                        <w:rPr>
                          <w:color w:val="FFFFFF" w:themeColor="background1"/>
                          <w:sz w:val="20"/>
                        </w:rPr>
                        <w:t>rm</w:t>
                      </w:r>
                      <w:proofErr w:type="spellEnd"/>
                      <w:r w:rsidRPr="00E4323B">
                        <w:rPr>
                          <w:color w:val="FFFFFF" w:themeColor="background1"/>
                          <w:sz w:val="20"/>
                        </w:rPr>
                        <w:t xml:space="preserve"> -f </w:t>
                      </w:r>
                      <w:proofErr w:type="spellStart"/>
                      <w:r w:rsidRPr="00E4323B">
                        <w:rPr>
                          <w:color w:val="FFFFFF" w:themeColor="background1"/>
                          <w:sz w:val="20"/>
                        </w:rPr>
                        <w:t>pwd</w:t>
                      </w:r>
                      <w:proofErr w:type="spellEnd"/>
                    </w:p>
                  </w:txbxContent>
                </v:textbox>
                <w10:anchorlock/>
              </v:shape>
            </w:pict>
          </mc:Fallback>
        </mc:AlternateContent>
      </w:r>
    </w:p>
    <w:p w14:paraId="665EB267" w14:textId="77777777" w:rsidR="003804C5" w:rsidRDefault="003804C5" w:rsidP="00F9491A">
      <w:pPr>
        <w:pStyle w:val="a3"/>
        <w:spacing w:line="276" w:lineRule="auto"/>
        <w:ind w:firstLineChars="0" w:firstLine="0"/>
      </w:pPr>
      <w:r w:rsidRPr="00AB0AC7">
        <w:rPr>
          <w:rFonts w:hint="eastAsia"/>
          <w:b/>
        </w:rPr>
        <w:t>T</w:t>
      </w:r>
      <w:r w:rsidRPr="00AB0AC7">
        <w:rPr>
          <w:b/>
        </w:rPr>
        <w:t>ip</w:t>
      </w:r>
      <w:r>
        <w:t xml:space="preserve">: Please remember your password and keep it safe. Once the password file is deleted, it cannot be recovered. Do not tell your password to others. </w:t>
      </w:r>
    </w:p>
    <w:p w14:paraId="56065D7F" w14:textId="36C48955" w:rsidR="003804C5" w:rsidRDefault="003804C5" w:rsidP="00A17900">
      <w:pPr>
        <w:spacing w:line="276" w:lineRule="auto"/>
      </w:pPr>
    </w:p>
    <w:p w14:paraId="3FA2377F" w14:textId="64E4560C" w:rsidR="00C30384" w:rsidRDefault="00C30384" w:rsidP="00C30384">
      <w:pPr>
        <w:pStyle w:val="a3"/>
        <w:numPr>
          <w:ilvl w:val="0"/>
          <w:numId w:val="30"/>
        </w:numPr>
        <w:spacing w:line="276" w:lineRule="auto"/>
        <w:ind w:left="0" w:firstLineChars="0" w:firstLine="0"/>
        <w:jc w:val="left"/>
      </w:pPr>
      <w:r w:rsidRPr="0044085B">
        <w:rPr>
          <w:u w:val="single"/>
        </w:rPr>
        <w:lastRenderedPageBreak/>
        <w:t>Start Mining</w:t>
      </w:r>
      <w:r>
        <w:br/>
      </w:r>
      <w:r>
        <w:rPr>
          <w:rFonts w:hint="eastAsia"/>
        </w:rPr>
        <w:t>E</w:t>
      </w:r>
      <w:r>
        <w:t>nter</w:t>
      </w:r>
      <w:r>
        <w:rPr>
          <w:rFonts w:hint="eastAsia"/>
        </w:rPr>
        <w:t xml:space="preserve"> </w:t>
      </w:r>
      <w:r w:rsidR="00232A42">
        <w:t>‘</w:t>
      </w:r>
      <w:r w:rsidRPr="0044085B">
        <w:rPr>
          <w:rFonts w:ascii="Consolas" w:hAnsi="Consolas"/>
          <w:b/>
        </w:rPr>
        <w:t>miner.start()</w:t>
      </w:r>
      <w:r w:rsidR="00232A42">
        <w:rPr>
          <w:rFonts w:ascii="DejaVu Sans Mono" w:hAnsi="DejaVu Sans Mono"/>
        </w:rPr>
        <w:t>’</w:t>
      </w:r>
      <w:r w:rsidRPr="00A85FC5">
        <w:t>and start mining</w:t>
      </w:r>
      <w:r>
        <w:t xml:space="preserve"> </w:t>
      </w:r>
      <w:r>
        <w:br/>
      </w:r>
      <w:r>
        <w:rPr>
          <w:rFonts w:hint="eastAsia"/>
          <w:noProof/>
        </w:rPr>
        <mc:AlternateContent>
          <mc:Choice Requires="wps">
            <w:drawing>
              <wp:inline distT="0" distB="0" distL="0" distR="0" wp14:anchorId="43BEC211" wp14:editId="0827F034">
                <wp:extent cx="5274310" cy="323850"/>
                <wp:effectExtent l="0" t="0" r="21590" b="19050"/>
                <wp:docPr id="305" name="文本框 30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2C119C66" w14:textId="77777777" w:rsidR="00D03746" w:rsidRDefault="00D03746" w:rsidP="00C30384">
                            <w:pPr>
                              <w:spacing w:line="240" w:lineRule="exact"/>
                              <w:rPr>
                                <w:color w:val="FFFF00"/>
                                <w:sz w:val="20"/>
                              </w:rPr>
                            </w:pPr>
                            <w:r>
                              <w:rPr>
                                <w:color w:val="FFFF00"/>
                                <w:sz w:val="20"/>
                              </w:rPr>
                              <w:t>&gt;miner.start()</w:t>
                            </w:r>
                          </w:p>
                          <w:p w14:paraId="3AA9D171" w14:textId="77777777" w:rsidR="00D03746" w:rsidRPr="00E10D4D" w:rsidRDefault="00D03746"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3BEC211" id="文本框 305" o:spid="_x0000_s1090"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" fillcolor="black [3200]" strokecolor="white [3201]" strokeweight="1.5pt">
                <v:textbox style="mso-fit-shape-to-text:t" inset="0,0,0,0">
                  <w:txbxContent>
                    <w:p w14:paraId="2C119C66" w14:textId="77777777" w:rsidR="00D03746" w:rsidRDefault="00D03746"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proofErr w:type="gramEnd"/>
                      <w:r>
                        <w:rPr>
                          <w:color w:val="FFFF00"/>
                          <w:sz w:val="20"/>
                        </w:rPr>
                        <w:t>()</w:t>
                      </w:r>
                    </w:p>
                    <w:p w14:paraId="3AA9D171" w14:textId="77777777" w:rsidR="00D03746" w:rsidRPr="00E10D4D" w:rsidRDefault="00D03746"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4D37EC43" w14:textId="77777777" w:rsidR="00C30384" w:rsidRDefault="00C30384" w:rsidP="00C30384">
      <w:pPr>
        <w:pStyle w:val="a3"/>
        <w:spacing w:line="276" w:lineRule="auto"/>
        <w:ind w:firstLineChars="0" w:firstLine="0"/>
        <w:jc w:val="left"/>
      </w:pPr>
    </w:p>
    <w:p w14:paraId="3886F313" w14:textId="77777777" w:rsidR="00B278B2" w:rsidRDefault="00B278B2">
      <w:pPr>
        <w:widowControl/>
        <w:jc w:val="left"/>
        <w:rPr>
          <w:rFonts w:asciiTheme="majorHAnsi" w:eastAsiaTheme="majorEastAsia" w:hAnsiTheme="majorHAnsi" w:cstheme="majorBidi"/>
          <w:b/>
          <w:bCs/>
          <w:caps/>
          <w:sz w:val="22"/>
        </w:rPr>
      </w:pPr>
      <w:bookmarkStart w:id="132" w:name="_Toc523255478"/>
      <w:bookmarkStart w:id="133" w:name="_Toc524367301"/>
      <w:r>
        <w:br w:type="page"/>
      </w:r>
    </w:p>
    <w:p w14:paraId="756F9A1B" w14:textId="2CD55B32" w:rsidR="00C30384" w:rsidRDefault="00C30384" w:rsidP="00C30384">
      <w:pPr>
        <w:pStyle w:val="2"/>
        <w:spacing w:before="0" w:after="0"/>
        <w:rPr>
          <w:szCs w:val="22"/>
        </w:rPr>
      </w:pPr>
      <w:bookmarkStart w:id="134" w:name="_Toc525575473"/>
      <w:bookmarkStart w:id="135" w:name="_Toc525565309"/>
      <w:r>
        <w:rPr>
          <w:rFonts w:hint="eastAsia"/>
          <w:szCs w:val="22"/>
        </w:rPr>
        <w:lastRenderedPageBreak/>
        <w:t>4</w:t>
      </w:r>
      <w:r>
        <w:rPr>
          <w:szCs w:val="22"/>
        </w:rPr>
        <w:t>.</w:t>
      </w:r>
      <w:r w:rsidR="00A5578D">
        <w:rPr>
          <w:szCs w:val="22"/>
        </w:rPr>
        <w:t>6</w:t>
      </w:r>
      <w:r>
        <w:rPr>
          <w:szCs w:val="22"/>
        </w:rPr>
        <w:t xml:space="preserve"> </w:t>
      </w:r>
      <w:bookmarkEnd w:id="132"/>
      <w:r w:rsidR="00371B21">
        <w:rPr>
          <w:szCs w:val="22"/>
        </w:rPr>
        <w:t>Check Node Status</w:t>
      </w:r>
      <w:bookmarkEnd w:id="133"/>
      <w:bookmarkEnd w:id="134"/>
      <w:bookmarkEnd w:id="135"/>
    </w:p>
    <w:p w14:paraId="557800DB" w14:textId="77777777" w:rsidR="00C30384" w:rsidRDefault="00C30384" w:rsidP="00C30384">
      <w:bookmarkStart w:id="136" w:name="_Hlk523758530"/>
      <w:r>
        <w:rPr>
          <w:rFonts w:hint="eastAsia"/>
        </w:rPr>
        <w:t>Y</w:t>
      </w:r>
      <w:r>
        <w:t xml:space="preserve">ou may check the node status when it is launched; </w:t>
      </w:r>
    </w:p>
    <w:p w14:paraId="77C5C5EB"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798"/>
        <w:gridCol w:w="1891"/>
        <w:gridCol w:w="1640"/>
        <w:gridCol w:w="3967"/>
      </w:tblGrid>
      <w:tr w:rsidR="00C30384" w:rsidRPr="00243A66" w14:paraId="5A3D7934" w14:textId="77777777" w:rsidTr="00116A74">
        <w:tc>
          <w:tcPr>
            <w:tcW w:w="800" w:type="dxa"/>
          </w:tcPr>
          <w:bookmarkEnd w:id="136"/>
          <w:p w14:paraId="7946CBF1" w14:textId="77777777" w:rsidR="00C30384" w:rsidRPr="0044085B" w:rsidRDefault="00C30384" w:rsidP="00116A74">
            <w:pPr>
              <w:spacing w:line="276" w:lineRule="auto"/>
              <w:jc w:val="center"/>
              <w:rPr>
                <w:b/>
              </w:rPr>
            </w:pPr>
            <w:r w:rsidRPr="0044085B">
              <w:rPr>
                <w:b/>
              </w:rPr>
              <w:t>No.</w:t>
            </w:r>
          </w:p>
        </w:tc>
        <w:tc>
          <w:tcPr>
            <w:tcW w:w="1895" w:type="dxa"/>
          </w:tcPr>
          <w:p w14:paraId="2C0ADB42" w14:textId="77777777" w:rsidR="00C30384" w:rsidRPr="0044085B" w:rsidRDefault="00C30384" w:rsidP="00116A74">
            <w:pPr>
              <w:spacing w:line="276" w:lineRule="auto"/>
              <w:jc w:val="center"/>
              <w:rPr>
                <w:b/>
              </w:rPr>
            </w:pPr>
            <w:r>
              <w:rPr>
                <w:b/>
              </w:rPr>
              <w:t>Purpose</w:t>
            </w:r>
          </w:p>
        </w:tc>
        <w:tc>
          <w:tcPr>
            <w:tcW w:w="1620" w:type="dxa"/>
          </w:tcPr>
          <w:p w14:paraId="378A2C73" w14:textId="77777777" w:rsidR="00C30384" w:rsidRPr="0044085B" w:rsidRDefault="00C30384" w:rsidP="00116A74">
            <w:pPr>
              <w:spacing w:line="276" w:lineRule="auto"/>
              <w:jc w:val="center"/>
              <w:rPr>
                <w:b/>
              </w:rPr>
            </w:pPr>
            <w:r w:rsidRPr="0044085B">
              <w:rPr>
                <w:b/>
              </w:rPr>
              <w:t>Command</w:t>
            </w:r>
          </w:p>
        </w:tc>
        <w:tc>
          <w:tcPr>
            <w:tcW w:w="3981" w:type="dxa"/>
          </w:tcPr>
          <w:p w14:paraId="4AD7F777" w14:textId="77777777" w:rsidR="00C30384" w:rsidRPr="0044085B" w:rsidRDefault="00C30384" w:rsidP="00116A74">
            <w:pPr>
              <w:spacing w:line="276" w:lineRule="auto"/>
              <w:jc w:val="center"/>
              <w:rPr>
                <w:b/>
              </w:rPr>
            </w:pPr>
            <w:r w:rsidRPr="0044085B">
              <w:rPr>
                <w:b/>
              </w:rPr>
              <w:t>Descriptions</w:t>
            </w:r>
          </w:p>
        </w:tc>
      </w:tr>
      <w:tr w:rsidR="00C30384" w14:paraId="4D092AD8" w14:textId="77777777" w:rsidTr="00116A74">
        <w:tc>
          <w:tcPr>
            <w:tcW w:w="800" w:type="dxa"/>
          </w:tcPr>
          <w:p w14:paraId="035FAC17" w14:textId="77777777" w:rsidR="00C30384" w:rsidRPr="0044085B" w:rsidRDefault="00C30384" w:rsidP="00116A74">
            <w:pPr>
              <w:spacing w:line="276" w:lineRule="auto"/>
              <w:jc w:val="center"/>
              <w:rPr>
                <w:b/>
              </w:rPr>
            </w:pPr>
            <w:r w:rsidRPr="0044085B">
              <w:rPr>
                <w:b/>
              </w:rPr>
              <w:t>1</w:t>
            </w:r>
          </w:p>
        </w:tc>
        <w:tc>
          <w:tcPr>
            <w:tcW w:w="1895" w:type="dxa"/>
          </w:tcPr>
          <w:p w14:paraId="0859ACED" w14:textId="77777777" w:rsidR="00C30384" w:rsidRDefault="00C30384" w:rsidP="00116A74">
            <w:pPr>
              <w:spacing w:line="276" w:lineRule="auto"/>
              <w:jc w:val="left"/>
            </w:pPr>
            <w:r>
              <w:rPr>
                <w:rFonts w:hint="eastAsia"/>
              </w:rPr>
              <w:t>C</w:t>
            </w:r>
            <w:r>
              <w:t>heck if the node is connected to the MainNet</w:t>
            </w:r>
          </w:p>
        </w:tc>
        <w:tc>
          <w:tcPr>
            <w:tcW w:w="1620" w:type="dxa"/>
          </w:tcPr>
          <w:p w14:paraId="734BA6E8" w14:textId="77777777" w:rsidR="00C30384" w:rsidRDefault="00C30384" w:rsidP="00116A74">
            <w:pPr>
              <w:spacing w:line="276" w:lineRule="auto"/>
              <w:jc w:val="left"/>
            </w:pPr>
            <w:r>
              <w:rPr>
                <w:rFonts w:hint="eastAsia"/>
              </w:rPr>
              <w:t>net</w:t>
            </w:r>
          </w:p>
        </w:tc>
        <w:tc>
          <w:tcPr>
            <w:tcW w:w="3981" w:type="dxa"/>
          </w:tcPr>
          <w:p w14:paraId="384F15EE" w14:textId="77777777" w:rsidR="00C30384" w:rsidRDefault="00C30384" w:rsidP="00116A74">
            <w:pPr>
              <w:spacing w:line="276" w:lineRule="auto"/>
              <w:jc w:val="left"/>
            </w:pPr>
            <w:r>
              <w:rPr>
                <w:rFonts w:hint="eastAsia"/>
              </w:rPr>
              <w:t>C</w:t>
            </w:r>
            <w:r>
              <w:t>heck the current peerCount of the node</w:t>
            </w:r>
          </w:p>
        </w:tc>
      </w:tr>
      <w:tr w:rsidR="00C30384" w14:paraId="2963CA42" w14:textId="77777777" w:rsidTr="00116A74">
        <w:tc>
          <w:tcPr>
            <w:tcW w:w="800" w:type="dxa"/>
          </w:tcPr>
          <w:p w14:paraId="73BD8312" w14:textId="77777777" w:rsidR="00C30384" w:rsidRPr="0044085B" w:rsidRDefault="00C30384" w:rsidP="00116A74">
            <w:pPr>
              <w:spacing w:line="276" w:lineRule="auto"/>
              <w:jc w:val="center"/>
              <w:rPr>
                <w:b/>
              </w:rPr>
            </w:pPr>
            <w:r w:rsidRPr="0044085B">
              <w:rPr>
                <w:b/>
              </w:rPr>
              <w:t>2</w:t>
            </w:r>
          </w:p>
        </w:tc>
        <w:tc>
          <w:tcPr>
            <w:tcW w:w="1895" w:type="dxa"/>
          </w:tcPr>
          <w:p w14:paraId="485A4B3D" w14:textId="77777777" w:rsidR="00C30384" w:rsidRDefault="00C30384" w:rsidP="00116A74">
            <w:pPr>
              <w:spacing w:line="276" w:lineRule="auto"/>
              <w:jc w:val="left"/>
            </w:pPr>
            <w:r>
              <w:rPr>
                <w:rFonts w:hint="eastAsia"/>
              </w:rPr>
              <w:t>C</w:t>
            </w:r>
            <w:r>
              <w:t>heck node status</w:t>
            </w:r>
          </w:p>
        </w:tc>
        <w:tc>
          <w:tcPr>
            <w:tcW w:w="1620" w:type="dxa"/>
          </w:tcPr>
          <w:p w14:paraId="4B054D2F" w14:textId="77777777" w:rsidR="00C30384" w:rsidRDefault="00C30384" w:rsidP="00116A74">
            <w:pPr>
              <w:spacing w:line="276" w:lineRule="auto"/>
              <w:jc w:val="left"/>
            </w:pPr>
            <w:r>
              <w:rPr>
                <w:rFonts w:hint="eastAsia"/>
                <w:sz w:val="22"/>
              </w:rPr>
              <w:t>a</w:t>
            </w:r>
            <w:r>
              <w:rPr>
                <w:sz w:val="22"/>
              </w:rPr>
              <w:t>dmin.nodeInfo</w:t>
            </w:r>
          </w:p>
        </w:tc>
        <w:tc>
          <w:tcPr>
            <w:tcW w:w="3981" w:type="dxa"/>
          </w:tcPr>
          <w:p w14:paraId="256EDEBD" w14:textId="77777777" w:rsidR="00C30384" w:rsidRDefault="00C30384" w:rsidP="00116A74">
            <w:pPr>
              <w:spacing w:line="276" w:lineRule="auto"/>
              <w:jc w:val="left"/>
            </w:pPr>
            <w:r>
              <w:t>Check the type of the node (candidate node or high-performance node)</w:t>
            </w:r>
          </w:p>
        </w:tc>
      </w:tr>
      <w:tr w:rsidR="00C30384" w14:paraId="62B17FAF" w14:textId="77777777" w:rsidTr="00116A74">
        <w:tc>
          <w:tcPr>
            <w:tcW w:w="800" w:type="dxa"/>
          </w:tcPr>
          <w:p w14:paraId="74531865" w14:textId="77777777" w:rsidR="00C30384" w:rsidRPr="0044085B" w:rsidRDefault="00C30384" w:rsidP="00116A74">
            <w:pPr>
              <w:spacing w:line="276" w:lineRule="auto"/>
              <w:jc w:val="center"/>
              <w:rPr>
                <w:b/>
              </w:rPr>
            </w:pPr>
            <w:r w:rsidRPr="0044085B">
              <w:rPr>
                <w:b/>
              </w:rPr>
              <w:t>3</w:t>
            </w:r>
          </w:p>
        </w:tc>
        <w:tc>
          <w:tcPr>
            <w:tcW w:w="1895" w:type="dxa"/>
          </w:tcPr>
          <w:p w14:paraId="32DBD367" w14:textId="77777777" w:rsidR="00C30384" w:rsidRDefault="00C30384" w:rsidP="00116A74">
            <w:pPr>
              <w:spacing w:line="276" w:lineRule="auto"/>
              <w:jc w:val="left"/>
            </w:pPr>
            <w:r>
              <w:rPr>
                <w:rFonts w:hint="eastAsia"/>
              </w:rPr>
              <w:t>C</w:t>
            </w:r>
            <w:r>
              <w:t>heck mining status</w:t>
            </w:r>
          </w:p>
        </w:tc>
        <w:tc>
          <w:tcPr>
            <w:tcW w:w="1620" w:type="dxa"/>
          </w:tcPr>
          <w:p w14:paraId="3649E1DF" w14:textId="77777777" w:rsidR="00C30384" w:rsidRDefault="00C30384" w:rsidP="00116A74">
            <w:pPr>
              <w:spacing w:line="276" w:lineRule="auto"/>
              <w:jc w:val="left"/>
              <w:rPr>
                <w:sz w:val="22"/>
              </w:rPr>
            </w:pPr>
            <w:r>
              <w:rPr>
                <w:sz w:val="22"/>
              </w:rPr>
              <w:t>hpb.mining</w:t>
            </w:r>
          </w:p>
        </w:tc>
        <w:tc>
          <w:tcPr>
            <w:tcW w:w="3981" w:type="dxa"/>
          </w:tcPr>
          <w:p w14:paraId="4B6AFE7B" w14:textId="77777777" w:rsidR="00C30384" w:rsidRDefault="00C30384" w:rsidP="00116A74">
            <w:pPr>
              <w:spacing w:line="276" w:lineRule="auto"/>
              <w:jc w:val="left"/>
            </w:pPr>
            <w:r>
              <w:t>Check if the node is mining</w:t>
            </w:r>
          </w:p>
        </w:tc>
      </w:tr>
    </w:tbl>
    <w:p w14:paraId="4E7C55F5" w14:textId="77777777" w:rsidR="00C30384" w:rsidRPr="00227057" w:rsidRDefault="00C30384" w:rsidP="00C30384">
      <w:pPr>
        <w:ind w:firstLine="426"/>
      </w:pPr>
    </w:p>
    <w:p w14:paraId="12FA7BBD" w14:textId="77777777" w:rsidR="00C30384" w:rsidRPr="0044085B" w:rsidRDefault="00C30384" w:rsidP="00C30384">
      <w:pPr>
        <w:pStyle w:val="a3"/>
        <w:numPr>
          <w:ilvl w:val="0"/>
          <w:numId w:val="20"/>
        </w:numPr>
        <w:spacing w:line="276" w:lineRule="auto"/>
        <w:ind w:left="0" w:firstLineChars="0" w:firstLine="0"/>
        <w:jc w:val="left"/>
        <w:rPr>
          <w:u w:val="single"/>
        </w:rPr>
      </w:pPr>
      <w:r w:rsidRPr="0044085B">
        <w:rPr>
          <w:u w:val="single"/>
        </w:rPr>
        <w:t xml:space="preserve">Check </w:t>
      </w:r>
      <w:r>
        <w:rPr>
          <w:u w:val="single"/>
        </w:rPr>
        <w:t>C</w:t>
      </w:r>
      <w:r w:rsidRPr="0044085B">
        <w:rPr>
          <w:u w:val="single"/>
        </w:rPr>
        <w:t xml:space="preserve">onnection </w:t>
      </w:r>
      <w:r>
        <w:rPr>
          <w:u w:val="single"/>
        </w:rPr>
        <w:t>S</w:t>
      </w:r>
      <w:r w:rsidRPr="0044085B">
        <w:rPr>
          <w:u w:val="single"/>
        </w:rPr>
        <w:t>tatus</w:t>
      </w:r>
    </w:p>
    <w:p w14:paraId="2E69AC12" w14:textId="77777777" w:rsidR="00C30384" w:rsidRDefault="00C30384" w:rsidP="00C30384">
      <w:pPr>
        <w:pStyle w:val="a3"/>
        <w:spacing w:line="276" w:lineRule="auto"/>
        <w:ind w:firstLineChars="0" w:firstLine="0"/>
        <w:jc w:val="left"/>
      </w:pPr>
      <w:bookmarkStart w:id="137" w:name="_Hlk523759772"/>
      <w:r>
        <w:t xml:space="preserve">Enter ‘net’, and wait a moment to check if it can be connected to the MainNet. </w:t>
      </w:r>
    </w:p>
    <w:p w14:paraId="26FB0109" w14:textId="77777777" w:rsidR="00C30384" w:rsidRDefault="00C30384" w:rsidP="00C30384">
      <w:pPr>
        <w:pStyle w:val="a3"/>
        <w:spacing w:line="276" w:lineRule="auto"/>
        <w:ind w:firstLineChars="0" w:firstLine="0"/>
        <w:jc w:val="left"/>
      </w:pPr>
      <w:r>
        <w:t>‘</w:t>
      </w:r>
      <w:r>
        <w:rPr>
          <w:rFonts w:hint="eastAsia"/>
        </w:rPr>
        <w:t>p</w:t>
      </w:r>
      <w:r>
        <w:t>eerCount’ stands for the number of the node’s servers connected to the MainNet.</w:t>
      </w:r>
    </w:p>
    <w:bookmarkEnd w:id="137"/>
    <w:p w14:paraId="06638F97" w14:textId="77777777" w:rsidR="00C30384" w:rsidRDefault="00C30384" w:rsidP="00C30384">
      <w:pPr>
        <w:pStyle w:val="a3"/>
        <w:spacing w:line="276" w:lineRule="auto"/>
        <w:ind w:firstLineChars="0" w:firstLine="0"/>
        <w:jc w:val="left"/>
      </w:pPr>
      <w:r>
        <w:rPr>
          <w:rFonts w:hint="eastAsia"/>
        </w:rPr>
        <w:t>e</w:t>
      </w:r>
      <w:r>
        <w:t>.g.</w:t>
      </w:r>
      <w:r>
        <w:br/>
      </w:r>
      <w:r>
        <w:rPr>
          <w:rFonts w:hint="eastAsia"/>
          <w:noProof/>
        </w:rPr>
        <mc:AlternateContent>
          <mc:Choice Requires="wps">
            <w:drawing>
              <wp:inline distT="0" distB="0" distL="0" distR="0" wp14:anchorId="7F36AF30" wp14:editId="6FEBBC65">
                <wp:extent cx="5274310" cy="323850"/>
                <wp:effectExtent l="0" t="0" r="21590" b="19050"/>
                <wp:docPr id="315" name="文本框 31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3E1C1FF5" w14:textId="77777777" w:rsidR="00D03746" w:rsidRDefault="00D03746" w:rsidP="00C30384">
                            <w:pPr>
                              <w:spacing w:line="240" w:lineRule="exact"/>
                              <w:jc w:val="left"/>
                            </w:pPr>
                            <w:r>
                              <w:t>&gt; net</w:t>
                            </w:r>
                          </w:p>
                          <w:p w14:paraId="5802D4F7" w14:textId="77777777" w:rsidR="00D03746" w:rsidRDefault="00D03746" w:rsidP="00C30384">
                            <w:pPr>
                              <w:spacing w:line="240" w:lineRule="exact"/>
                              <w:jc w:val="left"/>
                            </w:pPr>
                            <w:r>
                              <w:t>{</w:t>
                            </w:r>
                          </w:p>
                          <w:p w14:paraId="7FB0F532" w14:textId="77777777" w:rsidR="00D03746" w:rsidRDefault="00D03746" w:rsidP="00C30384">
                            <w:pPr>
                              <w:spacing w:line="240" w:lineRule="exact"/>
                              <w:jc w:val="left"/>
                            </w:pPr>
                            <w:r>
                              <w:t xml:space="preserve">  listening: true,</w:t>
                            </w:r>
                          </w:p>
                          <w:p w14:paraId="42BB8DD4" w14:textId="77777777" w:rsidR="00D03746" w:rsidRDefault="00D03746" w:rsidP="00C30384">
                            <w:pPr>
                              <w:spacing w:line="240" w:lineRule="exact"/>
                              <w:jc w:val="left"/>
                            </w:pPr>
                            <w:r>
                              <w:t xml:space="preserve">  peerCount: 5,</w:t>
                            </w:r>
                          </w:p>
                          <w:p w14:paraId="303CD1DD" w14:textId="77777777" w:rsidR="00D03746" w:rsidRDefault="00D03746" w:rsidP="00C30384">
                            <w:pPr>
                              <w:spacing w:line="240" w:lineRule="exact"/>
                              <w:jc w:val="left"/>
                            </w:pPr>
                            <w:r>
                              <w:t xml:space="preserve">  version: "100",</w:t>
                            </w:r>
                          </w:p>
                          <w:p w14:paraId="284BC894" w14:textId="77777777" w:rsidR="00D03746" w:rsidRDefault="00D03746" w:rsidP="00C30384">
                            <w:pPr>
                              <w:spacing w:line="240" w:lineRule="exact"/>
                              <w:jc w:val="left"/>
                            </w:pPr>
                            <w:r>
                              <w:t xml:space="preserve">  getListening: function(callback),</w:t>
                            </w:r>
                          </w:p>
                          <w:p w14:paraId="7E5A9F91" w14:textId="77777777" w:rsidR="00D03746" w:rsidRDefault="00D03746" w:rsidP="00C30384">
                            <w:pPr>
                              <w:spacing w:line="240" w:lineRule="exact"/>
                              <w:jc w:val="left"/>
                            </w:pPr>
                            <w:r>
                              <w:t xml:space="preserve">  getPeerCount: function(callback),</w:t>
                            </w:r>
                          </w:p>
                          <w:p w14:paraId="75A87AA7" w14:textId="77777777" w:rsidR="00D03746" w:rsidRDefault="00D03746" w:rsidP="00C30384">
                            <w:pPr>
                              <w:spacing w:line="240" w:lineRule="exact"/>
                              <w:jc w:val="left"/>
                            </w:pPr>
                            <w:r>
                              <w:t xml:space="preserve">  getVersion: function(callback)</w:t>
                            </w:r>
                          </w:p>
                          <w:p w14:paraId="5B7657F8" w14:textId="77777777" w:rsidR="00D03746" w:rsidRPr="00B56B24" w:rsidRDefault="00D03746"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F36AF30" id="文本框 315" o:spid="_x0000_s1091"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LBSR7N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3E1C1FF5" w14:textId="77777777" w:rsidR="00D03746" w:rsidRDefault="00D03746" w:rsidP="00C30384">
                      <w:pPr>
                        <w:spacing w:line="240" w:lineRule="exact"/>
                        <w:jc w:val="left"/>
                      </w:pPr>
                      <w:r>
                        <w:t>&gt; net</w:t>
                      </w:r>
                    </w:p>
                    <w:p w14:paraId="5802D4F7" w14:textId="77777777" w:rsidR="00D03746" w:rsidRDefault="00D03746" w:rsidP="00C30384">
                      <w:pPr>
                        <w:spacing w:line="240" w:lineRule="exact"/>
                        <w:jc w:val="left"/>
                      </w:pPr>
                      <w:r>
                        <w:t>{</w:t>
                      </w:r>
                    </w:p>
                    <w:p w14:paraId="7FB0F532" w14:textId="77777777" w:rsidR="00D03746" w:rsidRDefault="00D03746" w:rsidP="00C30384">
                      <w:pPr>
                        <w:spacing w:line="240" w:lineRule="exact"/>
                        <w:jc w:val="left"/>
                      </w:pPr>
                      <w:r>
                        <w:t xml:space="preserve">  listening: true,</w:t>
                      </w:r>
                    </w:p>
                    <w:p w14:paraId="42BB8DD4" w14:textId="77777777" w:rsidR="00D03746" w:rsidRDefault="00D03746" w:rsidP="00C30384">
                      <w:pPr>
                        <w:spacing w:line="240" w:lineRule="exact"/>
                        <w:jc w:val="left"/>
                      </w:pPr>
                      <w:r>
                        <w:t xml:space="preserve">  </w:t>
                      </w:r>
                      <w:proofErr w:type="spellStart"/>
                      <w:r>
                        <w:t>peerCount</w:t>
                      </w:r>
                      <w:proofErr w:type="spellEnd"/>
                      <w:r>
                        <w:t>: 5,</w:t>
                      </w:r>
                    </w:p>
                    <w:p w14:paraId="303CD1DD" w14:textId="77777777" w:rsidR="00D03746" w:rsidRDefault="00D03746" w:rsidP="00C30384">
                      <w:pPr>
                        <w:spacing w:line="240" w:lineRule="exact"/>
                        <w:jc w:val="left"/>
                      </w:pPr>
                      <w:r>
                        <w:t xml:space="preserve">  version: "100",</w:t>
                      </w:r>
                    </w:p>
                    <w:p w14:paraId="284BC894" w14:textId="77777777" w:rsidR="00D03746" w:rsidRDefault="00D03746" w:rsidP="00C30384">
                      <w:pPr>
                        <w:spacing w:line="240" w:lineRule="exact"/>
                        <w:jc w:val="left"/>
                      </w:pPr>
                      <w:r>
                        <w:t xml:space="preserve">  </w:t>
                      </w:r>
                      <w:proofErr w:type="spellStart"/>
                      <w:r>
                        <w:t>getListening</w:t>
                      </w:r>
                      <w:proofErr w:type="spellEnd"/>
                      <w:r>
                        <w:t>: function(callback),</w:t>
                      </w:r>
                    </w:p>
                    <w:p w14:paraId="7E5A9F91" w14:textId="77777777" w:rsidR="00D03746" w:rsidRDefault="00D03746" w:rsidP="00C30384">
                      <w:pPr>
                        <w:spacing w:line="240" w:lineRule="exact"/>
                        <w:jc w:val="left"/>
                      </w:pPr>
                      <w:r>
                        <w:t xml:space="preserve">  </w:t>
                      </w:r>
                      <w:proofErr w:type="spellStart"/>
                      <w:r>
                        <w:t>getPeerCount</w:t>
                      </w:r>
                      <w:proofErr w:type="spellEnd"/>
                      <w:r>
                        <w:t>: function(callback),</w:t>
                      </w:r>
                    </w:p>
                    <w:p w14:paraId="75A87AA7" w14:textId="77777777" w:rsidR="00D03746" w:rsidRDefault="00D03746" w:rsidP="00C30384">
                      <w:pPr>
                        <w:spacing w:line="240" w:lineRule="exact"/>
                        <w:jc w:val="left"/>
                      </w:pPr>
                      <w:r>
                        <w:t xml:space="preserve">  </w:t>
                      </w:r>
                      <w:proofErr w:type="spellStart"/>
                      <w:r>
                        <w:t>getVersion</w:t>
                      </w:r>
                      <w:proofErr w:type="spellEnd"/>
                      <w:r>
                        <w:t>: function(callback)</w:t>
                      </w:r>
                    </w:p>
                    <w:p w14:paraId="5B7657F8" w14:textId="77777777" w:rsidR="00D03746" w:rsidRPr="00B56B24" w:rsidRDefault="00D03746" w:rsidP="00C30384">
                      <w:pPr>
                        <w:spacing w:line="240" w:lineRule="exact"/>
                        <w:jc w:val="left"/>
                      </w:pPr>
                      <w:r>
                        <w:t>}</w:t>
                      </w:r>
                    </w:p>
                  </w:txbxContent>
                </v:textbox>
                <w10:anchorlock/>
              </v:shape>
            </w:pict>
          </mc:Fallback>
        </mc:AlternateContent>
      </w:r>
    </w:p>
    <w:p w14:paraId="348834C0" w14:textId="77777777" w:rsidR="00C30384" w:rsidRDefault="00C30384" w:rsidP="00C30384">
      <w:r>
        <w:rPr>
          <w:b/>
        </w:rPr>
        <w:t xml:space="preserve">Note: </w:t>
      </w:r>
      <w:r>
        <w:t xml:space="preserve">The example above shows a peerCount of 5, indicating that 5 servers are currently connected to the network. Nodes must have a </w:t>
      </w:r>
      <w:r w:rsidRPr="00CB5A01">
        <w:rPr>
          <w:b/>
        </w:rPr>
        <w:t>peerCount of no less than 5</w:t>
      </w:r>
      <w:r>
        <w:t xml:space="preserve"> for a successful connection to the MainNet.</w:t>
      </w:r>
    </w:p>
    <w:p w14:paraId="685C799F" w14:textId="77777777" w:rsidR="00C30384" w:rsidRPr="00B278B2" w:rsidRDefault="00C30384" w:rsidP="00C30384">
      <w:r w:rsidRPr="00B278B2">
        <w:t>Version stands for the current network number which is 100.</w:t>
      </w:r>
    </w:p>
    <w:p w14:paraId="0359A793" w14:textId="0A378DD9" w:rsidR="00B278B2" w:rsidRPr="00A17900" w:rsidRDefault="00B278B2">
      <w:pPr>
        <w:widowControl/>
        <w:jc w:val="left"/>
        <w:rPr>
          <w:sz w:val="22"/>
        </w:rPr>
      </w:pPr>
      <w:r w:rsidRPr="00A17900">
        <w:rPr>
          <w:sz w:val="22"/>
        </w:rPr>
        <w:br w:type="page"/>
      </w:r>
    </w:p>
    <w:p w14:paraId="69B255F9" w14:textId="2C27E0B8" w:rsidR="00C30384" w:rsidRDefault="00C30384" w:rsidP="00C30384">
      <w:pPr>
        <w:pStyle w:val="a3"/>
        <w:numPr>
          <w:ilvl w:val="0"/>
          <w:numId w:val="20"/>
        </w:numPr>
        <w:ind w:left="0" w:firstLineChars="0" w:firstLine="0"/>
        <w:jc w:val="left"/>
        <w:rPr>
          <w:sz w:val="22"/>
        </w:rPr>
      </w:pPr>
      <w:r w:rsidRPr="0044085B">
        <w:rPr>
          <w:sz w:val="22"/>
          <w:u w:val="single"/>
        </w:rPr>
        <w:lastRenderedPageBreak/>
        <w:t xml:space="preserve">Check </w:t>
      </w:r>
      <w:r>
        <w:rPr>
          <w:sz w:val="22"/>
          <w:u w:val="single"/>
        </w:rPr>
        <w:t>Node Type</w:t>
      </w:r>
      <w:r>
        <w:rPr>
          <w:sz w:val="22"/>
        </w:rPr>
        <w:br/>
      </w:r>
      <w:r w:rsidRPr="00CF143C">
        <w:t>Enter</w:t>
      </w:r>
      <w:r>
        <w:rPr>
          <w:sz w:val="22"/>
        </w:rPr>
        <w:t xml:space="preserve"> </w:t>
      </w:r>
      <w:r w:rsidR="00801992">
        <w:t>‘</w:t>
      </w:r>
      <w:r w:rsidRPr="0044085B">
        <w:rPr>
          <w:rFonts w:ascii="Consolas" w:hAnsi="Consolas"/>
          <w:sz w:val="22"/>
        </w:rPr>
        <w:t>admin.nodeInfo</w:t>
      </w:r>
      <w:r w:rsidR="00801992">
        <w:t>’</w:t>
      </w:r>
      <w:r>
        <w:rPr>
          <w:sz w:val="22"/>
        </w:rPr>
        <w:t xml:space="preserve"> t</w:t>
      </w:r>
      <w:r w:rsidRPr="00CF143C">
        <w:t>o check the node information</w:t>
      </w:r>
      <w:r>
        <w:rPr>
          <w:sz w:val="22"/>
        </w:rPr>
        <w:t>.</w:t>
      </w:r>
      <w:r w:rsidR="00801992" w:rsidRPr="00801992">
        <w:t xml:space="preserve"> </w:t>
      </w:r>
      <w:r w:rsidR="00801992">
        <w:t>‘</w:t>
      </w:r>
      <w:r>
        <w:t>Prenode’ in ‘</w:t>
      </w:r>
      <w:r w:rsidRPr="00CF143C">
        <w:t xml:space="preserve">local’ stands for the Candidate Node, and </w:t>
      </w:r>
      <w:r>
        <w:rPr>
          <w:rFonts w:hint="eastAsia"/>
        </w:rPr>
        <w:t>Hp</w:t>
      </w:r>
      <w:r>
        <w:t xml:space="preserve">node represents the High-Performance Node. </w:t>
      </w:r>
      <w:r>
        <w:br/>
      </w:r>
      <w:r w:rsidRPr="00CF143C">
        <w:t>Note</w:t>
      </w:r>
      <w:r>
        <w:rPr>
          <w:rFonts w:hint="eastAsia"/>
        </w:rPr>
        <w:t>:</w:t>
      </w:r>
      <w:r>
        <w:t xml:space="preserve"> The type of nodes is set as</w:t>
      </w:r>
      <w:r>
        <w:rPr>
          <w:rFonts w:hint="eastAsia"/>
        </w:rPr>
        <w:t xml:space="preserve"> </w:t>
      </w:r>
      <w:r>
        <w:t>‘</w:t>
      </w:r>
      <w:r>
        <w:rPr>
          <w:rFonts w:hint="eastAsia"/>
        </w:rPr>
        <w:t>p</w:t>
      </w:r>
      <w:r>
        <w:t>renode’ when first launched and will change after elected through the software.</w:t>
      </w:r>
      <w:r>
        <w:rPr>
          <w:sz w:val="22"/>
        </w:rPr>
        <w:t xml:space="preserve"> </w:t>
      </w:r>
    </w:p>
    <w:p w14:paraId="79991A94" w14:textId="24016F5A" w:rsidR="00C30384" w:rsidRDefault="00C30384" w:rsidP="00C30384">
      <w:pPr>
        <w:pStyle w:val="a3"/>
        <w:ind w:leftChars="-1" w:left="-2" w:firstLineChars="0" w:firstLine="0"/>
      </w:pPr>
      <w:r>
        <w:t>e.g.</w:t>
      </w:r>
      <w:r>
        <w:br/>
      </w:r>
      <w:r>
        <w:rPr>
          <w:rFonts w:hint="eastAsia"/>
          <w:noProof/>
        </w:rPr>
        <mc:AlternateContent>
          <mc:Choice Requires="wps">
            <w:drawing>
              <wp:inline distT="0" distB="0" distL="0" distR="0" wp14:anchorId="41A7678D" wp14:editId="4E3C659D">
                <wp:extent cx="5274310" cy="1390650"/>
                <wp:effectExtent l="0" t="0" r="21590" b="19050"/>
                <wp:docPr id="316" name="文本框 316"/>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373E027" w14:textId="77777777" w:rsidR="00D03746" w:rsidRDefault="00D03746" w:rsidP="00C30384">
                            <w:pPr>
                              <w:spacing w:line="240" w:lineRule="exact"/>
                              <w:jc w:val="left"/>
                            </w:pPr>
                            <w:r>
                              <w:t>&gt;admin.nodeInfo</w:t>
                            </w:r>
                          </w:p>
                          <w:p w14:paraId="0F6AD76B" w14:textId="77777777" w:rsidR="00D03746" w:rsidRDefault="00D03746" w:rsidP="00C30384">
                            <w:pPr>
                              <w:spacing w:line="240" w:lineRule="exact"/>
                              <w:jc w:val="left"/>
                            </w:pPr>
                            <w:r>
                              <w:t>{</w:t>
                            </w:r>
                          </w:p>
                          <w:p w14:paraId="10D6CD89" w14:textId="77777777" w:rsidR="00D03746" w:rsidRDefault="00D03746" w:rsidP="00C30384">
                            <w:pPr>
                              <w:spacing w:line="240" w:lineRule="exact"/>
                              <w:jc w:val="left"/>
                            </w:pPr>
                            <w:r>
                              <w:t>id: "df787c4c04a6c9307cefedbc857010e5306be9096153adf3b1351964a27d0ac607464cf28ba3d93c42c5e7a371d7281bdb1a9e5d19a16e30b24d1c3595e2180a",</w:t>
                            </w:r>
                          </w:p>
                          <w:p w14:paraId="1B97B3F3" w14:textId="77777777" w:rsidR="00D03746" w:rsidRDefault="00D03746" w:rsidP="00C30384">
                            <w:pPr>
                              <w:spacing w:line="240" w:lineRule="exact"/>
                              <w:jc w:val="left"/>
                            </w:pPr>
                            <w:r>
                              <w:t xml:space="preserve">  ip: "::",</w:t>
                            </w:r>
                          </w:p>
                          <w:p w14:paraId="25DF2714" w14:textId="77777777" w:rsidR="00D03746" w:rsidRDefault="00D03746" w:rsidP="00C30384">
                            <w:pPr>
                              <w:spacing w:line="240" w:lineRule="exact"/>
                              <w:jc w:val="left"/>
                            </w:pPr>
                            <w:r>
                              <w:t xml:space="preserve">  listenAddr: "[::]:3001",</w:t>
                            </w:r>
                          </w:p>
                          <w:p w14:paraId="7CEAEDC6" w14:textId="77777777" w:rsidR="00D03746" w:rsidRDefault="00D03746" w:rsidP="00C30384">
                            <w:pPr>
                              <w:spacing w:line="240" w:lineRule="exact"/>
                              <w:jc w:val="left"/>
                            </w:pPr>
                            <w:r>
                              <w:t xml:space="preserve">  local: "PreNode",</w:t>
                            </w:r>
                          </w:p>
                          <w:p w14:paraId="5BB0B805" w14:textId="77777777" w:rsidR="00D03746" w:rsidRDefault="00D03746" w:rsidP="00C30384">
                            <w:pPr>
                              <w:spacing w:line="240" w:lineRule="exact"/>
                              <w:jc w:val="left"/>
                            </w:pPr>
                            <w:r>
                              <w:t xml:space="preserve">  name: "",</w:t>
                            </w:r>
                          </w:p>
                          <w:p w14:paraId="259071A8" w14:textId="77777777" w:rsidR="00D03746" w:rsidRDefault="00D03746" w:rsidP="00C30384">
                            <w:pPr>
                              <w:spacing w:line="240" w:lineRule="exact"/>
                              <w:jc w:val="left"/>
                            </w:pPr>
                            <w:r>
                              <w:t xml:space="preserve">  ports: {</w:t>
                            </w:r>
                          </w:p>
                          <w:p w14:paraId="31650BB4" w14:textId="77777777" w:rsidR="00D03746" w:rsidRDefault="00D03746" w:rsidP="00C30384">
                            <w:pPr>
                              <w:spacing w:line="240" w:lineRule="exact"/>
                              <w:jc w:val="left"/>
                            </w:pPr>
                            <w:r>
                              <w:t xml:space="preserve">    tcp: 3001,</w:t>
                            </w:r>
                          </w:p>
                          <w:p w14:paraId="0C7ED1C9" w14:textId="77777777" w:rsidR="00D03746" w:rsidRDefault="00D03746" w:rsidP="00C30384">
                            <w:pPr>
                              <w:spacing w:line="240" w:lineRule="exact"/>
                              <w:ind w:firstLine="420"/>
                              <w:jc w:val="left"/>
                            </w:pPr>
                            <w:r>
                              <w:t>udp: 3001</w:t>
                            </w:r>
                          </w:p>
                          <w:p w14:paraId="7842B3E1" w14:textId="77777777" w:rsidR="00D03746" w:rsidRDefault="00D03746" w:rsidP="00C30384">
                            <w:pPr>
                              <w:spacing w:line="240" w:lineRule="exact"/>
                              <w:ind w:firstLine="142"/>
                              <w:jc w:val="left"/>
                            </w:pPr>
                            <w:r>
                              <w:t xml:space="preserve"> }</w:t>
                            </w:r>
                          </w:p>
                          <w:p w14:paraId="31FBB0DB" w14:textId="77777777" w:rsidR="00D03746" w:rsidRPr="00B56B24" w:rsidRDefault="00D03746"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1A7678D" id="文本框 316" o:spid="_x0000_s1092"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" fillcolor="black [3200]" strokecolor="white [3201]" strokeweight="1.5pt">
                <v:textbox style="mso-fit-shape-to-text:t" inset="0,0,0,0">
                  <w:txbxContent>
                    <w:p w14:paraId="0373E027" w14:textId="77777777" w:rsidR="00D03746" w:rsidRDefault="00D03746" w:rsidP="00C30384">
                      <w:pPr>
                        <w:spacing w:line="240" w:lineRule="exact"/>
                        <w:jc w:val="left"/>
                      </w:pPr>
                      <w:r>
                        <w:t>&gt;</w:t>
                      </w:r>
                      <w:proofErr w:type="spellStart"/>
                      <w:proofErr w:type="gramStart"/>
                      <w:r>
                        <w:t>admin.nodeInfo</w:t>
                      </w:r>
                      <w:proofErr w:type="spellEnd"/>
                      <w:proofErr w:type="gramEnd"/>
                    </w:p>
                    <w:p w14:paraId="0F6AD76B" w14:textId="77777777" w:rsidR="00D03746" w:rsidRDefault="00D03746" w:rsidP="00C30384">
                      <w:pPr>
                        <w:spacing w:line="240" w:lineRule="exact"/>
                        <w:jc w:val="left"/>
                      </w:pPr>
                      <w:r>
                        <w:t>{</w:t>
                      </w:r>
                    </w:p>
                    <w:p w14:paraId="10D6CD89" w14:textId="77777777" w:rsidR="00D03746" w:rsidRDefault="00D03746" w:rsidP="00C30384">
                      <w:pPr>
                        <w:spacing w:line="240" w:lineRule="exact"/>
                        <w:jc w:val="left"/>
                      </w:pPr>
                      <w:r>
                        <w:t>id: "df787c4c04a6c9307cefedbc857010e5306be9096153adf3b1351964a27d0ac607464cf28ba3d93c42c5e7a371d7281bdb1a9e5d19a16e30b24d1c3595e2180a",</w:t>
                      </w:r>
                    </w:p>
                    <w:p w14:paraId="1B97B3F3" w14:textId="77777777" w:rsidR="00D03746" w:rsidRDefault="00D03746" w:rsidP="00C30384">
                      <w:pPr>
                        <w:spacing w:line="240" w:lineRule="exact"/>
                        <w:jc w:val="left"/>
                      </w:pPr>
                      <w:r>
                        <w:t xml:space="preserve">  </w:t>
                      </w:r>
                      <w:proofErr w:type="spellStart"/>
                      <w:r>
                        <w:t>ip</w:t>
                      </w:r>
                      <w:proofErr w:type="spellEnd"/>
                      <w:r>
                        <w:t xml:space="preserve">: </w:t>
                      </w:r>
                      <w:proofErr w:type="gramStart"/>
                      <w:r>
                        <w:t>"::</w:t>
                      </w:r>
                      <w:proofErr w:type="gramEnd"/>
                      <w:r>
                        <w:t>",</w:t>
                      </w:r>
                    </w:p>
                    <w:p w14:paraId="25DF2714" w14:textId="77777777" w:rsidR="00D03746" w:rsidRDefault="00D03746" w:rsidP="00C30384">
                      <w:pPr>
                        <w:spacing w:line="240" w:lineRule="exact"/>
                        <w:jc w:val="left"/>
                      </w:pPr>
                      <w:r>
                        <w:t xml:space="preserve">  </w:t>
                      </w:r>
                      <w:proofErr w:type="spellStart"/>
                      <w:r>
                        <w:t>listenAddr</w:t>
                      </w:r>
                      <w:proofErr w:type="spellEnd"/>
                      <w:r>
                        <w:t>: "</w:t>
                      </w:r>
                      <w:proofErr w:type="gramStart"/>
                      <w:r>
                        <w:t>[::</w:t>
                      </w:r>
                      <w:proofErr w:type="gramEnd"/>
                      <w:r>
                        <w:t>]:3001",</w:t>
                      </w:r>
                    </w:p>
                    <w:p w14:paraId="7CEAEDC6" w14:textId="77777777" w:rsidR="00D03746" w:rsidRDefault="00D03746" w:rsidP="00C30384">
                      <w:pPr>
                        <w:spacing w:line="240" w:lineRule="exact"/>
                        <w:jc w:val="left"/>
                      </w:pPr>
                      <w:r>
                        <w:t xml:space="preserve">  local: "</w:t>
                      </w:r>
                      <w:proofErr w:type="spellStart"/>
                      <w:r>
                        <w:t>PreNode</w:t>
                      </w:r>
                      <w:proofErr w:type="spellEnd"/>
                      <w:r>
                        <w:t>",</w:t>
                      </w:r>
                    </w:p>
                    <w:p w14:paraId="5BB0B805" w14:textId="77777777" w:rsidR="00D03746" w:rsidRDefault="00D03746" w:rsidP="00C30384">
                      <w:pPr>
                        <w:spacing w:line="240" w:lineRule="exact"/>
                        <w:jc w:val="left"/>
                      </w:pPr>
                      <w:r>
                        <w:t xml:space="preserve">  name: "",</w:t>
                      </w:r>
                    </w:p>
                    <w:p w14:paraId="259071A8" w14:textId="77777777" w:rsidR="00D03746" w:rsidRDefault="00D03746" w:rsidP="00C30384">
                      <w:pPr>
                        <w:spacing w:line="240" w:lineRule="exact"/>
                        <w:jc w:val="left"/>
                      </w:pPr>
                      <w:r>
                        <w:t xml:space="preserve">  ports: {</w:t>
                      </w:r>
                    </w:p>
                    <w:p w14:paraId="31650BB4" w14:textId="77777777" w:rsidR="00D03746" w:rsidRDefault="00D03746" w:rsidP="00C30384">
                      <w:pPr>
                        <w:spacing w:line="240" w:lineRule="exact"/>
                        <w:jc w:val="left"/>
                      </w:pPr>
                      <w:r>
                        <w:t xml:space="preserve">    </w:t>
                      </w:r>
                      <w:proofErr w:type="spellStart"/>
                      <w:r>
                        <w:t>tcp</w:t>
                      </w:r>
                      <w:proofErr w:type="spellEnd"/>
                      <w:r>
                        <w:t>: 3001,</w:t>
                      </w:r>
                    </w:p>
                    <w:p w14:paraId="0C7ED1C9" w14:textId="77777777" w:rsidR="00D03746" w:rsidRDefault="00D03746" w:rsidP="00C30384">
                      <w:pPr>
                        <w:spacing w:line="240" w:lineRule="exact"/>
                        <w:ind w:firstLine="420"/>
                        <w:jc w:val="left"/>
                      </w:pPr>
                      <w:proofErr w:type="spellStart"/>
                      <w:r>
                        <w:t>udp</w:t>
                      </w:r>
                      <w:proofErr w:type="spellEnd"/>
                      <w:r>
                        <w:t>: 3001</w:t>
                      </w:r>
                    </w:p>
                    <w:p w14:paraId="7842B3E1" w14:textId="77777777" w:rsidR="00D03746" w:rsidRDefault="00D03746" w:rsidP="00C30384">
                      <w:pPr>
                        <w:spacing w:line="240" w:lineRule="exact"/>
                        <w:ind w:firstLine="142"/>
                        <w:jc w:val="left"/>
                      </w:pPr>
                      <w:r>
                        <w:t xml:space="preserve"> }</w:t>
                      </w:r>
                    </w:p>
                    <w:p w14:paraId="31FBB0DB" w14:textId="77777777" w:rsidR="00D03746" w:rsidRPr="00B56B24" w:rsidRDefault="00D03746" w:rsidP="00C30384">
                      <w:pPr>
                        <w:spacing w:line="240" w:lineRule="exact"/>
                        <w:jc w:val="left"/>
                      </w:pPr>
                      <w:r>
                        <w:t>}</w:t>
                      </w:r>
                    </w:p>
                  </w:txbxContent>
                </v:textbox>
                <w10:anchorlock/>
              </v:shape>
            </w:pict>
          </mc:Fallback>
        </mc:AlternateContent>
      </w:r>
      <w:r>
        <w:br/>
      </w:r>
      <w:r>
        <w:rPr>
          <w:rFonts w:hint="eastAsia"/>
        </w:rPr>
        <w:t>I</w:t>
      </w:r>
      <w:r>
        <w:t>n this case, ‘</w:t>
      </w:r>
      <w:r>
        <w:rPr>
          <w:rFonts w:hint="eastAsia"/>
        </w:rPr>
        <w:t>i</w:t>
      </w:r>
      <w:r>
        <w:t>d’ stands for the node’s ID number;</w:t>
      </w:r>
      <w:r>
        <w:rPr>
          <w:rFonts w:hint="eastAsia"/>
        </w:rPr>
        <w:t xml:space="preserve"> </w:t>
      </w:r>
      <w:r>
        <w:t>‘PreNode’ means the node type is</w:t>
      </w:r>
      <w:r w:rsidR="008264D9">
        <w:t xml:space="preserve"> Candidate</w:t>
      </w:r>
      <w:r>
        <w:t xml:space="preserve"> </w:t>
      </w:r>
      <w:r w:rsidR="008264D9">
        <w:t>N</w:t>
      </w:r>
      <w:r>
        <w:t>ode;</w:t>
      </w:r>
      <w:r w:rsidRPr="001819B2">
        <w:t xml:space="preserve"> </w:t>
      </w:r>
      <w:r>
        <w:t>‘listenAddr’ represents the listening port address number</w:t>
      </w:r>
      <w:r w:rsidDel="000C75B7">
        <w:t xml:space="preserve"> </w:t>
      </w:r>
      <w:r>
        <w:t>; ‘ports’ stands for the local port number;</w:t>
      </w:r>
    </w:p>
    <w:p w14:paraId="019D99E7" w14:textId="77777777" w:rsidR="00C30384" w:rsidRPr="00874DE1" w:rsidRDefault="00C30384" w:rsidP="00C30384">
      <w:pPr>
        <w:pStyle w:val="a3"/>
        <w:ind w:leftChars="-1" w:left="-2" w:firstLineChars="0" w:firstLine="0"/>
      </w:pPr>
    </w:p>
    <w:p w14:paraId="1625E965" w14:textId="66863B00" w:rsidR="00C30384" w:rsidRPr="00694E72" w:rsidRDefault="00C30384" w:rsidP="00DF28BD">
      <w:pPr>
        <w:pStyle w:val="a3"/>
        <w:numPr>
          <w:ilvl w:val="0"/>
          <w:numId w:val="20"/>
        </w:numPr>
        <w:ind w:left="0" w:firstLineChars="0" w:firstLine="0"/>
      </w:pPr>
      <w:r w:rsidRPr="0044085B">
        <w:rPr>
          <w:rFonts w:cstheme="minorHAnsi"/>
          <w:u w:val="single"/>
        </w:rPr>
        <w:t>Check Mining Status</w:t>
      </w:r>
      <w:r w:rsidRPr="00122EB4">
        <w:rPr>
          <w:rFonts w:cstheme="minorHAnsi"/>
        </w:rPr>
        <w:br/>
      </w:r>
      <w:r w:rsidRPr="00F96707">
        <w:rPr>
          <w:rFonts w:cstheme="minorHAnsi"/>
        </w:rPr>
        <w:t xml:space="preserve">Enter </w:t>
      </w:r>
      <w:r w:rsidR="00246ACA">
        <w:t>‘</w:t>
      </w:r>
      <w:r w:rsidRPr="0044085B">
        <w:rPr>
          <w:rFonts w:ascii="Consolas" w:hAnsi="Consolas" w:cstheme="minorHAnsi"/>
        </w:rPr>
        <w:t>hpb</w:t>
      </w:r>
      <w:r w:rsidRPr="0044085B">
        <w:rPr>
          <w:rFonts w:ascii="Consolas" w:hAnsi="Consolas"/>
        </w:rPr>
        <w:t>.mining</w:t>
      </w:r>
      <w:r w:rsidR="00246ACA">
        <w:t>’</w:t>
      </w:r>
      <w:r>
        <w:t xml:space="preserve"> to check the mining status of the node. Returning ‘true’ means it is mining, ‘false’ means not. To start mining, enter </w:t>
      </w:r>
      <w:r w:rsidR="00246ACA">
        <w:t>‘</w:t>
      </w:r>
      <w:r w:rsidRPr="0044085B">
        <w:rPr>
          <w:rFonts w:ascii="Consolas" w:hAnsi="Consolas"/>
        </w:rPr>
        <w:t>miner.start()</w:t>
      </w:r>
      <w:r w:rsidR="00246ACA">
        <w:t>’</w:t>
      </w:r>
      <w:r>
        <w:t>;</w:t>
      </w:r>
      <w:r>
        <w:br/>
      </w:r>
      <w:r>
        <w:rPr>
          <w:rFonts w:hint="eastAsia"/>
        </w:rPr>
        <w:t>e</w:t>
      </w:r>
      <w:r>
        <w:t>.g.</w:t>
      </w:r>
      <w:r>
        <w:br/>
      </w:r>
      <w:r>
        <w:rPr>
          <w:rFonts w:hint="eastAsia"/>
          <w:noProof/>
        </w:rPr>
        <mc:AlternateContent>
          <mc:Choice Requires="wps">
            <w:drawing>
              <wp:inline distT="0" distB="0" distL="0" distR="0" wp14:anchorId="7E130642" wp14:editId="3AE40418">
                <wp:extent cx="5274310" cy="2152650"/>
                <wp:effectExtent l="0" t="0" r="21590" b="19050"/>
                <wp:docPr id="317" name="文本框 317"/>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1F918186" w14:textId="77777777" w:rsidR="00D03746" w:rsidRDefault="00D03746" w:rsidP="00C30384">
                            <w:pPr>
                              <w:spacing w:line="240" w:lineRule="exact"/>
                              <w:jc w:val="left"/>
                            </w:pPr>
                            <w:r>
                              <w:t>&gt;hpb.mining</w:t>
                            </w:r>
                          </w:p>
                          <w:p w14:paraId="2C22C214" w14:textId="77777777" w:rsidR="00D03746" w:rsidRPr="00B56B24" w:rsidRDefault="00D03746" w:rsidP="00C30384">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130642" id="文本框 317" o:spid="_x0000_s1093"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" fillcolor="black [3200]" strokecolor="white [3201]" strokeweight="1.5pt">
                <v:textbox style="mso-fit-shape-to-text:t" inset="0,0,0,0">
                  <w:txbxContent>
                    <w:p w14:paraId="1F918186" w14:textId="77777777" w:rsidR="00D03746" w:rsidRDefault="00D03746" w:rsidP="00C30384">
                      <w:pPr>
                        <w:spacing w:line="240" w:lineRule="exact"/>
                        <w:jc w:val="left"/>
                      </w:pPr>
                      <w:r>
                        <w:t>&gt;</w:t>
                      </w:r>
                      <w:proofErr w:type="spellStart"/>
                      <w:proofErr w:type="gramStart"/>
                      <w:r>
                        <w:t>hpb.mining</w:t>
                      </w:r>
                      <w:proofErr w:type="spellEnd"/>
                      <w:proofErr w:type="gramEnd"/>
                    </w:p>
                    <w:p w14:paraId="2C22C214" w14:textId="77777777" w:rsidR="00D03746" w:rsidRPr="00B56B24" w:rsidRDefault="00D03746" w:rsidP="00C30384">
                      <w:pPr>
                        <w:spacing w:line="240" w:lineRule="exact"/>
                        <w:jc w:val="left"/>
                      </w:pPr>
                      <w:r>
                        <w:t>true</w:t>
                      </w:r>
                    </w:p>
                  </w:txbxContent>
                </v:textbox>
                <w10:anchorlock/>
              </v:shape>
            </w:pict>
          </mc:Fallback>
        </mc:AlternateContent>
      </w:r>
      <w:r>
        <w:br/>
      </w:r>
    </w:p>
    <w:p w14:paraId="130E7805" w14:textId="39366820" w:rsidR="00C30384" w:rsidRDefault="00C30384">
      <w:pPr>
        <w:widowControl/>
        <w:jc w:val="left"/>
      </w:pPr>
      <w:r>
        <w:br w:type="page"/>
      </w:r>
    </w:p>
    <w:p w14:paraId="5504A333" w14:textId="77777777" w:rsidR="00C30384" w:rsidRDefault="00C30384" w:rsidP="00C30384">
      <w:pPr>
        <w:pStyle w:val="1"/>
        <w:spacing w:before="0" w:after="0"/>
        <w:rPr>
          <w:sz w:val="28"/>
          <w:szCs w:val="28"/>
        </w:rPr>
      </w:pPr>
      <w:bookmarkStart w:id="138" w:name="_Toc524367302"/>
      <w:bookmarkStart w:id="139" w:name="_Toc525575474"/>
      <w:bookmarkStart w:id="140" w:name="_Toc525565310"/>
      <w:r>
        <w:rPr>
          <w:rFonts w:hint="eastAsia"/>
          <w:sz w:val="28"/>
          <w:szCs w:val="28"/>
        </w:rPr>
        <w:lastRenderedPageBreak/>
        <w:t>C</w:t>
      </w:r>
      <w:r>
        <w:rPr>
          <w:sz w:val="28"/>
          <w:szCs w:val="28"/>
        </w:rPr>
        <w:t>hapter 5 Synchronized Node Setup</w:t>
      </w:r>
      <w:bookmarkEnd w:id="138"/>
      <w:bookmarkEnd w:id="139"/>
      <w:bookmarkEnd w:id="140"/>
    </w:p>
    <w:p w14:paraId="2DF5BA50" w14:textId="77777777" w:rsidR="00C30384" w:rsidRDefault="00C30384" w:rsidP="00C30384">
      <w:pPr>
        <w:spacing w:line="276" w:lineRule="auto"/>
      </w:pPr>
      <w:r>
        <w:t>Akin to light nodes, the synchronized node can start transactions and synchronize blocks. Its limitations are that it cannot proceed to the election of candidate nodes, or high-performance nodes, nor can it become a block producer. They can however, serve as access nodes for DAPPs. There are two options for a synchronized node setup, listed below:</w:t>
      </w:r>
    </w:p>
    <w:p w14:paraId="46F96049" w14:textId="50353C35" w:rsidR="00C30384" w:rsidRDefault="00C30384" w:rsidP="00DF28BD">
      <w:pPr>
        <w:pStyle w:val="a3"/>
        <w:numPr>
          <w:ilvl w:val="0"/>
          <w:numId w:val="47"/>
        </w:numPr>
        <w:spacing w:line="276" w:lineRule="auto"/>
        <w:ind w:left="0" w:firstLineChars="0" w:firstLine="0"/>
        <w:jc w:val="left"/>
      </w:pPr>
      <w:r w:rsidRPr="00A17900">
        <w:rPr>
          <w:b/>
        </w:rPr>
        <w:t>Set up the node through source code</w:t>
      </w:r>
      <w:r w:rsidR="008F0409" w:rsidRPr="00A17900">
        <w:rPr>
          <w:b/>
        </w:rPr>
        <w:t>:</w:t>
      </w:r>
      <w:r>
        <w:t xml:space="preserve"> Basic software programming and code compiling knowledge is required for this option. Y</w:t>
      </w:r>
      <w:r>
        <w:rPr>
          <w:rFonts w:hint="eastAsia"/>
        </w:rPr>
        <w:t>ou</w:t>
      </w:r>
      <w:r>
        <w:t xml:space="preserve"> also must complete GO setup (see chapter 2) prior to proceeding to the set up;</w:t>
      </w:r>
    </w:p>
    <w:p w14:paraId="67EFA676" w14:textId="4D575815" w:rsidR="00C30384" w:rsidRDefault="00C30384" w:rsidP="00DF28BD">
      <w:pPr>
        <w:pStyle w:val="a3"/>
        <w:numPr>
          <w:ilvl w:val="0"/>
          <w:numId w:val="47"/>
        </w:numPr>
        <w:spacing w:line="276" w:lineRule="auto"/>
        <w:ind w:left="0" w:firstLineChars="0" w:firstLine="0"/>
        <w:jc w:val="left"/>
      </w:pPr>
      <w:r w:rsidRPr="00A17900">
        <w:rPr>
          <w:b/>
        </w:rPr>
        <w:t xml:space="preserve">Set up through </w:t>
      </w:r>
      <w:r w:rsidR="00596B88">
        <w:rPr>
          <w:b/>
        </w:rPr>
        <w:t xml:space="preserve">the </w:t>
      </w:r>
      <w:r w:rsidRPr="00A17900">
        <w:rPr>
          <w:b/>
        </w:rPr>
        <w:t>HPB</w:t>
      </w:r>
      <w:r w:rsidR="00596B88">
        <w:rPr>
          <w:b/>
        </w:rPr>
        <w:t xml:space="preserve"> </w:t>
      </w:r>
      <w:r w:rsidR="00B124CB" w:rsidRPr="00A17900">
        <w:rPr>
          <w:b/>
        </w:rPr>
        <w:t>executable</w:t>
      </w:r>
      <w:r w:rsidR="008F0409" w:rsidRPr="00A17900">
        <w:rPr>
          <w:b/>
        </w:rPr>
        <w:t>:</w:t>
      </w:r>
      <w:r>
        <w:t xml:space="preserve"> You can follow the steps of </w:t>
      </w:r>
      <w:r w:rsidR="002B0B2E">
        <w:t xml:space="preserve">the </w:t>
      </w:r>
      <w:r w:rsidR="00B124CB">
        <w:t>executable</w:t>
      </w:r>
      <w:r>
        <w:t xml:space="preserve"> setup for this option.</w:t>
      </w:r>
      <w:r w:rsidR="00371B21">
        <w:br/>
      </w:r>
    </w:p>
    <w:p w14:paraId="34758A25" w14:textId="1EC2ADA8" w:rsidR="00CE55F5" w:rsidRPr="00A17900" w:rsidRDefault="00C30384" w:rsidP="00A17900">
      <w:pPr>
        <w:ind w:left="1134" w:hanging="1134"/>
        <w:rPr>
          <w:rFonts w:ascii="Calibri" w:hAnsi="Calibri"/>
          <w:b/>
          <w:color w:val="FF0000"/>
        </w:rPr>
      </w:pPr>
      <w:bookmarkStart w:id="141" w:name="_Toc523255481"/>
      <w:r w:rsidRPr="00A17900">
        <w:rPr>
          <w:rFonts w:ascii="Calibri" w:hAnsi="Calibri"/>
          <w:b/>
          <w:color w:val="FF0000"/>
        </w:rPr>
        <w:t>ATTENTION</w:t>
      </w:r>
      <w:r w:rsidR="00371B21" w:rsidRPr="00A17900">
        <w:rPr>
          <w:rFonts w:ascii="Calibri" w:eastAsia="Malgun Gothic" w:hAnsi="Calibri"/>
          <w:b/>
          <w:color w:val="FF0000"/>
          <w:lang w:eastAsia="ko-KR"/>
        </w:rPr>
        <w:t xml:space="preserve">: </w:t>
      </w:r>
      <w:r w:rsidR="003804C5">
        <w:rPr>
          <w:rFonts w:ascii="Calibri" w:eastAsia="Malgun Gothic" w:hAnsi="Calibri"/>
          <w:b/>
          <w:color w:val="FF0000"/>
          <w:lang w:eastAsia="ko-KR"/>
        </w:rPr>
        <w:tab/>
      </w:r>
      <w:r w:rsidR="00CE55F5" w:rsidRPr="00A17900">
        <w:rPr>
          <w:rFonts w:ascii="Calibri" w:hAnsi="Calibri"/>
          <w:b/>
          <w:color w:val="FF0000"/>
        </w:rPr>
        <w:t>1. HPB program operation should be based on ROOT.</w:t>
      </w:r>
    </w:p>
    <w:p w14:paraId="70B58ECE" w14:textId="77777777" w:rsidR="003804C5" w:rsidRPr="00AB0AC7" w:rsidRDefault="003804C5" w:rsidP="003804C5">
      <w:pPr>
        <w:pStyle w:val="a3"/>
        <w:ind w:left="1276" w:firstLineChars="0" w:hanging="16"/>
        <w:jc w:val="left"/>
        <w:rPr>
          <w:rFonts w:ascii="Calibri" w:hAnsi="Calibri" w:cs="Calibri"/>
          <w:b/>
          <w:color w:val="FF0000"/>
        </w:rPr>
      </w:pPr>
      <w:r w:rsidRPr="00AB0AC7">
        <w:rPr>
          <w:rFonts w:ascii="Calibri" w:hAnsi="Calibri" w:cs="Calibri"/>
          <w:b/>
          <w:color w:val="FF0000"/>
        </w:rPr>
        <w:t xml:space="preserve">2. Do not </w:t>
      </w:r>
      <w:r>
        <w:rPr>
          <w:rFonts w:ascii="Calibri" w:hAnsi="Calibri" w:cs="Calibri"/>
          <w:b/>
          <w:color w:val="FF0000"/>
        </w:rPr>
        <w:t>reveal your account and account password to others.</w:t>
      </w:r>
      <w:r w:rsidRPr="00AB0AC7">
        <w:rPr>
          <w:rFonts w:ascii="Calibri" w:hAnsi="Calibri" w:cs="Calibri"/>
          <w:b/>
          <w:color w:val="FF0000"/>
        </w:rPr>
        <w:t xml:space="preserve"> </w:t>
      </w:r>
    </w:p>
    <w:p w14:paraId="17BC14AB" w14:textId="37AEF9A2" w:rsidR="00CE55F5" w:rsidRPr="00A17900" w:rsidRDefault="00CE55F5" w:rsidP="00A17900">
      <w:pPr>
        <w:pStyle w:val="a3"/>
        <w:ind w:left="1134" w:firstLineChars="0" w:firstLine="126"/>
        <w:jc w:val="left"/>
        <w:rPr>
          <w:rFonts w:ascii="Calibri" w:hAnsi="Calibri"/>
          <w:b/>
          <w:color w:val="FF0000"/>
        </w:rPr>
      </w:pPr>
      <w:r w:rsidRPr="00A17900">
        <w:rPr>
          <w:rFonts w:ascii="Calibri" w:hAnsi="Calibri"/>
          <w:b/>
          <w:color w:val="FF0000"/>
        </w:rPr>
        <w:t>3. You must launch the node by yourself for password security.</w:t>
      </w:r>
    </w:p>
    <w:p w14:paraId="2571AA1B" w14:textId="77777777" w:rsidR="00CE55F5" w:rsidRPr="003B2891" w:rsidRDefault="00CE55F5" w:rsidP="00CE55F5">
      <w:pPr>
        <w:rPr>
          <w:b/>
          <w:color w:val="FF0000"/>
        </w:rPr>
      </w:pPr>
    </w:p>
    <w:p w14:paraId="43BCE5B7" w14:textId="18228C59" w:rsidR="008F0409" w:rsidRPr="00AB0AC7" w:rsidRDefault="008F0409" w:rsidP="008F0409">
      <w:pPr>
        <w:pStyle w:val="2"/>
      </w:pPr>
      <w:bookmarkStart w:id="142" w:name="_Toc525575475"/>
      <w:bookmarkStart w:id="143" w:name="_Toc525565311"/>
      <w:r>
        <w:t>5</w:t>
      </w:r>
      <w:r w:rsidRPr="00AB0AC7">
        <w:t xml:space="preserve">.1 </w:t>
      </w:r>
      <w:r>
        <w:t>N</w:t>
      </w:r>
      <w:r w:rsidRPr="00AB0AC7">
        <w:t xml:space="preserve">etwork </w:t>
      </w:r>
      <w:r>
        <w:t>C</w:t>
      </w:r>
      <w:r w:rsidRPr="00AB0AC7">
        <w:t>onnection Testing</w:t>
      </w:r>
      <w:bookmarkEnd w:id="142"/>
      <w:bookmarkEnd w:id="143"/>
    </w:p>
    <w:p w14:paraId="6F9F7791" w14:textId="6CE2F17D" w:rsidR="008F0409" w:rsidRPr="00AB0AC7" w:rsidRDefault="008F0409" w:rsidP="008F0409">
      <w:r w:rsidRPr="00AB0AC7">
        <w:t>Network connection testing is required prior to setting up the node. Enter the five commands below to test for any delay or data packet loss during the connection of the server to bootnode.</w:t>
      </w:r>
    </w:p>
    <w:tbl>
      <w:tblPr>
        <w:tblStyle w:val="a5"/>
        <w:tblW w:w="8296" w:type="dxa"/>
        <w:tblLook w:val="04A0" w:firstRow="1" w:lastRow="0" w:firstColumn="1" w:lastColumn="0" w:noHBand="0" w:noVBand="1"/>
      </w:tblPr>
      <w:tblGrid>
        <w:gridCol w:w="1197"/>
        <w:gridCol w:w="3729"/>
        <w:gridCol w:w="3370"/>
      </w:tblGrid>
      <w:tr w:rsidR="008F0409" w:rsidRPr="00AB0AC7" w14:paraId="4B8B25C3" w14:textId="77777777" w:rsidTr="00507764">
        <w:trPr>
          <w:trHeight w:val="312"/>
        </w:trPr>
        <w:tc>
          <w:tcPr>
            <w:tcW w:w="1197" w:type="dxa"/>
          </w:tcPr>
          <w:p w14:paraId="53BAE23F" w14:textId="77777777" w:rsidR="008F0409" w:rsidRPr="00AB0AC7" w:rsidRDefault="008F0409" w:rsidP="00507764">
            <w:pPr>
              <w:rPr>
                <w:b/>
              </w:rPr>
            </w:pPr>
            <w:r w:rsidRPr="00AB0AC7">
              <w:rPr>
                <w:b/>
              </w:rPr>
              <w:t>No.</w:t>
            </w:r>
          </w:p>
        </w:tc>
        <w:tc>
          <w:tcPr>
            <w:tcW w:w="3729" w:type="dxa"/>
          </w:tcPr>
          <w:p w14:paraId="43866C5E" w14:textId="77777777" w:rsidR="008F0409" w:rsidRPr="00AB0AC7" w:rsidRDefault="008F0409" w:rsidP="00507764">
            <w:pPr>
              <w:rPr>
                <w:b/>
              </w:rPr>
            </w:pPr>
            <w:r w:rsidRPr="00AB0AC7">
              <w:rPr>
                <w:b/>
              </w:rPr>
              <w:t>Command</w:t>
            </w:r>
          </w:p>
        </w:tc>
        <w:tc>
          <w:tcPr>
            <w:tcW w:w="3370" w:type="dxa"/>
          </w:tcPr>
          <w:p w14:paraId="16F8380E" w14:textId="77777777" w:rsidR="008F0409" w:rsidRPr="00AB0AC7" w:rsidRDefault="008F0409" w:rsidP="00507764">
            <w:pPr>
              <w:rPr>
                <w:b/>
              </w:rPr>
            </w:pPr>
            <w:r w:rsidRPr="00AB0AC7">
              <w:rPr>
                <w:b/>
              </w:rPr>
              <w:t>Node Location</w:t>
            </w:r>
          </w:p>
        </w:tc>
      </w:tr>
      <w:tr w:rsidR="008F0409" w:rsidRPr="00AB0AC7" w14:paraId="0CB08E2B" w14:textId="77777777" w:rsidTr="00507764">
        <w:trPr>
          <w:trHeight w:val="312"/>
        </w:trPr>
        <w:tc>
          <w:tcPr>
            <w:tcW w:w="1197" w:type="dxa"/>
          </w:tcPr>
          <w:p w14:paraId="343477EB" w14:textId="77777777" w:rsidR="008F0409" w:rsidRPr="00AB0AC7" w:rsidRDefault="008F0409" w:rsidP="00507764">
            <w:pPr>
              <w:rPr>
                <w:b/>
              </w:rPr>
            </w:pPr>
            <w:r w:rsidRPr="00AB0AC7">
              <w:rPr>
                <w:b/>
              </w:rPr>
              <w:t>1</w:t>
            </w:r>
          </w:p>
        </w:tc>
        <w:tc>
          <w:tcPr>
            <w:tcW w:w="3729" w:type="dxa"/>
          </w:tcPr>
          <w:p w14:paraId="5BE93030" w14:textId="77777777" w:rsidR="008F0409" w:rsidRPr="00AB0AC7" w:rsidRDefault="008F0409" w:rsidP="00507764">
            <w:pPr>
              <w:rPr>
                <w:rFonts w:ascii="Consolas" w:hAnsi="Consolas" w:cs="Consolas"/>
              </w:rPr>
            </w:pPr>
            <w:r w:rsidRPr="00AB0AC7">
              <w:rPr>
                <w:rFonts w:ascii="Consolas" w:hAnsi="Consolas" w:cs="Consolas"/>
              </w:rPr>
              <w:t>ping -c 200 47.254.133.46</w:t>
            </w:r>
          </w:p>
        </w:tc>
        <w:tc>
          <w:tcPr>
            <w:tcW w:w="3370" w:type="dxa"/>
          </w:tcPr>
          <w:p w14:paraId="1BEA75A9" w14:textId="77777777" w:rsidR="008F0409" w:rsidRPr="00AB0AC7" w:rsidRDefault="008F0409" w:rsidP="00507764">
            <w:pPr>
              <w:jc w:val="left"/>
            </w:pPr>
            <w:r w:rsidRPr="00AB0AC7">
              <w:t>Germany</w:t>
            </w:r>
          </w:p>
        </w:tc>
      </w:tr>
      <w:tr w:rsidR="008F0409" w:rsidRPr="00AB0AC7" w14:paraId="03477FA0" w14:textId="77777777" w:rsidTr="00507764">
        <w:trPr>
          <w:trHeight w:val="312"/>
        </w:trPr>
        <w:tc>
          <w:tcPr>
            <w:tcW w:w="1197" w:type="dxa"/>
          </w:tcPr>
          <w:p w14:paraId="6C4ABCD1" w14:textId="77777777" w:rsidR="008F0409" w:rsidRPr="00AB0AC7" w:rsidRDefault="008F0409" w:rsidP="00507764">
            <w:pPr>
              <w:rPr>
                <w:b/>
              </w:rPr>
            </w:pPr>
            <w:r w:rsidRPr="00AB0AC7">
              <w:rPr>
                <w:b/>
              </w:rPr>
              <w:t>2</w:t>
            </w:r>
          </w:p>
        </w:tc>
        <w:tc>
          <w:tcPr>
            <w:tcW w:w="3729" w:type="dxa"/>
          </w:tcPr>
          <w:p w14:paraId="0A3A9CC8" w14:textId="77777777" w:rsidR="008F0409" w:rsidRPr="00AB0AC7" w:rsidRDefault="008F0409" w:rsidP="00507764">
            <w:pPr>
              <w:rPr>
                <w:rFonts w:ascii="Consolas" w:hAnsi="Consolas" w:cs="Consolas"/>
              </w:rPr>
            </w:pPr>
            <w:r w:rsidRPr="00AB0AC7">
              <w:rPr>
                <w:rFonts w:ascii="Consolas" w:hAnsi="Consolas" w:cs="Consolas"/>
              </w:rPr>
              <w:t>ping -c 200 47.94.20.30</w:t>
            </w:r>
          </w:p>
        </w:tc>
        <w:tc>
          <w:tcPr>
            <w:tcW w:w="3370" w:type="dxa"/>
          </w:tcPr>
          <w:p w14:paraId="059D6C11" w14:textId="77777777" w:rsidR="008F0409" w:rsidRPr="00AB0AC7" w:rsidRDefault="008F0409" w:rsidP="00507764">
            <w:pPr>
              <w:jc w:val="left"/>
            </w:pPr>
            <w:r w:rsidRPr="00AB0AC7">
              <w:t>Beijing</w:t>
            </w:r>
          </w:p>
        </w:tc>
      </w:tr>
      <w:tr w:rsidR="008F0409" w:rsidRPr="00AB0AC7" w14:paraId="638F81E4" w14:textId="77777777" w:rsidTr="00507764">
        <w:trPr>
          <w:trHeight w:val="312"/>
        </w:trPr>
        <w:tc>
          <w:tcPr>
            <w:tcW w:w="1197" w:type="dxa"/>
          </w:tcPr>
          <w:p w14:paraId="68F7E07C" w14:textId="77777777" w:rsidR="008F0409" w:rsidRPr="00AB0AC7" w:rsidRDefault="008F0409" w:rsidP="00507764">
            <w:pPr>
              <w:rPr>
                <w:b/>
              </w:rPr>
            </w:pPr>
            <w:r w:rsidRPr="00AB0AC7">
              <w:rPr>
                <w:b/>
              </w:rPr>
              <w:t>3</w:t>
            </w:r>
          </w:p>
        </w:tc>
        <w:tc>
          <w:tcPr>
            <w:tcW w:w="3729" w:type="dxa"/>
          </w:tcPr>
          <w:p w14:paraId="086BDA35" w14:textId="77777777" w:rsidR="008F0409" w:rsidRPr="00AB0AC7" w:rsidRDefault="008F0409" w:rsidP="00507764">
            <w:pPr>
              <w:rPr>
                <w:rFonts w:ascii="Consolas" w:hAnsi="Consolas" w:cs="Consolas"/>
              </w:rPr>
            </w:pPr>
            <w:r w:rsidRPr="00AB0AC7">
              <w:rPr>
                <w:rFonts w:ascii="Consolas" w:hAnsi="Consolas" w:cs="Consolas"/>
              </w:rPr>
              <w:t>ping -c 200 47.88.60.227</w:t>
            </w:r>
          </w:p>
        </w:tc>
        <w:tc>
          <w:tcPr>
            <w:tcW w:w="3370" w:type="dxa"/>
          </w:tcPr>
          <w:p w14:paraId="2C9ECF9D" w14:textId="77777777" w:rsidR="008F0409" w:rsidRPr="00AB0AC7" w:rsidRDefault="008F0409" w:rsidP="00507764">
            <w:pPr>
              <w:jc w:val="left"/>
            </w:pPr>
            <w:r w:rsidRPr="00AB0AC7">
              <w:t>Silicon Valley</w:t>
            </w:r>
          </w:p>
        </w:tc>
      </w:tr>
      <w:tr w:rsidR="008F0409" w:rsidRPr="00AB0AC7" w14:paraId="62414003" w14:textId="77777777" w:rsidTr="00507764">
        <w:trPr>
          <w:trHeight w:val="312"/>
        </w:trPr>
        <w:tc>
          <w:tcPr>
            <w:tcW w:w="1197" w:type="dxa"/>
          </w:tcPr>
          <w:p w14:paraId="1376E917" w14:textId="77777777" w:rsidR="008F0409" w:rsidRPr="00AB0AC7" w:rsidRDefault="008F0409" w:rsidP="00507764">
            <w:pPr>
              <w:rPr>
                <w:b/>
              </w:rPr>
            </w:pPr>
            <w:r w:rsidRPr="00AB0AC7">
              <w:rPr>
                <w:b/>
              </w:rPr>
              <w:t>4</w:t>
            </w:r>
          </w:p>
        </w:tc>
        <w:tc>
          <w:tcPr>
            <w:tcW w:w="3729" w:type="dxa"/>
          </w:tcPr>
          <w:p w14:paraId="53D8C1FD" w14:textId="77777777" w:rsidR="008F0409" w:rsidRPr="00AB0AC7" w:rsidRDefault="008F0409" w:rsidP="00507764">
            <w:pPr>
              <w:rPr>
                <w:rFonts w:ascii="Consolas" w:hAnsi="Consolas" w:cs="Consolas"/>
              </w:rPr>
            </w:pPr>
            <w:r w:rsidRPr="00AB0AC7">
              <w:rPr>
                <w:rFonts w:ascii="Consolas" w:hAnsi="Consolas" w:cs="Consolas"/>
              </w:rPr>
              <w:t>ping -c 200 47.75.213.166</w:t>
            </w:r>
          </w:p>
        </w:tc>
        <w:tc>
          <w:tcPr>
            <w:tcW w:w="3370" w:type="dxa"/>
          </w:tcPr>
          <w:p w14:paraId="3D96EE50" w14:textId="77777777" w:rsidR="008F0409" w:rsidRPr="00AB0AC7" w:rsidRDefault="008F0409" w:rsidP="00507764">
            <w:pPr>
              <w:jc w:val="left"/>
            </w:pPr>
            <w:r w:rsidRPr="00AB0AC7">
              <w:t>Hong Kong</w:t>
            </w:r>
          </w:p>
        </w:tc>
      </w:tr>
      <w:tr w:rsidR="008F0409" w:rsidRPr="00AB0AC7" w14:paraId="61E734C4" w14:textId="77777777" w:rsidTr="00507764">
        <w:trPr>
          <w:trHeight w:val="312"/>
        </w:trPr>
        <w:tc>
          <w:tcPr>
            <w:tcW w:w="1197" w:type="dxa"/>
          </w:tcPr>
          <w:p w14:paraId="7C41A1D5" w14:textId="77777777" w:rsidR="008F0409" w:rsidRPr="00AB0AC7" w:rsidRDefault="008F0409" w:rsidP="00507764">
            <w:pPr>
              <w:rPr>
                <w:b/>
              </w:rPr>
            </w:pPr>
            <w:r w:rsidRPr="00AB0AC7">
              <w:rPr>
                <w:b/>
              </w:rPr>
              <w:t>5</w:t>
            </w:r>
          </w:p>
        </w:tc>
        <w:tc>
          <w:tcPr>
            <w:tcW w:w="3729" w:type="dxa"/>
          </w:tcPr>
          <w:p w14:paraId="7CEA540C" w14:textId="77777777" w:rsidR="008F0409" w:rsidRPr="00AB0AC7" w:rsidRDefault="008F0409" w:rsidP="00507764">
            <w:pPr>
              <w:rPr>
                <w:rFonts w:ascii="Consolas" w:hAnsi="Consolas" w:cs="Consolas"/>
              </w:rPr>
            </w:pPr>
            <w:r w:rsidRPr="00AB0AC7">
              <w:rPr>
                <w:rFonts w:ascii="Consolas" w:hAnsi="Consolas" w:cs="Consolas"/>
              </w:rPr>
              <w:t>ping -c 200 47.100.250.120</w:t>
            </w:r>
          </w:p>
        </w:tc>
        <w:tc>
          <w:tcPr>
            <w:tcW w:w="3370" w:type="dxa"/>
          </w:tcPr>
          <w:p w14:paraId="44A75150" w14:textId="77777777" w:rsidR="008F0409" w:rsidRPr="00AB0AC7" w:rsidRDefault="008F0409" w:rsidP="00507764">
            <w:pPr>
              <w:jc w:val="left"/>
            </w:pPr>
            <w:r w:rsidRPr="00AB0AC7">
              <w:t>Shang Hai</w:t>
            </w:r>
          </w:p>
        </w:tc>
      </w:tr>
    </w:tbl>
    <w:p w14:paraId="7DE020B6" w14:textId="77777777" w:rsidR="008F0409" w:rsidRDefault="008F0409" w:rsidP="008F0409">
      <w:pPr>
        <w:rPr>
          <w:b/>
        </w:rPr>
      </w:pPr>
    </w:p>
    <w:p w14:paraId="1A53DA55" w14:textId="77777777" w:rsidR="008F0409" w:rsidRPr="00AB0AC7" w:rsidRDefault="008F0409" w:rsidP="008F0409">
      <w:r w:rsidRPr="00AB0AC7">
        <w:rPr>
          <w:b/>
        </w:rPr>
        <w:t>Example</w:t>
      </w:r>
      <w:r w:rsidRPr="00AB0AC7">
        <w:t>:</w:t>
      </w:r>
      <w:r>
        <w:rPr>
          <w:rFonts w:hint="eastAsia"/>
        </w:rPr>
        <w:t xml:space="preserve"> </w:t>
      </w:r>
      <w:r w:rsidRPr="00AB0AC7">
        <w:t>No. 1 is taken as an example shown below, which should be referred to by the rest of users.</w:t>
      </w:r>
    </w:p>
    <w:p w14:paraId="1DEBBE3B" w14:textId="77777777" w:rsidR="008F0409" w:rsidRDefault="008F0409" w:rsidP="008F0409">
      <w:r w:rsidRPr="00AB0AC7">
        <w:t>Enter command ‘</w:t>
      </w:r>
      <w:r w:rsidRPr="00AB0AC7">
        <w:rPr>
          <w:rFonts w:ascii="Consolas" w:hAnsi="Consolas" w:cs="Consolas"/>
        </w:rPr>
        <w:t>ping 47.254.133.46</w:t>
      </w:r>
      <w:r w:rsidRPr="00AB0AC7">
        <w:t>’,</w:t>
      </w:r>
    </w:p>
    <w:p w14:paraId="77ED9E9E" w14:textId="77777777" w:rsidR="008F0409" w:rsidRDefault="008F0409" w:rsidP="008F0409">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F0409" w:rsidRPr="00AB0AC7" w14:paraId="7EA24D33" w14:textId="77777777" w:rsidTr="00507764">
        <w:tc>
          <w:tcPr>
            <w:tcW w:w="3397" w:type="dxa"/>
          </w:tcPr>
          <w:p w14:paraId="71EB14A6" w14:textId="77777777" w:rsidR="008F0409" w:rsidRPr="00AB0AC7" w:rsidRDefault="008F0409" w:rsidP="00507764">
            <w:pPr>
              <w:rPr>
                <w:b/>
              </w:rPr>
            </w:pPr>
            <w:r w:rsidRPr="00AB0AC7">
              <w:rPr>
                <w:b/>
              </w:rPr>
              <w:t>Information displayed</w:t>
            </w:r>
          </w:p>
        </w:tc>
        <w:tc>
          <w:tcPr>
            <w:tcW w:w="4899" w:type="dxa"/>
          </w:tcPr>
          <w:p w14:paraId="62840AE1" w14:textId="77777777" w:rsidR="008F0409" w:rsidRPr="00AB0AC7" w:rsidRDefault="008F0409" w:rsidP="00507764">
            <w:pPr>
              <w:rPr>
                <w:b/>
              </w:rPr>
            </w:pPr>
            <w:r>
              <w:rPr>
                <w:b/>
              </w:rPr>
              <w:t>Meaning</w:t>
            </w:r>
          </w:p>
        </w:tc>
      </w:tr>
      <w:tr w:rsidR="008F0409" w14:paraId="629302D6" w14:textId="77777777" w:rsidTr="00507764">
        <w:tc>
          <w:tcPr>
            <w:tcW w:w="3397" w:type="dxa"/>
          </w:tcPr>
          <w:p w14:paraId="33789A36" w14:textId="77777777" w:rsidR="008F0409" w:rsidRDefault="008F0409" w:rsidP="00507764">
            <w:r>
              <w:t>200 packets transmitted</w:t>
            </w:r>
          </w:p>
        </w:tc>
        <w:tc>
          <w:tcPr>
            <w:tcW w:w="4899" w:type="dxa"/>
          </w:tcPr>
          <w:p w14:paraId="34C0C6AF" w14:textId="77777777" w:rsidR="008F0409" w:rsidRDefault="008F0409" w:rsidP="00507764">
            <w:r>
              <w:t>200 packets of data were sent</w:t>
            </w:r>
          </w:p>
        </w:tc>
      </w:tr>
      <w:tr w:rsidR="008F0409" w14:paraId="7D2F0685" w14:textId="77777777" w:rsidTr="00507764">
        <w:tc>
          <w:tcPr>
            <w:tcW w:w="3397" w:type="dxa"/>
          </w:tcPr>
          <w:p w14:paraId="3CE0AEB9" w14:textId="77777777" w:rsidR="008F0409" w:rsidRDefault="008F0409" w:rsidP="00507764">
            <w:r>
              <w:t>186 received</w:t>
            </w:r>
          </w:p>
        </w:tc>
        <w:tc>
          <w:tcPr>
            <w:tcW w:w="4899" w:type="dxa"/>
          </w:tcPr>
          <w:p w14:paraId="129BC707" w14:textId="77777777" w:rsidR="008F0409" w:rsidRDefault="008F0409" w:rsidP="00507764">
            <w:r>
              <w:t>186 packets of data were received</w:t>
            </w:r>
          </w:p>
        </w:tc>
      </w:tr>
      <w:tr w:rsidR="008F0409" w14:paraId="13F64E47" w14:textId="77777777" w:rsidTr="00507764">
        <w:tc>
          <w:tcPr>
            <w:tcW w:w="3397" w:type="dxa"/>
          </w:tcPr>
          <w:p w14:paraId="101A1840" w14:textId="77777777" w:rsidR="008F0409" w:rsidRDefault="008F0409" w:rsidP="00507764">
            <w:r>
              <w:t>7% packet loss</w:t>
            </w:r>
          </w:p>
        </w:tc>
        <w:tc>
          <w:tcPr>
            <w:tcW w:w="4899" w:type="dxa"/>
          </w:tcPr>
          <w:p w14:paraId="54211382" w14:textId="77777777" w:rsidR="008F0409" w:rsidRDefault="008F0409" w:rsidP="00507764">
            <w:r>
              <w:t>7% of packets were lost during the connection</w:t>
            </w:r>
          </w:p>
        </w:tc>
      </w:tr>
      <w:tr w:rsidR="008F0409" w14:paraId="085CD135" w14:textId="77777777" w:rsidTr="00507764">
        <w:tc>
          <w:tcPr>
            <w:tcW w:w="3397" w:type="dxa"/>
          </w:tcPr>
          <w:p w14:paraId="6B25AA6B" w14:textId="77777777" w:rsidR="008F0409" w:rsidRDefault="008F0409" w:rsidP="00507764">
            <w:r>
              <w:t xml:space="preserve">Time </w:t>
            </w:r>
            <w:r w:rsidRPr="00AB0AC7">
              <w:t>199386ms</w:t>
            </w:r>
          </w:p>
        </w:tc>
        <w:tc>
          <w:tcPr>
            <w:tcW w:w="4899" w:type="dxa"/>
          </w:tcPr>
          <w:p w14:paraId="1F07C6A8" w14:textId="77777777" w:rsidR="008F0409" w:rsidRDefault="008F0409" w:rsidP="00507764">
            <w:r>
              <w:t>The connection lasted for 199386ms for the 200 packets sent and 186 received</w:t>
            </w:r>
          </w:p>
        </w:tc>
      </w:tr>
      <w:tr w:rsidR="008F0409" w14:paraId="45341B84" w14:textId="77777777" w:rsidTr="00507764">
        <w:tc>
          <w:tcPr>
            <w:tcW w:w="3397" w:type="dxa"/>
          </w:tcPr>
          <w:p w14:paraId="6BD29E3E" w14:textId="77777777" w:rsidR="008F0409" w:rsidRDefault="008F0409" w:rsidP="00507764">
            <w:pPr>
              <w:jc w:val="left"/>
            </w:pPr>
            <w:r>
              <w:t xml:space="preserve">Rtt min/avg/max/mdev = </w:t>
            </w:r>
            <w:r w:rsidRPr="00AB0AC7">
              <w:t>230.439/248.901/290.203/9.397 ms</w:t>
            </w:r>
          </w:p>
        </w:tc>
        <w:tc>
          <w:tcPr>
            <w:tcW w:w="4899" w:type="dxa"/>
          </w:tcPr>
          <w:p w14:paraId="0A0D8F03" w14:textId="150E2B86" w:rsidR="008F0409" w:rsidRDefault="008F0409" w:rsidP="00507764">
            <w:r>
              <w:t>Refers to Round-Trip Time. Measures the time b</w:t>
            </w:r>
            <w:r w:rsidR="00596B88">
              <w:t>etween sending a packet and its</w:t>
            </w:r>
            <w:r>
              <w:t xml:space="preserve"> reply (receiving).</w:t>
            </w:r>
          </w:p>
        </w:tc>
      </w:tr>
      <w:tr w:rsidR="008F0409" w14:paraId="186E28C8" w14:textId="77777777" w:rsidTr="00507764">
        <w:tc>
          <w:tcPr>
            <w:tcW w:w="3397" w:type="dxa"/>
          </w:tcPr>
          <w:p w14:paraId="7B105DFB" w14:textId="77777777" w:rsidR="008F0409" w:rsidRDefault="008F0409" w:rsidP="00507764">
            <w:pPr>
              <w:ind w:left="313"/>
            </w:pPr>
            <w:r>
              <w:t>min</w:t>
            </w:r>
          </w:p>
        </w:tc>
        <w:tc>
          <w:tcPr>
            <w:tcW w:w="4899" w:type="dxa"/>
          </w:tcPr>
          <w:p w14:paraId="3DF26DE1" w14:textId="77777777" w:rsidR="008F0409" w:rsidRDefault="008F0409" w:rsidP="00507764">
            <w:r>
              <w:t>Shortest response time (230.439ms)</w:t>
            </w:r>
          </w:p>
        </w:tc>
      </w:tr>
      <w:tr w:rsidR="008F0409" w14:paraId="1A6C2BA1" w14:textId="77777777" w:rsidTr="00507764">
        <w:tc>
          <w:tcPr>
            <w:tcW w:w="3397" w:type="dxa"/>
          </w:tcPr>
          <w:p w14:paraId="551F448A" w14:textId="77777777" w:rsidR="008F0409" w:rsidRDefault="008F0409" w:rsidP="00507764">
            <w:pPr>
              <w:ind w:left="313"/>
            </w:pPr>
            <w:r>
              <w:t>Avg</w:t>
            </w:r>
          </w:p>
        </w:tc>
        <w:tc>
          <w:tcPr>
            <w:tcW w:w="4899" w:type="dxa"/>
          </w:tcPr>
          <w:p w14:paraId="2B9551B4" w14:textId="77777777" w:rsidR="008F0409" w:rsidRDefault="008F0409" w:rsidP="00507764">
            <w:r>
              <w:t>Average response time (248.901ms)</w:t>
            </w:r>
          </w:p>
        </w:tc>
      </w:tr>
      <w:tr w:rsidR="008F0409" w14:paraId="161F6CFF" w14:textId="77777777" w:rsidTr="00507764">
        <w:tc>
          <w:tcPr>
            <w:tcW w:w="3397" w:type="dxa"/>
          </w:tcPr>
          <w:p w14:paraId="42D26CAC" w14:textId="77777777" w:rsidR="008F0409" w:rsidRDefault="008F0409" w:rsidP="00507764">
            <w:pPr>
              <w:ind w:left="313"/>
            </w:pPr>
            <w:r>
              <w:t>Max</w:t>
            </w:r>
          </w:p>
        </w:tc>
        <w:tc>
          <w:tcPr>
            <w:tcW w:w="4899" w:type="dxa"/>
          </w:tcPr>
          <w:p w14:paraId="1D9FCA45" w14:textId="77777777" w:rsidR="008F0409" w:rsidRDefault="008F0409" w:rsidP="00507764">
            <w:r>
              <w:t>Maximum response time (290.203ms)</w:t>
            </w:r>
          </w:p>
        </w:tc>
      </w:tr>
      <w:tr w:rsidR="008F0409" w14:paraId="5FF1D388" w14:textId="77777777" w:rsidTr="00507764">
        <w:tc>
          <w:tcPr>
            <w:tcW w:w="3397" w:type="dxa"/>
          </w:tcPr>
          <w:p w14:paraId="4EA52164" w14:textId="77777777" w:rsidR="008F0409" w:rsidRDefault="008F0409" w:rsidP="00507764">
            <w:pPr>
              <w:ind w:left="313"/>
            </w:pPr>
            <w:r>
              <w:t>mdev</w:t>
            </w:r>
          </w:p>
        </w:tc>
        <w:tc>
          <w:tcPr>
            <w:tcW w:w="4899" w:type="dxa"/>
          </w:tcPr>
          <w:p w14:paraId="2FFEE05B" w14:textId="77777777" w:rsidR="008F0409" w:rsidRDefault="008F0409" w:rsidP="00507764">
            <w:pPr>
              <w:jc w:val="left"/>
            </w:pPr>
            <w:r>
              <w:t>Standard deviation of response time (9.397ms)</w:t>
            </w:r>
          </w:p>
        </w:tc>
      </w:tr>
    </w:tbl>
    <w:p w14:paraId="5B4CE564" w14:textId="77777777" w:rsidR="008F0409" w:rsidRPr="00AB0AC7" w:rsidRDefault="008F0409" w:rsidP="008F0409">
      <w:r w:rsidRPr="00AB0AC7">
        <w:rPr>
          <w:b/>
        </w:rPr>
        <w:t>Tip</w:t>
      </w:r>
      <w:r w:rsidRPr="00AB0AC7">
        <w:t xml:space="preserve">: </w:t>
      </w:r>
      <w:r>
        <w:t xml:space="preserve">For connections within the same continent (e.g. server in China connecting to Beijing), the </w:t>
      </w:r>
      <w:r>
        <w:lastRenderedPageBreak/>
        <w:t xml:space="preserve">packet loss should be 0% and delay less than 100ms. For connections to other continents, it is common to see some packet loss and delay of less than 300ms. For long-distance, intercontinental connections, a standard of packet loss and delay times are hard to measure as circumstances may vary greatly. If there are questions or concerns regarding the acceptable levels, </w:t>
      </w:r>
      <w:r w:rsidRPr="00AB0AC7">
        <w:t xml:space="preserve">please ask </w:t>
      </w:r>
      <w:r>
        <w:t xml:space="preserve">the </w:t>
      </w:r>
      <w:r w:rsidRPr="00AB0AC7">
        <w:t>HPB community associates to check whether their data reaches required standard.</w:t>
      </w:r>
    </w:p>
    <w:p w14:paraId="30091721" w14:textId="77777777" w:rsidR="008F0409" w:rsidRDefault="008F0409" w:rsidP="008F0409">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7EE3B2A0" wp14:editId="0048A767">
                <wp:extent cx="5274310" cy="171450"/>
                <wp:effectExtent l="0" t="0" r="21590" b="19050"/>
                <wp:docPr id="33"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5C59498" w14:textId="77777777" w:rsidR="00D03746" w:rsidRPr="003B0B20" w:rsidRDefault="00D03746" w:rsidP="008F0409">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77E2697A" w14:textId="77777777" w:rsidR="00D03746" w:rsidRPr="003B0B20" w:rsidRDefault="00D03746" w:rsidP="008F0409">
                            <w:pPr>
                              <w:spacing w:line="240" w:lineRule="exact"/>
                              <w:rPr>
                                <w:color w:val="FFFFFF" w:themeColor="background1"/>
                                <w:sz w:val="20"/>
                              </w:rPr>
                            </w:pPr>
                            <w:r w:rsidRPr="003B0B20">
                              <w:rPr>
                                <w:color w:val="FFFFFF" w:themeColor="background1"/>
                                <w:sz w:val="20"/>
                              </w:rPr>
                              <w:t>PING 47.254.133.46 (47.254.133.46) 56(84) bytes of data.</w:t>
                            </w:r>
                          </w:p>
                          <w:p w14:paraId="43F55A7E" w14:textId="77777777" w:rsidR="00D03746" w:rsidRPr="003B0B20" w:rsidRDefault="00D03746" w:rsidP="008F0409">
                            <w:pPr>
                              <w:spacing w:line="240" w:lineRule="exact"/>
                              <w:rPr>
                                <w:color w:val="FFFFFF" w:themeColor="background1"/>
                                <w:sz w:val="20"/>
                              </w:rPr>
                            </w:pPr>
                            <w:r w:rsidRPr="003B0B20">
                              <w:rPr>
                                <w:color w:val="FFFFFF" w:themeColor="background1"/>
                                <w:sz w:val="20"/>
                              </w:rPr>
                              <w:t>64 bytes from 47.254.133.46: icmp_seq=1 ttl=49 time=257 ms</w:t>
                            </w:r>
                          </w:p>
                          <w:p w14:paraId="369D6047" w14:textId="77777777" w:rsidR="00D03746" w:rsidRPr="003B0B20" w:rsidRDefault="00D03746" w:rsidP="008F0409">
                            <w:pPr>
                              <w:spacing w:line="240" w:lineRule="exact"/>
                              <w:rPr>
                                <w:color w:val="FFFFFF" w:themeColor="background1"/>
                                <w:sz w:val="20"/>
                              </w:rPr>
                            </w:pPr>
                            <w:r w:rsidRPr="003B0B20">
                              <w:rPr>
                                <w:color w:val="FFFFFF" w:themeColor="background1"/>
                                <w:sz w:val="20"/>
                              </w:rPr>
                              <w:t>64 bytes from 47.254.133.46: icmp_seq=2 ttl=49 time=245 ms</w:t>
                            </w:r>
                          </w:p>
                          <w:p w14:paraId="4E8348BA" w14:textId="77777777" w:rsidR="00D03746" w:rsidRPr="003B0B20" w:rsidRDefault="00D03746" w:rsidP="008F0409">
                            <w:pPr>
                              <w:spacing w:line="240" w:lineRule="exact"/>
                              <w:rPr>
                                <w:color w:val="FFFFFF" w:themeColor="background1"/>
                                <w:sz w:val="20"/>
                              </w:rPr>
                            </w:pPr>
                            <w:r w:rsidRPr="003B0B20">
                              <w:rPr>
                                <w:color w:val="FFFFFF" w:themeColor="background1"/>
                                <w:sz w:val="20"/>
                              </w:rPr>
                              <w:t>64 bytes from 47.254.133.46: icmp_seq=4 ttl=49 time=244 ms</w:t>
                            </w:r>
                          </w:p>
                          <w:p w14:paraId="1D89E59C" w14:textId="77777777" w:rsidR="00D03746" w:rsidRPr="00F961C3" w:rsidRDefault="00D03746" w:rsidP="008F0409">
                            <w:pPr>
                              <w:spacing w:line="240" w:lineRule="exact"/>
                              <w:rPr>
                                <w:color w:val="FFFFFF" w:themeColor="background1"/>
                                <w:sz w:val="20"/>
                              </w:rPr>
                            </w:pPr>
                            <w:r>
                              <w:rPr>
                                <w:color w:val="FFFFFF" w:themeColor="background1"/>
                                <w:sz w:val="20"/>
                              </w:rPr>
                              <w:t>……</w:t>
                            </w:r>
                          </w:p>
                          <w:p w14:paraId="4E3A4393" w14:textId="77777777" w:rsidR="00D03746" w:rsidRPr="00F961C3" w:rsidRDefault="00D03746" w:rsidP="008F0409">
                            <w:pPr>
                              <w:spacing w:line="240" w:lineRule="exact"/>
                              <w:rPr>
                                <w:color w:val="FFFFFF" w:themeColor="background1"/>
                                <w:sz w:val="20"/>
                              </w:rPr>
                            </w:pPr>
                            <w:r w:rsidRPr="00F961C3">
                              <w:rPr>
                                <w:color w:val="FFFFFF" w:themeColor="background1"/>
                                <w:sz w:val="20"/>
                              </w:rPr>
                              <w:t>64 bytes from 47.254.133.46: icmp_seq=199 ttl=49 time=257 ms</w:t>
                            </w:r>
                          </w:p>
                          <w:p w14:paraId="2C3F3732" w14:textId="77777777" w:rsidR="00D03746" w:rsidRPr="00F961C3" w:rsidRDefault="00D03746" w:rsidP="008F0409">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10353602" w14:textId="77777777" w:rsidR="00D03746" w:rsidRPr="00F961C3" w:rsidRDefault="00D03746" w:rsidP="008F0409">
                            <w:pPr>
                              <w:spacing w:line="240" w:lineRule="exact"/>
                              <w:rPr>
                                <w:color w:val="FFFFFF" w:themeColor="background1"/>
                                <w:sz w:val="20"/>
                              </w:rPr>
                            </w:pPr>
                            <w:r w:rsidRPr="00F961C3">
                              <w:rPr>
                                <w:color w:val="FFFFFF" w:themeColor="background1"/>
                                <w:sz w:val="20"/>
                              </w:rPr>
                              <w:t>--- 47.254.133.46 ping statistics ---</w:t>
                            </w:r>
                          </w:p>
                          <w:p w14:paraId="6465B115" w14:textId="77777777" w:rsidR="00D03746" w:rsidRPr="00F961C3" w:rsidRDefault="00D03746" w:rsidP="008F0409">
                            <w:pPr>
                              <w:spacing w:line="240" w:lineRule="exact"/>
                              <w:rPr>
                                <w:color w:val="FFFFFF" w:themeColor="background1"/>
                                <w:sz w:val="20"/>
                              </w:rPr>
                            </w:pPr>
                            <w:r w:rsidRPr="00F961C3">
                              <w:rPr>
                                <w:color w:val="FFFFFF" w:themeColor="background1"/>
                                <w:sz w:val="20"/>
                              </w:rPr>
                              <w:t>200 packets transmitted, 186 received, 7% packet loss, time 199386ms</w:t>
                            </w:r>
                          </w:p>
                          <w:p w14:paraId="2C4761F9" w14:textId="77777777" w:rsidR="00D03746" w:rsidRPr="003B0B20" w:rsidRDefault="00D03746" w:rsidP="008F0409">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E3B2A0" id="_x0000_s109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XlJSWnUCAAAe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35C59498" w14:textId="77777777" w:rsidR="00D03746" w:rsidRPr="003B0B20" w:rsidRDefault="00D03746" w:rsidP="008F0409">
                      <w:pPr>
                        <w:spacing w:line="240" w:lineRule="exact"/>
                        <w:rPr>
                          <w:color w:val="FFFFFF" w:themeColor="background1"/>
                          <w:sz w:val="20"/>
                        </w:rPr>
                      </w:pPr>
                      <w:r w:rsidRPr="00F961C3">
                        <w:rPr>
                          <w:color w:val="FFFF00"/>
                          <w:sz w:val="20"/>
                        </w:rPr>
                        <w:t>hpb@hpb-PowerEdge-R730</w:t>
                      </w:r>
                      <w:proofErr w:type="gramStart"/>
                      <w:r w:rsidRPr="00F961C3">
                        <w:rPr>
                          <w:color w:val="FFFF00"/>
                          <w:sz w:val="20"/>
                        </w:rPr>
                        <w:t>xd:~</w:t>
                      </w:r>
                      <w:proofErr w:type="gramEnd"/>
                      <w:r w:rsidRPr="00F961C3">
                        <w:rPr>
                          <w:color w:val="FFFF00"/>
                          <w:sz w:val="20"/>
                        </w:rPr>
                        <w:t>$</w:t>
                      </w:r>
                      <w:r w:rsidRPr="003B0B20">
                        <w:rPr>
                          <w:color w:val="FFFFFF" w:themeColor="background1"/>
                          <w:sz w:val="20"/>
                        </w:rPr>
                        <w:t xml:space="preserve"> ping -c 200 47.254.133.46</w:t>
                      </w:r>
                    </w:p>
                    <w:p w14:paraId="77E2697A" w14:textId="77777777" w:rsidR="00D03746" w:rsidRPr="003B0B20" w:rsidRDefault="00D03746" w:rsidP="008F0409">
                      <w:pPr>
                        <w:spacing w:line="240" w:lineRule="exact"/>
                        <w:rPr>
                          <w:color w:val="FFFFFF" w:themeColor="background1"/>
                          <w:sz w:val="20"/>
                        </w:rPr>
                      </w:pPr>
                      <w:r w:rsidRPr="003B0B20">
                        <w:rPr>
                          <w:color w:val="FFFFFF" w:themeColor="background1"/>
                          <w:sz w:val="20"/>
                        </w:rPr>
                        <w:t>PING 47.254.133.46 (47.254.133.46) 56(84) bytes of data.</w:t>
                      </w:r>
                    </w:p>
                    <w:p w14:paraId="43F55A7E" w14:textId="77777777" w:rsidR="00D03746" w:rsidRPr="003B0B20" w:rsidRDefault="00D03746" w:rsidP="008F0409">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=1 </w:t>
                      </w:r>
                      <w:proofErr w:type="spellStart"/>
                      <w:r w:rsidRPr="003B0B20">
                        <w:rPr>
                          <w:color w:val="FFFFFF" w:themeColor="background1"/>
                          <w:sz w:val="20"/>
                        </w:rPr>
                        <w:t>ttl</w:t>
                      </w:r>
                      <w:proofErr w:type="spellEnd"/>
                      <w:r w:rsidRPr="003B0B20">
                        <w:rPr>
                          <w:color w:val="FFFFFF" w:themeColor="background1"/>
                          <w:sz w:val="20"/>
                        </w:rPr>
                        <w:t xml:space="preserve">=49 time=257 </w:t>
                      </w:r>
                      <w:proofErr w:type="spellStart"/>
                      <w:r w:rsidRPr="003B0B20">
                        <w:rPr>
                          <w:color w:val="FFFFFF" w:themeColor="background1"/>
                          <w:sz w:val="20"/>
                        </w:rPr>
                        <w:t>ms</w:t>
                      </w:r>
                      <w:proofErr w:type="spellEnd"/>
                    </w:p>
                    <w:p w14:paraId="369D6047" w14:textId="77777777" w:rsidR="00D03746" w:rsidRPr="003B0B20" w:rsidRDefault="00D03746" w:rsidP="008F0409">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=2 </w:t>
                      </w:r>
                      <w:proofErr w:type="spellStart"/>
                      <w:r w:rsidRPr="003B0B20">
                        <w:rPr>
                          <w:color w:val="FFFFFF" w:themeColor="background1"/>
                          <w:sz w:val="20"/>
                        </w:rPr>
                        <w:t>ttl</w:t>
                      </w:r>
                      <w:proofErr w:type="spellEnd"/>
                      <w:r w:rsidRPr="003B0B20">
                        <w:rPr>
                          <w:color w:val="FFFFFF" w:themeColor="background1"/>
                          <w:sz w:val="20"/>
                        </w:rPr>
                        <w:t xml:space="preserve">=49 time=245 </w:t>
                      </w:r>
                      <w:proofErr w:type="spellStart"/>
                      <w:r w:rsidRPr="003B0B20">
                        <w:rPr>
                          <w:color w:val="FFFFFF" w:themeColor="background1"/>
                          <w:sz w:val="20"/>
                        </w:rPr>
                        <w:t>ms</w:t>
                      </w:r>
                      <w:proofErr w:type="spellEnd"/>
                    </w:p>
                    <w:p w14:paraId="4E8348BA" w14:textId="77777777" w:rsidR="00D03746" w:rsidRPr="003B0B20" w:rsidRDefault="00D03746" w:rsidP="008F0409">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=4 </w:t>
                      </w:r>
                      <w:proofErr w:type="spellStart"/>
                      <w:r w:rsidRPr="003B0B20">
                        <w:rPr>
                          <w:color w:val="FFFFFF" w:themeColor="background1"/>
                          <w:sz w:val="20"/>
                        </w:rPr>
                        <w:t>ttl</w:t>
                      </w:r>
                      <w:proofErr w:type="spellEnd"/>
                      <w:r w:rsidRPr="003B0B20">
                        <w:rPr>
                          <w:color w:val="FFFFFF" w:themeColor="background1"/>
                          <w:sz w:val="20"/>
                        </w:rPr>
                        <w:t xml:space="preserve">=49 time=244 </w:t>
                      </w:r>
                      <w:proofErr w:type="spellStart"/>
                      <w:r w:rsidRPr="003B0B20">
                        <w:rPr>
                          <w:color w:val="FFFFFF" w:themeColor="background1"/>
                          <w:sz w:val="20"/>
                        </w:rPr>
                        <w:t>ms</w:t>
                      </w:r>
                      <w:proofErr w:type="spellEnd"/>
                    </w:p>
                    <w:p w14:paraId="1D89E59C" w14:textId="77777777" w:rsidR="00D03746" w:rsidRPr="00F961C3" w:rsidRDefault="00D03746" w:rsidP="008F0409">
                      <w:pPr>
                        <w:spacing w:line="240" w:lineRule="exact"/>
                        <w:rPr>
                          <w:color w:val="FFFFFF" w:themeColor="background1"/>
                          <w:sz w:val="20"/>
                        </w:rPr>
                      </w:pPr>
                      <w:r>
                        <w:rPr>
                          <w:color w:val="FFFFFF" w:themeColor="background1"/>
                          <w:sz w:val="20"/>
                        </w:rPr>
                        <w:t>……</w:t>
                      </w:r>
                    </w:p>
                    <w:p w14:paraId="4E3A4393" w14:textId="77777777" w:rsidR="00D03746" w:rsidRPr="00F961C3" w:rsidRDefault="00D03746" w:rsidP="008F0409">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 xml:space="preserve">=199 </w:t>
                      </w:r>
                      <w:proofErr w:type="spellStart"/>
                      <w:r w:rsidRPr="00F961C3">
                        <w:rPr>
                          <w:color w:val="FFFFFF" w:themeColor="background1"/>
                          <w:sz w:val="20"/>
                        </w:rPr>
                        <w:t>ttl</w:t>
                      </w:r>
                      <w:proofErr w:type="spellEnd"/>
                      <w:r w:rsidRPr="00F961C3">
                        <w:rPr>
                          <w:color w:val="FFFFFF" w:themeColor="background1"/>
                          <w:sz w:val="20"/>
                        </w:rPr>
                        <w:t xml:space="preserve">=49 time=257 </w:t>
                      </w:r>
                      <w:proofErr w:type="spellStart"/>
                      <w:r w:rsidRPr="00F961C3">
                        <w:rPr>
                          <w:color w:val="FFFFFF" w:themeColor="background1"/>
                          <w:sz w:val="20"/>
                        </w:rPr>
                        <w:t>ms</w:t>
                      </w:r>
                      <w:proofErr w:type="spellEnd"/>
                    </w:p>
                    <w:p w14:paraId="2C3F3732" w14:textId="77777777" w:rsidR="00D03746" w:rsidRPr="00F961C3" w:rsidRDefault="00D03746" w:rsidP="008F0409">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w:t>
                      </w:r>
                      <w:r>
                        <w:rPr>
                          <w:color w:val="FFFFFF" w:themeColor="background1"/>
                          <w:sz w:val="20"/>
                        </w:rPr>
                        <w:t xml:space="preserve">200 </w:t>
                      </w:r>
                      <w:proofErr w:type="spellStart"/>
                      <w:r>
                        <w:rPr>
                          <w:color w:val="FFFFFF" w:themeColor="background1"/>
                          <w:sz w:val="20"/>
                        </w:rPr>
                        <w:t>ttl</w:t>
                      </w:r>
                      <w:proofErr w:type="spellEnd"/>
                      <w:r>
                        <w:rPr>
                          <w:color w:val="FFFFFF" w:themeColor="background1"/>
                          <w:sz w:val="20"/>
                        </w:rPr>
                        <w:t xml:space="preserve">=49 time=251 </w:t>
                      </w:r>
                      <w:proofErr w:type="spellStart"/>
                      <w:r>
                        <w:rPr>
                          <w:color w:val="FFFFFF" w:themeColor="background1"/>
                          <w:sz w:val="20"/>
                        </w:rPr>
                        <w:t>ms</w:t>
                      </w:r>
                      <w:proofErr w:type="spellEnd"/>
                    </w:p>
                    <w:p w14:paraId="10353602" w14:textId="77777777" w:rsidR="00D03746" w:rsidRPr="00F961C3" w:rsidRDefault="00D03746" w:rsidP="008F0409">
                      <w:pPr>
                        <w:spacing w:line="240" w:lineRule="exact"/>
                        <w:rPr>
                          <w:color w:val="FFFFFF" w:themeColor="background1"/>
                          <w:sz w:val="20"/>
                        </w:rPr>
                      </w:pPr>
                      <w:r w:rsidRPr="00F961C3">
                        <w:rPr>
                          <w:color w:val="FFFFFF" w:themeColor="background1"/>
                          <w:sz w:val="20"/>
                        </w:rPr>
                        <w:t>--- 47.254.133.46 ping statistics ---</w:t>
                      </w:r>
                    </w:p>
                    <w:p w14:paraId="6465B115" w14:textId="77777777" w:rsidR="00D03746" w:rsidRPr="00F961C3" w:rsidRDefault="00D03746" w:rsidP="008F0409">
                      <w:pPr>
                        <w:spacing w:line="240" w:lineRule="exact"/>
                        <w:rPr>
                          <w:color w:val="FFFFFF" w:themeColor="background1"/>
                          <w:sz w:val="20"/>
                        </w:rPr>
                      </w:pPr>
                      <w:r w:rsidRPr="00F961C3">
                        <w:rPr>
                          <w:color w:val="FFFFFF" w:themeColor="background1"/>
                          <w:sz w:val="20"/>
                        </w:rPr>
                        <w:t>200 packets transmitted, 186 received, 7% packet loss, time 199386ms</w:t>
                      </w:r>
                    </w:p>
                    <w:p w14:paraId="2C4761F9" w14:textId="77777777" w:rsidR="00D03746" w:rsidRPr="003B0B20" w:rsidRDefault="00D03746" w:rsidP="008F0409">
                      <w:pPr>
                        <w:spacing w:line="240" w:lineRule="exact"/>
                        <w:rPr>
                          <w:color w:val="FFFFFF" w:themeColor="background1"/>
                          <w:sz w:val="20"/>
                        </w:rPr>
                      </w:pPr>
                      <w:proofErr w:type="spellStart"/>
                      <w:r w:rsidRPr="00F961C3">
                        <w:rPr>
                          <w:color w:val="FFFFFF" w:themeColor="background1"/>
                          <w:sz w:val="20"/>
                        </w:rPr>
                        <w:t>rtt</w:t>
                      </w:r>
                      <w:proofErr w:type="spellEnd"/>
                      <w:r w:rsidRPr="00F961C3">
                        <w:rPr>
                          <w:color w:val="FFFFFF" w:themeColor="background1"/>
                          <w:sz w:val="20"/>
                        </w:rPr>
                        <w:t xml:space="preserve"> min/</w:t>
                      </w:r>
                      <w:proofErr w:type="spellStart"/>
                      <w:r w:rsidRPr="00F961C3">
                        <w:rPr>
                          <w:color w:val="FFFFFF" w:themeColor="background1"/>
                          <w:sz w:val="20"/>
                        </w:rPr>
                        <w:t>avg</w:t>
                      </w:r>
                      <w:proofErr w:type="spellEnd"/>
                      <w:r w:rsidRPr="00F961C3">
                        <w:rPr>
                          <w:color w:val="FFFFFF" w:themeColor="background1"/>
                          <w:sz w:val="20"/>
                        </w:rPr>
                        <w:t>/max/</w:t>
                      </w:r>
                      <w:proofErr w:type="spellStart"/>
                      <w:r w:rsidRPr="00F961C3">
                        <w:rPr>
                          <w:color w:val="FFFFFF" w:themeColor="background1"/>
                          <w:sz w:val="20"/>
                        </w:rPr>
                        <w:t>mdev</w:t>
                      </w:r>
                      <w:proofErr w:type="spellEnd"/>
                      <w:r w:rsidRPr="00F961C3">
                        <w:rPr>
                          <w:color w:val="FFFFFF" w:themeColor="background1"/>
                          <w:sz w:val="20"/>
                        </w:rPr>
                        <w:t xml:space="preserve"> = 230.439/248.901/290.203/9.397 </w:t>
                      </w:r>
                      <w:proofErr w:type="spellStart"/>
                      <w:r w:rsidRPr="00F961C3">
                        <w:rPr>
                          <w:color w:val="FFFFFF" w:themeColor="background1"/>
                          <w:sz w:val="20"/>
                        </w:rPr>
                        <w:t>ms</w:t>
                      </w:r>
                      <w:proofErr w:type="spellEnd"/>
                    </w:p>
                  </w:txbxContent>
                </v:textbox>
                <w10:anchorlock/>
              </v:shape>
            </w:pict>
          </mc:Fallback>
        </mc:AlternateContent>
      </w:r>
    </w:p>
    <w:p w14:paraId="67C912BF" w14:textId="77777777" w:rsidR="008F0409" w:rsidRPr="003B0B20" w:rsidRDefault="008F0409" w:rsidP="008F0409">
      <w:r w:rsidRPr="00AB0AC7">
        <w:t>Users whose data fails to reach standard please contact network service provider or data center for support.</w:t>
      </w:r>
    </w:p>
    <w:p w14:paraId="27E10759" w14:textId="77777777" w:rsidR="008F0409" w:rsidRPr="00373267" w:rsidRDefault="008F0409" w:rsidP="008F0409">
      <w:pPr>
        <w:rPr>
          <w:b/>
        </w:rPr>
      </w:pPr>
    </w:p>
    <w:p w14:paraId="5D84203A" w14:textId="77777777" w:rsidR="00B278B2" w:rsidRDefault="00B278B2">
      <w:pPr>
        <w:widowControl/>
        <w:jc w:val="left"/>
        <w:rPr>
          <w:rFonts w:asciiTheme="majorHAnsi" w:eastAsiaTheme="majorEastAsia" w:hAnsiTheme="majorHAnsi" w:cstheme="majorBidi"/>
          <w:b/>
          <w:bCs/>
          <w:caps/>
          <w:sz w:val="22"/>
          <w:szCs w:val="32"/>
        </w:rPr>
      </w:pPr>
      <w:r>
        <w:br w:type="page"/>
      </w:r>
    </w:p>
    <w:p w14:paraId="621DB8CB" w14:textId="1E758285" w:rsidR="00C30384" w:rsidRDefault="00C30384" w:rsidP="00A17900">
      <w:pPr>
        <w:pStyle w:val="2"/>
      </w:pPr>
      <w:bookmarkStart w:id="144" w:name="_Toc524367303"/>
      <w:bookmarkStart w:id="145" w:name="_Toc525575476"/>
      <w:bookmarkStart w:id="146" w:name="_Toc525565312"/>
      <w:r>
        <w:lastRenderedPageBreak/>
        <w:t>5.</w:t>
      </w:r>
      <w:r w:rsidR="00CE55F5">
        <w:t>2</w:t>
      </w:r>
      <w:r>
        <w:t xml:space="preserve"> </w:t>
      </w:r>
      <w:bookmarkEnd w:id="141"/>
      <w:r w:rsidR="00371B21">
        <w:t>Steps of Setup Through Source Code</w:t>
      </w:r>
      <w:bookmarkEnd w:id="144"/>
      <w:bookmarkEnd w:id="145"/>
      <w:bookmarkEnd w:id="146"/>
      <w:r>
        <w:t xml:space="preserve"> </w:t>
      </w:r>
    </w:p>
    <w:p w14:paraId="294724EE" w14:textId="77777777" w:rsidR="00C30384" w:rsidRDefault="00C30384" w:rsidP="00C30384">
      <w:r>
        <w:t>The following are the steps for a setup through the source code option.</w:t>
      </w:r>
      <w:r w:rsidDel="00DA30B4">
        <w:rPr>
          <w:rFonts w:hint="eastAsia"/>
        </w:rPr>
        <w:t xml:space="preserve"> </w:t>
      </w:r>
    </w:p>
    <w:tbl>
      <w:tblPr>
        <w:tblStyle w:val="a5"/>
        <w:tblW w:w="8294" w:type="dxa"/>
        <w:tblLayout w:type="fixed"/>
        <w:tblLook w:val="04A0" w:firstRow="1" w:lastRow="0" w:firstColumn="1" w:lastColumn="0" w:noHBand="0" w:noVBand="1"/>
      </w:tblPr>
      <w:tblGrid>
        <w:gridCol w:w="704"/>
        <w:gridCol w:w="1559"/>
        <w:gridCol w:w="1418"/>
        <w:gridCol w:w="4613"/>
      </w:tblGrid>
      <w:tr w:rsidR="00C30384" w:rsidRPr="00DA30B4" w14:paraId="370BDD72" w14:textId="77777777" w:rsidTr="00A17900">
        <w:trPr>
          <w:trHeight w:val="357"/>
        </w:trPr>
        <w:tc>
          <w:tcPr>
            <w:tcW w:w="704" w:type="dxa"/>
          </w:tcPr>
          <w:p w14:paraId="2960887E" w14:textId="77777777" w:rsidR="00C30384" w:rsidRPr="00C81451" w:rsidRDefault="00C30384" w:rsidP="00116A74">
            <w:pPr>
              <w:spacing w:line="276" w:lineRule="auto"/>
              <w:jc w:val="center"/>
              <w:rPr>
                <w:b/>
              </w:rPr>
            </w:pPr>
            <w:r w:rsidRPr="00C81451">
              <w:rPr>
                <w:b/>
              </w:rPr>
              <w:t>No.</w:t>
            </w:r>
          </w:p>
        </w:tc>
        <w:tc>
          <w:tcPr>
            <w:tcW w:w="1559" w:type="dxa"/>
          </w:tcPr>
          <w:p w14:paraId="77610EEE" w14:textId="7C1DAECD" w:rsidR="00C30384" w:rsidRPr="00C81451" w:rsidRDefault="00F417BE" w:rsidP="00116A74">
            <w:pPr>
              <w:spacing w:line="276" w:lineRule="auto"/>
              <w:jc w:val="center"/>
              <w:rPr>
                <w:b/>
              </w:rPr>
            </w:pPr>
            <w:r>
              <w:rPr>
                <w:b/>
              </w:rPr>
              <w:t>Contents</w:t>
            </w:r>
            <w:r>
              <w:rPr>
                <w:b/>
              </w:rPr>
              <w:tab/>
            </w:r>
          </w:p>
        </w:tc>
        <w:tc>
          <w:tcPr>
            <w:tcW w:w="1418" w:type="dxa"/>
          </w:tcPr>
          <w:p w14:paraId="6186B366" w14:textId="77777777" w:rsidR="00C30384" w:rsidRPr="00C81451" w:rsidRDefault="00C30384" w:rsidP="00116A74">
            <w:pPr>
              <w:spacing w:line="276" w:lineRule="auto"/>
              <w:jc w:val="center"/>
              <w:rPr>
                <w:b/>
              </w:rPr>
            </w:pPr>
            <w:r w:rsidRPr="00C81451">
              <w:rPr>
                <w:b/>
              </w:rPr>
              <w:t xml:space="preserve">Steps </w:t>
            </w:r>
          </w:p>
        </w:tc>
        <w:tc>
          <w:tcPr>
            <w:tcW w:w="4613" w:type="dxa"/>
          </w:tcPr>
          <w:p w14:paraId="079D4279" w14:textId="77777777" w:rsidR="00C30384" w:rsidRPr="00C81451" w:rsidRDefault="00C30384" w:rsidP="00116A74">
            <w:pPr>
              <w:spacing w:line="276" w:lineRule="auto"/>
              <w:jc w:val="center"/>
              <w:rPr>
                <w:b/>
              </w:rPr>
            </w:pPr>
            <w:r w:rsidRPr="00C81451">
              <w:rPr>
                <w:b/>
              </w:rPr>
              <w:t>Descriptions</w:t>
            </w:r>
          </w:p>
        </w:tc>
      </w:tr>
      <w:tr w:rsidR="00C30384" w14:paraId="4557D6F8" w14:textId="77777777" w:rsidTr="00A17900">
        <w:trPr>
          <w:trHeight w:val="1058"/>
        </w:trPr>
        <w:tc>
          <w:tcPr>
            <w:tcW w:w="704" w:type="dxa"/>
            <w:vMerge w:val="restart"/>
          </w:tcPr>
          <w:p w14:paraId="5D3B2ED0" w14:textId="77777777" w:rsidR="00C30384" w:rsidRPr="00C81451" w:rsidRDefault="00C30384" w:rsidP="00116A74">
            <w:pPr>
              <w:spacing w:line="276" w:lineRule="auto"/>
              <w:jc w:val="center"/>
              <w:rPr>
                <w:b/>
              </w:rPr>
            </w:pPr>
            <w:r w:rsidRPr="00C81451">
              <w:rPr>
                <w:b/>
              </w:rPr>
              <w:t>Step 1</w:t>
            </w:r>
          </w:p>
        </w:tc>
        <w:tc>
          <w:tcPr>
            <w:tcW w:w="1559" w:type="dxa"/>
            <w:vMerge w:val="restart"/>
          </w:tcPr>
          <w:p w14:paraId="427FB795" w14:textId="77777777" w:rsidR="00C30384" w:rsidRPr="00515C5E" w:rsidRDefault="00C30384" w:rsidP="00116A74">
            <w:pPr>
              <w:spacing w:line="276" w:lineRule="auto"/>
              <w:jc w:val="left"/>
              <w:rPr>
                <w:szCs w:val="21"/>
              </w:rPr>
            </w:pPr>
            <w:r w:rsidRPr="00367B00">
              <w:rPr>
                <w:rFonts w:hint="eastAsia"/>
                <w:szCs w:val="21"/>
              </w:rPr>
              <w:t>C</w:t>
            </w:r>
            <w:r w:rsidRPr="00367B00">
              <w:rPr>
                <w:szCs w:val="21"/>
              </w:rPr>
              <w:t xml:space="preserve">onfirm </w:t>
            </w:r>
            <w:r>
              <w:rPr>
                <w:szCs w:val="21"/>
              </w:rPr>
              <w:t xml:space="preserve">the </w:t>
            </w:r>
            <w:r w:rsidRPr="00367B00">
              <w:rPr>
                <w:szCs w:val="21"/>
              </w:rPr>
              <w:t>execution path</w:t>
            </w:r>
          </w:p>
        </w:tc>
        <w:tc>
          <w:tcPr>
            <w:tcW w:w="1418" w:type="dxa"/>
          </w:tcPr>
          <w:p w14:paraId="38B296B0" w14:textId="77777777" w:rsidR="00C30384" w:rsidRPr="007F6784" w:rsidRDefault="00C30384" w:rsidP="00116A74">
            <w:pPr>
              <w:spacing w:line="276" w:lineRule="auto"/>
              <w:jc w:val="left"/>
              <w:rPr>
                <w:szCs w:val="21"/>
              </w:rPr>
            </w:pPr>
            <w:r w:rsidRPr="007F6784">
              <w:rPr>
                <w:szCs w:val="21"/>
              </w:rPr>
              <w:t xml:space="preserve">Create </w:t>
            </w:r>
            <w:r>
              <w:rPr>
                <w:szCs w:val="21"/>
              </w:rPr>
              <w:t xml:space="preserve">the </w:t>
            </w:r>
            <w:r w:rsidRPr="007F6784">
              <w:rPr>
                <w:szCs w:val="21"/>
              </w:rPr>
              <w:t>execution path</w:t>
            </w:r>
          </w:p>
        </w:tc>
        <w:tc>
          <w:tcPr>
            <w:tcW w:w="4613" w:type="dxa"/>
          </w:tcPr>
          <w:p w14:paraId="364BA352" w14:textId="77777777" w:rsidR="00C30384" w:rsidRPr="00367B00" w:rsidRDefault="00C30384" w:rsidP="00116A74">
            <w:pPr>
              <w:spacing w:line="276" w:lineRule="auto"/>
              <w:jc w:val="left"/>
              <w:rPr>
                <w:i/>
                <w:szCs w:val="21"/>
              </w:rPr>
            </w:pPr>
            <w:r w:rsidRPr="007F6784">
              <w:rPr>
                <w:szCs w:val="21"/>
              </w:rPr>
              <w:t>Command</w:t>
            </w:r>
            <w:r w:rsidRPr="007F6784">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0EC56246" w14:textId="77777777" w:rsidR="00C30384" w:rsidRPr="00367B00"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i/>
                <w:szCs w:val="21"/>
              </w:rPr>
              <w:t>/ho</w:t>
            </w:r>
            <w:r w:rsidRPr="00515C5E">
              <w:rPr>
                <w:i/>
                <w:szCs w:val="21"/>
              </w:rPr>
              <w:t>me/ghpb-bin</w:t>
            </w:r>
            <w:r w:rsidRPr="00515C5E">
              <w:rPr>
                <w:rFonts w:hint="eastAsia"/>
                <w:szCs w:val="21"/>
              </w:rPr>
              <w:t xml:space="preserve"> c</w:t>
            </w:r>
            <w:r w:rsidRPr="007F6784">
              <w:rPr>
                <w:szCs w:val="21"/>
              </w:rPr>
              <w:t xml:space="preserve">an be changed to </w:t>
            </w:r>
            <w:r>
              <w:rPr>
                <w:szCs w:val="21"/>
              </w:rPr>
              <w:t xml:space="preserve">a </w:t>
            </w:r>
            <w:r w:rsidRPr="00367B00">
              <w:rPr>
                <w:szCs w:val="21"/>
              </w:rPr>
              <w:t>specific path</w:t>
            </w:r>
          </w:p>
        </w:tc>
      </w:tr>
      <w:tr w:rsidR="00C30384" w14:paraId="62A541B9" w14:textId="77777777" w:rsidTr="00A17900">
        <w:trPr>
          <w:trHeight w:val="1058"/>
        </w:trPr>
        <w:tc>
          <w:tcPr>
            <w:tcW w:w="704" w:type="dxa"/>
            <w:vMerge/>
          </w:tcPr>
          <w:p w14:paraId="55DEC321" w14:textId="77777777" w:rsidR="00C30384" w:rsidRPr="00C81451" w:rsidRDefault="00C30384" w:rsidP="00116A74">
            <w:pPr>
              <w:spacing w:line="276" w:lineRule="auto"/>
              <w:jc w:val="center"/>
              <w:rPr>
                <w:b/>
              </w:rPr>
            </w:pPr>
          </w:p>
        </w:tc>
        <w:tc>
          <w:tcPr>
            <w:tcW w:w="1559" w:type="dxa"/>
            <w:vMerge/>
          </w:tcPr>
          <w:p w14:paraId="5DF0BD6D" w14:textId="77777777" w:rsidR="00C30384" w:rsidRPr="00C81451" w:rsidRDefault="00C30384" w:rsidP="00116A74">
            <w:pPr>
              <w:spacing w:line="276" w:lineRule="auto"/>
              <w:jc w:val="left"/>
              <w:rPr>
                <w:szCs w:val="21"/>
              </w:rPr>
            </w:pPr>
          </w:p>
        </w:tc>
        <w:tc>
          <w:tcPr>
            <w:tcW w:w="1418" w:type="dxa"/>
          </w:tcPr>
          <w:p w14:paraId="779FE2C6" w14:textId="77777777" w:rsidR="00C30384" w:rsidRPr="00C81451" w:rsidRDefault="00C30384" w:rsidP="00116A74">
            <w:pPr>
              <w:spacing w:line="276" w:lineRule="auto"/>
              <w:jc w:val="left"/>
              <w:rPr>
                <w:szCs w:val="21"/>
              </w:rPr>
            </w:pPr>
            <w:r w:rsidRPr="00C81451">
              <w:rPr>
                <w:szCs w:val="21"/>
              </w:rPr>
              <w:t>Switch to root user</w:t>
            </w:r>
          </w:p>
        </w:tc>
        <w:tc>
          <w:tcPr>
            <w:tcW w:w="4613" w:type="dxa"/>
          </w:tcPr>
          <w:p w14:paraId="4BCBC083" w14:textId="77777777" w:rsidR="00C30384" w:rsidRPr="007F6784"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367B00">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rFonts w:hint="eastAsia"/>
                <w:szCs w:val="21"/>
              </w:rPr>
              <w:t>E</w:t>
            </w:r>
            <w:r w:rsidRPr="00515C5E">
              <w:rPr>
                <w:szCs w:val="21"/>
              </w:rPr>
              <w:t xml:space="preserve">ntering </w:t>
            </w:r>
            <w:r w:rsidRPr="00515C5E">
              <w:rPr>
                <w:rFonts w:hint="eastAsia"/>
                <w:szCs w:val="21"/>
              </w:rPr>
              <w:t>r</w:t>
            </w:r>
            <w:r w:rsidRPr="007F6784">
              <w:rPr>
                <w:szCs w:val="21"/>
              </w:rPr>
              <w:t>oot owner password is required</w:t>
            </w:r>
          </w:p>
        </w:tc>
      </w:tr>
      <w:tr w:rsidR="00C30384" w14:paraId="6AC6FD0E" w14:textId="77777777" w:rsidTr="00A17900">
        <w:trPr>
          <w:trHeight w:val="1058"/>
        </w:trPr>
        <w:tc>
          <w:tcPr>
            <w:tcW w:w="704" w:type="dxa"/>
            <w:vMerge w:val="restart"/>
          </w:tcPr>
          <w:p w14:paraId="78D731C4" w14:textId="77777777" w:rsidR="00C30384" w:rsidRPr="00C81451" w:rsidRDefault="00C30384" w:rsidP="00116A74">
            <w:pPr>
              <w:spacing w:line="276" w:lineRule="auto"/>
              <w:jc w:val="center"/>
              <w:rPr>
                <w:b/>
              </w:rPr>
            </w:pPr>
            <w:r w:rsidRPr="00C81451">
              <w:rPr>
                <w:b/>
              </w:rPr>
              <w:t>Step 2</w:t>
            </w:r>
          </w:p>
        </w:tc>
        <w:tc>
          <w:tcPr>
            <w:tcW w:w="1559" w:type="dxa"/>
            <w:vMerge w:val="restart"/>
          </w:tcPr>
          <w:p w14:paraId="729D2B0E" w14:textId="0DC71990" w:rsidR="00C30384" w:rsidRPr="00515C5E" w:rsidRDefault="00C30384" w:rsidP="00116A74">
            <w:pPr>
              <w:spacing w:line="276" w:lineRule="auto"/>
              <w:jc w:val="left"/>
              <w:rPr>
                <w:szCs w:val="21"/>
              </w:rPr>
            </w:pPr>
            <w:r w:rsidRPr="00367B00">
              <w:rPr>
                <w:rFonts w:hint="eastAsia"/>
                <w:szCs w:val="21"/>
              </w:rPr>
              <w:t>D</w:t>
            </w:r>
            <w:r w:rsidRPr="00367B00">
              <w:rPr>
                <w:szCs w:val="21"/>
              </w:rPr>
              <w:t>ownload</w:t>
            </w:r>
            <w:r w:rsidR="00596B88">
              <w:rPr>
                <w:szCs w:val="21"/>
              </w:rPr>
              <w:t xml:space="preserve"> the</w:t>
            </w:r>
            <w:r w:rsidRPr="00367B00">
              <w:rPr>
                <w:szCs w:val="21"/>
              </w:rPr>
              <w:t xml:space="preserve"> HPB</w:t>
            </w:r>
            <w:r w:rsidR="00596B88">
              <w:rPr>
                <w:szCs w:val="21"/>
              </w:rPr>
              <w:t xml:space="preserve"> </w:t>
            </w:r>
            <w:r w:rsidR="00B124CB">
              <w:rPr>
                <w:szCs w:val="21"/>
              </w:rPr>
              <w:t>executable</w:t>
            </w:r>
            <w:r w:rsidRPr="00367B00">
              <w:rPr>
                <w:szCs w:val="21"/>
              </w:rPr>
              <w:t xml:space="preserve"> </w:t>
            </w:r>
            <w:r w:rsidR="002B0B2E">
              <w:rPr>
                <w:szCs w:val="21"/>
              </w:rPr>
              <w:t xml:space="preserve">file </w:t>
            </w:r>
            <w:r w:rsidRPr="00367B00">
              <w:rPr>
                <w:szCs w:val="21"/>
              </w:rPr>
              <w:t>and the genesis file</w:t>
            </w:r>
          </w:p>
        </w:tc>
        <w:tc>
          <w:tcPr>
            <w:tcW w:w="1418" w:type="dxa"/>
          </w:tcPr>
          <w:p w14:paraId="1289A5DC" w14:textId="77777777" w:rsidR="00C30384" w:rsidRPr="007F6784" w:rsidRDefault="00C30384" w:rsidP="00116A74">
            <w:pPr>
              <w:spacing w:line="276" w:lineRule="auto"/>
              <w:jc w:val="left"/>
              <w:rPr>
                <w:szCs w:val="21"/>
              </w:rPr>
            </w:pPr>
            <w:r w:rsidRPr="007F6784">
              <w:rPr>
                <w:szCs w:val="21"/>
              </w:rPr>
              <w:t>Choose the download path</w:t>
            </w:r>
          </w:p>
        </w:tc>
        <w:tc>
          <w:tcPr>
            <w:tcW w:w="4613" w:type="dxa"/>
          </w:tcPr>
          <w:p w14:paraId="45ACA072"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A93FFBF" w14:textId="77777777" w:rsidR="00C30384" w:rsidRPr="00367B00" w:rsidRDefault="00C30384" w:rsidP="00116A74">
            <w:pPr>
              <w:spacing w:line="276" w:lineRule="auto"/>
              <w:jc w:val="left"/>
              <w:rPr>
                <w:szCs w:val="21"/>
              </w:rPr>
            </w:pPr>
            <w:r w:rsidRPr="00C81451">
              <w:rPr>
                <w:b/>
                <w:szCs w:val="21"/>
              </w:rPr>
              <w:t>Tip</w:t>
            </w:r>
            <w:r w:rsidRPr="00367B00">
              <w:rPr>
                <w:rFonts w:hint="eastAsia"/>
                <w:szCs w:val="21"/>
              </w:rPr>
              <w:t>:</w:t>
            </w:r>
            <w:r>
              <w:rPr>
                <w:szCs w:val="21"/>
              </w:rPr>
              <w:t xml:space="preserve"> </w:t>
            </w:r>
            <w:r w:rsidRPr="00367B00">
              <w:rPr>
                <w:rFonts w:hint="eastAsia"/>
                <w:i/>
                <w:szCs w:val="21"/>
              </w:rPr>
              <w:t>/</w:t>
            </w:r>
            <w:r w:rsidRPr="00367B00">
              <w:rPr>
                <w:i/>
                <w:szCs w:val="21"/>
              </w:rPr>
              <w:t>home</w:t>
            </w:r>
            <w:r w:rsidRPr="00515C5E">
              <w:rPr>
                <w:rFonts w:hint="eastAsia"/>
                <w:i/>
                <w:szCs w:val="21"/>
              </w:rPr>
              <w:t>/</w:t>
            </w:r>
            <w:r w:rsidRPr="00515C5E">
              <w:rPr>
                <w:rFonts w:hint="eastAsia"/>
                <w:szCs w:val="21"/>
              </w:rPr>
              <w:t xml:space="preserve"> </w:t>
            </w:r>
            <w:r w:rsidRPr="007F6784">
              <w:rPr>
                <w:szCs w:val="21"/>
              </w:rPr>
              <w:t xml:space="preserve">can be changed to </w:t>
            </w:r>
            <w:r>
              <w:rPr>
                <w:szCs w:val="21"/>
              </w:rPr>
              <w:t xml:space="preserve">a </w:t>
            </w:r>
            <w:r w:rsidRPr="00367B00">
              <w:rPr>
                <w:szCs w:val="21"/>
              </w:rPr>
              <w:t>specific path</w:t>
            </w:r>
          </w:p>
        </w:tc>
      </w:tr>
      <w:tr w:rsidR="00C30384" w:rsidRPr="00944BEB" w14:paraId="2889FFEB" w14:textId="77777777" w:rsidTr="00A17900">
        <w:trPr>
          <w:trHeight w:val="1058"/>
        </w:trPr>
        <w:tc>
          <w:tcPr>
            <w:tcW w:w="704" w:type="dxa"/>
            <w:vMerge/>
          </w:tcPr>
          <w:p w14:paraId="6EE6E48A" w14:textId="77777777" w:rsidR="00C30384" w:rsidRPr="00C81451" w:rsidRDefault="00C30384" w:rsidP="00116A74">
            <w:pPr>
              <w:spacing w:line="276" w:lineRule="auto"/>
              <w:jc w:val="center"/>
              <w:rPr>
                <w:b/>
              </w:rPr>
            </w:pPr>
          </w:p>
        </w:tc>
        <w:tc>
          <w:tcPr>
            <w:tcW w:w="1559" w:type="dxa"/>
            <w:vMerge/>
          </w:tcPr>
          <w:p w14:paraId="2ADA760C" w14:textId="77777777" w:rsidR="00C30384" w:rsidRPr="00C81451" w:rsidRDefault="00C30384" w:rsidP="00116A74">
            <w:pPr>
              <w:spacing w:line="276" w:lineRule="auto"/>
              <w:jc w:val="left"/>
              <w:rPr>
                <w:szCs w:val="21"/>
              </w:rPr>
            </w:pPr>
          </w:p>
        </w:tc>
        <w:tc>
          <w:tcPr>
            <w:tcW w:w="1418" w:type="dxa"/>
          </w:tcPr>
          <w:p w14:paraId="19EF8433" w14:textId="19C7E5B0" w:rsidR="00C30384" w:rsidRPr="00C81451" w:rsidRDefault="00C30384" w:rsidP="00116A74">
            <w:pPr>
              <w:spacing w:line="276" w:lineRule="auto"/>
              <w:jc w:val="left"/>
              <w:rPr>
                <w:szCs w:val="21"/>
              </w:rPr>
            </w:pPr>
            <w:r w:rsidRPr="00C81451">
              <w:rPr>
                <w:szCs w:val="21"/>
              </w:rPr>
              <w:t xml:space="preserve">Download HPB </w:t>
            </w:r>
            <w:r w:rsidR="009321FF">
              <w:rPr>
                <w:szCs w:val="21"/>
              </w:rPr>
              <w:t>MainNet executable</w:t>
            </w:r>
          </w:p>
        </w:tc>
        <w:tc>
          <w:tcPr>
            <w:tcW w:w="4613" w:type="dxa"/>
          </w:tcPr>
          <w:p w14:paraId="3E5607FC" w14:textId="77777777" w:rsidR="00CE55F5" w:rsidRPr="00A17900" w:rsidRDefault="00CE55F5" w:rsidP="00CE55F5">
            <w:pPr>
              <w:spacing w:line="276" w:lineRule="auto"/>
              <w:jc w:val="left"/>
              <w:rPr>
                <w:rStyle w:val="a4"/>
                <w:rFonts w:ascii="Consolas" w:hAnsi="Consolas" w:cs="Consolas"/>
              </w:rPr>
            </w:pPr>
            <w:r w:rsidRPr="00A17900">
              <w:rPr>
                <w:rFonts w:ascii="Calibri" w:hAnsi="Calibri"/>
              </w:rPr>
              <w:t xml:space="preserve">Command: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w:t>
            </w:r>
            <w:hyperlink r:id="rId23" w:history="1">
              <w:r w:rsidRPr="00A17900">
                <w:rPr>
                  <w:rStyle w:val="a4"/>
                  <w:rFonts w:ascii="Consolas" w:hAnsi="Consolas" w:cs="Consolas"/>
                </w:rPr>
                <w:t>https://github.com/hpb-project/hpb-release</w:t>
              </w:r>
            </w:hyperlink>
          </w:p>
          <w:p w14:paraId="14AF6A34" w14:textId="0172B6B4" w:rsidR="00C30384" w:rsidRPr="00A17900" w:rsidRDefault="00CE55F5" w:rsidP="00CE55F5">
            <w:pPr>
              <w:spacing w:line="276" w:lineRule="auto"/>
              <w:jc w:val="left"/>
              <w:rPr>
                <w:rFonts w:ascii="Calibri" w:hAnsi="Calibri"/>
                <w:szCs w:val="21"/>
              </w:rPr>
            </w:pPr>
            <w:r w:rsidRPr="00A17900">
              <w:rPr>
                <w:rFonts w:ascii="Calibri" w:hAnsi="Calibri"/>
              </w:rPr>
              <w:t>If prompted ‘hpb-release’ already exists’, enter command ‘</w:t>
            </w:r>
            <w:r w:rsidRPr="00A17900">
              <w:rPr>
                <w:rFonts w:ascii="Consolas" w:hAnsi="Consolas" w:cs="Consolas"/>
              </w:rPr>
              <w:t>rm -rf hpb-release</w:t>
            </w:r>
            <w:r w:rsidRPr="00A17900">
              <w:rPr>
                <w:rFonts w:ascii="Calibri" w:hAnsi="Calibri"/>
              </w:rPr>
              <w:t>’ before you re-download ‘hpb-release’.</w:t>
            </w:r>
          </w:p>
        </w:tc>
      </w:tr>
      <w:tr w:rsidR="00C30384" w14:paraId="77F2F07F" w14:textId="77777777" w:rsidTr="00A17900">
        <w:trPr>
          <w:trHeight w:val="1058"/>
        </w:trPr>
        <w:tc>
          <w:tcPr>
            <w:tcW w:w="704" w:type="dxa"/>
            <w:vMerge/>
          </w:tcPr>
          <w:p w14:paraId="512BA898" w14:textId="77777777" w:rsidR="00C30384" w:rsidRPr="00C81451" w:rsidRDefault="00C30384" w:rsidP="00116A74">
            <w:pPr>
              <w:spacing w:line="276" w:lineRule="auto"/>
              <w:jc w:val="center"/>
              <w:rPr>
                <w:b/>
              </w:rPr>
            </w:pPr>
          </w:p>
        </w:tc>
        <w:tc>
          <w:tcPr>
            <w:tcW w:w="1559" w:type="dxa"/>
            <w:vMerge/>
          </w:tcPr>
          <w:p w14:paraId="12EFC156" w14:textId="77777777" w:rsidR="00C30384" w:rsidRPr="00C81451" w:rsidRDefault="00C30384" w:rsidP="00116A74">
            <w:pPr>
              <w:spacing w:line="276" w:lineRule="auto"/>
              <w:jc w:val="left"/>
              <w:rPr>
                <w:szCs w:val="21"/>
              </w:rPr>
            </w:pPr>
          </w:p>
        </w:tc>
        <w:tc>
          <w:tcPr>
            <w:tcW w:w="1418" w:type="dxa"/>
          </w:tcPr>
          <w:p w14:paraId="12D8CC39" w14:textId="24C3441E" w:rsidR="00C30384" w:rsidRPr="00C81451" w:rsidRDefault="00C30384" w:rsidP="00116A74">
            <w:pPr>
              <w:spacing w:line="276" w:lineRule="auto"/>
              <w:jc w:val="left"/>
              <w:rPr>
                <w:szCs w:val="21"/>
              </w:rPr>
            </w:pPr>
            <w:r w:rsidRPr="00C81451">
              <w:rPr>
                <w:szCs w:val="21"/>
              </w:rPr>
              <w:t xml:space="preserve">Check HPB </w:t>
            </w:r>
            <w:r w:rsidR="009321FF">
              <w:rPr>
                <w:szCs w:val="21"/>
              </w:rPr>
              <w:t>MainNet executable</w:t>
            </w:r>
          </w:p>
        </w:tc>
        <w:tc>
          <w:tcPr>
            <w:tcW w:w="4613" w:type="dxa"/>
          </w:tcPr>
          <w:p w14:paraId="221F613A"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28E1C297" w14:textId="77777777" w:rsidR="00C30384" w:rsidRPr="00367B00" w:rsidRDefault="00C30384" w:rsidP="00116A74">
            <w:pPr>
              <w:spacing w:line="276" w:lineRule="auto"/>
              <w:jc w:val="left"/>
              <w:rPr>
                <w:szCs w:val="21"/>
              </w:rPr>
            </w:pPr>
            <w:r w:rsidRPr="00367B00">
              <w:rPr>
                <w:rFonts w:hint="eastAsia"/>
                <w:szCs w:val="21"/>
              </w:rPr>
              <w:t>Command:</w:t>
            </w:r>
            <w:r>
              <w:rPr>
                <w:szCs w:val="21"/>
              </w:rPr>
              <w:t xml:space="preserve"> </w:t>
            </w:r>
            <w:r w:rsidRPr="00C81451">
              <w:rPr>
                <w:rFonts w:ascii="Consolas" w:hAnsi="Consolas"/>
                <w:b/>
                <w:szCs w:val="21"/>
              </w:rPr>
              <w:t xml:space="preserve">ls </w:t>
            </w:r>
          </w:p>
        </w:tc>
      </w:tr>
      <w:tr w:rsidR="00C30384" w14:paraId="357A1643" w14:textId="77777777" w:rsidTr="00A17900">
        <w:trPr>
          <w:trHeight w:val="1058"/>
        </w:trPr>
        <w:tc>
          <w:tcPr>
            <w:tcW w:w="704" w:type="dxa"/>
            <w:vMerge/>
          </w:tcPr>
          <w:p w14:paraId="628F33B7" w14:textId="77777777" w:rsidR="00C30384" w:rsidRPr="00C81451" w:rsidRDefault="00C30384" w:rsidP="00116A74">
            <w:pPr>
              <w:spacing w:line="276" w:lineRule="auto"/>
              <w:jc w:val="center"/>
              <w:rPr>
                <w:b/>
              </w:rPr>
            </w:pPr>
          </w:p>
        </w:tc>
        <w:tc>
          <w:tcPr>
            <w:tcW w:w="1559" w:type="dxa"/>
            <w:vMerge/>
          </w:tcPr>
          <w:p w14:paraId="2ABFE021" w14:textId="77777777" w:rsidR="00C30384" w:rsidRPr="00C81451" w:rsidRDefault="00C30384" w:rsidP="00116A74">
            <w:pPr>
              <w:spacing w:line="276" w:lineRule="auto"/>
              <w:jc w:val="left"/>
              <w:rPr>
                <w:szCs w:val="21"/>
              </w:rPr>
            </w:pPr>
          </w:p>
        </w:tc>
        <w:tc>
          <w:tcPr>
            <w:tcW w:w="1418" w:type="dxa"/>
          </w:tcPr>
          <w:p w14:paraId="1E061401"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613" w:type="dxa"/>
          </w:tcPr>
          <w:p w14:paraId="6A3A1ED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52BCF118" w14:textId="77777777" w:rsidR="00C30384" w:rsidRPr="00367B00" w:rsidRDefault="00C30384" w:rsidP="00116A74">
            <w:pPr>
              <w:spacing w:line="276" w:lineRule="auto"/>
              <w:jc w:val="left"/>
              <w:rPr>
                <w:szCs w:val="21"/>
              </w:rPr>
            </w:pPr>
            <w:r w:rsidRPr="00367B00">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6B415BC0" w14:textId="77777777" w:rsidTr="00A17900">
        <w:trPr>
          <w:trHeight w:val="357"/>
        </w:trPr>
        <w:tc>
          <w:tcPr>
            <w:tcW w:w="704" w:type="dxa"/>
            <w:vMerge w:val="restart"/>
          </w:tcPr>
          <w:p w14:paraId="27B4DB70" w14:textId="77777777" w:rsidR="00C30384" w:rsidRPr="00C81451" w:rsidRDefault="00C30384" w:rsidP="00116A74">
            <w:pPr>
              <w:spacing w:line="276" w:lineRule="auto"/>
              <w:jc w:val="center"/>
              <w:rPr>
                <w:b/>
              </w:rPr>
            </w:pPr>
            <w:r w:rsidRPr="00C81451">
              <w:rPr>
                <w:b/>
              </w:rPr>
              <w:t>Step 3</w:t>
            </w:r>
          </w:p>
        </w:tc>
        <w:tc>
          <w:tcPr>
            <w:tcW w:w="1559" w:type="dxa"/>
            <w:vMerge w:val="restart"/>
          </w:tcPr>
          <w:p w14:paraId="60531C05" w14:textId="77777777" w:rsidR="00C30384" w:rsidRPr="007F6784" w:rsidRDefault="00C30384" w:rsidP="00116A74">
            <w:pPr>
              <w:spacing w:line="276" w:lineRule="auto"/>
              <w:jc w:val="left"/>
              <w:rPr>
                <w:szCs w:val="21"/>
              </w:rPr>
            </w:pPr>
            <w:r w:rsidRPr="00367B00">
              <w:rPr>
                <w:rFonts w:hint="eastAsia"/>
                <w:szCs w:val="21"/>
              </w:rPr>
              <w:t>D</w:t>
            </w:r>
            <w:r w:rsidRPr="00367B00">
              <w:rPr>
                <w:szCs w:val="21"/>
              </w:rPr>
              <w:t>ownload and compile</w:t>
            </w:r>
            <w:r>
              <w:rPr>
                <w:szCs w:val="21"/>
              </w:rPr>
              <w:t xml:space="preserve"> the </w:t>
            </w:r>
            <w:r w:rsidRPr="00515C5E">
              <w:rPr>
                <w:szCs w:val="21"/>
              </w:rPr>
              <w:t>‘</w:t>
            </w:r>
            <w:r w:rsidRPr="00515C5E">
              <w:rPr>
                <w:rFonts w:hint="eastAsia"/>
                <w:szCs w:val="21"/>
              </w:rPr>
              <w:t>g</w:t>
            </w:r>
            <w:r w:rsidRPr="007F6784">
              <w:rPr>
                <w:szCs w:val="21"/>
              </w:rPr>
              <w:t>o-hpb’ source code</w:t>
            </w:r>
          </w:p>
        </w:tc>
        <w:tc>
          <w:tcPr>
            <w:tcW w:w="1418" w:type="dxa"/>
          </w:tcPr>
          <w:p w14:paraId="6F66DED4" w14:textId="77777777" w:rsidR="00C30384" w:rsidRPr="008F5C48" w:rsidRDefault="00C30384" w:rsidP="00116A74">
            <w:pPr>
              <w:spacing w:line="276" w:lineRule="auto"/>
              <w:jc w:val="left"/>
              <w:rPr>
                <w:szCs w:val="21"/>
              </w:rPr>
            </w:pPr>
            <w:r w:rsidRPr="00F879B1">
              <w:rPr>
                <w:szCs w:val="21"/>
              </w:rPr>
              <w:t>Go to the download path</w:t>
            </w:r>
          </w:p>
        </w:tc>
        <w:tc>
          <w:tcPr>
            <w:tcW w:w="4613" w:type="dxa"/>
          </w:tcPr>
          <w:p w14:paraId="587F6440" w14:textId="77777777" w:rsidR="00C30384" w:rsidRPr="00C81451" w:rsidRDefault="00C30384" w:rsidP="00116A74">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2A35C132" w14:textId="77777777" w:rsidR="00C30384" w:rsidRPr="00367B00" w:rsidRDefault="00C30384" w:rsidP="00116A74">
            <w:pPr>
              <w:spacing w:line="276" w:lineRule="auto"/>
              <w:jc w:val="left"/>
              <w:rPr>
                <w:szCs w:val="21"/>
              </w:rPr>
            </w:pPr>
            <w:r>
              <w:rPr>
                <w:b/>
                <w:szCs w:val="21"/>
              </w:rPr>
              <w:t>Note:</w:t>
            </w:r>
            <w:r w:rsidRPr="00367B00">
              <w:rPr>
                <w:rFonts w:hint="eastAsia"/>
                <w:i/>
                <w:szCs w:val="21"/>
              </w:rPr>
              <w:t xml:space="preserve"> /</w:t>
            </w:r>
            <w:r w:rsidRPr="00367B00">
              <w:rPr>
                <w:i/>
                <w:szCs w:val="21"/>
              </w:rPr>
              <w:t>home</w:t>
            </w:r>
            <w:r w:rsidRPr="00367B00">
              <w:rPr>
                <w:rFonts w:hint="eastAsia"/>
                <w:i/>
                <w:szCs w:val="21"/>
              </w:rPr>
              <w:t>/</w:t>
            </w:r>
            <w:r w:rsidRPr="00515C5E">
              <w:rPr>
                <w:rFonts w:hint="eastAsia"/>
                <w:szCs w:val="21"/>
              </w:rPr>
              <w:t xml:space="preserve"> </w:t>
            </w:r>
            <w:r w:rsidRPr="00515C5E">
              <w:rPr>
                <w:szCs w:val="21"/>
              </w:rPr>
              <w:t xml:space="preserve">can be changed to </w:t>
            </w:r>
            <w:r>
              <w:rPr>
                <w:szCs w:val="21"/>
              </w:rPr>
              <w:t xml:space="preserve">a </w:t>
            </w:r>
            <w:r w:rsidRPr="00367B00">
              <w:rPr>
                <w:szCs w:val="21"/>
              </w:rPr>
              <w:t>specific path</w:t>
            </w:r>
          </w:p>
        </w:tc>
      </w:tr>
      <w:tr w:rsidR="00C30384" w14:paraId="373E3FAA" w14:textId="77777777" w:rsidTr="00A17900">
        <w:trPr>
          <w:trHeight w:val="357"/>
        </w:trPr>
        <w:tc>
          <w:tcPr>
            <w:tcW w:w="704" w:type="dxa"/>
            <w:vMerge/>
          </w:tcPr>
          <w:p w14:paraId="4569C49E" w14:textId="77777777" w:rsidR="00C30384" w:rsidRPr="00C81451" w:rsidRDefault="00C30384" w:rsidP="00116A74">
            <w:pPr>
              <w:spacing w:line="276" w:lineRule="auto"/>
              <w:jc w:val="center"/>
              <w:rPr>
                <w:b/>
              </w:rPr>
            </w:pPr>
          </w:p>
        </w:tc>
        <w:tc>
          <w:tcPr>
            <w:tcW w:w="1559" w:type="dxa"/>
            <w:vMerge/>
          </w:tcPr>
          <w:p w14:paraId="05A8C296" w14:textId="77777777" w:rsidR="00C30384" w:rsidRPr="00C81451" w:rsidRDefault="00C30384" w:rsidP="00116A74">
            <w:pPr>
              <w:spacing w:line="276" w:lineRule="auto"/>
              <w:jc w:val="left"/>
              <w:rPr>
                <w:szCs w:val="21"/>
              </w:rPr>
            </w:pPr>
          </w:p>
        </w:tc>
        <w:tc>
          <w:tcPr>
            <w:tcW w:w="1418" w:type="dxa"/>
          </w:tcPr>
          <w:p w14:paraId="363D9829" w14:textId="77777777" w:rsidR="00C30384" w:rsidRPr="00580427" w:rsidRDefault="00C30384" w:rsidP="00116A74">
            <w:pPr>
              <w:spacing w:line="276" w:lineRule="auto"/>
              <w:jc w:val="left"/>
              <w:rPr>
                <w:szCs w:val="21"/>
              </w:rPr>
            </w:pPr>
            <w:r w:rsidRPr="00C81451">
              <w:rPr>
                <w:szCs w:val="21"/>
              </w:rPr>
              <w:t xml:space="preserve">Download </w:t>
            </w:r>
            <w:r>
              <w:rPr>
                <w:szCs w:val="21"/>
              </w:rPr>
              <w:t xml:space="preserve">the </w:t>
            </w:r>
            <w:r w:rsidRPr="00580427">
              <w:rPr>
                <w:szCs w:val="21"/>
              </w:rPr>
              <w:t>‘go-hpb’ source code</w:t>
            </w:r>
          </w:p>
        </w:tc>
        <w:tc>
          <w:tcPr>
            <w:tcW w:w="4613" w:type="dxa"/>
          </w:tcPr>
          <w:p w14:paraId="6DC16F61" w14:textId="77777777" w:rsidR="00CE55F5" w:rsidRPr="00A17900" w:rsidRDefault="00CE55F5" w:rsidP="00CE55F5">
            <w:pPr>
              <w:spacing w:line="276" w:lineRule="auto"/>
              <w:rPr>
                <w:rFonts w:ascii="Consolas" w:hAnsi="Consolas" w:cs="Consolas"/>
                <w:i/>
              </w:rPr>
            </w:pPr>
            <w:r w:rsidRPr="00A17900">
              <w:rPr>
                <w:rFonts w:ascii="Calibri" w:hAnsi="Calibri"/>
              </w:rPr>
              <w:t xml:space="preserve">Command: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24" w:history="1">
              <w:r w:rsidRPr="00A17900">
                <w:rPr>
                  <w:rStyle w:val="a4"/>
                  <w:rFonts w:ascii="Consolas" w:hAnsi="Consolas" w:cs="Consolas"/>
                  <w:i/>
                </w:rPr>
                <w:t>https://github.com/hpb-project/go-hpb</w:t>
              </w:r>
            </w:hyperlink>
          </w:p>
          <w:p w14:paraId="30DAC8D0" w14:textId="77777777" w:rsidR="00CE55F5" w:rsidRPr="00A17900" w:rsidRDefault="00CE55F5" w:rsidP="00CE55F5">
            <w:pPr>
              <w:spacing w:line="276" w:lineRule="auto"/>
              <w:jc w:val="left"/>
              <w:rPr>
                <w:rFonts w:ascii="Calibri" w:hAnsi="Calibri"/>
              </w:rPr>
            </w:pPr>
            <w:r w:rsidRPr="00A17900">
              <w:rPr>
                <w:rFonts w:ascii="Calibri" w:hAnsi="Calibri"/>
                <w:b/>
              </w:rPr>
              <w:t>Tip</w:t>
            </w:r>
            <w:r w:rsidRPr="00A17900">
              <w:rPr>
                <w:rFonts w:ascii="Calibri" w:hAnsi="Calibri"/>
              </w:rPr>
              <w:t>: x.x.x.x’ should refer to the latest version of HPB MainNet program</w:t>
            </w:r>
            <w:r w:rsidRPr="00A17900">
              <w:rPr>
                <w:rFonts w:ascii="Calibri" w:hAnsi="Calibri" w:hint="eastAsia"/>
              </w:rPr>
              <w:t>；</w:t>
            </w:r>
          </w:p>
          <w:p w14:paraId="7403220D" w14:textId="768EA7DA" w:rsidR="00C30384" w:rsidRPr="00A17900" w:rsidRDefault="00CE55F5" w:rsidP="00CE55F5">
            <w:pPr>
              <w:spacing w:line="276" w:lineRule="auto"/>
              <w:jc w:val="left"/>
              <w:rPr>
                <w:rFonts w:ascii="Calibri" w:hAnsi="Calibri"/>
                <w:szCs w:val="21"/>
              </w:rPr>
            </w:pPr>
            <w:r w:rsidRPr="00A17900">
              <w:rPr>
                <w:rFonts w:ascii="Calibri" w:hAnsi="Calibri"/>
              </w:rPr>
              <w:t>If prompted ‘</w:t>
            </w:r>
            <w:r w:rsidR="00534323">
              <w:rPr>
                <w:rFonts w:ascii="Calibri" w:hAnsi="Calibri"/>
              </w:rPr>
              <w:t>go-hpb</w:t>
            </w:r>
            <w:r w:rsidRPr="00A17900">
              <w:rPr>
                <w:rFonts w:ascii="Calibri" w:hAnsi="Calibri"/>
              </w:rPr>
              <w:t>’ already exists’, enter command ‘</w:t>
            </w:r>
            <w:r w:rsidRPr="00A17900">
              <w:rPr>
                <w:rFonts w:ascii="Consolas" w:hAnsi="Consolas" w:cs="Consolas"/>
              </w:rPr>
              <w:t xml:space="preserve">rm -rf </w:t>
            </w:r>
            <w:r w:rsidR="00534323">
              <w:rPr>
                <w:rFonts w:ascii="Consolas" w:hAnsi="Consolas" w:cs="Consolas"/>
              </w:rPr>
              <w:t>go-hpb</w:t>
            </w:r>
            <w:r w:rsidRPr="00A17900">
              <w:rPr>
                <w:rFonts w:ascii="Calibri" w:hAnsi="Calibri"/>
              </w:rPr>
              <w:t>’ before you re-download file ‘</w:t>
            </w:r>
            <w:r w:rsidR="00534323">
              <w:rPr>
                <w:rFonts w:ascii="Calibri" w:hAnsi="Calibri"/>
              </w:rPr>
              <w:t>go-hpb</w:t>
            </w:r>
            <w:r w:rsidRPr="00A17900">
              <w:rPr>
                <w:rFonts w:ascii="Calibri" w:hAnsi="Calibri"/>
              </w:rPr>
              <w:t>’.</w:t>
            </w:r>
          </w:p>
        </w:tc>
      </w:tr>
      <w:tr w:rsidR="00C30384" w14:paraId="68442FC1" w14:textId="77777777" w:rsidTr="00A17900">
        <w:trPr>
          <w:trHeight w:val="357"/>
        </w:trPr>
        <w:tc>
          <w:tcPr>
            <w:tcW w:w="704" w:type="dxa"/>
            <w:vMerge/>
          </w:tcPr>
          <w:p w14:paraId="6A1D28CF" w14:textId="77777777" w:rsidR="00C30384" w:rsidRPr="00C81451" w:rsidRDefault="00C30384" w:rsidP="00116A74">
            <w:pPr>
              <w:spacing w:line="276" w:lineRule="auto"/>
              <w:jc w:val="center"/>
              <w:rPr>
                <w:b/>
              </w:rPr>
            </w:pPr>
          </w:p>
        </w:tc>
        <w:tc>
          <w:tcPr>
            <w:tcW w:w="1559" w:type="dxa"/>
            <w:vMerge/>
          </w:tcPr>
          <w:p w14:paraId="7BB3750C" w14:textId="77777777" w:rsidR="00C30384" w:rsidRPr="00C81451" w:rsidRDefault="00C30384" w:rsidP="00116A74">
            <w:pPr>
              <w:spacing w:line="276" w:lineRule="auto"/>
              <w:jc w:val="left"/>
              <w:rPr>
                <w:szCs w:val="21"/>
              </w:rPr>
            </w:pPr>
          </w:p>
        </w:tc>
        <w:tc>
          <w:tcPr>
            <w:tcW w:w="1418" w:type="dxa"/>
          </w:tcPr>
          <w:p w14:paraId="2E9E441F" w14:textId="77777777" w:rsidR="00C30384" w:rsidRPr="00580427" w:rsidRDefault="00C30384" w:rsidP="00116A74">
            <w:pPr>
              <w:spacing w:line="276" w:lineRule="auto"/>
              <w:jc w:val="left"/>
              <w:rPr>
                <w:szCs w:val="21"/>
              </w:rPr>
            </w:pPr>
            <w:r w:rsidRPr="00C81451">
              <w:rPr>
                <w:szCs w:val="21"/>
              </w:rPr>
              <w:t xml:space="preserve">Compile </w:t>
            </w:r>
            <w:r>
              <w:rPr>
                <w:szCs w:val="21"/>
              </w:rPr>
              <w:t xml:space="preserve">the </w:t>
            </w:r>
            <w:r w:rsidRPr="00580427">
              <w:rPr>
                <w:szCs w:val="21"/>
              </w:rPr>
              <w:t>‘go-hpb’</w:t>
            </w:r>
          </w:p>
        </w:tc>
        <w:tc>
          <w:tcPr>
            <w:tcW w:w="4613" w:type="dxa"/>
          </w:tcPr>
          <w:p w14:paraId="08A82F5C" w14:textId="77777777" w:rsidR="00C30384" w:rsidRPr="00C81451" w:rsidRDefault="00C30384" w:rsidP="00116A74">
            <w:pPr>
              <w:spacing w:line="276" w:lineRule="auto"/>
              <w:jc w:val="left"/>
              <w:rPr>
                <w:rFonts w:ascii="Consolas" w:hAnsi="Consolas"/>
                <w:b/>
                <w:szCs w:val="21"/>
              </w:rPr>
            </w:pPr>
            <w:r w:rsidRPr="00580427">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go-hpb/</w:t>
            </w:r>
          </w:p>
          <w:p w14:paraId="372D8496" w14:textId="77777777" w:rsidR="00C30384" w:rsidRPr="00367B00" w:rsidRDefault="00C30384" w:rsidP="00116A74">
            <w:pPr>
              <w:spacing w:line="276" w:lineRule="auto"/>
              <w:jc w:val="left"/>
              <w:rPr>
                <w:b/>
                <w:szCs w:val="21"/>
              </w:rPr>
            </w:pPr>
            <w:r w:rsidRPr="00367B00">
              <w:rPr>
                <w:szCs w:val="21"/>
              </w:rPr>
              <w:t>Command:</w:t>
            </w:r>
            <w:r>
              <w:rPr>
                <w:szCs w:val="21"/>
              </w:rPr>
              <w:t xml:space="preserve"> </w:t>
            </w:r>
            <w:r w:rsidRPr="00C81451">
              <w:rPr>
                <w:rFonts w:ascii="Consolas" w:hAnsi="Consolas"/>
                <w:b/>
                <w:szCs w:val="21"/>
              </w:rPr>
              <w:t>make all</w:t>
            </w:r>
          </w:p>
        </w:tc>
      </w:tr>
      <w:tr w:rsidR="00C30384" w14:paraId="1546C89B" w14:textId="77777777" w:rsidTr="00A17900">
        <w:trPr>
          <w:trHeight w:val="357"/>
        </w:trPr>
        <w:tc>
          <w:tcPr>
            <w:tcW w:w="704" w:type="dxa"/>
            <w:vMerge/>
          </w:tcPr>
          <w:p w14:paraId="1AE8E0F9" w14:textId="77777777" w:rsidR="00C30384" w:rsidRPr="00C81451" w:rsidRDefault="00C30384" w:rsidP="00116A74">
            <w:pPr>
              <w:spacing w:line="276" w:lineRule="auto"/>
              <w:jc w:val="center"/>
              <w:rPr>
                <w:b/>
              </w:rPr>
            </w:pPr>
          </w:p>
        </w:tc>
        <w:tc>
          <w:tcPr>
            <w:tcW w:w="1559" w:type="dxa"/>
            <w:vMerge/>
          </w:tcPr>
          <w:p w14:paraId="730B6C79" w14:textId="77777777" w:rsidR="00C30384" w:rsidRPr="00C81451" w:rsidRDefault="00C30384" w:rsidP="00116A74">
            <w:pPr>
              <w:spacing w:line="276" w:lineRule="auto"/>
              <w:jc w:val="left"/>
              <w:rPr>
                <w:szCs w:val="21"/>
              </w:rPr>
            </w:pPr>
          </w:p>
        </w:tc>
        <w:tc>
          <w:tcPr>
            <w:tcW w:w="1418" w:type="dxa"/>
          </w:tcPr>
          <w:p w14:paraId="184D4AC1" w14:textId="77777777" w:rsidR="00C30384" w:rsidRPr="00C81451" w:rsidRDefault="00C30384" w:rsidP="00116A74">
            <w:pPr>
              <w:spacing w:line="276" w:lineRule="auto"/>
              <w:jc w:val="left"/>
              <w:rPr>
                <w:szCs w:val="21"/>
              </w:rPr>
            </w:pPr>
            <w:r w:rsidRPr="00C81451">
              <w:rPr>
                <w:szCs w:val="21"/>
              </w:rPr>
              <w:t xml:space="preserve">Copy to execution </w:t>
            </w:r>
            <w:r w:rsidRPr="00C81451">
              <w:rPr>
                <w:szCs w:val="21"/>
              </w:rPr>
              <w:lastRenderedPageBreak/>
              <w:t>path</w:t>
            </w:r>
          </w:p>
        </w:tc>
        <w:tc>
          <w:tcPr>
            <w:tcW w:w="4613" w:type="dxa"/>
          </w:tcPr>
          <w:p w14:paraId="68399E0F" w14:textId="77777777" w:rsidR="00C30384" w:rsidRPr="00C81451" w:rsidRDefault="00C30384" w:rsidP="00116A74">
            <w:pPr>
              <w:spacing w:line="276" w:lineRule="auto"/>
              <w:jc w:val="left"/>
              <w:rPr>
                <w:rFonts w:ascii="Consolas" w:hAnsi="Consolas"/>
                <w:i/>
                <w:szCs w:val="21"/>
              </w:rPr>
            </w:pPr>
            <w:r>
              <w:rPr>
                <w:szCs w:val="21"/>
              </w:rPr>
              <w:lastRenderedPageBreak/>
              <w:t xml:space="preserve">Command: </w:t>
            </w:r>
            <w:r w:rsidRPr="00C81451">
              <w:rPr>
                <w:rFonts w:ascii="Consolas" w:hAnsi="Consolas"/>
                <w:b/>
                <w:szCs w:val="21"/>
              </w:rPr>
              <w:t xml:space="preserve">sudo cp </w:t>
            </w:r>
            <w:r w:rsidRPr="00C81451">
              <w:rPr>
                <w:rFonts w:ascii="Consolas" w:hAnsi="Consolas"/>
                <w:i/>
                <w:szCs w:val="21"/>
              </w:rPr>
              <w:t>build/bin/* /home/ghpb-bin/</w:t>
            </w:r>
          </w:p>
          <w:p w14:paraId="05719E63" w14:textId="77777777" w:rsidR="00C30384" w:rsidRDefault="00C30384" w:rsidP="00116A74">
            <w:pPr>
              <w:spacing w:line="276" w:lineRule="auto"/>
              <w:jc w:val="left"/>
              <w:rPr>
                <w:szCs w:val="21"/>
              </w:rPr>
            </w:pPr>
            <w:r w:rsidRPr="00C81451">
              <w:rPr>
                <w:b/>
                <w:szCs w:val="21"/>
              </w:rPr>
              <w:lastRenderedPageBreak/>
              <w:t>Note</w:t>
            </w:r>
            <w:r>
              <w:rPr>
                <w:b/>
                <w:szCs w:val="21"/>
              </w:rPr>
              <w:t>:</w:t>
            </w:r>
            <w:r w:rsidRPr="00367B00">
              <w:rPr>
                <w:szCs w:val="21"/>
              </w:rPr>
              <w:t xml:space="preserve"> ‘</w:t>
            </w:r>
            <w:r w:rsidRPr="00367B00">
              <w:rPr>
                <w:i/>
                <w:szCs w:val="21"/>
              </w:rPr>
              <w:t xml:space="preserve">build/bin/*’ </w:t>
            </w:r>
            <w:r w:rsidRPr="00515C5E">
              <w:rPr>
                <w:rFonts w:hint="eastAsia"/>
                <w:szCs w:val="21"/>
              </w:rPr>
              <w:t>i</w:t>
            </w:r>
            <w:r w:rsidRPr="00515C5E">
              <w:rPr>
                <w:szCs w:val="21"/>
              </w:rPr>
              <w:t xml:space="preserve">s the compile path, </w:t>
            </w:r>
          </w:p>
          <w:p w14:paraId="72D5F5E2" w14:textId="77777777" w:rsidR="00C30384" w:rsidRPr="00515C5E" w:rsidRDefault="00C30384" w:rsidP="00116A74">
            <w:pPr>
              <w:spacing w:line="276" w:lineRule="auto"/>
              <w:jc w:val="left"/>
              <w:rPr>
                <w:szCs w:val="21"/>
              </w:rPr>
            </w:pPr>
            <w:r w:rsidRPr="00367B00">
              <w:rPr>
                <w:szCs w:val="21"/>
              </w:rPr>
              <w:t>‘</w:t>
            </w:r>
            <w:r w:rsidRPr="00367B00">
              <w:rPr>
                <w:i/>
                <w:szCs w:val="21"/>
              </w:rPr>
              <w:t>/home/ghpb-bin/’</w:t>
            </w:r>
            <w:r w:rsidRPr="00367B00">
              <w:rPr>
                <w:rFonts w:hint="eastAsia"/>
                <w:szCs w:val="21"/>
              </w:rPr>
              <w:t xml:space="preserve"> i</w:t>
            </w:r>
            <w:r w:rsidRPr="00515C5E">
              <w:rPr>
                <w:szCs w:val="21"/>
              </w:rPr>
              <w:t>s the execution path.</w:t>
            </w:r>
          </w:p>
        </w:tc>
      </w:tr>
      <w:tr w:rsidR="00C30384" w14:paraId="416E11D3" w14:textId="77777777" w:rsidTr="00A17900">
        <w:trPr>
          <w:trHeight w:val="1058"/>
        </w:trPr>
        <w:tc>
          <w:tcPr>
            <w:tcW w:w="704" w:type="dxa"/>
            <w:vMerge w:val="restart"/>
          </w:tcPr>
          <w:p w14:paraId="578A8C31" w14:textId="77777777" w:rsidR="00C30384" w:rsidRPr="00C81451" w:rsidRDefault="00C30384" w:rsidP="00116A74">
            <w:pPr>
              <w:spacing w:line="276" w:lineRule="auto"/>
              <w:jc w:val="center"/>
              <w:rPr>
                <w:b/>
              </w:rPr>
            </w:pPr>
            <w:r w:rsidRPr="00C81451">
              <w:rPr>
                <w:b/>
              </w:rPr>
              <w:lastRenderedPageBreak/>
              <w:t>Step 4</w:t>
            </w:r>
          </w:p>
        </w:tc>
        <w:tc>
          <w:tcPr>
            <w:tcW w:w="1559" w:type="dxa"/>
            <w:vMerge w:val="restart"/>
          </w:tcPr>
          <w:p w14:paraId="7931223E" w14:textId="77777777" w:rsidR="00C30384" w:rsidRPr="00515C5E" w:rsidRDefault="00C30384" w:rsidP="00116A74">
            <w:pPr>
              <w:spacing w:line="276" w:lineRule="auto"/>
              <w:jc w:val="left"/>
              <w:rPr>
                <w:szCs w:val="21"/>
              </w:rPr>
            </w:pPr>
            <w:r w:rsidRPr="00367B00">
              <w:rPr>
                <w:rFonts w:hint="eastAsia"/>
                <w:szCs w:val="21"/>
              </w:rPr>
              <w:t>I</w:t>
            </w:r>
            <w:r w:rsidRPr="00367B00">
              <w:rPr>
                <w:szCs w:val="21"/>
              </w:rPr>
              <w:t xml:space="preserve">nitialize the node </w:t>
            </w:r>
          </w:p>
        </w:tc>
        <w:tc>
          <w:tcPr>
            <w:tcW w:w="1418" w:type="dxa"/>
          </w:tcPr>
          <w:p w14:paraId="6CFB9AAF" w14:textId="77777777" w:rsidR="00C30384" w:rsidRPr="007F6784" w:rsidRDefault="00C30384" w:rsidP="00116A74">
            <w:pPr>
              <w:spacing w:line="276" w:lineRule="auto"/>
              <w:jc w:val="left"/>
              <w:rPr>
                <w:szCs w:val="21"/>
              </w:rPr>
            </w:pPr>
            <w:r w:rsidRPr="007F6784">
              <w:rPr>
                <w:szCs w:val="21"/>
              </w:rPr>
              <w:t>Go to the execution path</w:t>
            </w:r>
          </w:p>
        </w:tc>
        <w:tc>
          <w:tcPr>
            <w:tcW w:w="4613" w:type="dxa"/>
          </w:tcPr>
          <w:p w14:paraId="0B6A16A6"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7FF3A782" w14:textId="77777777" w:rsidR="00C30384" w:rsidRPr="00515C5E" w:rsidRDefault="00C30384" w:rsidP="00116A74">
            <w:pPr>
              <w:spacing w:line="276" w:lineRule="auto"/>
              <w:jc w:val="left"/>
              <w:rPr>
                <w:szCs w:val="21"/>
              </w:rPr>
            </w:pPr>
            <w:r w:rsidRPr="00C81451">
              <w:rPr>
                <w:b/>
                <w:szCs w:val="21"/>
              </w:rPr>
              <w:t>Tip</w:t>
            </w:r>
            <w:r w:rsidRPr="00367B00">
              <w:rPr>
                <w:szCs w:val="21"/>
              </w:rPr>
              <w:t>:</w:t>
            </w:r>
            <w:r>
              <w:rPr>
                <w:szCs w:val="21"/>
              </w:rPr>
              <w:t xml:space="preserve"> </w:t>
            </w:r>
            <w:r w:rsidRPr="00367B00">
              <w:rPr>
                <w:rFonts w:hint="eastAsia"/>
                <w:szCs w:val="21"/>
              </w:rPr>
              <w:t>/</w:t>
            </w:r>
            <w:r w:rsidRPr="00367B00">
              <w:rPr>
                <w:szCs w:val="21"/>
              </w:rPr>
              <w:t>home/ghpb-bin/</w:t>
            </w:r>
            <w:r w:rsidRPr="00367B00">
              <w:rPr>
                <w:rFonts w:hint="eastAsia"/>
                <w:szCs w:val="21"/>
              </w:rPr>
              <w:t xml:space="preserve"> </w:t>
            </w:r>
            <w:r>
              <w:rPr>
                <w:szCs w:val="21"/>
              </w:rPr>
              <w:t xml:space="preserve">is </w:t>
            </w:r>
            <w:r w:rsidRPr="00367B00">
              <w:rPr>
                <w:rFonts w:hint="eastAsia"/>
                <w:szCs w:val="21"/>
              </w:rPr>
              <w:t>t</w:t>
            </w:r>
            <w:r w:rsidRPr="00367B00">
              <w:rPr>
                <w:szCs w:val="21"/>
              </w:rPr>
              <w:t>he</w:t>
            </w:r>
            <w:r>
              <w:rPr>
                <w:szCs w:val="21"/>
              </w:rPr>
              <w:t xml:space="preserve"> </w:t>
            </w:r>
            <w:r w:rsidRPr="00367B00">
              <w:rPr>
                <w:szCs w:val="21"/>
              </w:rPr>
              <w:t>execution path</w:t>
            </w:r>
            <w:r>
              <w:rPr>
                <w:szCs w:val="21"/>
              </w:rPr>
              <w:t xml:space="preserve"> you set</w:t>
            </w:r>
          </w:p>
        </w:tc>
      </w:tr>
      <w:tr w:rsidR="00C30384" w14:paraId="1B787192" w14:textId="77777777" w:rsidTr="00A17900">
        <w:trPr>
          <w:trHeight w:val="730"/>
        </w:trPr>
        <w:tc>
          <w:tcPr>
            <w:tcW w:w="704" w:type="dxa"/>
            <w:vMerge/>
          </w:tcPr>
          <w:p w14:paraId="36AE9F33" w14:textId="77777777" w:rsidR="00C30384" w:rsidRPr="00C81451" w:rsidRDefault="00C30384" w:rsidP="00116A74">
            <w:pPr>
              <w:spacing w:line="276" w:lineRule="auto"/>
              <w:jc w:val="center"/>
              <w:rPr>
                <w:b/>
              </w:rPr>
            </w:pPr>
          </w:p>
        </w:tc>
        <w:tc>
          <w:tcPr>
            <w:tcW w:w="1559" w:type="dxa"/>
            <w:vMerge/>
          </w:tcPr>
          <w:p w14:paraId="641E2F4F" w14:textId="77777777" w:rsidR="00C30384" w:rsidRPr="00C81451" w:rsidRDefault="00C30384" w:rsidP="00116A74">
            <w:pPr>
              <w:spacing w:line="276" w:lineRule="auto"/>
              <w:jc w:val="left"/>
              <w:rPr>
                <w:szCs w:val="21"/>
              </w:rPr>
            </w:pPr>
          </w:p>
        </w:tc>
        <w:tc>
          <w:tcPr>
            <w:tcW w:w="1418" w:type="dxa"/>
          </w:tcPr>
          <w:p w14:paraId="7509C3FC" w14:textId="77777777" w:rsidR="00C30384" w:rsidRPr="00C81451" w:rsidRDefault="00C30384" w:rsidP="00116A74">
            <w:pPr>
              <w:spacing w:line="276" w:lineRule="auto"/>
              <w:jc w:val="left"/>
              <w:rPr>
                <w:szCs w:val="21"/>
              </w:rPr>
            </w:pPr>
            <w:r w:rsidRPr="00C81451">
              <w:rPr>
                <w:szCs w:val="21"/>
              </w:rPr>
              <w:t>Node Initialization</w:t>
            </w:r>
          </w:p>
        </w:tc>
        <w:tc>
          <w:tcPr>
            <w:tcW w:w="4613" w:type="dxa"/>
          </w:tcPr>
          <w:p w14:paraId="12B09608" w14:textId="77777777" w:rsidR="00C30384" w:rsidRPr="00367B00"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init </w:t>
            </w:r>
            <w:r w:rsidRPr="00C81451">
              <w:rPr>
                <w:rFonts w:ascii="Consolas" w:hAnsi="Consolas"/>
                <w:i/>
                <w:szCs w:val="21"/>
              </w:rPr>
              <w:t>gensis.json</w:t>
            </w:r>
          </w:p>
        </w:tc>
      </w:tr>
      <w:tr w:rsidR="00052439" w14:paraId="0C9EE148" w14:textId="77777777" w:rsidTr="00A17900">
        <w:trPr>
          <w:trHeight w:val="350"/>
        </w:trPr>
        <w:tc>
          <w:tcPr>
            <w:tcW w:w="704" w:type="dxa"/>
            <w:vMerge w:val="restart"/>
          </w:tcPr>
          <w:p w14:paraId="76A9BE82" w14:textId="77777777" w:rsidR="00052439" w:rsidRDefault="00052439" w:rsidP="00116A74">
            <w:pPr>
              <w:spacing w:line="276" w:lineRule="auto"/>
              <w:jc w:val="center"/>
              <w:rPr>
                <w:b/>
              </w:rPr>
            </w:pPr>
            <w:r w:rsidRPr="00C81451">
              <w:rPr>
                <w:b/>
              </w:rPr>
              <w:t>Step 5</w:t>
            </w:r>
          </w:p>
          <w:p w14:paraId="68FE8493" w14:textId="77777777" w:rsidR="00052439" w:rsidRPr="00C81451" w:rsidRDefault="00052439" w:rsidP="00116A74">
            <w:pPr>
              <w:spacing w:line="276" w:lineRule="auto"/>
              <w:jc w:val="center"/>
              <w:rPr>
                <w:b/>
              </w:rPr>
            </w:pPr>
            <w:r>
              <w:rPr>
                <w:b/>
              </w:rPr>
              <w:t>(</w:t>
            </w:r>
            <w:r w:rsidRPr="00C81451">
              <w:rPr>
                <w:b/>
              </w:rPr>
              <w:t>a</w:t>
            </w:r>
            <w:r>
              <w:rPr>
                <w:b/>
              </w:rPr>
              <w:t>)</w:t>
            </w:r>
          </w:p>
        </w:tc>
        <w:tc>
          <w:tcPr>
            <w:tcW w:w="1559" w:type="dxa"/>
            <w:vMerge w:val="restart"/>
          </w:tcPr>
          <w:p w14:paraId="0730E548" w14:textId="77777777" w:rsidR="00052439" w:rsidRPr="00367B00" w:rsidRDefault="00052439" w:rsidP="00116A74">
            <w:pPr>
              <w:spacing w:line="276" w:lineRule="auto"/>
              <w:jc w:val="left"/>
              <w:rPr>
                <w:szCs w:val="21"/>
              </w:rPr>
            </w:pPr>
            <w:r w:rsidRPr="00367B00">
              <w:rPr>
                <w:szCs w:val="21"/>
              </w:rPr>
              <w:t>Import the account</w:t>
            </w:r>
          </w:p>
        </w:tc>
        <w:tc>
          <w:tcPr>
            <w:tcW w:w="1418" w:type="dxa"/>
          </w:tcPr>
          <w:p w14:paraId="79D8A184" w14:textId="77777777" w:rsidR="00052439" w:rsidRPr="00515C5E" w:rsidRDefault="00052439" w:rsidP="00116A74">
            <w:pPr>
              <w:spacing w:line="276" w:lineRule="auto"/>
              <w:jc w:val="left"/>
              <w:rPr>
                <w:szCs w:val="21"/>
              </w:rPr>
            </w:pPr>
            <w:r w:rsidRPr="00515C5E">
              <w:rPr>
                <w:rFonts w:hint="eastAsia"/>
                <w:szCs w:val="21"/>
              </w:rPr>
              <w:t>E</w:t>
            </w:r>
            <w:r w:rsidRPr="00515C5E">
              <w:rPr>
                <w:szCs w:val="21"/>
              </w:rPr>
              <w:t>xport account</w:t>
            </w:r>
          </w:p>
        </w:tc>
        <w:tc>
          <w:tcPr>
            <w:tcW w:w="4613" w:type="dxa"/>
          </w:tcPr>
          <w:p w14:paraId="06B94529" w14:textId="77777777" w:rsidR="00052439" w:rsidRPr="007F6784" w:rsidRDefault="00052439" w:rsidP="00116A74">
            <w:pPr>
              <w:spacing w:line="276" w:lineRule="auto"/>
              <w:jc w:val="left"/>
              <w:rPr>
                <w:szCs w:val="21"/>
              </w:rPr>
            </w:pPr>
            <w:r w:rsidRPr="007F6784">
              <w:rPr>
                <w:szCs w:val="21"/>
              </w:rPr>
              <w:t xml:space="preserve">Export account information </w:t>
            </w:r>
            <w:r>
              <w:rPr>
                <w:szCs w:val="21"/>
              </w:rPr>
              <w:t>from the</w:t>
            </w:r>
            <w:r w:rsidRPr="007F6784">
              <w:rPr>
                <w:szCs w:val="21"/>
              </w:rPr>
              <w:t xml:space="preserve"> HPB Wallet;</w:t>
            </w:r>
          </w:p>
        </w:tc>
      </w:tr>
      <w:tr w:rsidR="00052439" w14:paraId="2D49E136" w14:textId="77777777" w:rsidTr="00A17900">
        <w:trPr>
          <w:trHeight w:val="350"/>
        </w:trPr>
        <w:tc>
          <w:tcPr>
            <w:tcW w:w="704" w:type="dxa"/>
            <w:vMerge/>
          </w:tcPr>
          <w:p w14:paraId="57EC954B" w14:textId="77777777" w:rsidR="00052439" w:rsidRPr="00C81451" w:rsidRDefault="00052439" w:rsidP="00052439">
            <w:pPr>
              <w:spacing w:line="276" w:lineRule="auto"/>
              <w:jc w:val="center"/>
              <w:rPr>
                <w:b/>
              </w:rPr>
            </w:pPr>
          </w:p>
        </w:tc>
        <w:tc>
          <w:tcPr>
            <w:tcW w:w="1559" w:type="dxa"/>
            <w:vMerge/>
          </w:tcPr>
          <w:p w14:paraId="2A283CF5" w14:textId="77777777" w:rsidR="00052439" w:rsidRPr="00367B00" w:rsidRDefault="00052439" w:rsidP="00052439">
            <w:pPr>
              <w:spacing w:line="276" w:lineRule="auto"/>
              <w:jc w:val="left"/>
              <w:rPr>
                <w:szCs w:val="21"/>
              </w:rPr>
            </w:pPr>
          </w:p>
        </w:tc>
        <w:tc>
          <w:tcPr>
            <w:tcW w:w="1418" w:type="dxa"/>
          </w:tcPr>
          <w:p w14:paraId="64B74D42" w14:textId="0E66D6E8" w:rsidR="00052439" w:rsidRPr="00515C5E" w:rsidRDefault="00052439" w:rsidP="00052439">
            <w:pPr>
              <w:spacing w:line="276" w:lineRule="auto"/>
              <w:jc w:val="left"/>
              <w:rPr>
                <w:szCs w:val="21"/>
              </w:rPr>
            </w:pPr>
            <w:r>
              <w:t>Cr</w:t>
            </w:r>
            <w:r w:rsidR="004E55B5">
              <w:t>eate ‘k</w:t>
            </w:r>
            <w:r>
              <w:t>eystore’</w:t>
            </w:r>
          </w:p>
        </w:tc>
        <w:tc>
          <w:tcPr>
            <w:tcW w:w="4613" w:type="dxa"/>
          </w:tcPr>
          <w:p w14:paraId="30BA2EA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719C970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671BB70A" w14:textId="1F5AE9FF" w:rsidR="00052439" w:rsidRPr="007F6784" w:rsidRDefault="00052439" w:rsidP="00052439">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052439" w14:paraId="72498C0E" w14:textId="77777777" w:rsidTr="00A17900">
        <w:trPr>
          <w:trHeight w:val="730"/>
        </w:trPr>
        <w:tc>
          <w:tcPr>
            <w:tcW w:w="704" w:type="dxa"/>
            <w:vMerge/>
          </w:tcPr>
          <w:p w14:paraId="46354127" w14:textId="77777777" w:rsidR="00052439" w:rsidRPr="00C81451" w:rsidRDefault="00052439" w:rsidP="00052439">
            <w:pPr>
              <w:spacing w:line="276" w:lineRule="auto"/>
              <w:jc w:val="center"/>
              <w:rPr>
                <w:b/>
              </w:rPr>
            </w:pPr>
          </w:p>
        </w:tc>
        <w:tc>
          <w:tcPr>
            <w:tcW w:w="1559" w:type="dxa"/>
            <w:vMerge/>
          </w:tcPr>
          <w:p w14:paraId="04113F47" w14:textId="77777777" w:rsidR="00052439" w:rsidRPr="00C81451" w:rsidRDefault="00052439" w:rsidP="00052439">
            <w:pPr>
              <w:spacing w:line="276" w:lineRule="auto"/>
              <w:jc w:val="left"/>
              <w:rPr>
                <w:szCs w:val="21"/>
              </w:rPr>
            </w:pPr>
          </w:p>
        </w:tc>
        <w:tc>
          <w:tcPr>
            <w:tcW w:w="1418" w:type="dxa"/>
          </w:tcPr>
          <w:p w14:paraId="24B52C8F" w14:textId="77777777" w:rsidR="00052439" w:rsidRPr="00C81451" w:rsidRDefault="00052439" w:rsidP="00052439">
            <w:pPr>
              <w:spacing w:line="276" w:lineRule="auto"/>
              <w:jc w:val="left"/>
              <w:rPr>
                <w:szCs w:val="21"/>
              </w:rPr>
            </w:pPr>
            <w:r w:rsidRPr="00C81451">
              <w:rPr>
                <w:szCs w:val="21"/>
              </w:rPr>
              <w:t>Import the node</w:t>
            </w:r>
          </w:p>
        </w:tc>
        <w:tc>
          <w:tcPr>
            <w:tcW w:w="4613" w:type="dxa"/>
          </w:tcPr>
          <w:p w14:paraId="557B3267" w14:textId="0A050792" w:rsidR="00052439" w:rsidRPr="00367B00" w:rsidRDefault="00052439" w:rsidP="00052439">
            <w:pPr>
              <w:spacing w:line="276" w:lineRule="auto"/>
              <w:jc w:val="left"/>
              <w:rPr>
                <w:szCs w:val="21"/>
              </w:rPr>
            </w:pPr>
            <w:r w:rsidRPr="00C81451">
              <w:rPr>
                <w:szCs w:val="21"/>
              </w:rPr>
              <w:t xml:space="preserve">Go to path </w:t>
            </w:r>
            <w:r w:rsidRPr="00C81451">
              <w:rPr>
                <w:rFonts w:ascii="Consolas" w:hAnsi="Consolas"/>
                <w:szCs w:val="21"/>
              </w:rPr>
              <w:t>‘home/ghpb-bin/node/data/ keystore’</w:t>
            </w:r>
            <w:r w:rsidRPr="00C81451">
              <w:rPr>
                <w:szCs w:val="21"/>
              </w:rPr>
              <w:t xml:space="preserve">, and copy account information to </w:t>
            </w:r>
            <w:r>
              <w:rPr>
                <w:szCs w:val="21"/>
              </w:rPr>
              <w:t>‘</w:t>
            </w:r>
            <w:r w:rsidRPr="00C81451">
              <w:rPr>
                <w:szCs w:val="21"/>
              </w:rPr>
              <w:t>keystore</w:t>
            </w:r>
            <w:r>
              <w:rPr>
                <w:szCs w:val="21"/>
              </w:rPr>
              <w:t>’</w:t>
            </w:r>
            <w:r w:rsidRPr="00C81451">
              <w:rPr>
                <w:szCs w:val="21"/>
              </w:rPr>
              <w:t xml:space="preserve"> file</w:t>
            </w:r>
            <w:r w:rsidR="005E2662">
              <w:rPr>
                <w:szCs w:val="21"/>
              </w:rPr>
              <w:t xml:space="preserv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p>
        </w:tc>
      </w:tr>
      <w:tr w:rsidR="00052439" w14:paraId="26643430" w14:textId="77777777" w:rsidTr="00A17900">
        <w:trPr>
          <w:trHeight w:val="1058"/>
        </w:trPr>
        <w:tc>
          <w:tcPr>
            <w:tcW w:w="704" w:type="dxa"/>
          </w:tcPr>
          <w:p w14:paraId="0A8EF1D8" w14:textId="77777777" w:rsidR="00052439" w:rsidRDefault="00052439" w:rsidP="00052439">
            <w:pPr>
              <w:spacing w:line="276" w:lineRule="auto"/>
              <w:jc w:val="center"/>
              <w:rPr>
                <w:b/>
              </w:rPr>
            </w:pPr>
            <w:r w:rsidRPr="00C81451">
              <w:rPr>
                <w:b/>
              </w:rPr>
              <w:t>Step 5</w:t>
            </w:r>
          </w:p>
          <w:p w14:paraId="28E0AF95" w14:textId="77777777" w:rsidR="00052439" w:rsidRPr="00C81451" w:rsidRDefault="00052439" w:rsidP="00052439">
            <w:pPr>
              <w:spacing w:line="276" w:lineRule="auto"/>
              <w:jc w:val="center"/>
              <w:rPr>
                <w:b/>
              </w:rPr>
            </w:pPr>
            <w:r>
              <w:rPr>
                <w:b/>
              </w:rPr>
              <w:t>(</w:t>
            </w:r>
            <w:r w:rsidRPr="00C81451">
              <w:rPr>
                <w:b/>
              </w:rPr>
              <w:t>b</w:t>
            </w:r>
            <w:r>
              <w:rPr>
                <w:b/>
              </w:rPr>
              <w:t>)</w:t>
            </w:r>
          </w:p>
        </w:tc>
        <w:tc>
          <w:tcPr>
            <w:tcW w:w="1559" w:type="dxa"/>
          </w:tcPr>
          <w:p w14:paraId="4EBC9EE0" w14:textId="77777777" w:rsidR="00052439" w:rsidRPr="00515C5E" w:rsidRDefault="00052439" w:rsidP="00052439">
            <w:pPr>
              <w:jc w:val="left"/>
              <w:rPr>
                <w:szCs w:val="21"/>
              </w:rPr>
            </w:pPr>
            <w:r w:rsidRPr="00367B00">
              <w:rPr>
                <w:rFonts w:hint="eastAsia"/>
                <w:szCs w:val="21"/>
              </w:rPr>
              <w:t>C</w:t>
            </w:r>
            <w:r w:rsidRPr="00367B00">
              <w:rPr>
                <w:szCs w:val="21"/>
              </w:rPr>
              <w:t>reate an acco</w:t>
            </w:r>
            <w:r w:rsidRPr="00515C5E">
              <w:rPr>
                <w:szCs w:val="21"/>
              </w:rPr>
              <w:t>unt</w:t>
            </w:r>
          </w:p>
        </w:tc>
        <w:tc>
          <w:tcPr>
            <w:tcW w:w="1418" w:type="dxa"/>
          </w:tcPr>
          <w:p w14:paraId="3527D69C" w14:textId="77777777" w:rsidR="00052439" w:rsidRPr="007F6784" w:rsidRDefault="00052439" w:rsidP="00052439">
            <w:pPr>
              <w:jc w:val="left"/>
              <w:rPr>
                <w:szCs w:val="21"/>
              </w:rPr>
            </w:pPr>
            <w:r w:rsidRPr="007F6784">
              <w:rPr>
                <w:szCs w:val="21"/>
              </w:rPr>
              <w:t>Create an account</w:t>
            </w:r>
          </w:p>
        </w:tc>
        <w:tc>
          <w:tcPr>
            <w:tcW w:w="4613" w:type="dxa"/>
          </w:tcPr>
          <w:p w14:paraId="5460F357" w14:textId="77777777" w:rsidR="00052439" w:rsidRPr="00F879B1" w:rsidRDefault="00052439" w:rsidP="00052439">
            <w:pPr>
              <w:spacing w:line="276" w:lineRule="auto"/>
              <w:jc w:val="left"/>
              <w:rPr>
                <w:szCs w:val="21"/>
              </w:rPr>
            </w:pPr>
            <w:r w:rsidRPr="007F6784">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367B00">
              <w:rPr>
                <w:szCs w:val="21"/>
              </w:rPr>
              <w:t xml:space="preserve"> </w:t>
            </w:r>
            <w:r w:rsidRPr="00367B00">
              <w:rPr>
                <w:szCs w:val="21"/>
              </w:rPr>
              <w:br/>
            </w:r>
            <w:r w:rsidRPr="00515C5E">
              <w:rPr>
                <w:rFonts w:hint="eastAsia"/>
                <w:szCs w:val="21"/>
              </w:rPr>
              <w:t>P</w:t>
            </w:r>
            <w:r w:rsidRPr="00515C5E">
              <w:rPr>
                <w:szCs w:val="21"/>
              </w:rPr>
              <w:t>lease set your account password</w:t>
            </w:r>
            <w:r w:rsidRPr="007F6784">
              <w:rPr>
                <w:szCs w:val="21"/>
              </w:rPr>
              <w:t xml:space="preserve">, and record the Address you receive after re-entering your password; </w:t>
            </w:r>
          </w:p>
        </w:tc>
      </w:tr>
      <w:tr w:rsidR="00052439" w14:paraId="08D77E22" w14:textId="77777777" w:rsidTr="00A17900">
        <w:trPr>
          <w:trHeight w:val="1430"/>
        </w:trPr>
        <w:tc>
          <w:tcPr>
            <w:tcW w:w="704" w:type="dxa"/>
            <w:vMerge w:val="restart"/>
          </w:tcPr>
          <w:p w14:paraId="6D32D845" w14:textId="77777777" w:rsidR="00052439" w:rsidRPr="00C81451" w:rsidRDefault="00052439" w:rsidP="00052439">
            <w:pPr>
              <w:spacing w:line="276" w:lineRule="auto"/>
              <w:jc w:val="center"/>
              <w:rPr>
                <w:b/>
              </w:rPr>
            </w:pPr>
            <w:r w:rsidRPr="00C81451">
              <w:rPr>
                <w:b/>
              </w:rPr>
              <w:t>Step 6</w:t>
            </w:r>
          </w:p>
        </w:tc>
        <w:tc>
          <w:tcPr>
            <w:tcW w:w="1559" w:type="dxa"/>
            <w:vMerge w:val="restart"/>
          </w:tcPr>
          <w:p w14:paraId="18BFC050" w14:textId="77777777" w:rsidR="00052439" w:rsidRDefault="00052439" w:rsidP="00052439">
            <w:pPr>
              <w:spacing w:line="276" w:lineRule="auto"/>
              <w:jc w:val="left"/>
              <w:rPr>
                <w:szCs w:val="21"/>
              </w:rPr>
            </w:pPr>
            <w:r w:rsidRPr="00367B00">
              <w:rPr>
                <w:rFonts w:hint="eastAsia"/>
                <w:szCs w:val="21"/>
              </w:rPr>
              <w:t>L</w:t>
            </w:r>
            <w:r w:rsidRPr="00367B00">
              <w:rPr>
                <w:szCs w:val="21"/>
              </w:rPr>
              <w:t>aunch the Node</w:t>
            </w:r>
          </w:p>
          <w:p w14:paraId="529FD02B" w14:textId="0F417CD4" w:rsidR="009B5E0E" w:rsidRPr="003C6803" w:rsidRDefault="009B5E0E" w:rsidP="00052439">
            <w:pPr>
              <w:spacing w:line="276" w:lineRule="auto"/>
              <w:jc w:val="left"/>
              <w:rPr>
                <w:rFonts w:ascii="Calibri" w:hAnsi="Calibri" w:cs="Calibri"/>
                <w:szCs w:val="21"/>
              </w:rPr>
            </w:pPr>
            <w:r w:rsidRPr="003C6803">
              <w:rPr>
                <w:rFonts w:ascii="Calibri" w:hAnsi="Calibri" w:cs="Calibri"/>
                <w:b/>
              </w:rPr>
              <w:t>Tip</w:t>
            </w:r>
            <w:r w:rsidRPr="003C6803">
              <w:rPr>
                <w:rFonts w:ascii="Calibri" w:hAnsi="Calibri" w:cs="Calibri"/>
              </w:rPr>
              <w:t>:</w:t>
            </w:r>
            <w:r w:rsidRPr="003C6803">
              <w:rPr>
                <w:rFonts w:ascii="Calibri" w:hAnsi="Calibri" w:cs="Calibri"/>
                <w:b/>
                <w:color w:val="FF0000"/>
              </w:rPr>
              <w:t xml:space="preserve"> You must launch the node by yourself for password security.</w:t>
            </w:r>
          </w:p>
        </w:tc>
        <w:tc>
          <w:tcPr>
            <w:tcW w:w="1418" w:type="dxa"/>
          </w:tcPr>
          <w:p w14:paraId="5801DA43" w14:textId="77777777" w:rsidR="00052439" w:rsidRPr="007F6784" w:rsidRDefault="00052439" w:rsidP="00052439">
            <w:pPr>
              <w:spacing w:line="276" w:lineRule="auto"/>
              <w:jc w:val="left"/>
              <w:rPr>
                <w:szCs w:val="21"/>
              </w:rPr>
            </w:pPr>
            <w:r w:rsidRPr="007F6784">
              <w:rPr>
                <w:szCs w:val="21"/>
              </w:rPr>
              <w:t>Option 1</w:t>
            </w:r>
          </w:p>
        </w:tc>
        <w:tc>
          <w:tcPr>
            <w:tcW w:w="4613" w:type="dxa"/>
          </w:tcPr>
          <w:p w14:paraId="2010CD6E" w14:textId="564EE7E7"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5A1F119B" w14:textId="77777777" w:rsidR="00052439" w:rsidRPr="00C81451" w:rsidRDefault="00052439" w:rsidP="00052439">
            <w:pPr>
              <w:spacing w:line="276" w:lineRule="auto"/>
              <w:jc w:val="left"/>
              <w:rPr>
                <w:rFonts w:ascii="Consolas" w:hAnsi="Consolas"/>
                <w:szCs w:val="21"/>
                <w:highlight w:val="yellow"/>
              </w:rPr>
            </w:pPr>
            <w:r w:rsidRPr="007F6784">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74F35C45" w14:textId="77777777" w:rsidR="00052439" w:rsidRPr="00367B00" w:rsidRDefault="00052439" w:rsidP="00052439">
            <w:pPr>
              <w:spacing w:line="276" w:lineRule="auto"/>
              <w:jc w:val="left"/>
              <w:rPr>
                <w:i/>
                <w:szCs w:val="21"/>
              </w:rPr>
            </w:pPr>
            <w:r w:rsidRPr="00367B00">
              <w:rPr>
                <w:i/>
                <w:szCs w:val="21"/>
              </w:rPr>
              <w:t>100</w:t>
            </w:r>
            <w:r w:rsidRPr="00367B00">
              <w:rPr>
                <w:rFonts w:hint="eastAsia"/>
                <w:szCs w:val="21"/>
              </w:rPr>
              <w:t xml:space="preserve"> </w:t>
            </w:r>
            <w:r w:rsidRPr="00367B00">
              <w:rPr>
                <w:szCs w:val="21"/>
              </w:rPr>
              <w:t xml:space="preserve">stands for </w:t>
            </w:r>
            <w:r>
              <w:rPr>
                <w:szCs w:val="21"/>
              </w:rPr>
              <w:t xml:space="preserve">the HPB </w:t>
            </w:r>
            <w:r w:rsidRPr="00367B00">
              <w:rPr>
                <w:szCs w:val="21"/>
              </w:rPr>
              <w:t>MainNet network number;</w:t>
            </w:r>
          </w:p>
          <w:p w14:paraId="6B9F68E6" w14:textId="77777777" w:rsidR="00052439" w:rsidRDefault="00052439" w:rsidP="00052439">
            <w:pPr>
              <w:spacing w:line="276" w:lineRule="auto"/>
              <w:jc w:val="left"/>
              <w:rPr>
                <w:szCs w:val="21"/>
              </w:rPr>
            </w:pPr>
            <w:r w:rsidRPr="00515C5E">
              <w:rPr>
                <w:rFonts w:hint="eastAsia"/>
                <w:i/>
                <w:szCs w:val="21"/>
              </w:rPr>
              <w:t>3</w:t>
            </w:r>
            <w:r w:rsidRPr="00515C5E">
              <w:rPr>
                <w:i/>
                <w:szCs w:val="21"/>
              </w:rPr>
              <w:t>004</w:t>
            </w:r>
            <w:r w:rsidRPr="007F6784">
              <w:rPr>
                <w:szCs w:val="21"/>
              </w:rPr>
              <w:t xml:space="preserve"> stands for local ‘ghpb’ port;</w:t>
            </w:r>
          </w:p>
          <w:p w14:paraId="3727B1A9" w14:textId="2B801746" w:rsidR="00B97132" w:rsidRPr="003C6803" w:rsidRDefault="00C0757F" w:rsidP="003C6803">
            <w:pPr>
              <w:pStyle w:val="a3"/>
              <w:spacing w:line="276" w:lineRule="auto"/>
              <w:ind w:firstLineChars="0" w:firstLine="0"/>
              <w:jc w:val="left"/>
              <w:rPr>
                <w:rFonts w:ascii="Calibri" w:hAnsi="Calibri" w:cs="Calibri"/>
                <w:szCs w:val="21"/>
              </w:rPr>
            </w:pPr>
            <w:r w:rsidRPr="003C6803">
              <w:rPr>
                <w:rFonts w:ascii="Calibri" w:hAnsi="Calibri" w:cs="Calibri"/>
                <w:b/>
              </w:rPr>
              <w:t>Tip</w:t>
            </w:r>
            <w:r>
              <w:rPr>
                <w:rFonts w:ascii="Calibri" w:hAnsi="Calibri" w:cs="Calibri"/>
              </w:rPr>
              <w:t xml:space="preserve">: </w:t>
            </w:r>
            <w:r w:rsidRPr="003C6803">
              <w:rPr>
                <w:rFonts w:ascii="Calibri" w:hAnsi="Calibri" w:cs="Calibri"/>
                <w:color w:val="FF0000"/>
              </w:rPr>
              <w:t xml:space="preserve">Port number </w:t>
            </w:r>
            <w:r w:rsidR="00371070">
              <w:rPr>
                <w:rFonts w:ascii="Calibri" w:hAnsi="Calibri" w:cs="Calibri"/>
                <w:color w:val="FF0000"/>
              </w:rPr>
              <w:t>for a</w:t>
            </w:r>
            <w:r w:rsidRPr="003C6803">
              <w:rPr>
                <w:rFonts w:ascii="Calibri" w:hAnsi="Calibri" w:cs="Calibri"/>
                <w:color w:val="FF0000"/>
              </w:rPr>
              <w:t xml:space="preserve"> </w:t>
            </w:r>
            <w:r w:rsidR="00371070">
              <w:rPr>
                <w:rFonts w:ascii="Calibri" w:hAnsi="Calibri" w:cs="Calibri"/>
                <w:color w:val="FF0000"/>
              </w:rPr>
              <w:t>wideband test</w:t>
            </w:r>
            <w:r w:rsidRPr="003C6803">
              <w:rPr>
                <w:rFonts w:ascii="Calibri" w:hAnsi="Calibri" w:cs="Calibri"/>
                <w:color w:val="FF0000"/>
              </w:rPr>
              <w:t xml:space="preserve"> between nodes is the port number of local ‘ghpb’ plus 100 (e.g. if the local ‘ghpb’ port number is 3004, the port number </w:t>
            </w:r>
            <w:r w:rsidR="00371070">
              <w:rPr>
                <w:rFonts w:ascii="Calibri" w:hAnsi="Calibri" w:cs="Calibri"/>
                <w:color w:val="FF0000"/>
              </w:rPr>
              <w:t>for wideband testing</w:t>
            </w:r>
            <w:r w:rsidRPr="003C6803">
              <w:rPr>
                <w:rFonts w:ascii="Calibri" w:hAnsi="Calibri" w:cs="Calibri"/>
                <w:color w:val="FF0000"/>
              </w:rPr>
              <w:t xml:space="preserve"> should be 3004+100=3104); The local port in firewall of synchronization node (e.g. 3004) must be open while the testing wide band port (e.g. 3104) is </w:t>
            </w:r>
            <w:r w:rsidR="00CA6D42">
              <w:rPr>
                <w:rFonts w:ascii="Calibri" w:hAnsi="Calibri" w:cs="Calibri"/>
                <w:color w:val="FF0000"/>
              </w:rPr>
              <w:t>optional</w:t>
            </w:r>
            <w:r w:rsidRPr="003C6803">
              <w:rPr>
                <w:rFonts w:ascii="Calibri" w:hAnsi="Calibri" w:cs="Calibri"/>
                <w:color w:val="FF0000"/>
              </w:rPr>
              <w:t>.</w:t>
            </w:r>
          </w:p>
        </w:tc>
      </w:tr>
      <w:tr w:rsidR="00052439" w14:paraId="0B84D855" w14:textId="77777777" w:rsidTr="00A17900">
        <w:trPr>
          <w:trHeight w:val="2131"/>
        </w:trPr>
        <w:tc>
          <w:tcPr>
            <w:tcW w:w="704" w:type="dxa"/>
            <w:vMerge/>
          </w:tcPr>
          <w:p w14:paraId="4E0E9ABE" w14:textId="77777777" w:rsidR="00052439" w:rsidRPr="00C81451" w:rsidRDefault="00052439" w:rsidP="00052439">
            <w:pPr>
              <w:spacing w:line="276" w:lineRule="auto"/>
              <w:jc w:val="center"/>
              <w:rPr>
                <w:b/>
              </w:rPr>
            </w:pPr>
          </w:p>
        </w:tc>
        <w:tc>
          <w:tcPr>
            <w:tcW w:w="1559" w:type="dxa"/>
            <w:vMerge/>
          </w:tcPr>
          <w:p w14:paraId="2153544D" w14:textId="77777777" w:rsidR="00052439" w:rsidRPr="00C81451" w:rsidRDefault="00052439" w:rsidP="00052439">
            <w:pPr>
              <w:spacing w:line="276" w:lineRule="auto"/>
              <w:jc w:val="left"/>
              <w:rPr>
                <w:szCs w:val="21"/>
              </w:rPr>
            </w:pPr>
          </w:p>
        </w:tc>
        <w:tc>
          <w:tcPr>
            <w:tcW w:w="1418" w:type="dxa"/>
          </w:tcPr>
          <w:p w14:paraId="14D5C952" w14:textId="77777777" w:rsidR="00052439" w:rsidRPr="00C81451" w:rsidRDefault="00052439" w:rsidP="00052439">
            <w:pPr>
              <w:spacing w:line="276" w:lineRule="auto"/>
              <w:jc w:val="left"/>
              <w:rPr>
                <w:szCs w:val="21"/>
              </w:rPr>
            </w:pPr>
            <w:r w:rsidRPr="00C81451">
              <w:rPr>
                <w:szCs w:val="21"/>
              </w:rPr>
              <w:t>Option 2</w:t>
            </w:r>
          </w:p>
        </w:tc>
        <w:tc>
          <w:tcPr>
            <w:tcW w:w="4613" w:type="dxa"/>
          </w:tcPr>
          <w:p w14:paraId="2C237365" w14:textId="375424EC"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5AE8E9CC" w14:textId="6CCEA7E7" w:rsidR="009B5E0E" w:rsidRDefault="00052439" w:rsidP="009B5E0E">
            <w:pPr>
              <w:spacing w:line="276" w:lineRule="auto"/>
              <w:rPr>
                <w:rFonts w:ascii="Consolas" w:hAnsi="Consolas" w:cs="Consolas"/>
                <w:b/>
              </w:rPr>
            </w:pPr>
            <w:r w:rsidRPr="00C81451">
              <w:rPr>
                <w:szCs w:val="21"/>
              </w:rPr>
              <w:t>Command</w:t>
            </w:r>
            <w:r w:rsidR="008F0409">
              <w:rPr>
                <w:rFonts w:hint="eastAsia"/>
                <w:szCs w:val="21"/>
              </w:rPr>
              <w:t xml:space="preserve">: </w:t>
            </w:r>
            <w:r w:rsidR="009B5E0E" w:rsidRPr="00A17900">
              <w:rPr>
                <w:rFonts w:ascii="Consolas" w:hAnsi="Consolas" w:cs="Consolas"/>
                <w:b/>
              </w:rPr>
              <w:t xml:space="preserve">sudo nohup </w:t>
            </w:r>
            <w:r w:rsidR="009B5E0E" w:rsidRPr="00A17900">
              <w:rPr>
                <w:rFonts w:ascii="Consolas" w:hAnsi="Consolas" w:cs="Consolas"/>
                <w:i/>
              </w:rPr>
              <w:t>./ghpb</w:t>
            </w:r>
            <w:r w:rsidR="009B5E0E" w:rsidRPr="00A17900">
              <w:rPr>
                <w:rFonts w:ascii="Consolas" w:hAnsi="Consolas" w:cs="Consolas"/>
                <w:b/>
              </w:rPr>
              <w:t xml:space="preserve"> --datadir </w:t>
            </w:r>
            <w:r w:rsidR="009B5E0E" w:rsidRPr="00A17900">
              <w:rPr>
                <w:rFonts w:ascii="Consolas" w:hAnsi="Consolas" w:cs="Consolas"/>
                <w:i/>
              </w:rPr>
              <w:t>node/data</w:t>
            </w:r>
            <w:r w:rsidR="009B5E0E" w:rsidRPr="00A17900">
              <w:rPr>
                <w:rFonts w:ascii="Consolas" w:hAnsi="Consolas" w:cs="Consolas"/>
                <w:b/>
              </w:rPr>
              <w:t xml:space="preserve"> --networkid </w:t>
            </w:r>
            <w:r w:rsidR="009B5E0E" w:rsidRPr="00A17900">
              <w:rPr>
                <w:rFonts w:ascii="Consolas" w:hAnsi="Consolas" w:cs="Consolas"/>
                <w:i/>
              </w:rPr>
              <w:t>100</w:t>
            </w:r>
            <w:r w:rsidR="009B5E0E" w:rsidRPr="00A17900">
              <w:rPr>
                <w:rFonts w:ascii="Consolas" w:hAnsi="Consolas" w:cs="Consolas"/>
                <w:b/>
              </w:rPr>
              <w:t xml:space="preserve"> --port 8545 --verbosity 3 --rpc --rpcapi hpb,web3,admin,txpool,debug,personal,net,miner,prometheus  --nodetype synnode  &amp;</w:t>
            </w:r>
          </w:p>
          <w:p w14:paraId="47D90014" w14:textId="508BEFFE" w:rsidR="0046797B" w:rsidRPr="003C6803" w:rsidRDefault="00B8511E" w:rsidP="003C6803">
            <w:pPr>
              <w:spacing w:line="276" w:lineRule="auto"/>
              <w:jc w:val="left"/>
              <w:rPr>
                <w:rFonts w:ascii="Calibri" w:hAnsi="Calibri" w:cs="Calibri"/>
                <w:szCs w:val="21"/>
              </w:rPr>
            </w:pPr>
            <w:r w:rsidRPr="00F94ACC">
              <w:rPr>
                <w:rFonts w:ascii="Calibri" w:hAnsi="Calibri" w:cs="Calibri"/>
                <w:b/>
              </w:rPr>
              <w:t>Tip</w:t>
            </w:r>
            <w:r>
              <w:rPr>
                <w:rFonts w:ascii="Calibri" w:hAnsi="Calibri" w:cs="Calibri"/>
              </w:rPr>
              <w:t xml:space="preserve">: </w:t>
            </w:r>
            <w:r w:rsidRPr="00F94ACC">
              <w:rPr>
                <w:rFonts w:ascii="Calibri" w:hAnsi="Calibri" w:cs="Calibri"/>
                <w:color w:val="FF0000"/>
              </w:rPr>
              <w:t xml:space="preserve">Port number </w:t>
            </w:r>
            <w:r>
              <w:rPr>
                <w:rFonts w:ascii="Calibri" w:hAnsi="Calibri" w:cs="Calibri"/>
                <w:color w:val="FF0000"/>
              </w:rPr>
              <w:t>for a</w:t>
            </w:r>
            <w:r w:rsidRPr="00F94ACC">
              <w:rPr>
                <w:rFonts w:ascii="Calibri" w:hAnsi="Calibri" w:cs="Calibri"/>
                <w:color w:val="FF0000"/>
              </w:rPr>
              <w:t xml:space="preserve"> </w:t>
            </w:r>
            <w:r>
              <w:rPr>
                <w:rFonts w:ascii="Calibri" w:hAnsi="Calibri" w:cs="Calibri"/>
                <w:color w:val="FF0000"/>
              </w:rPr>
              <w:t>wideband test</w:t>
            </w:r>
            <w:r w:rsidRPr="00F94ACC">
              <w:rPr>
                <w:rFonts w:ascii="Calibri" w:hAnsi="Calibri" w:cs="Calibri"/>
                <w:color w:val="FF0000"/>
              </w:rPr>
              <w:t xml:space="preserve"> between nodes is the port number of local ‘ghpb’ plus 100 (e.g. if the local ‘ghpb’ port number is 3004, the port number </w:t>
            </w:r>
            <w:r>
              <w:rPr>
                <w:rFonts w:ascii="Calibri" w:hAnsi="Calibri" w:cs="Calibri"/>
                <w:color w:val="FF0000"/>
              </w:rPr>
              <w:t>for wideband testing</w:t>
            </w:r>
            <w:r w:rsidRPr="00F94ACC">
              <w:rPr>
                <w:rFonts w:ascii="Calibri" w:hAnsi="Calibri" w:cs="Calibri"/>
                <w:color w:val="FF0000"/>
              </w:rPr>
              <w:t xml:space="preserve"> should be 3004+100=3104); The local port in firewall of synchronization node (e.g. </w:t>
            </w:r>
            <w:r>
              <w:rPr>
                <w:rFonts w:ascii="Calibri" w:hAnsi="Calibri" w:cs="Calibri"/>
                <w:color w:val="FF0000"/>
              </w:rPr>
              <w:t>30303</w:t>
            </w:r>
            <w:r w:rsidRPr="00F94ACC">
              <w:rPr>
                <w:rFonts w:ascii="Calibri" w:hAnsi="Calibri" w:cs="Calibri"/>
                <w:color w:val="FF0000"/>
              </w:rPr>
              <w:t xml:space="preserve">) must be open while the testing wide band port (e.g. </w:t>
            </w:r>
            <w:r>
              <w:rPr>
                <w:rFonts w:ascii="Calibri" w:hAnsi="Calibri" w:cs="Calibri"/>
                <w:color w:val="FF0000"/>
              </w:rPr>
              <w:t>30403</w:t>
            </w:r>
            <w:r w:rsidRPr="00F94ACC">
              <w:rPr>
                <w:rFonts w:ascii="Calibri" w:hAnsi="Calibri" w:cs="Calibri"/>
                <w:color w:val="FF0000"/>
              </w:rPr>
              <w:t xml:space="preserve">) is </w:t>
            </w:r>
            <w:r>
              <w:rPr>
                <w:rFonts w:ascii="Calibri" w:hAnsi="Calibri" w:cs="Calibri"/>
                <w:color w:val="FF0000"/>
              </w:rPr>
              <w:t>optional</w:t>
            </w:r>
            <w:r w:rsidRPr="00F94ACC">
              <w:rPr>
                <w:rFonts w:ascii="Calibri" w:hAnsi="Calibri" w:cs="Calibri"/>
                <w:color w:val="FF0000"/>
              </w:rPr>
              <w:t>.</w:t>
            </w:r>
          </w:p>
          <w:p w14:paraId="5029C5B0" w14:textId="77777777" w:rsidR="00052439" w:rsidRPr="00C81451" w:rsidRDefault="00052439" w:rsidP="00052439">
            <w:pPr>
              <w:spacing w:line="276" w:lineRule="auto"/>
              <w:jc w:val="left"/>
              <w:rPr>
                <w:rFonts w:ascii="Consolas" w:hAnsi="Consolas"/>
                <w:szCs w:val="21"/>
              </w:rPr>
            </w:pPr>
            <w:r w:rsidRPr="00367B00">
              <w:rPr>
                <w:rFonts w:hint="eastAsia"/>
                <w:szCs w:val="21"/>
              </w:rPr>
              <w:t>C</w:t>
            </w:r>
            <w:r w:rsidRPr="00367B00">
              <w:rPr>
                <w:szCs w:val="21"/>
              </w:rPr>
              <w:t>ommand</w:t>
            </w:r>
            <w:r w:rsidRPr="00367B00">
              <w:rPr>
                <w:rFonts w:hint="eastAsia"/>
                <w:szCs w:val="21"/>
              </w:rPr>
              <w:t>：</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attach</w:t>
            </w:r>
            <w:r w:rsidRPr="00C81451">
              <w:rPr>
                <w:rFonts w:ascii="Consolas" w:hAnsi="Consolas"/>
                <w:szCs w:val="21"/>
              </w:rPr>
              <w:t xml:space="preserve"> </w:t>
            </w:r>
            <w:hyperlink r:id="rId25" w:history="1">
              <w:r w:rsidRPr="00C81451">
                <w:rPr>
                  <w:rStyle w:val="a4"/>
                  <w:rFonts w:ascii="Consolas" w:hAnsi="Consolas"/>
                  <w:i/>
                  <w:szCs w:val="21"/>
                </w:rPr>
                <w:t>http://127.0.0.1:8545</w:t>
              </w:r>
            </w:hyperlink>
          </w:p>
          <w:p w14:paraId="6D91C022" w14:textId="77777777" w:rsidR="00052439" w:rsidRPr="00515C5E" w:rsidRDefault="00052439" w:rsidP="00052439">
            <w:pPr>
              <w:spacing w:line="276" w:lineRule="auto"/>
              <w:jc w:val="left"/>
              <w:rPr>
                <w:szCs w:val="21"/>
              </w:rPr>
            </w:pPr>
            <w:r>
              <w:rPr>
                <w:b/>
                <w:szCs w:val="21"/>
              </w:rPr>
              <w:t>Note:</w:t>
            </w:r>
            <w:r>
              <w:rPr>
                <w:szCs w:val="21"/>
              </w:rPr>
              <w:t xml:space="preserve"> </w:t>
            </w:r>
            <w:hyperlink r:id="rId26" w:history="1">
              <w:r w:rsidRPr="00367B00">
                <w:rPr>
                  <w:rStyle w:val="a4"/>
                  <w:i/>
                  <w:szCs w:val="21"/>
                </w:rPr>
                <w:t>127.0.0.1</w:t>
              </w:r>
            </w:hyperlink>
            <w:r w:rsidRPr="00367B00">
              <w:rPr>
                <w:rFonts w:hint="eastAsia"/>
                <w:szCs w:val="21"/>
              </w:rPr>
              <w:t xml:space="preserve"> </w:t>
            </w:r>
            <w:r w:rsidRPr="00367B00">
              <w:rPr>
                <w:szCs w:val="21"/>
              </w:rPr>
              <w:t>is local IP</w:t>
            </w:r>
            <w:r w:rsidRPr="00367B00">
              <w:rPr>
                <w:rFonts w:hint="eastAsia"/>
                <w:szCs w:val="21"/>
              </w:rPr>
              <w:t>,</w:t>
            </w:r>
            <w:r w:rsidRPr="00367B00">
              <w:rPr>
                <w:szCs w:val="21"/>
              </w:rPr>
              <w:t xml:space="preserve"> </w:t>
            </w:r>
            <w:r w:rsidRPr="00367B00">
              <w:rPr>
                <w:i/>
                <w:szCs w:val="21"/>
              </w:rPr>
              <w:t>8545</w:t>
            </w:r>
            <w:r w:rsidRPr="00367B00">
              <w:rPr>
                <w:szCs w:val="21"/>
              </w:rPr>
              <w:t xml:space="preserve"> is port number;</w:t>
            </w:r>
          </w:p>
        </w:tc>
      </w:tr>
    </w:tbl>
    <w:p w14:paraId="026BF1A6" w14:textId="77777777" w:rsidR="00C30384" w:rsidRPr="00227BB5" w:rsidRDefault="00C30384" w:rsidP="00C30384"/>
    <w:p w14:paraId="7E576D3E" w14:textId="77777777" w:rsidR="00B278B2" w:rsidRDefault="00B278B2">
      <w:pPr>
        <w:widowControl/>
        <w:jc w:val="left"/>
        <w:rPr>
          <w:rFonts w:asciiTheme="majorHAnsi" w:eastAsiaTheme="majorEastAsia" w:hAnsiTheme="majorHAnsi" w:cstheme="majorBidi"/>
          <w:b/>
          <w:bCs/>
          <w:caps/>
          <w:sz w:val="22"/>
        </w:rPr>
      </w:pPr>
      <w:bookmarkStart w:id="147" w:name="_Toc523255482"/>
      <w:bookmarkStart w:id="148" w:name="_Toc524367304"/>
      <w:r>
        <w:br w:type="page"/>
      </w:r>
    </w:p>
    <w:p w14:paraId="741975C4" w14:textId="7A7F8BAA" w:rsidR="00C30384" w:rsidRPr="0080475E" w:rsidRDefault="00C30384" w:rsidP="00DF28BD">
      <w:pPr>
        <w:pStyle w:val="2"/>
        <w:spacing w:before="0" w:after="0"/>
      </w:pPr>
      <w:bookmarkStart w:id="149" w:name="_Toc525575477"/>
      <w:bookmarkStart w:id="150" w:name="_Toc525565313"/>
      <w:r>
        <w:rPr>
          <w:szCs w:val="22"/>
        </w:rPr>
        <w:lastRenderedPageBreak/>
        <w:t>5.</w:t>
      </w:r>
      <w:r w:rsidR="00EB07DA">
        <w:rPr>
          <w:szCs w:val="22"/>
        </w:rPr>
        <w:t>3</w:t>
      </w:r>
      <w:r>
        <w:rPr>
          <w:szCs w:val="22"/>
        </w:rPr>
        <w:t xml:space="preserve"> </w:t>
      </w:r>
      <w:bookmarkEnd w:id="147"/>
      <w:r w:rsidR="00371B21">
        <w:rPr>
          <w:szCs w:val="22"/>
        </w:rPr>
        <w:t>Example of Node Setup Through Source Code</w:t>
      </w:r>
      <w:bookmarkEnd w:id="148"/>
      <w:bookmarkEnd w:id="149"/>
      <w:bookmarkEnd w:id="150"/>
    </w:p>
    <w:p w14:paraId="723BBD8E" w14:textId="40A3DE8A" w:rsidR="0080475E" w:rsidRDefault="00C30384" w:rsidP="0080475E">
      <w:pPr>
        <w:numPr>
          <w:ilvl w:val="0"/>
          <w:numId w:val="48"/>
        </w:numPr>
        <w:spacing w:line="276" w:lineRule="auto"/>
        <w:ind w:left="0" w:firstLine="0"/>
        <w:jc w:val="left"/>
      </w:pPr>
      <w:r w:rsidRPr="00C81451">
        <w:rPr>
          <w:u w:val="single"/>
        </w:rPr>
        <w:t>Confirm</w:t>
      </w:r>
      <w:r w:rsidRPr="00BF4F5F">
        <w:rPr>
          <w:u w:val="single"/>
        </w:rPr>
        <w:t xml:space="preserve"> </w:t>
      </w:r>
      <w:r w:rsidRPr="00C81451">
        <w:rPr>
          <w:szCs w:val="21"/>
          <w:u w:val="single"/>
        </w:rPr>
        <w:t>the</w:t>
      </w:r>
      <w:r w:rsidRPr="00C81451">
        <w:rPr>
          <w:u w:val="single"/>
        </w:rPr>
        <w:t xml:space="preserve"> </w:t>
      </w:r>
      <w:r w:rsidRPr="00BF4F5F">
        <w:rPr>
          <w:u w:val="single"/>
        </w:rPr>
        <w:t>E</w:t>
      </w:r>
      <w:r w:rsidRPr="00C81451">
        <w:rPr>
          <w:u w:val="single"/>
        </w:rPr>
        <w:t xml:space="preserve">xecution </w:t>
      </w:r>
      <w:r>
        <w:rPr>
          <w:u w:val="single"/>
        </w:rPr>
        <w:t>P</w:t>
      </w:r>
      <w:r w:rsidRPr="00C81451">
        <w:rPr>
          <w:u w:val="single"/>
        </w:rPr>
        <w:t>ath</w:t>
      </w:r>
      <w:r w:rsidR="0080475E">
        <w:rPr>
          <w:u w:val="single"/>
        </w:rPr>
        <w:br/>
      </w:r>
      <w:r w:rsidR="0080475E">
        <w:rPr>
          <w:rFonts w:hint="eastAsia"/>
        </w:rPr>
        <w:t>E</w:t>
      </w:r>
      <w:r w:rsidR="0080475E">
        <w:t>nter</w:t>
      </w:r>
      <w:r w:rsidR="0080475E" w:rsidRPr="00C81451">
        <w:rPr>
          <w:rFonts w:ascii="Consolas" w:hAnsi="Consolas"/>
        </w:rPr>
        <w:t xml:space="preserve"> </w:t>
      </w:r>
      <w:r w:rsidR="00677B78">
        <w:t>‘</w:t>
      </w:r>
      <w:r w:rsidR="0080475E" w:rsidRPr="00C81451">
        <w:rPr>
          <w:rFonts w:ascii="Consolas" w:hAnsi="Consolas"/>
          <w:b/>
        </w:rPr>
        <w:t>sudo mkdir</w:t>
      </w:r>
      <w:r w:rsidR="0080475E" w:rsidRPr="00C81451">
        <w:rPr>
          <w:rFonts w:ascii="Consolas" w:hAnsi="Consolas"/>
        </w:rPr>
        <w:t xml:space="preserve"> </w:t>
      </w:r>
      <w:r w:rsidR="0080475E" w:rsidRPr="00C81451">
        <w:rPr>
          <w:rFonts w:ascii="Consolas" w:hAnsi="Consolas"/>
          <w:i/>
        </w:rPr>
        <w:t>/home/ghpb-bin</w:t>
      </w:r>
      <w:r w:rsidR="00677B78">
        <w:t>’</w:t>
      </w:r>
      <w:r w:rsidR="0080475E" w:rsidRPr="006872D2">
        <w:rPr>
          <w:i/>
        </w:rPr>
        <w:t xml:space="preserve"> </w:t>
      </w:r>
      <w:r w:rsidR="0080475E">
        <w:rPr>
          <w:rFonts w:hint="eastAsia"/>
        </w:rPr>
        <w:t>t</w:t>
      </w:r>
      <w:r w:rsidR="0080475E">
        <w:t>o create execution path</w:t>
      </w:r>
      <w:r w:rsidR="0080475E">
        <w:rPr>
          <w:rFonts w:hint="eastAsia"/>
        </w:rPr>
        <w:t>；</w:t>
      </w:r>
    </w:p>
    <w:p w14:paraId="78E3EC5D" w14:textId="0E571557" w:rsidR="0080475E" w:rsidRDefault="0080475E" w:rsidP="0080475E">
      <w:pPr>
        <w:spacing w:line="276" w:lineRule="auto"/>
        <w:jc w:val="left"/>
      </w:pPr>
      <w:r>
        <w:t>’</w:t>
      </w:r>
      <w:r>
        <w:rPr>
          <w:rFonts w:hint="eastAsia"/>
        </w:rPr>
        <w:t>/home/ghpb-bin</w:t>
      </w:r>
      <w:r>
        <w:t>’ can be changed to a specific path;</w:t>
      </w:r>
      <w:r>
        <w:br/>
      </w:r>
      <w:r>
        <w:rPr>
          <w:rFonts w:hint="eastAsia"/>
          <w:noProof/>
        </w:rPr>
        <mc:AlternateContent>
          <mc:Choice Requires="wps">
            <w:drawing>
              <wp:inline distT="0" distB="0" distL="0" distR="0" wp14:anchorId="5AEFAEAF" wp14:editId="380D5601">
                <wp:extent cx="5274310" cy="315346"/>
                <wp:effectExtent l="0" t="0" r="21590" b="19050"/>
                <wp:docPr id="5" name="文本框 214"/>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55ED5C6" w14:textId="77777777" w:rsidR="00D03746" w:rsidRPr="00B423BF" w:rsidRDefault="00D03746" w:rsidP="0080475E">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AEFAEAF" id="文本框 214" o:spid="_x0000_s1095"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" fillcolor="black [3200]" strokecolor="white [3201]" strokeweight="1.5pt">
                <v:textbox style="mso-fit-shape-to-text:t" inset="0,0,0,0">
                  <w:txbxContent>
                    <w:p w14:paraId="155ED5C6" w14:textId="77777777" w:rsidR="00D03746" w:rsidRPr="00B423BF" w:rsidRDefault="00D03746" w:rsidP="0080475E">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540D4C">
                        <w:rPr>
                          <w:color w:val="FFFF00"/>
                          <w:sz w:val="20"/>
                        </w:rPr>
                        <w:t xml:space="preserve"> </w:t>
                      </w:r>
                      <w:r>
                        <w:rPr>
                          <w:color w:val="FFFF00"/>
                          <w:sz w:val="20"/>
                        </w:rPr>
                        <w:t>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sudo</w:t>
                      </w:r>
                      <w:proofErr w:type="spellEnd"/>
                      <w:r w:rsidRPr="00900C37">
                        <w:t xml:space="preserve"> </w:t>
                      </w:r>
                      <w:proofErr w:type="spellStart"/>
                      <w:r w:rsidRPr="00900C37">
                        <w:t>mkdir</w:t>
                      </w:r>
                      <w:proofErr w:type="spellEnd"/>
                      <w:r w:rsidRPr="00900C37">
                        <w:t xml:space="preserve"> /home/</w:t>
                      </w:r>
                      <w:proofErr w:type="spellStart"/>
                      <w:r w:rsidRPr="00900C37">
                        <w:t>ghpb</w:t>
                      </w:r>
                      <w:proofErr w:type="spellEnd"/>
                      <w:r w:rsidRPr="00900C37">
                        <w:t>-bin</w:t>
                      </w:r>
                    </w:p>
                  </w:txbxContent>
                </v:textbox>
                <w10:anchorlock/>
              </v:shape>
            </w:pict>
          </mc:Fallback>
        </mc:AlternateContent>
      </w:r>
      <w:r>
        <w:br/>
      </w:r>
    </w:p>
    <w:p w14:paraId="2BD6395C" w14:textId="450972F7" w:rsidR="00C30384" w:rsidRDefault="0080475E" w:rsidP="00A17900">
      <w:pPr>
        <w:pStyle w:val="a3"/>
        <w:numPr>
          <w:ilvl w:val="0"/>
          <w:numId w:val="48"/>
        </w:numPr>
        <w:spacing w:line="276" w:lineRule="auto"/>
        <w:ind w:firstLineChars="0"/>
        <w:jc w:val="left"/>
      </w:pPr>
      <w:r w:rsidRPr="00A17900">
        <w:rPr>
          <w:u w:val="single"/>
        </w:rPr>
        <w:t>Switch to Root User</w:t>
      </w:r>
    </w:p>
    <w:p w14:paraId="54635B8F" w14:textId="4C0551A2" w:rsidR="00C30384" w:rsidRDefault="00C30384" w:rsidP="00C30384">
      <w:pPr>
        <w:spacing w:line="276" w:lineRule="auto"/>
        <w:jc w:val="left"/>
      </w:pPr>
      <w:r>
        <w:rPr>
          <w:rFonts w:hint="eastAsia"/>
        </w:rPr>
        <w:t>S</w:t>
      </w:r>
      <w:r>
        <w:t xml:space="preserve">witch to root user by entering </w:t>
      </w:r>
      <w:r w:rsidR="00677B78">
        <w:t>‘</w:t>
      </w:r>
      <w:r w:rsidRPr="00C81451">
        <w:rPr>
          <w:rFonts w:ascii="Consolas" w:hAnsi="Consolas"/>
        </w:rPr>
        <w:t>su root</w:t>
      </w:r>
      <w:r w:rsidR="00677B78">
        <w:t>’</w:t>
      </w:r>
      <w:r>
        <w:t>, and enter root account password as prompted;</w:t>
      </w:r>
    </w:p>
    <w:p w14:paraId="02BC4E53" w14:textId="77777777" w:rsidR="00C30384" w:rsidRDefault="00C30384" w:rsidP="00C30384">
      <w:r>
        <w:rPr>
          <w:rFonts w:hint="eastAsia"/>
          <w:noProof/>
        </w:rPr>
        <mc:AlternateContent>
          <mc:Choice Requires="wps">
            <w:drawing>
              <wp:inline distT="0" distB="0" distL="0" distR="0" wp14:anchorId="15AF72F5" wp14:editId="06D9D65B">
                <wp:extent cx="5253355" cy="323850"/>
                <wp:effectExtent l="0" t="0" r="23495" b="19050"/>
                <wp:docPr id="6" name="文本框 223"/>
                <wp:cNvGraphicFramePr/>
                <a:graphic xmlns:a="http://schemas.openxmlformats.org/drawingml/2006/main">
                  <a:graphicData uri="http://schemas.microsoft.com/office/word/2010/wordprocessingShape">
                    <wps:wsp>
                      <wps:cNvSpPr txBox="1"/>
                      <wps:spPr>
                        <a:xfrm>
                          <a:off x="0" y="0"/>
                          <a:ext cx="5253355"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AEF6B1C" w14:textId="77777777" w:rsidR="00D03746" w:rsidRDefault="00D03746" w:rsidP="00C30384">
                            <w:pPr>
                              <w:spacing w:line="240" w:lineRule="exact"/>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w:t>
                            </w:r>
                            <w:r>
                              <w:t xml:space="preserve"> root</w:t>
                            </w:r>
                          </w:p>
                          <w:p w14:paraId="5DECF3DA" w14:textId="77777777" w:rsidR="00D03746" w:rsidRPr="00300AEF" w:rsidRDefault="00D03746"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5AF72F5" id="文本框 223" o:spid="_x0000_s1096" type="#_x0000_t202" style="width:413.6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" fillcolor="black [3200]" strokecolor="white [3201]" strokeweight="1.5pt">
                <v:textbox style="mso-fit-shape-to-text:t" inset="0,0,0,0">
                  <w:txbxContent>
                    <w:p w14:paraId="4AEF6B1C" w14:textId="77777777" w:rsidR="00D03746" w:rsidRDefault="00D03746" w:rsidP="00C30384">
                      <w:pPr>
                        <w:spacing w:line="240" w:lineRule="exact"/>
                      </w:pPr>
                      <w:proofErr w:type="spellStart"/>
                      <w:r w:rsidRPr="00B423BF">
                        <w:rPr>
                          <w:color w:val="FFFF00"/>
                          <w:sz w:val="20"/>
                        </w:rPr>
                        <w:t>hpb</w:t>
                      </w:r>
                      <w:proofErr w:type="spellEnd"/>
                      <w:r w:rsidRPr="00B423BF">
                        <w:rPr>
                          <w:color w:val="FFFF00"/>
                          <w:sz w:val="20"/>
                        </w:rPr>
                        <w:t>@</w:t>
                      </w:r>
                      <w:r w:rsidRPr="00540D4C">
                        <w:rPr>
                          <w:color w:val="FFFF00"/>
                          <w:sz w:val="20"/>
                        </w:rPr>
                        <w:t xml:space="preserve"> </w:t>
                      </w:r>
                      <w:r>
                        <w:rPr>
                          <w:color w:val="FFFF00"/>
                          <w:sz w:val="20"/>
                        </w:rPr>
                        <w:t>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w:t>
                      </w:r>
                      <w:proofErr w:type="spellEnd"/>
                      <w:r>
                        <w:t xml:space="preserve"> root</w:t>
                      </w:r>
                    </w:p>
                    <w:p w14:paraId="5DECF3DA" w14:textId="77777777" w:rsidR="00D03746" w:rsidRPr="00300AEF" w:rsidRDefault="00D03746"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0D1583AC" w14:textId="77777777" w:rsidR="00C30384" w:rsidRDefault="00C30384" w:rsidP="00C30384"/>
    <w:p w14:paraId="0D6915D6" w14:textId="04862630" w:rsidR="00C30384" w:rsidRDefault="00C30384" w:rsidP="00DF28BD">
      <w:pPr>
        <w:numPr>
          <w:ilvl w:val="0"/>
          <w:numId w:val="48"/>
        </w:numPr>
        <w:spacing w:line="276" w:lineRule="auto"/>
        <w:ind w:left="0" w:firstLine="0"/>
        <w:jc w:val="left"/>
      </w:pPr>
      <w:r w:rsidRPr="00C81451">
        <w:rPr>
          <w:u w:val="single"/>
        </w:rPr>
        <w:t xml:space="preserve">Choose </w:t>
      </w:r>
      <w:r>
        <w:rPr>
          <w:u w:val="single"/>
        </w:rPr>
        <w:t>the D</w:t>
      </w:r>
      <w:r w:rsidRPr="00C81451">
        <w:rPr>
          <w:u w:val="single"/>
        </w:rPr>
        <w:t>ownload</w:t>
      </w:r>
      <w:r>
        <w:rPr>
          <w:u w:val="single"/>
        </w:rPr>
        <w:t xml:space="preserve"> P</w:t>
      </w:r>
      <w:r w:rsidRPr="00C81451">
        <w:rPr>
          <w:u w:val="single"/>
        </w:rPr>
        <w:t>ath</w:t>
      </w:r>
      <w:r w:rsidRPr="00C81451">
        <w:rPr>
          <w:u w:val="single"/>
        </w:rPr>
        <w:br/>
      </w:r>
      <w:r>
        <w:rPr>
          <w:rFonts w:hint="eastAsia"/>
        </w:rPr>
        <w:t>E</w:t>
      </w:r>
      <w:r>
        <w:t>nter</w:t>
      </w:r>
      <w:r w:rsidRPr="00C81451">
        <w:rPr>
          <w:rFonts w:ascii="Consolas" w:hAnsi="Consolas"/>
          <w:b/>
        </w:rPr>
        <w:t xml:space="preserve"> </w:t>
      </w:r>
      <w:r w:rsidR="00677B78">
        <w:t>‘</w:t>
      </w:r>
      <w:r w:rsidRPr="00C81451">
        <w:rPr>
          <w:rFonts w:ascii="Consolas" w:hAnsi="Consolas"/>
          <w:b/>
        </w:rPr>
        <w:t>cd</w:t>
      </w:r>
      <w:r w:rsidRPr="00C81451">
        <w:rPr>
          <w:rFonts w:ascii="Consolas" w:hAnsi="Consolas"/>
        </w:rPr>
        <w:t xml:space="preserve"> </w:t>
      </w:r>
      <w:r w:rsidRPr="00C81451">
        <w:rPr>
          <w:rFonts w:ascii="Consolas" w:hAnsi="Consolas"/>
          <w:i/>
        </w:rPr>
        <w:t>/home/</w:t>
      </w:r>
      <w:r w:rsidR="00677B78">
        <w:t>’</w:t>
      </w:r>
      <w:r>
        <w:rPr>
          <w:rFonts w:hint="eastAsia"/>
        </w:rPr>
        <w:t>；</w:t>
      </w:r>
    </w:p>
    <w:p w14:paraId="13776DA1" w14:textId="77777777" w:rsidR="00C30384" w:rsidRDefault="00C30384" w:rsidP="00C30384">
      <w:pPr>
        <w:spacing w:line="276" w:lineRule="auto"/>
        <w:jc w:val="left"/>
      </w:pPr>
      <w:r>
        <w:t>’</w:t>
      </w:r>
      <w:r>
        <w:rPr>
          <w:rFonts w:hint="eastAsia"/>
        </w:rPr>
        <w:t>/</w:t>
      </w:r>
      <w:r>
        <w:t>home/’ can be changed to a specific path;</w:t>
      </w:r>
    </w:p>
    <w:p w14:paraId="67B57B3C" w14:textId="77777777" w:rsidR="00C30384" w:rsidRDefault="00C30384" w:rsidP="00C30384">
      <w:pPr>
        <w:spacing w:line="276" w:lineRule="auto"/>
        <w:ind w:firstLine="1"/>
        <w:jc w:val="left"/>
      </w:pPr>
      <w:r>
        <w:rPr>
          <w:rFonts w:hint="eastAsia"/>
          <w:noProof/>
        </w:rPr>
        <mc:AlternateContent>
          <mc:Choice Requires="wps">
            <w:drawing>
              <wp:inline distT="0" distB="0" distL="0" distR="0" wp14:anchorId="6E01211F" wp14:editId="3C6087B7">
                <wp:extent cx="5233670" cy="171450"/>
                <wp:effectExtent l="0" t="0" r="24130" b="19050"/>
                <wp:docPr id="215" name="文本框 21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90C1854" w14:textId="77777777" w:rsidR="00D03746" w:rsidRPr="00B423BF" w:rsidRDefault="00D03746"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E01211F" id="文本框 215" o:spid="_x0000_s1097"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" fillcolor="black [3200]" strokecolor="white [3201]" strokeweight="1.5pt">
                <v:textbox style="mso-fit-shape-to-text:t" inset="0,0,0,0">
                  <w:txbxContent>
                    <w:p w14:paraId="390C1854" w14:textId="77777777" w:rsidR="00D03746" w:rsidRPr="00B423BF" w:rsidRDefault="00D03746"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3845A8C4" w14:textId="77777777" w:rsidR="00C30384" w:rsidRDefault="00C30384" w:rsidP="00C30384">
      <w:pPr>
        <w:spacing w:line="276" w:lineRule="auto"/>
        <w:ind w:firstLine="1"/>
        <w:jc w:val="left"/>
      </w:pPr>
    </w:p>
    <w:p w14:paraId="63684204" w14:textId="0E85CC6F" w:rsidR="00C30384" w:rsidRDefault="00C30384" w:rsidP="00DF28BD">
      <w:pPr>
        <w:numPr>
          <w:ilvl w:val="0"/>
          <w:numId w:val="48"/>
        </w:numPr>
        <w:spacing w:line="276" w:lineRule="auto"/>
        <w:ind w:left="0" w:firstLine="0"/>
        <w:jc w:val="left"/>
      </w:pPr>
      <w:r w:rsidRPr="00C81451">
        <w:rPr>
          <w:u w:val="single"/>
        </w:rPr>
        <w:t xml:space="preserve">Download HPB </w:t>
      </w:r>
      <w:r w:rsidR="009321FF">
        <w:rPr>
          <w:u w:val="single"/>
        </w:rPr>
        <w:t>HPB MainNet executable</w:t>
      </w:r>
      <w:r>
        <w:br/>
        <w:t>Enter</w:t>
      </w:r>
      <w:r w:rsidRPr="00C81451">
        <w:rPr>
          <w:rFonts w:ascii="Consolas" w:hAnsi="Consolas"/>
        </w:rPr>
        <w:t xml:space="preserve"> </w:t>
      </w:r>
      <w:r w:rsidR="00677B78">
        <w:t>‘</w:t>
      </w:r>
      <w:r w:rsidRPr="00C81451">
        <w:rPr>
          <w:rFonts w:ascii="Consolas" w:hAnsi="Consolas"/>
          <w:b/>
        </w:rPr>
        <w:t xml:space="preserve">sudo git clone </w:t>
      </w:r>
      <w:hyperlink r:id="rId27" w:history="1">
        <w:r w:rsidRPr="00C81451">
          <w:rPr>
            <w:rStyle w:val="a4"/>
            <w:rFonts w:ascii="Consolas" w:hAnsi="Consolas"/>
            <w:i/>
          </w:rPr>
          <w:t>https://github.com/hpb-project/hpb-release</w:t>
        </w:r>
      </w:hyperlink>
      <w:r w:rsidR="00677B78">
        <w:t>’</w:t>
      </w:r>
      <w:r>
        <w:t xml:space="preserve"> to download </w:t>
      </w:r>
      <w:r w:rsidR="009321FF">
        <w:t>HPB MainNet executable</w:t>
      </w:r>
      <w:r>
        <w:rPr>
          <w:rFonts w:hint="eastAsia"/>
        </w:rPr>
        <w:t>;</w:t>
      </w:r>
      <w:r>
        <w:br/>
      </w:r>
      <w:r>
        <w:rPr>
          <w:rFonts w:hint="eastAsia"/>
          <w:noProof/>
        </w:rPr>
        <mc:AlternateContent>
          <mc:Choice Requires="wps">
            <w:drawing>
              <wp:inline distT="0" distB="0" distL="0" distR="0" wp14:anchorId="5E434F38" wp14:editId="57430C15">
                <wp:extent cx="5271135" cy="171450"/>
                <wp:effectExtent l="0" t="0" r="24765" b="19050"/>
                <wp:docPr id="216" name="文本框 216"/>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951A6B0"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2C7491BE" w14:textId="77777777" w:rsidR="00D03746" w:rsidRPr="00AD4FA2" w:rsidRDefault="00D03746" w:rsidP="00C30384">
                            <w:pPr>
                              <w:spacing w:line="240" w:lineRule="exact"/>
                              <w:rPr>
                                <w:color w:val="FFFFFF" w:themeColor="background1"/>
                                <w:sz w:val="20"/>
                              </w:rPr>
                            </w:pPr>
                            <w:r w:rsidRPr="00AD4FA2">
                              <w:rPr>
                                <w:color w:val="FFFFFF" w:themeColor="background1"/>
                                <w:sz w:val="20"/>
                              </w:rPr>
                              <w:t>Cloning into 'hpb-release'...</w:t>
                            </w:r>
                          </w:p>
                          <w:p w14:paraId="0F07FDC5"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Counting objects: 18, done.</w:t>
                            </w:r>
                          </w:p>
                          <w:p w14:paraId="409F1694"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Compressing objects: 100% (15/15), done.</w:t>
                            </w:r>
                          </w:p>
                          <w:p w14:paraId="32320575"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44081D3D" w14:textId="77777777" w:rsidR="00D03746" w:rsidRPr="00AD4FA2" w:rsidRDefault="00D03746"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D03746" w:rsidRPr="00AD4FA2" w:rsidRDefault="00D03746"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E434F38" id="文本框 216" o:spid="_x0000_s1098"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" fillcolor="black [3200]" strokecolor="white [3201]" strokeweight="1.5pt">
                <v:textbox style="mso-fit-shape-to-text:t" inset="0,0,0,0">
                  <w:txbxContent>
                    <w:p w14:paraId="5951A6B0"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w:t>
                      </w:r>
                      <w:proofErr w:type="spellStart"/>
                      <w:r w:rsidRPr="00AD4FA2">
                        <w:rPr>
                          <w:color w:val="FFFFFF" w:themeColor="background1"/>
                          <w:sz w:val="20"/>
                        </w:rPr>
                        <w:t>sudo</w:t>
                      </w:r>
                      <w:proofErr w:type="spellEnd"/>
                      <w:r w:rsidRPr="00AD4FA2">
                        <w:rPr>
                          <w:color w:val="FFFFFF" w:themeColor="background1"/>
                          <w:sz w:val="20"/>
                        </w:rPr>
                        <w:t xml:space="preserve"> git clone https://github.com/hpb-project/hpb-release</w:t>
                      </w:r>
                    </w:p>
                    <w:p w14:paraId="2C7491BE" w14:textId="77777777" w:rsidR="00D03746" w:rsidRPr="00AD4FA2" w:rsidRDefault="00D03746" w:rsidP="00C30384">
                      <w:pPr>
                        <w:spacing w:line="240" w:lineRule="exact"/>
                        <w:rPr>
                          <w:color w:val="FFFFFF" w:themeColor="background1"/>
                          <w:sz w:val="20"/>
                        </w:rPr>
                      </w:pPr>
                      <w:r w:rsidRPr="00AD4FA2">
                        <w:rPr>
                          <w:color w:val="FFFFFF" w:themeColor="background1"/>
                          <w:sz w:val="20"/>
                        </w:rPr>
                        <w:t>Cloning into '</w:t>
                      </w:r>
                      <w:proofErr w:type="spellStart"/>
                      <w:r w:rsidRPr="00AD4FA2">
                        <w:rPr>
                          <w:color w:val="FFFFFF" w:themeColor="background1"/>
                          <w:sz w:val="20"/>
                        </w:rPr>
                        <w:t>hpb</w:t>
                      </w:r>
                      <w:proofErr w:type="spellEnd"/>
                      <w:r w:rsidRPr="00AD4FA2">
                        <w:rPr>
                          <w:color w:val="FFFFFF" w:themeColor="background1"/>
                          <w:sz w:val="20"/>
                        </w:rPr>
                        <w:t>-release'...</w:t>
                      </w:r>
                    </w:p>
                    <w:p w14:paraId="0F07FDC5"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Counting objects: 18, done.</w:t>
                      </w:r>
                    </w:p>
                    <w:p w14:paraId="409F1694"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Compressing objects: 100% (15/15), done.</w:t>
                      </w:r>
                    </w:p>
                    <w:p w14:paraId="32320575"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44081D3D" w14:textId="77777777" w:rsidR="00D03746" w:rsidRPr="00AD4FA2" w:rsidRDefault="00D03746"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D03746" w:rsidRPr="00AD4FA2" w:rsidRDefault="00D03746"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p>
    <w:p w14:paraId="31B972FD" w14:textId="77777777" w:rsidR="00C30384" w:rsidRDefault="00C30384" w:rsidP="00C30384">
      <w:pPr>
        <w:spacing w:line="276" w:lineRule="auto"/>
        <w:jc w:val="left"/>
      </w:pPr>
    </w:p>
    <w:p w14:paraId="327D1E17" w14:textId="52BFB8D5" w:rsidR="00C30384" w:rsidRDefault="00C30384" w:rsidP="00DF28BD">
      <w:pPr>
        <w:pStyle w:val="a3"/>
        <w:numPr>
          <w:ilvl w:val="0"/>
          <w:numId w:val="48"/>
        </w:numPr>
        <w:ind w:left="0" w:firstLineChars="0" w:firstLine="0"/>
      </w:pPr>
      <w:r w:rsidRPr="00C81451">
        <w:rPr>
          <w:u w:val="single"/>
        </w:rPr>
        <w:t xml:space="preserve">Check </w:t>
      </w:r>
      <w:r w:rsidR="002B5228">
        <w:rPr>
          <w:u w:val="single"/>
        </w:rPr>
        <w:t xml:space="preserve">the </w:t>
      </w:r>
      <w:r w:rsidRPr="00C81451">
        <w:rPr>
          <w:u w:val="single"/>
        </w:rPr>
        <w:t xml:space="preserve">HPB </w:t>
      </w:r>
      <w:r w:rsidR="009321FF">
        <w:rPr>
          <w:u w:val="single"/>
        </w:rPr>
        <w:t>HPB MainNet executable</w:t>
      </w:r>
      <w:r>
        <w:b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hpb-release/</w:t>
      </w:r>
      <w:r w:rsidR="00677B78">
        <w:t>’</w:t>
      </w:r>
      <w:r>
        <w:t xml:space="preserve"> to go to directory ‘</w:t>
      </w:r>
      <w:r w:rsidRPr="005B4404">
        <w:rPr>
          <w:rFonts w:hint="eastAsia"/>
        </w:rPr>
        <w:t>hpb-release</w:t>
      </w:r>
      <w:r>
        <w:t xml:space="preserve">’. </w:t>
      </w:r>
    </w:p>
    <w:p w14:paraId="04F82B74" w14:textId="77777777" w:rsidR="00C30384" w:rsidRDefault="00C30384" w:rsidP="00C30384">
      <w:pPr>
        <w:pStyle w:val="a3"/>
        <w:ind w:firstLineChars="0" w:firstLine="0"/>
      </w:pPr>
      <w:r>
        <w:t xml:space="preserve">Enter command </w:t>
      </w:r>
      <w:r w:rsidRPr="00CB5A01">
        <w:rPr>
          <w:rFonts w:ascii="Consolas" w:hAnsi="Consolas"/>
        </w:rPr>
        <w:t>‘ls’</w:t>
      </w:r>
      <w:r>
        <w:rPr>
          <w:rFonts w:hint="eastAsia"/>
        </w:rPr>
        <w:t xml:space="preserve"> </w:t>
      </w:r>
      <w:r>
        <w:t>and you will see three files named “bin</w:t>
      </w:r>
      <w:r>
        <w:rPr>
          <w:rFonts w:eastAsia="Malgun Gothic"/>
          <w:lang w:eastAsia="ko-KR"/>
        </w:rPr>
        <w:t>”, “</w:t>
      </w:r>
      <w:r>
        <w:t>config”</w:t>
      </w:r>
      <w:r>
        <w:rPr>
          <w:rFonts w:eastAsia="Malgun Gothic" w:hint="eastAsia"/>
          <w:lang w:eastAsia="ko-KR"/>
        </w:rPr>
        <w:t>,</w:t>
      </w:r>
      <w:r>
        <w:rPr>
          <w:rFonts w:eastAsia="Malgun Gothic"/>
          <w:lang w:eastAsia="ko-KR"/>
        </w:rPr>
        <w:t xml:space="preserve"> and “</w:t>
      </w:r>
      <w:r w:rsidRPr="005B4404">
        <w:rPr>
          <w:rFonts w:hint="eastAsia"/>
        </w:rPr>
        <w:t>README.md</w:t>
      </w:r>
      <w:r>
        <w:t>”</w:t>
      </w:r>
      <w:r>
        <w:rPr>
          <w:rFonts w:hint="eastAsia"/>
        </w:rPr>
        <w:t>.</w:t>
      </w:r>
      <w:r>
        <w:t xml:space="preserve"> </w:t>
      </w:r>
    </w:p>
    <w:p w14:paraId="224FA5F9" w14:textId="21BF6267" w:rsidR="00C30384" w:rsidRDefault="00C30384" w:rsidP="00A17900">
      <w:pPr>
        <w:pStyle w:val="a3"/>
        <w:ind w:firstLineChars="0" w:firstLine="0"/>
        <w:jc w:val="left"/>
      </w:pPr>
      <w:r>
        <w:rPr>
          <w:rFonts w:hint="eastAsia"/>
          <w:noProof/>
        </w:rPr>
        <mc:AlternateContent>
          <mc:Choice Requires="wps">
            <w:drawing>
              <wp:inline distT="0" distB="0" distL="0" distR="0" wp14:anchorId="42335B51" wp14:editId="47431C86">
                <wp:extent cx="5274310" cy="1078836"/>
                <wp:effectExtent l="0" t="0" r="21590" b="19050"/>
                <wp:docPr id="218" name="文本框 218"/>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370A9081"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2B5673B0" w14:textId="77777777" w:rsidR="00D03746" w:rsidRPr="00AD4FA2" w:rsidRDefault="00D03746" w:rsidP="00C30384">
                            <w:pPr>
                              <w:spacing w:line="240" w:lineRule="exact"/>
                              <w:rPr>
                                <w:color w:val="FFFFFF" w:themeColor="background1"/>
                                <w:sz w:val="20"/>
                              </w:rPr>
                            </w:pPr>
                            <w:r w:rsidRPr="00E0084C">
                              <w:rPr>
                                <w:color w:val="FFFF00"/>
                                <w:sz w:val="20"/>
                              </w:rPr>
                              <w:t>root</w:t>
                            </w:r>
                            <w:r>
                              <w:rPr>
                                <w:color w:val="FFFF00"/>
                                <w:sz w:val="20"/>
                              </w:rPr>
                              <w:t xml:space="preserve"> @dell-PowerEdge-R730</w:t>
                            </w:r>
                            <w:r w:rsidRPr="00AD4FA2">
                              <w:rPr>
                                <w:color w:val="FFFF00"/>
                                <w:sz w:val="20"/>
                              </w:rPr>
                              <w:t xml:space="preserve">:/home/hpb-release$ </w:t>
                            </w:r>
                            <w:r w:rsidRPr="00AD4FA2">
                              <w:rPr>
                                <w:color w:val="FFFFFF" w:themeColor="background1"/>
                                <w:sz w:val="20"/>
                              </w:rPr>
                              <w:t>ls</w:t>
                            </w:r>
                          </w:p>
                          <w:p w14:paraId="2EA10413" w14:textId="77777777" w:rsidR="00D03746" w:rsidRPr="00AD4FA2" w:rsidRDefault="00D03746"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335B51" id="文本框 218" o:spid="_x0000_s1099"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" fillcolor="black [3200]" strokecolor="white [3201]" strokeweight="1.5pt">
                <v:textbox style="mso-fit-shape-to-text:t" inset="0,0,0,0">
                  <w:txbxContent>
                    <w:p w14:paraId="370A9081"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w:t>
                      </w:r>
                      <w:proofErr w:type="spellStart"/>
                      <w:r w:rsidRPr="00AD4FA2">
                        <w:rPr>
                          <w:color w:val="FFFFFF" w:themeColor="background1"/>
                          <w:sz w:val="20"/>
                        </w:rPr>
                        <w:t>hpb</w:t>
                      </w:r>
                      <w:proofErr w:type="spellEnd"/>
                      <w:r w:rsidRPr="00AD4FA2">
                        <w:rPr>
                          <w:color w:val="FFFFFF" w:themeColor="background1"/>
                          <w:sz w:val="20"/>
                        </w:rPr>
                        <w:t>-release/</w:t>
                      </w:r>
                    </w:p>
                    <w:p w14:paraId="2B5673B0" w14:textId="77777777" w:rsidR="00D03746" w:rsidRPr="00AD4FA2" w:rsidRDefault="00D03746" w:rsidP="00C30384">
                      <w:pPr>
                        <w:spacing w:line="240" w:lineRule="exact"/>
                        <w:rPr>
                          <w:color w:val="FFFFFF" w:themeColor="background1"/>
                          <w:sz w:val="20"/>
                        </w:rPr>
                      </w:pPr>
                      <w:r w:rsidRPr="00E0084C">
                        <w:rPr>
                          <w:color w:val="FFFF00"/>
                          <w:sz w:val="20"/>
                        </w:rPr>
                        <w:t>root</w:t>
                      </w:r>
                      <w:r>
                        <w:rPr>
                          <w:color w:val="FFFF00"/>
                          <w:sz w:val="20"/>
                        </w:rPr>
                        <w:t xml:space="preserve"> @dell-PowerEdge-R730</w:t>
                      </w:r>
                      <w:r w:rsidRPr="00AD4FA2">
                        <w:rPr>
                          <w:color w:val="FFFF00"/>
                          <w:sz w:val="20"/>
                        </w:rPr>
                        <w:t>:/home/</w:t>
                      </w:r>
                      <w:proofErr w:type="spellStart"/>
                      <w:r w:rsidRPr="00AD4FA2">
                        <w:rPr>
                          <w:color w:val="FFFF00"/>
                          <w:sz w:val="20"/>
                        </w:rPr>
                        <w:t>hpb</w:t>
                      </w:r>
                      <w:proofErr w:type="spellEnd"/>
                      <w:r w:rsidRPr="00AD4FA2">
                        <w:rPr>
                          <w:color w:val="FFFF00"/>
                          <w:sz w:val="20"/>
                        </w:rPr>
                        <w:t xml:space="preserve">-release$ </w:t>
                      </w:r>
                      <w:r w:rsidRPr="00AD4FA2">
                        <w:rPr>
                          <w:color w:val="FFFFFF" w:themeColor="background1"/>
                          <w:sz w:val="20"/>
                        </w:rPr>
                        <w:t>ls</w:t>
                      </w:r>
                    </w:p>
                    <w:p w14:paraId="2EA10413" w14:textId="77777777" w:rsidR="00D03746" w:rsidRPr="00AD4FA2" w:rsidRDefault="00D03746" w:rsidP="00C30384">
                      <w:pPr>
                        <w:spacing w:line="240" w:lineRule="exact"/>
                        <w:rPr>
                          <w:color w:val="FFFFFF" w:themeColor="background1"/>
                          <w:sz w:val="20"/>
                        </w:rPr>
                      </w:pPr>
                      <w:proofErr w:type="gramStart"/>
                      <w:r w:rsidRPr="00AD4FA2">
                        <w:rPr>
                          <w:color w:val="FFFFFF" w:themeColor="background1"/>
                          <w:sz w:val="20"/>
                        </w:rPr>
                        <w:t>bin  config</w:t>
                      </w:r>
                      <w:proofErr w:type="gramEnd"/>
                      <w:r w:rsidRPr="00AD4FA2">
                        <w:rPr>
                          <w:color w:val="FFFFFF" w:themeColor="background1"/>
                          <w:sz w:val="20"/>
                        </w:rPr>
                        <w:t xml:space="preserve">  README.md</w:t>
                      </w:r>
                    </w:p>
                  </w:txbxContent>
                </v:textbox>
                <w10:anchorlock/>
              </v:shape>
            </w:pict>
          </mc:Fallback>
        </mc:AlternateContent>
      </w:r>
    </w:p>
    <w:p w14:paraId="77870139" w14:textId="77777777" w:rsidR="00C30384" w:rsidRPr="005B4404" w:rsidRDefault="00C30384" w:rsidP="00C30384">
      <w:pPr>
        <w:pStyle w:val="a3"/>
        <w:spacing w:line="276" w:lineRule="auto"/>
        <w:ind w:firstLineChars="1" w:firstLine="2"/>
      </w:pPr>
    </w:p>
    <w:p w14:paraId="1146EE6E" w14:textId="77777777" w:rsidR="00C30384" w:rsidRPr="00C81451" w:rsidRDefault="00C30384" w:rsidP="00DF28BD">
      <w:pPr>
        <w:numPr>
          <w:ilvl w:val="0"/>
          <w:numId w:val="48"/>
        </w:numPr>
        <w:spacing w:line="276" w:lineRule="auto"/>
        <w:ind w:left="0" w:firstLine="0"/>
        <w:jc w:val="left"/>
        <w:rPr>
          <w:u w:val="single"/>
        </w:rPr>
      </w:pPr>
      <w:r w:rsidRPr="00C81451">
        <w:rPr>
          <w:u w:val="single"/>
        </w:rPr>
        <w:t xml:space="preserve">Copy the </w:t>
      </w:r>
      <w:r>
        <w:rPr>
          <w:u w:val="single"/>
        </w:rPr>
        <w:t>G</w:t>
      </w:r>
      <w:r w:rsidRPr="00C81451">
        <w:rPr>
          <w:u w:val="single"/>
        </w:rPr>
        <w:t xml:space="preserve">enesis </w:t>
      </w:r>
      <w:r>
        <w:rPr>
          <w:u w:val="single"/>
        </w:rPr>
        <w:t>F</w:t>
      </w:r>
      <w:r w:rsidRPr="00C81451">
        <w:rPr>
          <w:u w:val="single"/>
        </w:rPr>
        <w:t xml:space="preserve">ile to </w:t>
      </w:r>
      <w:r>
        <w:rPr>
          <w:u w:val="single"/>
        </w:rPr>
        <w:t>E</w:t>
      </w:r>
      <w:r w:rsidRPr="00C81451">
        <w:rPr>
          <w:u w:val="single"/>
        </w:rPr>
        <w:t xml:space="preserve">xecution </w:t>
      </w:r>
      <w:r>
        <w:rPr>
          <w:u w:val="single"/>
        </w:rPr>
        <w:t>P</w:t>
      </w:r>
      <w:r w:rsidRPr="00C81451">
        <w:rPr>
          <w:u w:val="single"/>
        </w:rPr>
        <w:t>ath</w:t>
      </w:r>
    </w:p>
    <w:p w14:paraId="6935BC36" w14:textId="128038C6" w:rsidR="00C30384" w:rsidRDefault="00C30384" w:rsidP="00C30384">
      <w:pPr>
        <w:spacing w:line="276" w:lineRule="auto"/>
        <w:jc w:val="left"/>
      </w:pPr>
      <w:r>
        <w:t xml:space="preserve">Enter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77B78">
        <w:t>’</w:t>
      </w:r>
      <w:r>
        <w:t xml:space="preserve">to go to directory ‘config’, then enter </w:t>
      </w:r>
      <w:r w:rsidR="00677B78">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77B78">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33CD9514" wp14:editId="70DCFD06">
                <wp:extent cx="5274310" cy="628650"/>
                <wp:effectExtent l="0" t="0" r="21590" b="19050"/>
                <wp:docPr id="219" name="文本框 219"/>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411DE645" w14:textId="77777777" w:rsidR="00D03746"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3317BB03"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3CD9514" id="文本框 219" o:spid="_x0000_s1100"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" fillcolor="black [3200]" strokecolor="white [3201]" strokeweight="1.5pt">
                <v:textbox style="mso-fit-shape-to-text:t" inset="0,0,0,0">
                  <w:txbxContent>
                    <w:p w14:paraId="411DE645" w14:textId="77777777" w:rsidR="00D03746"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FF" w:themeColor="background1"/>
                          <w:sz w:val="20"/>
                        </w:rPr>
                        <w:t xml:space="preserve"> cd config/</w:t>
                      </w:r>
                    </w:p>
                    <w:p w14:paraId="3317BB03"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00"/>
                          <w:sz w:val="20"/>
                        </w:rPr>
                        <w:t>/configs</w:t>
                      </w:r>
                      <w:r w:rsidRPr="00AD4FA2">
                        <w:rPr>
                          <w:color w:val="FFFF00"/>
                          <w:sz w:val="20"/>
                        </w:rPr>
                        <w:t>$</w:t>
                      </w:r>
                      <w:r>
                        <w:rPr>
                          <w:color w:val="FFFFFF" w:themeColor="background1"/>
                          <w:sz w:val="20"/>
                        </w:rPr>
                        <w:t xml:space="preserve"> </w:t>
                      </w:r>
                      <w:proofErr w:type="spellStart"/>
                      <w:r w:rsidRPr="00AD4FA2">
                        <w:t>sudo</w:t>
                      </w:r>
                      <w:proofErr w:type="spellEnd"/>
                      <w:r w:rsidRPr="00AD4FA2">
                        <w:t xml:space="preserve"> </w:t>
                      </w:r>
                      <w:proofErr w:type="spellStart"/>
                      <w:r w:rsidRPr="00AD4FA2">
                        <w:t>cp</w:t>
                      </w:r>
                      <w:proofErr w:type="spellEnd"/>
                      <w:r w:rsidRPr="00AD4FA2">
                        <w:t xml:space="preserve"> </w:t>
                      </w:r>
                      <w:proofErr w:type="spellStart"/>
                      <w:proofErr w:type="gramStart"/>
                      <w:r w:rsidRPr="00AD4FA2">
                        <w:t>gensis.json</w:t>
                      </w:r>
                      <w:proofErr w:type="spellEnd"/>
                      <w:proofErr w:type="gramEnd"/>
                      <w:r w:rsidRPr="00AD4FA2">
                        <w:t xml:space="preserve"> /home/</w:t>
                      </w:r>
                      <w:proofErr w:type="spellStart"/>
                      <w:r w:rsidRPr="00AD4FA2">
                        <w:t>ghpb</w:t>
                      </w:r>
                      <w:proofErr w:type="spellEnd"/>
                      <w:r w:rsidRPr="00AD4FA2">
                        <w:t>-bin/</w:t>
                      </w:r>
                    </w:p>
                  </w:txbxContent>
                </v:textbox>
                <w10:anchorlock/>
              </v:shape>
            </w:pict>
          </mc:Fallback>
        </mc:AlternateContent>
      </w:r>
    </w:p>
    <w:p w14:paraId="4D82640B" w14:textId="7B06DC61" w:rsidR="00B278B2" w:rsidRDefault="00B278B2">
      <w:pPr>
        <w:widowControl/>
        <w:jc w:val="left"/>
      </w:pPr>
      <w:r>
        <w:br w:type="page"/>
      </w:r>
    </w:p>
    <w:p w14:paraId="1E44E093" w14:textId="3B4B91B5" w:rsidR="00C30384" w:rsidRDefault="00C30384" w:rsidP="00DF28BD">
      <w:pPr>
        <w:numPr>
          <w:ilvl w:val="0"/>
          <w:numId w:val="48"/>
        </w:numPr>
        <w:spacing w:line="276" w:lineRule="auto"/>
        <w:ind w:left="0" w:firstLine="0"/>
        <w:jc w:val="left"/>
      </w:pPr>
      <w:r w:rsidRPr="00CB5A01">
        <w:rPr>
          <w:u w:val="single"/>
        </w:rPr>
        <w:lastRenderedPageBreak/>
        <w:t xml:space="preserve">Go to the </w:t>
      </w:r>
      <w:r>
        <w:rPr>
          <w:u w:val="single"/>
        </w:rPr>
        <w:t>D</w:t>
      </w:r>
      <w:r w:rsidRPr="00CB5A01">
        <w:rPr>
          <w:u w:val="single"/>
        </w:rPr>
        <w:t xml:space="preserve">ownload </w:t>
      </w:r>
      <w:r>
        <w:rPr>
          <w:u w:val="single"/>
        </w:rPr>
        <w:t>P</w:t>
      </w:r>
      <w:r w:rsidRPr="00CB5A01">
        <w:rPr>
          <w:u w:val="single"/>
        </w:rPr>
        <w:t>ath</w:t>
      </w:r>
      <w:r w:rsidRPr="00CB5A01">
        <w:rPr>
          <w:u w:val="single"/>
        </w:rPr>
        <w:br/>
      </w:r>
      <w:r>
        <w:rPr>
          <w:rFonts w:hint="eastAsia"/>
        </w:rPr>
        <w:t>E</w:t>
      </w:r>
      <w:r>
        <w:t>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/home/</w:t>
      </w:r>
      <w:r w:rsidR="00677B78">
        <w:t>’</w:t>
      </w:r>
      <w:r>
        <w:t xml:space="preserve"> to download the source code to directory</w:t>
      </w:r>
      <w:r>
        <w:rPr>
          <w:rFonts w:hint="eastAsia"/>
        </w:rPr>
        <w:t xml:space="preserve"> </w:t>
      </w:r>
      <w:r>
        <w:t>‘</w:t>
      </w:r>
      <w:r>
        <w:rPr>
          <w:rFonts w:hint="eastAsia"/>
        </w:rPr>
        <w:t>h</w:t>
      </w:r>
      <w:r>
        <w:t>ome’.</w:t>
      </w:r>
    </w:p>
    <w:p w14:paraId="5368346E" w14:textId="77777777" w:rsidR="00C30384" w:rsidRDefault="00C30384" w:rsidP="00C30384">
      <w:pPr>
        <w:spacing w:line="276" w:lineRule="auto"/>
        <w:jc w:val="left"/>
      </w:pPr>
      <w:r>
        <w:t>‘</w:t>
      </w:r>
      <w:r>
        <w:rPr>
          <w:rFonts w:hint="eastAsia"/>
        </w:rPr>
        <w:t>/h</w:t>
      </w:r>
      <w:r>
        <w:t>ome/’ can be changed to the source code download path.</w:t>
      </w:r>
      <w:r>
        <w:br/>
      </w:r>
      <w:r>
        <w:rPr>
          <w:rFonts w:hint="eastAsia"/>
          <w:noProof/>
        </w:rPr>
        <mc:AlternateContent>
          <mc:Choice Requires="wps">
            <w:drawing>
              <wp:inline distT="0" distB="0" distL="0" distR="0" wp14:anchorId="68E3CA6F" wp14:editId="05D9FCE3">
                <wp:extent cx="5274310" cy="674370"/>
                <wp:effectExtent l="0" t="0" r="21590" b="11430"/>
                <wp:docPr id="220" name="文本框 220"/>
                <wp:cNvGraphicFramePr/>
                <a:graphic xmlns:a="http://schemas.openxmlformats.org/drawingml/2006/main">
                  <a:graphicData uri="http://schemas.microsoft.com/office/word/2010/wordprocessingShape">
                    <wps:wsp>
                      <wps:cNvSpPr txBox="1"/>
                      <wps:spPr>
                        <a:xfrm>
                          <a:off x="0" y="0"/>
                          <a:ext cx="5274310" cy="674370"/>
                        </a:xfrm>
                        <a:prstGeom prst="rect">
                          <a:avLst/>
                        </a:prstGeom>
                        <a:ln/>
                      </wps:spPr>
                      <wps:style>
                        <a:lnRef idx="3">
                          <a:schemeClr val="lt1"/>
                        </a:lnRef>
                        <a:fillRef idx="1">
                          <a:schemeClr val="dk1"/>
                        </a:fillRef>
                        <a:effectRef idx="1">
                          <a:schemeClr val="dk1"/>
                        </a:effectRef>
                        <a:fontRef idx="minor">
                          <a:schemeClr val="lt1"/>
                        </a:fontRef>
                      </wps:style>
                      <wps:txbx>
                        <w:txbxContent>
                          <w:p w14:paraId="0C3536B8" w14:textId="77777777" w:rsidR="00D03746" w:rsidRPr="00AD4FA2" w:rsidRDefault="00D03746" w:rsidP="00C30384">
                            <w:pPr>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:/home/hpb-release/config$</w:t>
                            </w:r>
                            <w:r>
                              <w:rPr>
                                <w:color w:val="FFFFFF" w:themeColor="background1"/>
                                <w:sz w:val="20"/>
                              </w:rPr>
                              <w:t xml:space="preserve"> 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8E3CA6F" id="文本框 220" o:spid="_x0000_s1101" type="#_x0000_t202" style="width:415.3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" fillcolor="black [3200]" strokecolor="white [3201]" strokeweight="1.5pt">
                <v:textbox style="mso-fit-shape-to-text:t" inset="0,0,0,0">
                  <w:txbxContent>
                    <w:p w14:paraId="0C3536B8" w14:textId="77777777" w:rsidR="00D03746" w:rsidRPr="00AD4FA2" w:rsidRDefault="00D03746" w:rsidP="00C30384">
                      <w:pPr>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-release/config$</w:t>
                      </w:r>
                      <w:r>
                        <w:rPr>
                          <w:color w:val="FFFFFF" w:themeColor="background1"/>
                          <w:sz w:val="20"/>
                        </w:rPr>
                        <w:t xml:space="preserve"> cd /home/</w:t>
                      </w:r>
                    </w:p>
                  </w:txbxContent>
                </v:textbox>
                <w10:anchorlock/>
              </v:shape>
            </w:pict>
          </mc:Fallback>
        </mc:AlternateContent>
      </w:r>
    </w:p>
    <w:p w14:paraId="5FB02F4F" w14:textId="77777777" w:rsidR="00C30384" w:rsidRPr="001033C9" w:rsidRDefault="00C30384" w:rsidP="00C30384">
      <w:pPr>
        <w:spacing w:line="276" w:lineRule="auto"/>
        <w:jc w:val="left"/>
      </w:pPr>
    </w:p>
    <w:p w14:paraId="41FE95E3" w14:textId="77777777" w:rsidR="00597C65" w:rsidRPr="00A17900" w:rsidRDefault="00C30384" w:rsidP="00DF28BD">
      <w:pPr>
        <w:numPr>
          <w:ilvl w:val="0"/>
          <w:numId w:val="48"/>
        </w:numPr>
        <w:spacing w:line="276" w:lineRule="auto"/>
        <w:ind w:left="0" w:firstLine="0"/>
        <w:jc w:val="left"/>
      </w:pPr>
      <w:r w:rsidRPr="00CF143C">
        <w:rPr>
          <w:u w:val="single"/>
        </w:rPr>
        <w:t>Download</w:t>
      </w:r>
      <w:r w:rsidRPr="00CF143C">
        <w:rPr>
          <w:szCs w:val="21"/>
          <w:u w:val="single"/>
        </w:rPr>
        <w:t xml:space="preserve"> the</w:t>
      </w:r>
      <w:r w:rsidRPr="00CF143C">
        <w:rPr>
          <w:u w:val="single"/>
        </w:rPr>
        <w:t xml:space="preserve"> ‘go-hpb’</w:t>
      </w:r>
      <w:r w:rsidRPr="00CB5A01">
        <w:rPr>
          <w:u w:val="single"/>
        </w:rPr>
        <w:br/>
      </w:r>
      <w:r w:rsidR="00EB07DA" w:rsidRPr="00A17900">
        <w:rPr>
          <w:rFonts w:ascii="Calibri" w:hAnsi="Calibri"/>
        </w:rPr>
        <w:t>Enter</w:t>
      </w:r>
      <w:r w:rsidR="00EB07DA">
        <w:rPr>
          <w:rFonts w:ascii="DejaVu Sans Mono" w:hAnsi="DejaVu Sans Mono"/>
        </w:rPr>
        <w:t xml:space="preserve"> ‘</w:t>
      </w:r>
      <w:r w:rsidR="00EB07DA" w:rsidRPr="00A17900">
        <w:rPr>
          <w:rFonts w:ascii="Consolas" w:hAnsi="Consolas" w:cs="Consolas"/>
          <w:b/>
        </w:rPr>
        <w:t>sudo</w:t>
      </w:r>
      <w:r w:rsidR="00EB07DA" w:rsidRPr="00A17900">
        <w:rPr>
          <w:rFonts w:ascii="Consolas" w:hAnsi="Consolas" w:cs="Consolas"/>
        </w:rPr>
        <w:t xml:space="preserve"> </w:t>
      </w:r>
      <w:r w:rsidR="00EB07DA" w:rsidRPr="00A17900">
        <w:rPr>
          <w:rFonts w:ascii="Consolas" w:hAnsi="Consolas" w:cs="Consolas"/>
          <w:b/>
        </w:rPr>
        <w:t xml:space="preserve">git clone -b version_x.x.x.x </w:t>
      </w:r>
      <w:hyperlink r:id="rId28" w:history="1">
        <w:r w:rsidR="00EB07DA" w:rsidRPr="00A17900">
          <w:rPr>
            <w:rStyle w:val="a4"/>
            <w:rFonts w:ascii="Consolas" w:hAnsi="Consolas" w:cs="Consolas"/>
            <w:i/>
          </w:rPr>
          <w:t>https://github.com/hpb-project/go-hpb</w:t>
        </w:r>
      </w:hyperlink>
      <w:r w:rsidR="00EB07DA">
        <w:rPr>
          <w:rFonts w:ascii="DejaVu Sans Mono" w:hAnsi="DejaVu Sans Mono"/>
        </w:rPr>
        <w:t xml:space="preserve">’ </w:t>
      </w:r>
      <w:r w:rsidR="00EB07DA" w:rsidRPr="00A17900">
        <w:rPr>
          <w:rFonts w:ascii="Calibri" w:hAnsi="Calibri"/>
        </w:rPr>
        <w:t xml:space="preserve">(x.x.x.x’ should refer to the latest version of HPB MainNet program) </w:t>
      </w:r>
    </w:p>
    <w:p w14:paraId="3A236966" w14:textId="06190B5B" w:rsidR="00597C65" w:rsidRDefault="00EB07DA" w:rsidP="00A17900">
      <w:pPr>
        <w:spacing w:line="276" w:lineRule="auto"/>
        <w:jc w:val="left"/>
        <w:rPr>
          <w:rFonts w:ascii="Calibri" w:hAnsi="Calibri"/>
        </w:rPr>
      </w:pPr>
      <w:r w:rsidRPr="00A17900">
        <w:rPr>
          <w:rFonts w:ascii="Calibri" w:hAnsi="Calibri"/>
        </w:rPr>
        <w:t xml:space="preserve">When the process </w:t>
      </w:r>
      <w:r w:rsidR="00597C65">
        <w:rPr>
          <w:rFonts w:ascii="Calibri" w:hAnsi="Calibri"/>
        </w:rPr>
        <w:t>shows</w:t>
      </w:r>
      <w:r w:rsidRPr="00A17900">
        <w:rPr>
          <w:rFonts w:ascii="Calibri" w:hAnsi="Calibri"/>
        </w:rPr>
        <w:t xml:space="preserve"> ‘100%’ and shows ‘Checking connectivity ... done’</w:t>
      </w:r>
      <w:r w:rsidRPr="00A17900">
        <w:rPr>
          <w:rFonts w:ascii="Calibri" w:hAnsi="Calibri" w:cstheme="minorHAnsi"/>
        </w:rPr>
        <w:t>,</w:t>
      </w:r>
      <w:r w:rsidR="00597C65">
        <w:rPr>
          <w:rFonts w:ascii="Calibri" w:hAnsi="Calibri" w:cstheme="minorHAnsi"/>
        </w:rPr>
        <w:t xml:space="preserve"> </w:t>
      </w:r>
      <w:r w:rsidRPr="00A17900">
        <w:rPr>
          <w:rFonts w:ascii="Calibri" w:hAnsi="Calibri"/>
        </w:rPr>
        <w:t xml:space="preserve">’go-hpb’ has been successfully downloaded. Proceed to the next step. </w:t>
      </w:r>
    </w:p>
    <w:p w14:paraId="0513D141" w14:textId="188AAAC2" w:rsidR="00C30384" w:rsidRPr="005E2662" w:rsidRDefault="00EB07DA" w:rsidP="00A17900">
      <w:pPr>
        <w:spacing w:line="276" w:lineRule="auto"/>
        <w:jc w:val="left"/>
        <w:rPr>
          <w:rFonts w:ascii="Calibri" w:hAnsi="Calibri"/>
        </w:rPr>
      </w:pPr>
      <w:r w:rsidRPr="00A17900">
        <w:rPr>
          <w:rFonts w:ascii="Calibri" w:hAnsi="Calibri"/>
          <w:b/>
        </w:rPr>
        <w:t>Tip</w:t>
      </w:r>
      <w:r w:rsidRPr="00A17900">
        <w:rPr>
          <w:rFonts w:ascii="Calibri" w:hAnsi="Calibri"/>
        </w:rPr>
        <w:t>: If prompted ‘</w:t>
      </w:r>
      <w:r w:rsidR="005E2662">
        <w:rPr>
          <w:rFonts w:ascii="Calibri" w:hAnsi="Calibri"/>
        </w:rPr>
        <w:t>go</w:t>
      </w:r>
      <w:r w:rsidRPr="00A17900">
        <w:rPr>
          <w:rFonts w:ascii="Calibri" w:hAnsi="Calibri"/>
        </w:rPr>
        <w:t>-</w:t>
      </w:r>
      <w:r w:rsidR="005E2662">
        <w:rPr>
          <w:rFonts w:ascii="Calibri" w:hAnsi="Calibri"/>
        </w:rPr>
        <w:t>hpb’ already exists</w:t>
      </w:r>
      <w:r w:rsidRPr="00A17900">
        <w:rPr>
          <w:rFonts w:ascii="Calibri" w:hAnsi="Calibri"/>
        </w:rPr>
        <w:t>, enter command ‘</w:t>
      </w:r>
      <w:r w:rsidRPr="00A17900">
        <w:rPr>
          <w:rFonts w:ascii="Consolas" w:hAnsi="Consolas" w:cs="Consolas"/>
        </w:rPr>
        <w:t xml:space="preserve">rm -rf </w:t>
      </w:r>
      <w:r w:rsidR="00E8454E">
        <w:rPr>
          <w:rFonts w:ascii="Consolas" w:hAnsi="Consolas" w:cs="Consolas"/>
        </w:rPr>
        <w:t>go-hpb</w:t>
      </w:r>
      <w:r w:rsidRPr="00A17900">
        <w:rPr>
          <w:rFonts w:ascii="Calibri" w:hAnsi="Calibri"/>
        </w:rPr>
        <w:t>’ before you re-download ‘</w:t>
      </w:r>
      <w:r w:rsidR="005E2662">
        <w:rPr>
          <w:rFonts w:ascii="Calibri" w:hAnsi="Calibri"/>
        </w:rPr>
        <w:t>go</w:t>
      </w:r>
      <w:r w:rsidRPr="00A17900">
        <w:rPr>
          <w:rFonts w:ascii="Calibri" w:hAnsi="Calibri"/>
        </w:rPr>
        <w:t>-</w:t>
      </w:r>
      <w:r w:rsidR="005E2662">
        <w:rPr>
          <w:rFonts w:ascii="Calibri" w:hAnsi="Calibri"/>
        </w:rPr>
        <w:t>hpb’</w:t>
      </w:r>
      <w:r w:rsidRPr="00A17900">
        <w:rPr>
          <w:rFonts w:ascii="Calibri" w:hAnsi="Calibri"/>
        </w:rPr>
        <w:t>.</w:t>
      </w:r>
      <w:r w:rsidDel="00EB07DA">
        <w:rPr>
          <w:rFonts w:hint="eastAsia"/>
        </w:rPr>
        <w:t xml:space="preserve"> </w:t>
      </w:r>
      <w:r w:rsidR="00C30384">
        <w:rPr>
          <w:rFonts w:hint="eastAsia"/>
          <w:noProof/>
        </w:rPr>
        <mc:AlternateContent>
          <mc:Choice Requires="wps">
            <w:drawing>
              <wp:inline distT="0" distB="0" distL="0" distR="0" wp14:anchorId="16C74DE9" wp14:editId="77049505">
                <wp:extent cx="5274310" cy="217170"/>
                <wp:effectExtent l="0" t="0" r="21590" b="11430"/>
                <wp:docPr id="221" name="文本框 22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4F2AE285" w14:textId="77777777" w:rsidR="00D03746" w:rsidRPr="003B0B20" w:rsidRDefault="00D03746" w:rsidP="00EB07DA">
                            <w:pPr>
                              <w:spacing w:line="240" w:lineRule="exact"/>
                              <w:rPr>
                                <w:color w:val="FFFFFF" w:themeColor="background1"/>
                                <w:sz w:val="20"/>
                              </w:rPr>
                            </w:pPr>
                            <w:r w:rsidRPr="00742681">
                              <w:rPr>
                                <w:color w:val="FFFF00"/>
                                <w:sz w:val="20"/>
                              </w:rPr>
                              <w:t xml:space="preserve">root@dell-PowerEdge-R730:/home# </w:t>
                            </w:r>
                            <w:r w:rsidRPr="003B0B20">
                              <w:rPr>
                                <w:color w:val="FFFFFF" w:themeColor="background1"/>
                                <w:sz w:val="20"/>
                              </w:rPr>
                              <w:t>sudo git clone -b version_1.0.1.0 https://github.com/hpb-project/go-hpb</w:t>
                            </w:r>
                          </w:p>
                          <w:p w14:paraId="3B40E826" w14:textId="77777777" w:rsidR="00D03746" w:rsidRPr="00742681" w:rsidRDefault="00D03746" w:rsidP="00EB07DA">
                            <w:pPr>
                              <w:spacing w:line="240" w:lineRule="exact"/>
                              <w:rPr>
                                <w:color w:val="FFFFFF" w:themeColor="background1"/>
                                <w:sz w:val="20"/>
                              </w:rPr>
                            </w:pPr>
                            <w:r w:rsidRPr="00742681">
                              <w:rPr>
                                <w:color w:val="FFFFFF" w:themeColor="background1"/>
                                <w:sz w:val="20"/>
                              </w:rPr>
                              <w:t>Cloning into 'go-hpb'...</w:t>
                            </w:r>
                          </w:p>
                          <w:p w14:paraId="4416DFDB" w14:textId="77777777" w:rsidR="00D03746" w:rsidRPr="00742681" w:rsidRDefault="00D03746" w:rsidP="00EB07DA">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3C96BD89" w14:textId="77777777" w:rsidR="00D03746" w:rsidRPr="00742681" w:rsidRDefault="00D03746" w:rsidP="00EB07DA">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7DF1F699" w14:textId="77777777" w:rsidR="00D03746" w:rsidRPr="00742681" w:rsidRDefault="00D03746" w:rsidP="00EB07DA">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468E56E0" w14:textId="77777777" w:rsidR="00D03746" w:rsidRPr="00742681" w:rsidRDefault="00D03746" w:rsidP="00EB07DA">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5DA79CA0" w14:textId="77777777" w:rsidR="00D03746" w:rsidRDefault="00D03746" w:rsidP="00EB07DA">
                            <w:pPr>
                              <w:spacing w:line="240" w:lineRule="exact"/>
                              <w:rPr>
                                <w:color w:val="FFFFFF" w:themeColor="background1"/>
                                <w:sz w:val="20"/>
                              </w:rPr>
                            </w:pPr>
                            <w:r w:rsidRPr="00742681">
                              <w:rPr>
                                <w:color w:val="FFFFFF" w:themeColor="background1"/>
                                <w:sz w:val="20"/>
                              </w:rPr>
                              <w:t>Checking connectivity... done.</w:t>
                            </w:r>
                          </w:p>
                          <w:p w14:paraId="02308A62" w14:textId="77777777" w:rsidR="00D03746" w:rsidRPr="008654D0" w:rsidRDefault="00D03746" w:rsidP="00EB07DA">
                            <w:pPr>
                              <w:spacing w:line="240" w:lineRule="exact"/>
                              <w:rPr>
                                <w:color w:val="FFFFFF" w:themeColor="background1"/>
                                <w:sz w:val="20"/>
                              </w:rPr>
                            </w:pPr>
                            <w:r w:rsidRPr="008654D0">
                              <w:rPr>
                                <w:color w:val="FFFFFF" w:themeColor="background1"/>
                                <w:sz w:val="20"/>
                              </w:rPr>
                              <w:t>Note: checking out '89d88c8e23f7761a76dd8eebe9b08fd3750a04b6'.</w:t>
                            </w:r>
                          </w:p>
                          <w:p w14:paraId="1B39866E" w14:textId="77777777" w:rsidR="00D03746" w:rsidRPr="008654D0" w:rsidRDefault="00D03746" w:rsidP="00EB07DA">
                            <w:pPr>
                              <w:spacing w:line="240" w:lineRule="exact"/>
                              <w:rPr>
                                <w:color w:val="FFFFFF" w:themeColor="background1"/>
                                <w:sz w:val="20"/>
                              </w:rPr>
                            </w:pPr>
                          </w:p>
                          <w:p w14:paraId="08E6DF9E" w14:textId="77777777" w:rsidR="00D03746" w:rsidRPr="008654D0" w:rsidRDefault="00D03746" w:rsidP="00EB07DA">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C1D569D" w14:textId="77777777" w:rsidR="00D03746" w:rsidRPr="008654D0" w:rsidRDefault="00D03746" w:rsidP="00EB07DA">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2C9090F0" w14:textId="77777777" w:rsidR="00D03746" w:rsidRPr="008654D0" w:rsidRDefault="00D03746" w:rsidP="00EB07DA">
                            <w:pPr>
                              <w:spacing w:line="240" w:lineRule="exact"/>
                              <w:rPr>
                                <w:color w:val="FFFFFF" w:themeColor="background1"/>
                                <w:sz w:val="20"/>
                              </w:rPr>
                            </w:pPr>
                            <w:r w:rsidRPr="008654D0">
                              <w:rPr>
                                <w:color w:val="FFFFFF" w:themeColor="background1"/>
                                <w:sz w:val="20"/>
                              </w:rPr>
                              <w:t>state without impacting any branches by performing another checkout.</w:t>
                            </w:r>
                          </w:p>
                          <w:p w14:paraId="4115211A" w14:textId="77777777" w:rsidR="00D03746" w:rsidRPr="008654D0" w:rsidRDefault="00D03746" w:rsidP="00EB07DA">
                            <w:pPr>
                              <w:spacing w:line="240" w:lineRule="exact"/>
                              <w:rPr>
                                <w:color w:val="FFFFFF" w:themeColor="background1"/>
                                <w:sz w:val="20"/>
                              </w:rPr>
                            </w:pPr>
                          </w:p>
                          <w:p w14:paraId="62A3BB15" w14:textId="77777777" w:rsidR="00D03746" w:rsidRPr="008654D0" w:rsidRDefault="00D03746" w:rsidP="00EB07DA">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3E4D1043" w14:textId="77777777" w:rsidR="00D03746" w:rsidRPr="008654D0" w:rsidRDefault="00D03746" w:rsidP="00EB07DA">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D75A8F1" w14:textId="77777777" w:rsidR="00D03746" w:rsidRPr="008654D0" w:rsidRDefault="00D03746" w:rsidP="00EB07DA">
                            <w:pPr>
                              <w:spacing w:line="240" w:lineRule="exact"/>
                              <w:rPr>
                                <w:color w:val="FFFFFF" w:themeColor="background1"/>
                                <w:sz w:val="20"/>
                              </w:rPr>
                            </w:pPr>
                          </w:p>
                          <w:p w14:paraId="15DEEDC9" w14:textId="77777777" w:rsidR="00D03746" w:rsidRPr="00742681" w:rsidRDefault="00D03746" w:rsidP="00EB07DA">
                            <w:pPr>
                              <w:spacing w:line="240" w:lineRule="exact"/>
                              <w:rPr>
                                <w:color w:val="FFFFFF" w:themeColor="background1"/>
                                <w:sz w:val="20"/>
                              </w:rPr>
                            </w:pPr>
                            <w:r w:rsidRPr="008654D0">
                              <w:rPr>
                                <w:color w:val="FFFFFF" w:themeColor="background1"/>
                                <w:sz w:val="20"/>
                              </w:rPr>
                              <w:t xml:space="preserve">  git checkout -b &lt;new-branch-name&gt;</w:t>
                            </w:r>
                          </w:p>
                          <w:p w14:paraId="32FA5AFA" w14:textId="614725A1" w:rsidR="00D03746" w:rsidRPr="00BA1DC5" w:rsidRDefault="00D03746"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6C74DE9" id="文本框 221" o:spid="_x0000_s1102"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" fillcolor="black [3200]" strokecolor="white [3201]" strokeweight="1.5pt">
                <v:textbox style="mso-fit-shape-to-text:t" inset="0,0,0,0">
                  <w:txbxContent>
                    <w:p w14:paraId="4F2AE285" w14:textId="77777777" w:rsidR="00D03746" w:rsidRPr="003B0B20" w:rsidRDefault="00D03746" w:rsidP="00EB07DA">
                      <w:pPr>
                        <w:spacing w:line="240" w:lineRule="exact"/>
                        <w:rPr>
                          <w:color w:val="FFFFFF" w:themeColor="background1"/>
                          <w:sz w:val="20"/>
                        </w:rPr>
                      </w:pPr>
                      <w:r w:rsidRPr="00742681">
                        <w:rPr>
                          <w:color w:val="FFFF00"/>
                          <w:sz w:val="20"/>
                        </w:rPr>
                        <w:t xml:space="preserve">root@dell-PowerEdge-R730:/home# </w:t>
                      </w:r>
                      <w:proofErr w:type="spellStart"/>
                      <w:r w:rsidRPr="003B0B20">
                        <w:rPr>
                          <w:color w:val="FFFFFF" w:themeColor="background1"/>
                          <w:sz w:val="20"/>
                        </w:rPr>
                        <w:t>sudo</w:t>
                      </w:r>
                      <w:proofErr w:type="spellEnd"/>
                      <w:r w:rsidRPr="003B0B20">
                        <w:rPr>
                          <w:color w:val="FFFFFF" w:themeColor="background1"/>
                          <w:sz w:val="20"/>
                        </w:rPr>
                        <w:t xml:space="preserve"> git clone -b version_1.0.1.0 https://github.com/hpb-project/go-hpb</w:t>
                      </w:r>
                    </w:p>
                    <w:p w14:paraId="3B40E826" w14:textId="77777777" w:rsidR="00D03746" w:rsidRPr="00742681" w:rsidRDefault="00D03746" w:rsidP="00EB07DA">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4416DFDB" w14:textId="77777777" w:rsidR="00D03746" w:rsidRPr="00742681" w:rsidRDefault="00D03746" w:rsidP="00EB07DA">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3C96BD89" w14:textId="77777777" w:rsidR="00D03746" w:rsidRPr="00742681" w:rsidRDefault="00D03746" w:rsidP="00EB07DA">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7DF1F699" w14:textId="77777777" w:rsidR="00D03746" w:rsidRPr="00742681" w:rsidRDefault="00D03746" w:rsidP="00EB07DA">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468E56E0" w14:textId="77777777" w:rsidR="00D03746" w:rsidRPr="00742681" w:rsidRDefault="00D03746" w:rsidP="00EB07DA">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5DA79CA0" w14:textId="77777777" w:rsidR="00D03746" w:rsidRDefault="00D03746" w:rsidP="00EB07DA">
                      <w:pPr>
                        <w:spacing w:line="240" w:lineRule="exact"/>
                        <w:rPr>
                          <w:color w:val="FFFFFF" w:themeColor="background1"/>
                          <w:sz w:val="20"/>
                        </w:rPr>
                      </w:pPr>
                      <w:r w:rsidRPr="00742681">
                        <w:rPr>
                          <w:color w:val="FFFFFF" w:themeColor="background1"/>
                          <w:sz w:val="20"/>
                        </w:rPr>
                        <w:t>Checking connectivity... done.</w:t>
                      </w:r>
                    </w:p>
                    <w:p w14:paraId="02308A62" w14:textId="77777777" w:rsidR="00D03746" w:rsidRPr="008654D0" w:rsidRDefault="00D03746" w:rsidP="00EB07DA">
                      <w:pPr>
                        <w:spacing w:line="240" w:lineRule="exact"/>
                        <w:rPr>
                          <w:color w:val="FFFFFF" w:themeColor="background1"/>
                          <w:sz w:val="20"/>
                        </w:rPr>
                      </w:pPr>
                      <w:r w:rsidRPr="008654D0">
                        <w:rPr>
                          <w:color w:val="FFFFFF" w:themeColor="background1"/>
                          <w:sz w:val="20"/>
                        </w:rPr>
                        <w:t>Note: checking out '89d88c8e23f7761a76dd8eebe9b08fd3750a04b6'.</w:t>
                      </w:r>
                    </w:p>
                    <w:p w14:paraId="1B39866E" w14:textId="77777777" w:rsidR="00D03746" w:rsidRPr="008654D0" w:rsidRDefault="00D03746" w:rsidP="00EB07DA">
                      <w:pPr>
                        <w:spacing w:line="240" w:lineRule="exact"/>
                        <w:rPr>
                          <w:color w:val="FFFFFF" w:themeColor="background1"/>
                          <w:sz w:val="20"/>
                        </w:rPr>
                      </w:pPr>
                    </w:p>
                    <w:p w14:paraId="08E6DF9E" w14:textId="77777777" w:rsidR="00D03746" w:rsidRPr="008654D0" w:rsidRDefault="00D03746" w:rsidP="00EB07DA">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C1D569D" w14:textId="77777777" w:rsidR="00D03746" w:rsidRPr="008654D0" w:rsidRDefault="00D03746" w:rsidP="00EB07DA">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2C9090F0" w14:textId="77777777" w:rsidR="00D03746" w:rsidRPr="008654D0" w:rsidRDefault="00D03746" w:rsidP="00EB07DA">
                      <w:pPr>
                        <w:spacing w:line="240" w:lineRule="exact"/>
                        <w:rPr>
                          <w:color w:val="FFFFFF" w:themeColor="background1"/>
                          <w:sz w:val="20"/>
                        </w:rPr>
                      </w:pPr>
                      <w:r w:rsidRPr="008654D0">
                        <w:rPr>
                          <w:color w:val="FFFFFF" w:themeColor="background1"/>
                          <w:sz w:val="20"/>
                        </w:rPr>
                        <w:t>state without impacting any branches by performing another checkout.</w:t>
                      </w:r>
                    </w:p>
                    <w:p w14:paraId="4115211A" w14:textId="77777777" w:rsidR="00D03746" w:rsidRPr="008654D0" w:rsidRDefault="00D03746" w:rsidP="00EB07DA">
                      <w:pPr>
                        <w:spacing w:line="240" w:lineRule="exact"/>
                        <w:rPr>
                          <w:color w:val="FFFFFF" w:themeColor="background1"/>
                          <w:sz w:val="20"/>
                        </w:rPr>
                      </w:pPr>
                    </w:p>
                    <w:p w14:paraId="62A3BB15" w14:textId="77777777" w:rsidR="00D03746" w:rsidRPr="008654D0" w:rsidRDefault="00D03746" w:rsidP="00EB07DA">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3E4D1043" w14:textId="77777777" w:rsidR="00D03746" w:rsidRPr="008654D0" w:rsidRDefault="00D03746" w:rsidP="00EB07DA">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D75A8F1" w14:textId="77777777" w:rsidR="00D03746" w:rsidRPr="008654D0" w:rsidRDefault="00D03746" w:rsidP="00EB07DA">
                      <w:pPr>
                        <w:spacing w:line="240" w:lineRule="exact"/>
                        <w:rPr>
                          <w:color w:val="FFFFFF" w:themeColor="background1"/>
                          <w:sz w:val="20"/>
                        </w:rPr>
                      </w:pPr>
                    </w:p>
                    <w:p w14:paraId="15DEEDC9" w14:textId="77777777" w:rsidR="00D03746" w:rsidRPr="00742681" w:rsidRDefault="00D03746" w:rsidP="00EB07DA">
                      <w:pPr>
                        <w:spacing w:line="240" w:lineRule="exact"/>
                        <w:rPr>
                          <w:color w:val="FFFFFF" w:themeColor="background1"/>
                          <w:sz w:val="20"/>
                        </w:rPr>
                      </w:pPr>
                      <w:r w:rsidRPr="008654D0">
                        <w:rPr>
                          <w:color w:val="FFFFFF" w:themeColor="background1"/>
                          <w:sz w:val="20"/>
                        </w:rPr>
                        <w:t xml:space="preserve">  git checkout -b &lt;new-branch-name&gt;</w:t>
                      </w:r>
                    </w:p>
                    <w:p w14:paraId="32FA5AFA" w14:textId="614725A1" w:rsidR="00D03746" w:rsidRPr="00BA1DC5" w:rsidRDefault="00D03746" w:rsidP="00C30384">
                      <w:pPr>
                        <w:spacing w:line="240" w:lineRule="exact"/>
                        <w:rPr>
                          <w:color w:val="FFFFFF" w:themeColor="background1"/>
                          <w:sz w:val="20"/>
                        </w:rPr>
                      </w:pPr>
                    </w:p>
                  </w:txbxContent>
                </v:textbox>
                <w10:anchorlock/>
              </v:shape>
            </w:pict>
          </mc:Fallback>
        </mc:AlternateContent>
      </w:r>
    </w:p>
    <w:p w14:paraId="644F5F23" w14:textId="77777777" w:rsidR="00C30384" w:rsidRPr="001033C9" w:rsidRDefault="00C30384" w:rsidP="00C30384">
      <w:pPr>
        <w:spacing w:line="276" w:lineRule="auto"/>
        <w:jc w:val="left"/>
      </w:pPr>
    </w:p>
    <w:p w14:paraId="5401A837" w14:textId="429CF67D" w:rsidR="00C30384" w:rsidRDefault="00C30384" w:rsidP="00DF28BD">
      <w:pPr>
        <w:numPr>
          <w:ilvl w:val="0"/>
          <w:numId w:val="48"/>
        </w:numPr>
        <w:spacing w:line="276" w:lineRule="auto"/>
        <w:ind w:left="0" w:firstLine="0"/>
        <w:jc w:val="left"/>
      </w:pPr>
      <w:r w:rsidRPr="00CF143C">
        <w:rPr>
          <w:u w:val="single"/>
        </w:rPr>
        <w:t xml:space="preserve">Compile </w:t>
      </w:r>
      <w:r w:rsidRPr="00CF143C">
        <w:rPr>
          <w:szCs w:val="21"/>
          <w:u w:val="single"/>
        </w:rPr>
        <w:t xml:space="preserve">the </w:t>
      </w:r>
      <w:r w:rsidRPr="00CF143C">
        <w:rPr>
          <w:u w:val="single"/>
        </w:rPr>
        <w:t>‘go-hpb’</w:t>
      </w:r>
      <w:r w:rsidRPr="00CB5A01">
        <w:rPr>
          <w:u w:val="single"/>
        </w:rPr>
        <w:br/>
      </w:r>
      <w: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go-hpb/</w:t>
      </w:r>
      <w:r w:rsidR="00677B78">
        <w:t>’</w:t>
      </w:r>
      <w:r>
        <w:t>, then enter</w:t>
      </w:r>
      <w:r>
        <w:rPr>
          <w:rFonts w:hint="eastAsia"/>
        </w:rPr>
        <w:t xml:space="preserve"> </w:t>
      </w:r>
      <w:r>
        <w:t>’</w:t>
      </w:r>
      <w:r w:rsidRPr="001F7A37">
        <w:rPr>
          <w:rFonts w:hint="eastAsia"/>
          <w:b/>
        </w:rPr>
        <w:t>make all</w:t>
      </w:r>
      <w:r>
        <w:rPr>
          <w:b/>
        </w:rPr>
        <w:t>’</w:t>
      </w:r>
      <w:r w:rsidR="002B5228">
        <w:rPr>
          <w:rFonts w:hint="eastAsia"/>
        </w:rPr>
        <w:t>;</w:t>
      </w:r>
      <w:r w:rsidR="002B5228">
        <w:t xml:space="preserve"> Compile ‘go-hpb’;</w:t>
      </w:r>
    </w:p>
    <w:p w14:paraId="5E9F3266" w14:textId="2310CE09" w:rsidR="00C30384" w:rsidRDefault="00C30384" w:rsidP="00C30384">
      <w:pPr>
        <w:spacing w:line="276" w:lineRule="auto"/>
        <w:jc w:val="left"/>
      </w:pPr>
      <w:r>
        <w:rPr>
          <w:rFonts w:hint="eastAsia"/>
          <w:noProof/>
        </w:rPr>
        <mc:AlternateContent>
          <mc:Choice Requires="wps">
            <w:drawing>
              <wp:inline distT="0" distB="0" distL="0" distR="0" wp14:anchorId="05D5D58F" wp14:editId="776E826C">
                <wp:extent cx="5274310" cy="1238250"/>
                <wp:effectExtent l="0" t="0" r="21590" b="19050"/>
                <wp:docPr id="222" name="文本框 22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2112470"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go-hpb/</w:t>
                            </w:r>
                          </w:p>
                          <w:p w14:paraId="16AFDE2B"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rPr>
                                <w:color w:val="FFFFFF" w:themeColor="background1"/>
                                <w:sz w:val="20"/>
                              </w:rPr>
                              <w:t>make all</w:t>
                            </w:r>
                          </w:p>
                          <w:p w14:paraId="73EAC64C" w14:textId="77777777" w:rsidR="00D03746" w:rsidRPr="00F8421A" w:rsidRDefault="00D03746" w:rsidP="00C30384">
                            <w:pPr>
                              <w:spacing w:line="240" w:lineRule="exact"/>
                              <w:rPr>
                                <w:color w:val="FFFFFF" w:themeColor="background1"/>
                                <w:sz w:val="20"/>
                              </w:rPr>
                            </w:pPr>
                            <w:r w:rsidRPr="00F8421A">
                              <w:rPr>
                                <w:color w:val="FFFFFF" w:themeColor="background1"/>
                                <w:sz w:val="20"/>
                              </w:rPr>
                              <w:t>build/env.sh go run build/ci.go install ./cmd/ghpb</w:t>
                            </w:r>
                          </w:p>
                          <w:p w14:paraId="10C65809" w14:textId="77777777" w:rsidR="00D03746" w:rsidRPr="00F8421A" w:rsidRDefault="00D03746" w:rsidP="00C30384">
                            <w:pPr>
                              <w:spacing w:line="240" w:lineRule="exact"/>
                              <w:rPr>
                                <w:color w:val="FFFFFF" w:themeColor="background1"/>
                                <w:sz w:val="20"/>
                              </w:rPr>
                            </w:pPr>
                            <w:r w:rsidRPr="00F8421A">
                              <w:rPr>
                                <w:color w:val="FFFFFF" w:themeColor="background1"/>
                                <w:sz w:val="20"/>
                              </w:rPr>
                              <w:t>&gt;&gt;&gt; /usr/lib/go-1.9/bin/go install -ldflags -X main.gitCommit=04fa6c874b447f0de0a4296b9e573119e1997fcc -v ./cmd/ghpb</w:t>
                            </w:r>
                          </w:p>
                          <w:p w14:paraId="242BFFA7" w14:textId="77777777" w:rsidR="00D03746" w:rsidRPr="00F8421A" w:rsidRDefault="00D03746"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D03746" w:rsidRPr="00F8421A" w:rsidRDefault="00D03746" w:rsidP="00C30384">
                            <w:pPr>
                              <w:spacing w:line="240" w:lineRule="exact"/>
                              <w:rPr>
                                <w:color w:val="FFFFFF" w:themeColor="background1"/>
                                <w:sz w:val="20"/>
                              </w:rPr>
                            </w:pPr>
                            <w:r w:rsidRPr="00F8421A">
                              <w:rPr>
                                <w:color w:val="FFFFFF" w:themeColor="background1"/>
                                <w:sz w:val="20"/>
                              </w:rPr>
                              <w:t>github.com/hpb-project/go-hpb/common/bitutil</w:t>
                            </w:r>
                          </w:p>
                          <w:p w14:paraId="36B22946" w14:textId="77777777" w:rsidR="00D03746" w:rsidRDefault="00D03746" w:rsidP="00C30384">
                            <w:pPr>
                              <w:spacing w:line="240" w:lineRule="exact"/>
                              <w:rPr>
                                <w:color w:val="FFFFFF" w:themeColor="background1"/>
                                <w:sz w:val="20"/>
                              </w:rPr>
                            </w:pPr>
                            <w:r>
                              <w:rPr>
                                <w:color w:val="FFFFFF" w:themeColor="background1"/>
                                <w:sz w:val="20"/>
                              </w:rPr>
                              <w:t>……</w:t>
                            </w:r>
                          </w:p>
                          <w:p w14:paraId="6BE63D8A" w14:textId="77777777" w:rsidR="00D03746" w:rsidRPr="00F8421A" w:rsidRDefault="00D03746" w:rsidP="00C30384">
                            <w:pPr>
                              <w:spacing w:line="240" w:lineRule="exact"/>
                              <w:rPr>
                                <w:color w:val="FFFFFF" w:themeColor="background1"/>
                                <w:sz w:val="20"/>
                              </w:rPr>
                            </w:pPr>
                            <w:r w:rsidRPr="00F8421A">
                              <w:rPr>
                                <w:color w:val="FFFFFF" w:themeColor="background1"/>
                                <w:sz w:val="20"/>
                              </w:rPr>
                              <w:t>Done building.</w:t>
                            </w:r>
                          </w:p>
                          <w:p w14:paraId="7AD3D289" w14:textId="77777777" w:rsidR="00D03746" w:rsidRPr="00F8421A" w:rsidRDefault="00D03746" w:rsidP="00C30384">
                            <w:pPr>
                              <w:spacing w:line="240" w:lineRule="exact"/>
                              <w:rPr>
                                <w:color w:val="FFFFFF" w:themeColor="background1"/>
                                <w:sz w:val="20"/>
                              </w:rPr>
                            </w:pPr>
                            <w:r w:rsidRPr="00F8421A">
                              <w:rPr>
                                <w:color w:val="FFFFFF" w:themeColor="background1"/>
                                <w:sz w:val="20"/>
                              </w:rPr>
                              <w:t>Run "/home/go-hpb/build/bin/promfile" to launch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5D5D58F" id="文本框 222" o:spid="_x0000_s1103"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BySPt8dwIAACE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72112470"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w:t>
                      </w:r>
                      <w:proofErr w:type="spellStart"/>
                      <w:r w:rsidRPr="00F8421A">
                        <w:rPr>
                          <w:color w:val="FFFFFF" w:themeColor="background1"/>
                          <w:sz w:val="20"/>
                        </w:rPr>
                        <w:t>hpb</w:t>
                      </w:r>
                      <w:proofErr w:type="spellEnd"/>
                      <w:r w:rsidRPr="00F8421A">
                        <w:rPr>
                          <w:color w:val="FFFFFF" w:themeColor="background1"/>
                          <w:sz w:val="20"/>
                        </w:rPr>
                        <w:t>/</w:t>
                      </w:r>
                    </w:p>
                    <w:p w14:paraId="16AFDE2B"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 xml:space="preserve"># </w:t>
                      </w:r>
                      <w:r w:rsidRPr="00F8421A">
                        <w:rPr>
                          <w:color w:val="FFFFFF" w:themeColor="background1"/>
                          <w:sz w:val="20"/>
                        </w:rPr>
                        <w:t>make all</w:t>
                      </w:r>
                    </w:p>
                    <w:p w14:paraId="73EAC64C" w14:textId="77777777" w:rsidR="00D03746" w:rsidRPr="00F8421A" w:rsidRDefault="00D03746" w:rsidP="00C30384">
                      <w:pPr>
                        <w:spacing w:line="240" w:lineRule="exact"/>
                        <w:rPr>
                          <w:color w:val="FFFFFF" w:themeColor="background1"/>
                          <w:sz w:val="20"/>
                        </w:rPr>
                      </w:pPr>
                      <w:r w:rsidRPr="00F8421A">
                        <w:rPr>
                          <w:color w:val="FFFFFF" w:themeColor="background1"/>
                          <w:sz w:val="20"/>
                        </w:rPr>
                        <w:t>build/env.sh go run build/</w:t>
                      </w:r>
                      <w:proofErr w:type="spellStart"/>
                      <w:proofErr w:type="gramStart"/>
                      <w:r w:rsidRPr="00F8421A">
                        <w:rPr>
                          <w:color w:val="FFFFFF" w:themeColor="background1"/>
                          <w:sz w:val="20"/>
                        </w:rPr>
                        <w:t>ci.go</w:t>
                      </w:r>
                      <w:proofErr w:type="spellEnd"/>
                      <w:proofErr w:type="gramEnd"/>
                      <w:r w:rsidRPr="00F8421A">
                        <w:rPr>
                          <w:color w:val="FFFFFF" w:themeColor="background1"/>
                          <w:sz w:val="20"/>
                        </w:rPr>
                        <w:t xml:space="preserve"> install ./</w:t>
                      </w:r>
                      <w:proofErr w:type="spellStart"/>
                      <w:r w:rsidRPr="00F8421A">
                        <w:rPr>
                          <w:color w:val="FFFFFF" w:themeColor="background1"/>
                          <w:sz w:val="20"/>
                        </w:rPr>
                        <w:t>cmd</w:t>
                      </w:r>
                      <w:proofErr w:type="spellEnd"/>
                      <w:r w:rsidRPr="00F8421A">
                        <w:rPr>
                          <w:color w:val="FFFFFF" w:themeColor="background1"/>
                          <w:sz w:val="20"/>
                        </w:rPr>
                        <w:t>/</w:t>
                      </w:r>
                      <w:proofErr w:type="spellStart"/>
                      <w:r w:rsidRPr="00F8421A">
                        <w:rPr>
                          <w:color w:val="FFFFFF" w:themeColor="background1"/>
                          <w:sz w:val="20"/>
                        </w:rPr>
                        <w:t>ghpb</w:t>
                      </w:r>
                      <w:proofErr w:type="spellEnd"/>
                    </w:p>
                    <w:p w14:paraId="10C65809" w14:textId="77777777" w:rsidR="00D03746" w:rsidRPr="00F8421A" w:rsidRDefault="00D03746" w:rsidP="00C30384">
                      <w:pPr>
                        <w:spacing w:line="240" w:lineRule="exact"/>
                        <w:rPr>
                          <w:color w:val="FFFFFF" w:themeColor="background1"/>
                          <w:sz w:val="20"/>
                        </w:rPr>
                      </w:pPr>
                      <w:r w:rsidRPr="00F8421A">
                        <w:rPr>
                          <w:color w:val="FFFFFF" w:themeColor="background1"/>
                          <w:sz w:val="20"/>
                        </w:rPr>
                        <w:t>&gt;&gt;&gt; /</w:t>
                      </w:r>
                      <w:proofErr w:type="spellStart"/>
                      <w:r w:rsidRPr="00F8421A">
                        <w:rPr>
                          <w:color w:val="FFFFFF" w:themeColor="background1"/>
                          <w:sz w:val="20"/>
                        </w:rPr>
                        <w:t>usr</w:t>
                      </w:r>
                      <w:proofErr w:type="spellEnd"/>
                      <w:r w:rsidRPr="00F8421A">
                        <w:rPr>
                          <w:color w:val="FFFFFF" w:themeColor="background1"/>
                          <w:sz w:val="20"/>
                        </w:rPr>
                        <w:t>/lib/go-1.9/bin/go install -</w:t>
                      </w:r>
                      <w:proofErr w:type="spellStart"/>
                      <w:r w:rsidRPr="00F8421A">
                        <w:rPr>
                          <w:color w:val="FFFFFF" w:themeColor="background1"/>
                          <w:sz w:val="20"/>
                        </w:rPr>
                        <w:t>ldflags</w:t>
                      </w:r>
                      <w:proofErr w:type="spellEnd"/>
                      <w:r w:rsidRPr="00F8421A">
                        <w:rPr>
                          <w:color w:val="FFFFFF" w:themeColor="background1"/>
                          <w:sz w:val="20"/>
                        </w:rPr>
                        <w:t xml:space="preserve"> -X </w:t>
                      </w:r>
                      <w:proofErr w:type="spellStart"/>
                      <w:proofErr w:type="gramStart"/>
                      <w:r w:rsidRPr="00F8421A">
                        <w:rPr>
                          <w:color w:val="FFFFFF" w:themeColor="background1"/>
                          <w:sz w:val="20"/>
                        </w:rPr>
                        <w:t>main.gitCommit</w:t>
                      </w:r>
                      <w:proofErr w:type="spellEnd"/>
                      <w:proofErr w:type="gramEnd"/>
                      <w:r w:rsidRPr="00F8421A">
                        <w:rPr>
                          <w:color w:val="FFFFFF" w:themeColor="background1"/>
                          <w:sz w:val="20"/>
                        </w:rPr>
                        <w:t>=04fa6c874b447f0de0a4296b9e573119e1997fcc -v ./</w:t>
                      </w:r>
                      <w:proofErr w:type="spellStart"/>
                      <w:r w:rsidRPr="00F8421A">
                        <w:rPr>
                          <w:color w:val="FFFFFF" w:themeColor="background1"/>
                          <w:sz w:val="20"/>
                        </w:rPr>
                        <w:t>cmd</w:t>
                      </w:r>
                      <w:proofErr w:type="spellEnd"/>
                      <w:r w:rsidRPr="00F8421A">
                        <w:rPr>
                          <w:color w:val="FFFFFF" w:themeColor="background1"/>
                          <w:sz w:val="20"/>
                        </w:rPr>
                        <w:t>/</w:t>
                      </w:r>
                      <w:proofErr w:type="spellStart"/>
                      <w:r w:rsidRPr="00F8421A">
                        <w:rPr>
                          <w:color w:val="FFFFFF" w:themeColor="background1"/>
                          <w:sz w:val="20"/>
                        </w:rPr>
                        <w:t>ghpb</w:t>
                      </w:r>
                      <w:proofErr w:type="spellEnd"/>
                    </w:p>
                    <w:p w14:paraId="242BFFA7" w14:textId="77777777" w:rsidR="00D03746" w:rsidRPr="00F8421A" w:rsidRDefault="00D03746"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D03746" w:rsidRPr="00F8421A" w:rsidRDefault="00D03746" w:rsidP="00C30384">
                      <w:pPr>
                        <w:spacing w:line="240" w:lineRule="exact"/>
                        <w:rPr>
                          <w:color w:val="FFFFFF" w:themeColor="background1"/>
                          <w:sz w:val="20"/>
                        </w:rPr>
                      </w:pPr>
                      <w:r w:rsidRPr="00F8421A">
                        <w:rPr>
                          <w:color w:val="FFFFFF" w:themeColor="background1"/>
                          <w:sz w:val="20"/>
                        </w:rPr>
                        <w:t>github.com/</w:t>
                      </w:r>
                      <w:proofErr w:type="spellStart"/>
                      <w:r w:rsidRPr="00F8421A">
                        <w:rPr>
                          <w:color w:val="FFFFFF" w:themeColor="background1"/>
                          <w:sz w:val="20"/>
                        </w:rPr>
                        <w:t>hpb</w:t>
                      </w:r>
                      <w:proofErr w:type="spellEnd"/>
                      <w:r w:rsidRPr="00F8421A">
                        <w:rPr>
                          <w:color w:val="FFFFFF" w:themeColor="background1"/>
                          <w:sz w:val="20"/>
                        </w:rPr>
                        <w:t>-project/go-</w:t>
                      </w:r>
                      <w:proofErr w:type="spellStart"/>
                      <w:r w:rsidRPr="00F8421A">
                        <w:rPr>
                          <w:color w:val="FFFFFF" w:themeColor="background1"/>
                          <w:sz w:val="20"/>
                        </w:rPr>
                        <w:t>hpb</w:t>
                      </w:r>
                      <w:proofErr w:type="spellEnd"/>
                      <w:r w:rsidRPr="00F8421A">
                        <w:rPr>
                          <w:color w:val="FFFFFF" w:themeColor="background1"/>
                          <w:sz w:val="20"/>
                        </w:rPr>
                        <w:t>/common/</w:t>
                      </w:r>
                      <w:proofErr w:type="spellStart"/>
                      <w:r w:rsidRPr="00F8421A">
                        <w:rPr>
                          <w:color w:val="FFFFFF" w:themeColor="background1"/>
                          <w:sz w:val="20"/>
                        </w:rPr>
                        <w:t>bitutil</w:t>
                      </w:r>
                      <w:proofErr w:type="spellEnd"/>
                    </w:p>
                    <w:p w14:paraId="36B22946" w14:textId="77777777" w:rsidR="00D03746" w:rsidRDefault="00D03746" w:rsidP="00C30384">
                      <w:pPr>
                        <w:spacing w:line="240" w:lineRule="exact"/>
                        <w:rPr>
                          <w:color w:val="FFFFFF" w:themeColor="background1"/>
                          <w:sz w:val="20"/>
                        </w:rPr>
                      </w:pPr>
                      <w:r>
                        <w:rPr>
                          <w:color w:val="FFFFFF" w:themeColor="background1"/>
                          <w:sz w:val="20"/>
                        </w:rPr>
                        <w:t>……</w:t>
                      </w:r>
                    </w:p>
                    <w:p w14:paraId="6BE63D8A" w14:textId="77777777" w:rsidR="00D03746" w:rsidRPr="00F8421A" w:rsidRDefault="00D03746" w:rsidP="00C30384">
                      <w:pPr>
                        <w:spacing w:line="240" w:lineRule="exact"/>
                        <w:rPr>
                          <w:color w:val="FFFFFF" w:themeColor="background1"/>
                          <w:sz w:val="20"/>
                        </w:rPr>
                      </w:pPr>
                      <w:r w:rsidRPr="00F8421A">
                        <w:rPr>
                          <w:color w:val="FFFFFF" w:themeColor="background1"/>
                          <w:sz w:val="20"/>
                        </w:rPr>
                        <w:t>Done building.</w:t>
                      </w:r>
                    </w:p>
                    <w:p w14:paraId="7AD3D289" w14:textId="77777777" w:rsidR="00D03746" w:rsidRPr="00F8421A" w:rsidRDefault="00D03746" w:rsidP="00C30384">
                      <w:pPr>
                        <w:spacing w:line="240" w:lineRule="exact"/>
                        <w:rPr>
                          <w:color w:val="FFFFFF" w:themeColor="background1"/>
                          <w:sz w:val="20"/>
                        </w:rPr>
                      </w:pPr>
                      <w:r w:rsidRPr="00F8421A">
                        <w:rPr>
                          <w:color w:val="FFFFFF" w:themeColor="background1"/>
                          <w:sz w:val="20"/>
                        </w:rPr>
                        <w:t>Run "/home/go-</w:t>
                      </w:r>
                      <w:proofErr w:type="spellStart"/>
                      <w:r w:rsidRPr="00F8421A">
                        <w:rPr>
                          <w:color w:val="FFFFFF" w:themeColor="background1"/>
                          <w:sz w:val="20"/>
                        </w:rPr>
                        <w:t>hpb</w:t>
                      </w:r>
                      <w:proofErr w:type="spellEnd"/>
                      <w:r w:rsidRPr="00F8421A">
                        <w:rPr>
                          <w:color w:val="FFFFFF" w:themeColor="background1"/>
                          <w:sz w:val="20"/>
                        </w:rPr>
                        <w:t>/build/bin/</w:t>
                      </w:r>
                      <w:proofErr w:type="spellStart"/>
                      <w:r w:rsidRPr="00F8421A">
                        <w:rPr>
                          <w:color w:val="FFFFFF" w:themeColor="background1"/>
                          <w:sz w:val="20"/>
                        </w:rPr>
                        <w:t>promfile</w:t>
                      </w:r>
                      <w:proofErr w:type="spellEnd"/>
                      <w:r w:rsidRPr="00F8421A">
                        <w:rPr>
                          <w:color w:val="FFFFFF" w:themeColor="background1"/>
                          <w:sz w:val="20"/>
                        </w:rPr>
                        <w:t xml:space="preserve">" to launch </w:t>
                      </w:r>
                      <w:proofErr w:type="spellStart"/>
                      <w:r w:rsidRPr="00F8421A">
                        <w:rPr>
                          <w:color w:val="FFFFFF" w:themeColor="background1"/>
                          <w:sz w:val="20"/>
                        </w:rPr>
                        <w:t>promfile</w:t>
                      </w:r>
                      <w:proofErr w:type="spellEnd"/>
                      <w:r w:rsidRPr="00F8421A">
                        <w:rPr>
                          <w:color w:val="FFFFFF" w:themeColor="background1"/>
                          <w:sz w:val="20"/>
                        </w:rPr>
                        <w:t>.</w:t>
                      </w:r>
                    </w:p>
                  </w:txbxContent>
                </v:textbox>
                <w10:anchorlock/>
              </v:shape>
            </w:pict>
          </mc:Fallback>
        </mc:AlternateContent>
      </w:r>
      <w:r>
        <w:br/>
      </w:r>
    </w:p>
    <w:p w14:paraId="1C5D6CE4" w14:textId="56BCFFF7" w:rsidR="00C30384" w:rsidRDefault="00C30384" w:rsidP="00DF28BD">
      <w:pPr>
        <w:numPr>
          <w:ilvl w:val="0"/>
          <w:numId w:val="48"/>
        </w:numPr>
        <w:spacing w:line="276" w:lineRule="auto"/>
        <w:ind w:left="0" w:firstLine="0"/>
        <w:jc w:val="left"/>
      </w:pPr>
      <w:r w:rsidRPr="00CB5A01">
        <w:rPr>
          <w:u w:val="single"/>
        </w:rPr>
        <w:t>Co</w:t>
      </w:r>
      <w:r w:rsidRPr="00BF4F5F">
        <w:rPr>
          <w:u w:val="single"/>
        </w:rPr>
        <w:t xml:space="preserve">py to </w:t>
      </w:r>
      <w:r w:rsidRPr="00C81451">
        <w:rPr>
          <w:szCs w:val="21"/>
          <w:u w:val="single"/>
        </w:rPr>
        <w:t xml:space="preserve">the </w:t>
      </w:r>
      <w:r w:rsidRPr="00BF4F5F">
        <w:rPr>
          <w:u w:val="single"/>
        </w:rPr>
        <w:t>E</w:t>
      </w:r>
      <w:r w:rsidRPr="002E4951">
        <w:rPr>
          <w:u w:val="single"/>
        </w:rPr>
        <w:t xml:space="preserve">xecution </w:t>
      </w:r>
      <w:r>
        <w:rPr>
          <w:u w:val="single"/>
        </w:rPr>
        <w:t>D</w:t>
      </w:r>
      <w:r w:rsidRPr="00CB5A01">
        <w:rPr>
          <w:u w:val="single"/>
        </w:rPr>
        <w:t xml:space="preserve">irectory </w:t>
      </w:r>
      <w:r w:rsidRPr="00CB5A01">
        <w:rPr>
          <w:u w:val="single"/>
        </w:rPr>
        <w:br/>
      </w:r>
      <w:r>
        <w:rPr>
          <w:rFonts w:hint="eastAsia"/>
        </w:rPr>
        <w:t>E</w:t>
      </w:r>
      <w:r>
        <w:t xml:space="preserve">nter </w:t>
      </w:r>
      <w:r w:rsidR="00AA7DBC">
        <w:t>‘</w:t>
      </w:r>
      <w:r w:rsidRPr="00CB5A01">
        <w:rPr>
          <w:rFonts w:ascii="Consolas" w:hAnsi="Consolas"/>
          <w:b/>
        </w:rPr>
        <w:t xml:space="preserve">sudo cp </w:t>
      </w:r>
      <w:r w:rsidRPr="00CB5A01">
        <w:rPr>
          <w:rFonts w:ascii="Consolas" w:hAnsi="Consolas"/>
          <w:i/>
        </w:rPr>
        <w:t>build/bin/* /home/ghpb-bin/</w:t>
      </w:r>
      <w:r>
        <w:t>’;</w:t>
      </w:r>
      <w:r>
        <w:br/>
        <w:t>‘</w:t>
      </w:r>
      <w:r w:rsidRPr="003246D1">
        <w:t>/home/ghpb-bin/</w:t>
      </w:r>
      <w:r>
        <w:t>’ stands for execution directory;</w:t>
      </w:r>
    </w:p>
    <w:p w14:paraId="472727A4" w14:textId="77777777" w:rsidR="00C30384" w:rsidRDefault="00C30384" w:rsidP="00C30384">
      <w:pPr>
        <w:spacing w:line="276" w:lineRule="auto"/>
        <w:jc w:val="left"/>
      </w:pPr>
      <w:r>
        <w:rPr>
          <w:rFonts w:hint="eastAsia"/>
          <w:noProof/>
        </w:rPr>
        <mc:AlternateContent>
          <mc:Choice Requires="wps">
            <w:drawing>
              <wp:inline distT="0" distB="0" distL="0" distR="0" wp14:anchorId="658E6144" wp14:editId="22366D9C">
                <wp:extent cx="5274310" cy="1543050"/>
                <wp:effectExtent l="0" t="0" r="21590" b="19050"/>
                <wp:docPr id="228" name="文本框 228"/>
                <wp:cNvGraphicFramePr/>
                <a:graphic xmlns:a="http://schemas.openxmlformats.org/drawingml/2006/main">
                  <a:graphicData uri="http://schemas.microsoft.com/office/word/2010/wordprocessingShape">
                    <wps:wsp>
                      <wps:cNvSpPr txBox="1"/>
                      <wps:spPr>
                        <a:xfrm>
                          <a:off x="0" y="0"/>
                          <a:ext cx="5274310" cy="1543050"/>
                        </a:xfrm>
                        <a:prstGeom prst="rect">
                          <a:avLst/>
                        </a:prstGeom>
                        <a:ln/>
                      </wps:spPr>
                      <wps:style>
                        <a:lnRef idx="3">
                          <a:schemeClr val="lt1"/>
                        </a:lnRef>
                        <a:fillRef idx="1">
                          <a:schemeClr val="dk1"/>
                        </a:fillRef>
                        <a:effectRef idx="1">
                          <a:schemeClr val="dk1"/>
                        </a:effectRef>
                        <a:fontRef idx="minor">
                          <a:schemeClr val="lt1"/>
                        </a:fontRef>
                      </wps:style>
                      <wps:txbx>
                        <w:txbxContent>
                          <w:p w14:paraId="71B58456"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58E6144" id="文本框 228" o:spid="_x0000_s1104" type="#_x0000_t202" style="width:415.3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" fillcolor="black [3200]" strokecolor="white [3201]" strokeweight="1.5pt">
                <v:textbox style="mso-fit-shape-to-text:t" inset="0,0,0,0">
                  <w:txbxContent>
                    <w:p w14:paraId="71B58456"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 xml:space="preserve"># </w:t>
                      </w:r>
                      <w:proofErr w:type="spellStart"/>
                      <w:r w:rsidRPr="00F8421A">
                        <w:t>sudo</w:t>
                      </w:r>
                      <w:proofErr w:type="spellEnd"/>
                      <w:r w:rsidRPr="00F8421A">
                        <w:t xml:space="preserve"> </w:t>
                      </w:r>
                      <w:proofErr w:type="spellStart"/>
                      <w:r w:rsidRPr="00F8421A">
                        <w:t>cp</w:t>
                      </w:r>
                      <w:proofErr w:type="spellEnd"/>
                      <w:r w:rsidRPr="00F8421A">
                        <w:t xml:space="preserve"> build/bin/* /home/</w:t>
                      </w:r>
                      <w:proofErr w:type="spellStart"/>
                      <w:r w:rsidRPr="00F8421A">
                        <w:t>ghpb</w:t>
                      </w:r>
                      <w:proofErr w:type="spellEnd"/>
                      <w:r w:rsidRPr="00F8421A">
                        <w:t>-bin/</w:t>
                      </w:r>
                    </w:p>
                  </w:txbxContent>
                </v:textbox>
                <w10:anchorlock/>
              </v:shape>
            </w:pict>
          </mc:Fallback>
        </mc:AlternateContent>
      </w:r>
    </w:p>
    <w:p w14:paraId="651B6AA7" w14:textId="76B21068" w:rsidR="00C30384" w:rsidRDefault="00C30384" w:rsidP="00DF28BD">
      <w:pPr>
        <w:numPr>
          <w:ilvl w:val="0"/>
          <w:numId w:val="48"/>
        </w:numPr>
        <w:spacing w:line="276" w:lineRule="auto"/>
        <w:ind w:left="0" w:firstLine="0"/>
        <w:jc w:val="left"/>
      </w:pPr>
      <w:r w:rsidRPr="00CB5A01">
        <w:rPr>
          <w:u w:val="single"/>
        </w:rPr>
        <w:lastRenderedPageBreak/>
        <w:t>Node Initialization</w:t>
      </w:r>
      <w:r>
        <w:br/>
      </w:r>
      <w:r>
        <w:rPr>
          <w:rFonts w:hint="eastAsia"/>
        </w:rPr>
        <w:t>E</w:t>
      </w:r>
      <w:r>
        <w:t>nter</w:t>
      </w:r>
      <w:r w:rsidRPr="00CB5A01">
        <w:rPr>
          <w:rFonts w:ascii="Consolas" w:hAnsi="Consolas"/>
        </w:rPr>
        <w:t xml:space="preserve"> </w:t>
      </w:r>
      <w:r w:rsidR="00AA7DBC">
        <w:t>‘</w:t>
      </w:r>
      <w:r w:rsidRPr="00CB5A01">
        <w:rPr>
          <w:rFonts w:ascii="Consolas" w:hAnsi="Consolas"/>
          <w:b/>
        </w:rPr>
        <w:t>cd</w:t>
      </w:r>
      <w:r w:rsidRPr="00CB5A01">
        <w:rPr>
          <w:rFonts w:ascii="Consolas" w:hAnsi="Consolas"/>
        </w:rPr>
        <w:t xml:space="preserve"> </w:t>
      </w:r>
      <w:r w:rsidRPr="00CB5A01">
        <w:rPr>
          <w:rFonts w:ascii="Consolas" w:hAnsi="Consolas"/>
          <w:i/>
        </w:rPr>
        <w:t>/home/ghpb-bin/</w:t>
      </w:r>
      <w:r w:rsidRPr="00CB5A01">
        <w:rPr>
          <w:rFonts w:ascii="Consolas" w:hAnsi="Consolas"/>
        </w:rPr>
        <w:t>’</w:t>
      </w:r>
      <w:r>
        <w:t xml:space="preserve"> to go to the execution path, then enter</w:t>
      </w:r>
      <w:r w:rsidRPr="00CB5A01">
        <w:rPr>
          <w:rFonts w:ascii="Consolas" w:hAnsi="Consolas"/>
        </w:rPr>
        <w:t xml:space="preserve"> </w:t>
      </w:r>
      <w:r w:rsidR="00AA7DBC">
        <w:t>‘</w:t>
      </w:r>
      <w:r w:rsidRPr="00CB5A01">
        <w:rPr>
          <w:rFonts w:ascii="Consolas" w:hAnsi="Consolas"/>
          <w:b/>
        </w:rPr>
        <w:t>sudo</w:t>
      </w:r>
      <w:r w:rsidRPr="00CB5A01">
        <w:rPr>
          <w:rFonts w:ascii="Consolas" w:hAnsi="Consolas"/>
        </w:rPr>
        <w:t xml:space="preserve"> </w:t>
      </w:r>
      <w:r w:rsidRPr="00CB5A01">
        <w:rPr>
          <w:rFonts w:ascii="Consolas" w:hAnsi="Consolas"/>
          <w:i/>
        </w:rPr>
        <w:t>./ghpb</w:t>
      </w:r>
      <w:r w:rsidRPr="00CB5A01">
        <w:rPr>
          <w:rFonts w:ascii="Consolas" w:hAnsi="Consolas"/>
          <w:b/>
        </w:rPr>
        <w:t xml:space="preserve"> --datadir </w:t>
      </w:r>
      <w:r w:rsidRPr="00CB5A01">
        <w:rPr>
          <w:rFonts w:ascii="Consolas" w:hAnsi="Consolas"/>
          <w:i/>
        </w:rPr>
        <w:t xml:space="preserve">node/data </w:t>
      </w:r>
      <w:r w:rsidRPr="00CB5A01">
        <w:rPr>
          <w:rFonts w:ascii="Consolas" w:hAnsi="Consolas"/>
          <w:b/>
        </w:rPr>
        <w:t xml:space="preserve">init </w:t>
      </w:r>
      <w:r w:rsidRPr="00CB5A01">
        <w:rPr>
          <w:rFonts w:ascii="Consolas" w:hAnsi="Consolas"/>
          <w:i/>
        </w:rPr>
        <w:t>gensis.json</w:t>
      </w:r>
      <w:r w:rsidR="00AA7DBC">
        <w:t>’</w:t>
      </w:r>
      <w:r>
        <w:t xml:space="preserve">. </w:t>
      </w:r>
    </w:p>
    <w:p w14:paraId="67D77337" w14:textId="282C5F8B" w:rsidR="00C30384" w:rsidRDefault="00C30384" w:rsidP="00C30384">
      <w:pPr>
        <w:spacing w:line="276" w:lineRule="auto"/>
        <w:jc w:val="left"/>
        <w:rPr>
          <w:b/>
        </w:rPr>
      </w:pPr>
      <w:r>
        <w:t>Proceed to the next step when the screen displays “Successfully</w:t>
      </w:r>
      <w:r w:rsidRPr="001033C9">
        <w:t xml:space="preserve"> wrote genesis state database=chaindata</w:t>
      </w:r>
      <w:r w:rsidR="00AA7DBC">
        <w:t>’</w:t>
      </w:r>
      <w:r>
        <w:t>;</w:t>
      </w:r>
    </w:p>
    <w:p w14:paraId="4F6BEA0F" w14:textId="77777777" w:rsidR="00C30384" w:rsidRDefault="00C30384" w:rsidP="00C30384">
      <w:pPr>
        <w:spacing w:line="276" w:lineRule="auto"/>
        <w:jc w:val="left"/>
      </w:pPr>
      <w:r>
        <w:rPr>
          <w:b/>
        </w:rPr>
        <w:t xml:space="preserve">Note: </w:t>
      </w:r>
      <w:r>
        <w:t>‘/home/ghpb-bin/’ is the execution path;</w:t>
      </w:r>
    </w:p>
    <w:p w14:paraId="79FF1C8F" w14:textId="52D59D73" w:rsidR="00C30384" w:rsidRDefault="00C30384" w:rsidP="00C30384">
      <w:pPr>
        <w:spacing w:line="276" w:lineRule="auto"/>
        <w:jc w:val="left"/>
      </w:pPr>
      <w:r>
        <w:rPr>
          <w:rFonts w:hint="eastAsia"/>
          <w:noProof/>
        </w:rPr>
        <mc:AlternateContent>
          <mc:Choice Requires="wps">
            <w:drawing>
              <wp:inline distT="0" distB="0" distL="0" distR="0" wp14:anchorId="1D17AF79" wp14:editId="30B37878">
                <wp:extent cx="5274310" cy="171450"/>
                <wp:effectExtent l="0" t="0" r="21590" b="19050"/>
                <wp:docPr id="229" name="文本框 2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07988A" w14:textId="77777777" w:rsidR="00D03746" w:rsidRPr="00F8421A" w:rsidRDefault="00D03746" w:rsidP="00C30384">
                            <w:pPr>
                              <w:spacing w:line="240" w:lineRule="exact"/>
                              <w:rPr>
                                <w:color w:val="FFFF00"/>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4873A4EC"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178AD3D1" w14:textId="77777777" w:rsidR="00D03746" w:rsidRPr="00F8421A" w:rsidRDefault="00D03746"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43ECC9D9"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6E086A43" w14:textId="77777777" w:rsidR="00D03746" w:rsidRPr="00F8421A" w:rsidRDefault="00D03746"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53E183C6"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D17AF79" id="文本框 229" o:spid="_x0000_s1105"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LfutXF2AgAAIA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1207988A" w14:textId="77777777" w:rsidR="00D03746" w:rsidRPr="00F8421A" w:rsidRDefault="00D03746" w:rsidP="00C30384">
                      <w:pPr>
                        <w:spacing w:line="240" w:lineRule="exact"/>
                        <w:rPr>
                          <w:color w:val="FFFF00"/>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w:t>
                      </w:r>
                      <w:r w:rsidRPr="00F8421A">
                        <w:rPr>
                          <w:color w:val="FFFFFF" w:themeColor="background1"/>
                          <w:sz w:val="20"/>
                        </w:rPr>
                        <w:t xml:space="preserve"> cd /home/</w:t>
                      </w:r>
                      <w:proofErr w:type="spellStart"/>
                      <w:r w:rsidRPr="00F8421A">
                        <w:rPr>
                          <w:color w:val="FFFFFF" w:themeColor="background1"/>
                          <w:sz w:val="20"/>
                        </w:rPr>
                        <w:t>ghpb</w:t>
                      </w:r>
                      <w:proofErr w:type="spellEnd"/>
                      <w:r w:rsidRPr="00F8421A">
                        <w:rPr>
                          <w:color w:val="FFFFFF" w:themeColor="background1"/>
                          <w:sz w:val="20"/>
                        </w:rPr>
                        <w:t>-bin/</w:t>
                      </w:r>
                    </w:p>
                    <w:p w14:paraId="4873A4EC"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proofErr w:type="spellStart"/>
                      <w:proofErr w:type="gramStart"/>
                      <w:r w:rsidRPr="00F8421A">
                        <w:rPr>
                          <w:color w:val="FFFFFF" w:themeColor="background1"/>
                          <w:sz w:val="20"/>
                        </w:rPr>
                        <w:t>sudo</w:t>
                      </w:r>
                      <w:proofErr w:type="spellEnd"/>
                      <w:r w:rsidRPr="00F8421A">
                        <w:rPr>
                          <w:color w:val="FFFFFF" w:themeColor="background1"/>
                          <w:sz w:val="20"/>
                        </w:rPr>
                        <w:t xml:space="preserve"> .</w:t>
                      </w:r>
                      <w:proofErr w:type="gramEnd"/>
                      <w:r w:rsidRPr="00F8421A">
                        <w:rPr>
                          <w:color w:val="FFFFFF" w:themeColor="background1"/>
                          <w:sz w:val="20"/>
                        </w:rPr>
                        <w:t>/</w:t>
                      </w:r>
                      <w:proofErr w:type="spellStart"/>
                      <w:r w:rsidRPr="00F8421A">
                        <w:rPr>
                          <w:color w:val="FFFFFF" w:themeColor="background1"/>
                          <w:sz w:val="20"/>
                        </w:rPr>
                        <w:t>ghpb</w:t>
                      </w:r>
                      <w:proofErr w:type="spellEnd"/>
                      <w:r w:rsidRPr="00F8421A">
                        <w:rPr>
                          <w:color w:val="FFFFFF" w:themeColor="background1"/>
                          <w:sz w:val="20"/>
                        </w:rPr>
                        <w:t xml:space="preserve"> --</w:t>
                      </w:r>
                      <w:proofErr w:type="spellStart"/>
                      <w:r w:rsidRPr="00F8421A">
                        <w:rPr>
                          <w:color w:val="FFFFFF" w:themeColor="background1"/>
                          <w:sz w:val="20"/>
                        </w:rPr>
                        <w:t>datadir</w:t>
                      </w:r>
                      <w:proofErr w:type="spellEnd"/>
                      <w:r w:rsidRPr="00F8421A">
                        <w:rPr>
                          <w:color w:val="FFFFFF" w:themeColor="background1"/>
                          <w:sz w:val="20"/>
                        </w:rPr>
                        <w:t xml:space="preserve"> node/data </w:t>
                      </w:r>
                      <w:proofErr w:type="spellStart"/>
                      <w:r w:rsidRPr="00F8421A">
                        <w:rPr>
                          <w:color w:val="FFFFFF" w:themeColor="background1"/>
                          <w:sz w:val="20"/>
                        </w:rPr>
                        <w:t>init</w:t>
                      </w:r>
                      <w:proofErr w:type="spellEnd"/>
                      <w:r w:rsidRPr="00F8421A">
                        <w:rPr>
                          <w:color w:val="FFFFFF" w:themeColor="background1"/>
                          <w:sz w:val="20"/>
                        </w:rPr>
                        <w:t xml:space="preserve"> </w:t>
                      </w:r>
                      <w:proofErr w:type="spellStart"/>
                      <w:r w:rsidRPr="00F8421A">
                        <w:rPr>
                          <w:color w:val="FFFFFF" w:themeColor="background1"/>
                          <w:sz w:val="20"/>
                        </w:rPr>
                        <w:t>gensis.json</w:t>
                      </w:r>
                      <w:proofErr w:type="spellEnd"/>
                    </w:p>
                    <w:p w14:paraId="178AD3D1"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w:t>
                      </w:r>
                      <w:proofErr w:type="spellStart"/>
                      <w:r w:rsidRPr="00F8421A">
                        <w:rPr>
                          <w:color w:val="FFFFFF" w:themeColor="background1"/>
                          <w:sz w:val="20"/>
                        </w:rPr>
                        <w:t>HpbConfig</w:t>
                      </w:r>
                      <w:proofErr w:type="spellEnd"/>
                      <w:r w:rsidRPr="00F8421A">
                        <w:rPr>
                          <w:color w:val="FFFFFF" w:themeColor="background1"/>
                          <w:sz w:val="20"/>
                        </w:rPr>
                        <w:t xml:space="preserve"> object </w:t>
                      </w:r>
                    </w:p>
                    <w:p w14:paraId="43ECC9D9"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w:t>
                      </w:r>
                      <w:proofErr w:type="spellStart"/>
                      <w:r w:rsidRPr="00F8421A">
                        <w:rPr>
                          <w:color w:val="FFFFFF" w:themeColor="background1"/>
                          <w:sz w:val="20"/>
                        </w:rPr>
                        <w:t>ghpb</w:t>
                      </w:r>
                      <w:proofErr w:type="spellEnd"/>
                      <w:r w:rsidRPr="00F8421A">
                        <w:rPr>
                          <w:color w:val="FFFFFF" w:themeColor="background1"/>
                          <w:sz w:val="20"/>
                        </w:rPr>
                        <w:t>-bin/node/data/</w:t>
                      </w:r>
                      <w:proofErr w:type="spellStart"/>
                      <w:r w:rsidRPr="00F8421A">
                        <w:rPr>
                          <w:color w:val="FFFFFF" w:themeColor="background1"/>
                          <w:sz w:val="20"/>
                        </w:rPr>
                        <w:t>ghpb</w:t>
                      </w:r>
                      <w:proofErr w:type="spellEnd"/>
                      <w:r w:rsidRPr="00F8421A">
                        <w:rPr>
                          <w:color w:val="FFFFFF" w:themeColor="background1"/>
                          <w:sz w:val="20"/>
                        </w:rPr>
                        <w:t>/</w:t>
                      </w:r>
                      <w:proofErr w:type="spellStart"/>
                      <w:r w:rsidRPr="00F8421A">
                        <w:rPr>
                          <w:color w:val="FFFFFF" w:themeColor="background1"/>
                          <w:sz w:val="20"/>
                        </w:rPr>
                        <w:t>chaindata</w:t>
                      </w:r>
                      <w:proofErr w:type="spellEnd"/>
                      <w:r w:rsidRPr="00F8421A">
                        <w:rPr>
                          <w:color w:val="FFFFFF" w:themeColor="background1"/>
                          <w:sz w:val="20"/>
                        </w:rPr>
                        <w:t xml:space="preserve"> cache=16 handles=16</w:t>
                      </w:r>
                    </w:p>
                    <w:p w14:paraId="6E086A43"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53E183C6"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w:t>
                      </w:r>
                      <w:proofErr w:type="spellStart"/>
                      <w:r w:rsidRPr="00F8421A">
                        <w:rPr>
                          <w:color w:val="FFFFFF" w:themeColor="background1"/>
                          <w:sz w:val="20"/>
                        </w:rPr>
                        <w:t>chaindata</w:t>
                      </w:r>
                      <w:proofErr w:type="spellEnd"/>
                      <w:r w:rsidRPr="00F8421A">
                        <w:rPr>
                          <w:color w:val="FFFFFF" w:themeColor="background1"/>
                          <w:sz w:val="20"/>
                        </w:rPr>
                        <w:t xml:space="preserve">                               hash=6a068f…3e45f1</w:t>
                      </w:r>
                    </w:p>
                  </w:txbxContent>
                </v:textbox>
                <w10:anchorlock/>
              </v:shape>
            </w:pict>
          </mc:Fallback>
        </mc:AlternateContent>
      </w:r>
    </w:p>
    <w:p w14:paraId="431914C5" w14:textId="77777777" w:rsidR="00597C65" w:rsidRPr="00A17900" w:rsidRDefault="00597C65" w:rsidP="008F055B">
      <w:pPr>
        <w:pStyle w:val="a3"/>
        <w:numPr>
          <w:ilvl w:val="0"/>
          <w:numId w:val="48"/>
        </w:numPr>
        <w:spacing w:line="276" w:lineRule="auto"/>
        <w:ind w:firstLineChars="0"/>
        <w:jc w:val="left"/>
        <w:rPr>
          <w:szCs w:val="21"/>
          <w:u w:val="single"/>
        </w:rPr>
      </w:pPr>
    </w:p>
    <w:p w14:paraId="4B8D78AD" w14:textId="6806195F" w:rsidR="008F055B" w:rsidRPr="00A17900" w:rsidRDefault="00597C65" w:rsidP="00A17900">
      <w:pPr>
        <w:spacing w:line="276" w:lineRule="auto"/>
        <w:jc w:val="left"/>
        <w:rPr>
          <w:szCs w:val="21"/>
          <w:u w:val="single"/>
        </w:rPr>
      </w:pPr>
      <w:r w:rsidRPr="00A17900">
        <w:t>A</w:t>
      </w:r>
      <w:r w:rsidR="009321FF" w:rsidRPr="00597C65">
        <w:t xml:space="preserve">. </w:t>
      </w:r>
      <w:r w:rsidR="00C30384" w:rsidRPr="00A17900">
        <w:rPr>
          <w:u w:val="single"/>
        </w:rPr>
        <w:t>Export Your Account</w:t>
      </w:r>
    </w:p>
    <w:p w14:paraId="379DCDCF" w14:textId="1F5AF902" w:rsidR="00AC258B" w:rsidRPr="001A384F" w:rsidRDefault="008F055B" w:rsidP="00CF143C">
      <w:pPr>
        <w:spacing w:line="276" w:lineRule="auto"/>
        <w:jc w:val="left"/>
        <w:rPr>
          <w:szCs w:val="21"/>
          <w:u w:val="single"/>
        </w:rPr>
      </w:pPr>
      <w:r>
        <w:rPr>
          <w:szCs w:val="21"/>
        </w:rPr>
        <w:t>E</w:t>
      </w:r>
      <w:r w:rsidR="00C30384" w:rsidRPr="00E25387">
        <w:rPr>
          <w:szCs w:val="21"/>
        </w:rPr>
        <w:t>xport your account information from the HPB Wallet;</w:t>
      </w:r>
      <w:r w:rsidR="00C30384" w:rsidRPr="00E25387">
        <w:rPr>
          <w:szCs w:val="21"/>
        </w:rPr>
        <w:br/>
      </w:r>
      <w:r w:rsidR="00AC258B" w:rsidRPr="00CF143C">
        <w:rPr>
          <w:szCs w:val="21"/>
        </w:rPr>
        <w:t>Create ‘keystore’</w:t>
      </w:r>
    </w:p>
    <w:p w14:paraId="3BED435C" w14:textId="77777777" w:rsidR="00AC258B" w:rsidRPr="00374361" w:rsidRDefault="00AC258B" w:rsidP="00A17900">
      <w:pPr>
        <w:spacing w:line="276" w:lineRule="auto"/>
        <w:jc w:val="left"/>
      </w:pPr>
      <w:r w:rsidRPr="00374361">
        <w:rPr>
          <w:rFonts w:hint="eastAsia"/>
        </w:rPr>
        <w:t>E</w:t>
      </w:r>
      <w:r w:rsidRPr="00374361">
        <w:t>nter ‘</w:t>
      </w:r>
      <w:r w:rsidRPr="00A17900">
        <w:rPr>
          <w:rFonts w:ascii="Consolas" w:hAnsi="Consolas"/>
          <w:b/>
        </w:rPr>
        <w:t>cd node/data/</w:t>
      </w:r>
      <w:r w:rsidRPr="00374361">
        <w:t>’, then enter ‘</w:t>
      </w:r>
      <w:r w:rsidRPr="00A17900">
        <w:rPr>
          <w:rFonts w:ascii="Consolas" w:hAnsi="Consolas"/>
          <w:b/>
        </w:rPr>
        <w:t>mkdir keystore</w:t>
      </w:r>
      <w:r w:rsidRPr="00374361">
        <w:t>’;</w:t>
      </w:r>
    </w:p>
    <w:p w14:paraId="4AF7955B" w14:textId="1AB9E4E8" w:rsidR="00C30384" w:rsidRDefault="00AC258B" w:rsidP="00A17900">
      <w:pPr>
        <w:spacing w:line="276" w:lineRule="auto"/>
        <w:jc w:val="left"/>
      </w:pPr>
      <w:r w:rsidRPr="00374361">
        <w:rPr>
          <w:rFonts w:hint="eastAsia"/>
        </w:rPr>
        <w:t>E</w:t>
      </w:r>
      <w:r w:rsidRPr="00374361">
        <w:t>nter ‘</w:t>
      </w:r>
      <w:r w:rsidRPr="00597C65">
        <w:rPr>
          <w:rFonts w:ascii="Consolas" w:hAnsi="Consolas"/>
          <w:b/>
        </w:rPr>
        <w:t>ls</w:t>
      </w:r>
      <w:r>
        <w:t>’ s</w:t>
      </w:r>
      <w:r w:rsidRPr="00374361">
        <w:t>o that you can see files ‘</w:t>
      </w:r>
      <w:r w:rsidRPr="00597C65">
        <w:rPr>
          <w:rFonts w:ascii="Consolas" w:hAnsi="Consolas"/>
          <w:b/>
        </w:rPr>
        <w:t>ghpb’</w:t>
      </w:r>
      <w:r w:rsidRPr="00374361">
        <w:rPr>
          <w:rFonts w:hint="eastAsia"/>
        </w:rPr>
        <w:t xml:space="preserve"> </w:t>
      </w:r>
      <w:r w:rsidRPr="00374361">
        <w:t>and ‘</w:t>
      </w:r>
      <w:r w:rsidRPr="00597C65">
        <w:rPr>
          <w:rFonts w:ascii="Consolas" w:hAnsi="Consolas"/>
          <w:b/>
        </w:rPr>
        <w:t>keystore</w:t>
      </w:r>
      <w:r>
        <w:t>’;</w:t>
      </w:r>
    </w:p>
    <w:p w14:paraId="230A5F12" w14:textId="5DB6D9F0" w:rsidR="00F9491A" w:rsidRDefault="00F9491A" w:rsidP="00A17900">
      <w:pPr>
        <w:rPr>
          <w:color w:val="FFFF00"/>
          <w:sz w:val="20"/>
        </w:rPr>
      </w:pPr>
      <w:r w:rsidRPr="0038023B">
        <w:rPr>
          <w:rFonts w:ascii="DejaVu Sans Mono" w:hAnsi="DejaVu Sans Mono" w:hint="eastAsia"/>
          <w:noProof/>
        </w:rPr>
        <mc:AlternateContent>
          <mc:Choice Requires="wps">
            <w:drawing>
              <wp:inline distT="0" distB="0" distL="0" distR="0" wp14:anchorId="4AD3A367" wp14:editId="7330A985">
                <wp:extent cx="5274310" cy="811530"/>
                <wp:effectExtent l="12700" t="12700" r="8890" b="13970"/>
                <wp:docPr id="42" name="文本框 9"/>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FEDEC76" w14:textId="77777777" w:rsidR="00D03746" w:rsidRPr="00F459EF" w:rsidRDefault="00D03746"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45954A2D" w14:textId="77777777" w:rsidR="00D03746" w:rsidRDefault="00D03746" w:rsidP="00F9491A">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0B4B7BFD" w14:textId="77777777" w:rsidR="00D03746" w:rsidRDefault="00D03746" w:rsidP="00F9491A">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69E05201" w14:textId="77777777" w:rsidR="00D03746" w:rsidRPr="00F459EF" w:rsidRDefault="00D03746"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AD3A367" id="文本框 9" o:spid="_x0000_s1106"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" fillcolor="black [3200]" strokecolor="white [3201]" strokeweight="1.5pt">
                <v:textbox style="mso-fit-shape-to-text:t" inset="0,0,0,0">
                  <w:txbxContent>
                    <w:p w14:paraId="5FEDEC76" w14:textId="77777777" w:rsidR="00D03746" w:rsidRPr="00F459EF" w:rsidRDefault="00D03746" w:rsidP="00F9491A">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45954A2D" w14:textId="77777777" w:rsidR="00D03746" w:rsidRDefault="00D03746"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0B4B7BFD" w14:textId="77777777" w:rsidR="00D03746" w:rsidRDefault="00D03746"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69E05201" w14:textId="77777777" w:rsidR="00D03746" w:rsidRPr="00F459EF" w:rsidRDefault="00D03746" w:rsidP="00F9491A">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1729A432" w14:textId="3C2B1AB2" w:rsidR="00C30384" w:rsidRPr="00515C5E" w:rsidRDefault="00C30384" w:rsidP="00A17900">
      <w:r w:rsidRPr="00A17900">
        <w:rPr>
          <w:u w:val="single"/>
        </w:rPr>
        <w:t>Import the Node</w:t>
      </w:r>
      <w:r w:rsidRPr="00A17900">
        <w:rPr>
          <w:u w:val="single"/>
        </w:rPr>
        <w:br/>
      </w:r>
      <w:r w:rsidRPr="00C81451">
        <w:t xml:space="preserve">Go to the path </w:t>
      </w:r>
      <w:r w:rsidR="004E55B5" w:rsidRPr="00374361">
        <w:t>‘</w:t>
      </w:r>
      <w:r w:rsidRPr="00C81451">
        <w:rPr>
          <w:rFonts w:ascii="Consolas" w:hAnsi="Consolas"/>
        </w:rPr>
        <w:t>/home/ghpb-bin/node/data/ keystore</w:t>
      </w:r>
      <w:r w:rsidR="004E55B5">
        <w:t>’</w:t>
      </w:r>
      <w:r w:rsidRPr="00C81451">
        <w:t xml:space="preserve">, and copy your account information to file holder ‘keystore’;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r>
        <w:br/>
      </w:r>
    </w:p>
    <w:p w14:paraId="338CC75D" w14:textId="2669FBDD" w:rsidR="00C30384" w:rsidRDefault="00597C65" w:rsidP="00CF143C">
      <w:pPr>
        <w:pStyle w:val="a3"/>
        <w:spacing w:line="276" w:lineRule="auto"/>
        <w:ind w:firstLineChars="0" w:firstLine="0"/>
        <w:jc w:val="left"/>
        <w:rPr>
          <w:szCs w:val="21"/>
        </w:rPr>
      </w:pPr>
      <w:r w:rsidRPr="00A17900">
        <w:rPr>
          <w:szCs w:val="21"/>
        </w:rPr>
        <w:t>B</w:t>
      </w:r>
      <w:r w:rsidR="009321FF" w:rsidRPr="00A17900">
        <w:rPr>
          <w:szCs w:val="21"/>
        </w:rPr>
        <w:t xml:space="preserve">. </w:t>
      </w:r>
      <w:r w:rsidR="00C30384" w:rsidRPr="00C81451">
        <w:rPr>
          <w:szCs w:val="21"/>
          <w:u w:val="single"/>
        </w:rPr>
        <w:t>Create a new account</w:t>
      </w:r>
      <w:r w:rsidR="00C30384" w:rsidRPr="00C81451">
        <w:rPr>
          <w:szCs w:val="21"/>
        </w:rPr>
        <w:br/>
        <w:t xml:space="preserve">Enter </w:t>
      </w:r>
      <w:r w:rsidR="004E55B5" w:rsidRPr="00C81451">
        <w:rPr>
          <w:szCs w:val="21"/>
        </w:rPr>
        <w:t>‘</w:t>
      </w:r>
      <w:r w:rsidR="00C30384" w:rsidRPr="00C81451">
        <w:rPr>
          <w:rFonts w:ascii="Consolas" w:hAnsi="Consolas"/>
          <w:szCs w:val="21"/>
        </w:rPr>
        <w:t>./ghpb --datadir node/data account new</w:t>
      </w:r>
      <w:r w:rsidR="004E55B5" w:rsidRPr="00C81451">
        <w:rPr>
          <w:szCs w:val="21"/>
        </w:rPr>
        <w:t>’</w:t>
      </w:r>
      <w:r w:rsidR="00C30384" w:rsidRPr="00C81451">
        <w:rPr>
          <w:szCs w:val="21"/>
        </w:rPr>
        <w:t>,</w:t>
      </w:r>
      <w:r w:rsidR="00C30384">
        <w:rPr>
          <w:szCs w:val="21"/>
        </w:rPr>
        <w:t xml:space="preserve"> and</w:t>
      </w:r>
      <w:r w:rsidR="00C30384" w:rsidRPr="00C81451">
        <w:rPr>
          <w:szCs w:val="21"/>
        </w:rPr>
        <w:t xml:space="preserve"> wait until prompted to set password for your new account</w:t>
      </w:r>
      <w:r w:rsidR="00C30384">
        <w:rPr>
          <w:szCs w:val="21"/>
        </w:rPr>
        <w:t>.</w:t>
      </w:r>
      <w:r w:rsidR="00C30384" w:rsidRPr="00C81451">
        <w:rPr>
          <w:szCs w:val="21"/>
        </w:rPr>
        <w:t xml:space="preserve"> </w:t>
      </w:r>
    </w:p>
    <w:p w14:paraId="0238D8D1" w14:textId="4AF009D4" w:rsidR="00C30384" w:rsidRDefault="00C30384" w:rsidP="00DF28BD">
      <w:pPr>
        <w:pStyle w:val="a3"/>
        <w:spacing w:line="276" w:lineRule="auto"/>
        <w:ind w:firstLineChars="0" w:firstLine="0"/>
        <w:jc w:val="left"/>
        <w:rPr>
          <w:szCs w:val="21"/>
        </w:rPr>
      </w:pPr>
      <w:r>
        <w:rPr>
          <w:szCs w:val="21"/>
        </w:rPr>
        <w:t>R</w:t>
      </w:r>
      <w:r w:rsidRPr="00C81451">
        <w:rPr>
          <w:szCs w:val="21"/>
        </w:rPr>
        <w:t>ecord the address returned to your new account after re-entering the password;</w:t>
      </w:r>
      <w:r w:rsidRPr="00C81451">
        <w:rPr>
          <w:szCs w:val="21"/>
        </w:rPr>
        <w:br/>
      </w:r>
      <w:r w:rsidRPr="00515C5E">
        <w:rPr>
          <w:rFonts w:hint="eastAsia"/>
          <w:noProof/>
          <w:szCs w:val="21"/>
        </w:rPr>
        <w:lastRenderedPageBreak/>
        <mc:AlternateContent>
          <mc:Choice Requires="wps">
            <w:drawing>
              <wp:inline distT="0" distB="0" distL="0" distR="0" wp14:anchorId="70216051" wp14:editId="4B7903A1">
                <wp:extent cx="5274310" cy="1238250"/>
                <wp:effectExtent l="0" t="0" r="21590" b="19050"/>
                <wp:docPr id="230" name="文本框 230"/>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33ADF8B" w14:textId="77777777" w:rsidR="00D03746" w:rsidRPr="00B00764"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649EBE5F" w14:textId="77777777" w:rsidR="00D03746" w:rsidRPr="00B00764" w:rsidRDefault="00D03746" w:rsidP="00C30384">
                            <w:pPr>
                              <w:spacing w:line="240" w:lineRule="exact"/>
                              <w:rPr>
                                <w:color w:val="FFFFFF" w:themeColor="background1"/>
                                <w:sz w:val="20"/>
                              </w:rPr>
                            </w:pPr>
                            <w:r w:rsidRPr="00B00764">
                              <w:rPr>
                                <w:color w:val="FFFFFF" w:themeColor="background1"/>
                                <w:sz w:val="20"/>
                              </w:rPr>
                              <w:t xml:space="preserve">INFO [08-28|13:30:47]  HPB : Create New HpbConfig object </w:t>
                            </w:r>
                          </w:p>
                          <w:p w14:paraId="38FA2B69" w14:textId="77777777" w:rsidR="00D03746" w:rsidRPr="00B00764" w:rsidRDefault="00D03746" w:rsidP="00C30384">
                            <w:pPr>
                              <w:spacing w:line="240" w:lineRule="exact"/>
                              <w:rPr>
                                <w:color w:val="FFFFFF" w:themeColor="background1"/>
                                <w:sz w:val="20"/>
                              </w:rPr>
                            </w:pPr>
                            <w:r w:rsidRPr="00B00764">
                              <w:rPr>
                                <w:color w:val="FFFFFF" w:themeColor="background1"/>
                                <w:sz w:val="20"/>
                              </w:rPr>
                              <w:t>INFO [08-28|13:30:47]  HPB : Initialising Hpb node             network=1</w:t>
                            </w:r>
                          </w:p>
                          <w:p w14:paraId="7060405F" w14:textId="77777777" w:rsidR="00D03746" w:rsidRDefault="00D03746" w:rsidP="00C30384">
                            <w:pPr>
                              <w:spacing w:line="24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37926590" w14:textId="77777777" w:rsidR="00D03746" w:rsidRPr="00B00764" w:rsidRDefault="00D03746" w:rsidP="00C30384">
                            <w:pPr>
                              <w:spacing w:line="240" w:lineRule="exact"/>
                              <w:rPr>
                                <w:color w:val="FFFFFF" w:themeColor="background1"/>
                                <w:sz w:val="20"/>
                              </w:rPr>
                            </w:pPr>
                            <w:r w:rsidRPr="00B00764">
                              <w:rPr>
                                <w:color w:val="FFFFFF" w:themeColor="background1"/>
                                <w:sz w:val="20"/>
                              </w:rPr>
                              <w:t>) %!s(boe._Ctype_char=0) %!s(boe._Ctype_char=0) %!s(boe._Ctype_char=0) %!s(boe._Ctype_char=0)]</w:t>
                            </w:r>
                          </w:p>
                          <w:p w14:paraId="064F1245" w14:textId="77777777" w:rsidR="00D03746" w:rsidRPr="00B00764" w:rsidRDefault="00D03746" w:rsidP="00C30384">
                            <w:pPr>
                              <w:spacing w:line="240" w:lineRule="exact"/>
                              <w:rPr>
                                <w:color w:val="FFFFFF" w:themeColor="background1"/>
                                <w:sz w:val="20"/>
                              </w:rPr>
                            </w:pPr>
                            <w:r w:rsidRPr="00B00764">
                              <w:rPr>
                                <w:color w:val="FFFFFF" w:themeColor="background1"/>
                                <w:sz w:val="20"/>
                              </w:rPr>
                              <w:t xml:space="preserve">WARN [08-28|13:30:57]  HPB : Get coinbase from boe fail, and set coinbase with account[0] </w:t>
                            </w:r>
                          </w:p>
                          <w:p w14:paraId="227C8316" w14:textId="77777777" w:rsidR="00D03746" w:rsidRPr="00B00764" w:rsidRDefault="00D03746" w:rsidP="00C30384">
                            <w:pPr>
                              <w:spacing w:line="240" w:lineRule="exact"/>
                              <w:rPr>
                                <w:color w:val="FFFFFF" w:themeColor="background1"/>
                                <w:sz w:val="20"/>
                              </w:rPr>
                            </w:pPr>
                            <w:r w:rsidRPr="00B00764">
                              <w:rPr>
                                <w:color w:val="FFFFFF" w:themeColor="background1"/>
                                <w:sz w:val="20"/>
                              </w:rPr>
                              <w:t>INFO [08-28|13:30:57]  HPB : Allocated cache and file handles  database=/home/ghpb-bin/node/data/ghpb/chaindata cache=128 handles=1024</w:t>
                            </w:r>
                          </w:p>
                          <w:p w14:paraId="1DBDA84E" w14:textId="77777777" w:rsidR="00D03746" w:rsidRPr="00B00764" w:rsidRDefault="00D03746"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D03746" w:rsidRPr="00B00764" w:rsidRDefault="00D03746"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D03746" w:rsidRPr="00B00764" w:rsidRDefault="00D03746"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D03746" w:rsidRPr="00B00764" w:rsidRDefault="00D03746"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216051" id="文本框 230" o:spid="_x0000_s110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" fillcolor="black [3200]" strokecolor="white [3201]" strokeweight="1.5pt">
                <v:textbox style="mso-fit-shape-to-text:t" inset="0,0,0,0">
                  <w:txbxContent>
                    <w:p w14:paraId="633ADF8B" w14:textId="77777777" w:rsidR="00D03746" w:rsidRPr="00B00764"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-bin</w:t>
                      </w:r>
                      <w:proofErr w:type="gramStart"/>
                      <w:r w:rsidRPr="00F8421A">
                        <w:rPr>
                          <w:color w:val="FFFF00"/>
                          <w:sz w:val="20"/>
                        </w:rPr>
                        <w:t xml:space="preserve"># </w:t>
                      </w:r>
                      <w:r w:rsidRPr="00B00764">
                        <w:rPr>
                          <w:color w:val="FFFFFF" w:themeColor="background1"/>
                          <w:sz w:val="20"/>
                        </w:rPr>
                        <w:t>.</w:t>
                      </w:r>
                      <w:proofErr w:type="gramEnd"/>
                      <w:r w:rsidRPr="00B00764">
                        <w:rPr>
                          <w:color w:val="FFFFFF" w:themeColor="background1"/>
                          <w:sz w:val="20"/>
                        </w:rPr>
                        <w:t>/</w:t>
                      </w:r>
                      <w:proofErr w:type="spellStart"/>
                      <w:r w:rsidRPr="00B00764">
                        <w:rPr>
                          <w:color w:val="FFFFFF" w:themeColor="background1"/>
                          <w:sz w:val="20"/>
                        </w:rPr>
                        <w:t>ghpb</w:t>
                      </w:r>
                      <w:proofErr w:type="spellEnd"/>
                      <w:r w:rsidRPr="00B00764">
                        <w:rPr>
                          <w:color w:val="FFFFFF" w:themeColor="background1"/>
                          <w:sz w:val="20"/>
                        </w:rPr>
                        <w:t xml:space="preserve"> --</w:t>
                      </w:r>
                      <w:proofErr w:type="spellStart"/>
                      <w:r w:rsidRPr="00B00764">
                        <w:rPr>
                          <w:color w:val="FFFFFF" w:themeColor="background1"/>
                          <w:sz w:val="20"/>
                        </w:rPr>
                        <w:t>datadir</w:t>
                      </w:r>
                      <w:proofErr w:type="spellEnd"/>
                      <w:r w:rsidRPr="00B00764">
                        <w:rPr>
                          <w:color w:val="FFFFFF" w:themeColor="background1"/>
                          <w:sz w:val="20"/>
                        </w:rPr>
                        <w:t xml:space="preserve"> node/data account new</w:t>
                      </w:r>
                    </w:p>
                    <w:p w14:paraId="649EBE5F" w14:textId="77777777" w:rsidR="00D03746" w:rsidRPr="00B00764" w:rsidRDefault="00D03746"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Create New </w:t>
                      </w:r>
                      <w:proofErr w:type="spellStart"/>
                      <w:r w:rsidRPr="00B00764">
                        <w:rPr>
                          <w:color w:val="FFFFFF" w:themeColor="background1"/>
                          <w:sz w:val="20"/>
                        </w:rPr>
                        <w:t>HpbConfig</w:t>
                      </w:r>
                      <w:proofErr w:type="spellEnd"/>
                      <w:r w:rsidRPr="00B00764">
                        <w:rPr>
                          <w:color w:val="FFFFFF" w:themeColor="background1"/>
                          <w:sz w:val="20"/>
                        </w:rPr>
                        <w:t xml:space="preserve"> object </w:t>
                      </w:r>
                    </w:p>
                    <w:p w14:paraId="38FA2B69" w14:textId="77777777" w:rsidR="00D03746" w:rsidRPr="00B00764" w:rsidRDefault="00D03746"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w:t>
                      </w:r>
                      <w:proofErr w:type="spellStart"/>
                      <w:r w:rsidRPr="00B00764">
                        <w:rPr>
                          <w:color w:val="FFFFFF" w:themeColor="background1"/>
                          <w:sz w:val="20"/>
                        </w:rPr>
                        <w:t>Initialising</w:t>
                      </w:r>
                      <w:proofErr w:type="spellEnd"/>
                      <w:r w:rsidRPr="00B00764">
                        <w:rPr>
                          <w:color w:val="FFFFFF" w:themeColor="background1"/>
                          <w:sz w:val="20"/>
                        </w:rPr>
                        <w:t xml:space="preserve"> </w:t>
                      </w:r>
                      <w:proofErr w:type="spellStart"/>
                      <w:r w:rsidRPr="00B00764">
                        <w:rPr>
                          <w:color w:val="FFFFFF" w:themeColor="background1"/>
                          <w:sz w:val="20"/>
                        </w:rPr>
                        <w:t>Hpb</w:t>
                      </w:r>
                      <w:proofErr w:type="spellEnd"/>
                      <w:r w:rsidRPr="00B00764">
                        <w:rPr>
                          <w:color w:val="FFFFFF" w:themeColor="background1"/>
                          <w:sz w:val="20"/>
                        </w:rPr>
                        <w:t xml:space="preserve"> node             network=1</w:t>
                      </w:r>
                    </w:p>
                    <w:p w14:paraId="7060405F" w14:textId="77777777" w:rsidR="00D03746" w:rsidRDefault="00D03746" w:rsidP="00C30384">
                      <w:pPr>
                        <w:spacing w:line="240" w:lineRule="exact"/>
                        <w:rPr>
                          <w:color w:val="FFFFFF" w:themeColor="background1"/>
                          <w:sz w:val="20"/>
                        </w:rPr>
                      </w:pPr>
                      <w:proofErr w:type="spellStart"/>
                      <w:r w:rsidRPr="00B00764">
                        <w:rPr>
                          <w:color w:val="FFFFFF" w:themeColor="background1"/>
                          <w:sz w:val="20"/>
                        </w:rPr>
                        <w:t>GetBindAccount</w:t>
                      </w:r>
                      <w:proofErr w:type="spellEnd"/>
                      <w:r w:rsidRPr="00B00764">
                        <w:rPr>
                          <w:color w:val="FFFFFF" w:themeColor="background1"/>
                          <w:sz w:val="20"/>
                        </w:rPr>
                        <w:t xml:space="preserve"> ecode:101, </w:t>
                      </w:r>
                      <w:proofErr w:type="spellStart"/>
                      <w:r w:rsidRPr="00B00764">
                        <w:rPr>
                          <w:color w:val="FFFFFF" w:themeColor="background1"/>
                          <w:sz w:val="20"/>
                        </w:rPr>
                        <w:t>emsg</w:t>
                      </w:r>
                      <w:proofErr w:type="spellEnd"/>
                      <w:r w:rsidRPr="00B00764">
                        <w:rPr>
                          <w:color w:val="FFFFFF" w:themeColor="background1"/>
                          <w:sz w:val="20"/>
                        </w:rPr>
                        <w:t>:[%!s(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=116)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=32)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=97)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=108)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=101)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w:t>
                      </w:r>
                      <w:r>
                        <w:rPr>
                          <w:color w:val="FFFFFF" w:themeColor="background1"/>
                          <w:sz w:val="20"/>
                        </w:rPr>
                        <w:t>…….</w:t>
                      </w:r>
                    </w:p>
                    <w:p w14:paraId="37926590" w14:textId="77777777" w:rsidR="00D03746" w:rsidRPr="00B00764" w:rsidRDefault="00D03746" w:rsidP="00C30384">
                      <w:pPr>
                        <w:spacing w:line="240" w:lineRule="exact"/>
                        <w:rPr>
                          <w:color w:val="FFFFFF" w:themeColor="background1"/>
                          <w:sz w:val="20"/>
                        </w:rPr>
                      </w:pPr>
                      <w:r w:rsidRPr="00B00764">
                        <w:rPr>
                          <w:color w:val="FFFFFF" w:themeColor="background1"/>
                          <w:sz w:val="20"/>
                        </w:rPr>
                        <w:t xml:space="preserve">) </w:t>
                      </w:r>
                      <w:proofErr w:type="gramStart"/>
                      <w:r w:rsidRPr="00B00764">
                        <w:rPr>
                          <w:color w:val="FFFFFF" w:themeColor="background1"/>
                          <w:sz w:val="20"/>
                        </w:rPr>
                        <w:t>%!s</w:t>
                      </w:r>
                      <w:proofErr w:type="gramEnd"/>
                      <w:r w:rsidRPr="00B00764">
                        <w:rPr>
                          <w:color w:val="FFFFFF" w:themeColor="background1"/>
                          <w:sz w:val="20"/>
                        </w:rPr>
                        <w:t>(</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w:t>
                      </w:r>
                    </w:p>
                    <w:p w14:paraId="064F1245" w14:textId="77777777" w:rsidR="00D03746" w:rsidRPr="00B00764" w:rsidRDefault="00D03746" w:rsidP="00C30384">
                      <w:pPr>
                        <w:spacing w:line="240" w:lineRule="exact"/>
                        <w:rPr>
                          <w:color w:val="FFFFFF" w:themeColor="background1"/>
                          <w:sz w:val="20"/>
                        </w:rPr>
                      </w:pPr>
                      <w:r w:rsidRPr="00B00764">
                        <w:rPr>
                          <w:color w:val="FFFFFF" w:themeColor="background1"/>
                          <w:sz w:val="20"/>
                        </w:rPr>
                        <w:t>WARN [08-28|13:30:57</w:t>
                      </w:r>
                      <w:proofErr w:type="gramStart"/>
                      <w:r w:rsidRPr="00B00764">
                        <w:rPr>
                          <w:color w:val="FFFFFF" w:themeColor="background1"/>
                          <w:sz w:val="20"/>
                        </w:rPr>
                        <w:t>]  HPB</w:t>
                      </w:r>
                      <w:proofErr w:type="gramEnd"/>
                      <w:r w:rsidRPr="00B00764">
                        <w:rPr>
                          <w:color w:val="FFFFFF" w:themeColor="background1"/>
                          <w:sz w:val="20"/>
                        </w:rPr>
                        <w:t xml:space="preserve"> : Get </w:t>
                      </w:r>
                      <w:proofErr w:type="spellStart"/>
                      <w:r w:rsidRPr="00B00764">
                        <w:rPr>
                          <w:color w:val="FFFFFF" w:themeColor="background1"/>
                          <w:sz w:val="20"/>
                        </w:rPr>
                        <w:t>coinbase</w:t>
                      </w:r>
                      <w:proofErr w:type="spellEnd"/>
                      <w:r w:rsidRPr="00B00764">
                        <w:rPr>
                          <w:color w:val="FFFFFF" w:themeColor="background1"/>
                          <w:sz w:val="20"/>
                        </w:rPr>
                        <w:t xml:space="preserve"> from </w:t>
                      </w:r>
                      <w:proofErr w:type="spellStart"/>
                      <w:r w:rsidRPr="00B00764">
                        <w:rPr>
                          <w:color w:val="FFFFFF" w:themeColor="background1"/>
                          <w:sz w:val="20"/>
                        </w:rPr>
                        <w:t>boe</w:t>
                      </w:r>
                      <w:proofErr w:type="spellEnd"/>
                      <w:r w:rsidRPr="00B00764">
                        <w:rPr>
                          <w:color w:val="FFFFFF" w:themeColor="background1"/>
                          <w:sz w:val="20"/>
                        </w:rPr>
                        <w:t xml:space="preserve"> fail, and set </w:t>
                      </w:r>
                      <w:proofErr w:type="spellStart"/>
                      <w:r w:rsidRPr="00B00764">
                        <w:rPr>
                          <w:color w:val="FFFFFF" w:themeColor="background1"/>
                          <w:sz w:val="20"/>
                        </w:rPr>
                        <w:t>coinbase</w:t>
                      </w:r>
                      <w:proofErr w:type="spellEnd"/>
                      <w:r w:rsidRPr="00B00764">
                        <w:rPr>
                          <w:color w:val="FFFFFF" w:themeColor="background1"/>
                          <w:sz w:val="20"/>
                        </w:rPr>
                        <w:t xml:space="preserve"> with account[0] </w:t>
                      </w:r>
                    </w:p>
                    <w:p w14:paraId="227C8316" w14:textId="77777777" w:rsidR="00D03746" w:rsidRPr="00B00764" w:rsidRDefault="00D03746" w:rsidP="00C30384">
                      <w:pPr>
                        <w:spacing w:line="240" w:lineRule="exact"/>
                        <w:rPr>
                          <w:color w:val="FFFFFF" w:themeColor="background1"/>
                          <w:sz w:val="20"/>
                        </w:rPr>
                      </w:pPr>
                      <w:r w:rsidRPr="00B00764">
                        <w:rPr>
                          <w:color w:val="FFFFFF" w:themeColor="background1"/>
                          <w:sz w:val="20"/>
                        </w:rPr>
                        <w:t>INFO [08-28|13:30:57</w:t>
                      </w:r>
                      <w:proofErr w:type="gramStart"/>
                      <w:r w:rsidRPr="00B00764">
                        <w:rPr>
                          <w:color w:val="FFFFFF" w:themeColor="background1"/>
                          <w:sz w:val="20"/>
                        </w:rPr>
                        <w:t>]  HPB</w:t>
                      </w:r>
                      <w:proofErr w:type="gramEnd"/>
                      <w:r w:rsidRPr="00B00764">
                        <w:rPr>
                          <w:color w:val="FFFFFF" w:themeColor="background1"/>
                          <w:sz w:val="20"/>
                        </w:rPr>
                        <w:t xml:space="preserve"> : Allocated cache and file handles  database=/home/</w:t>
                      </w:r>
                      <w:proofErr w:type="spellStart"/>
                      <w:r w:rsidRPr="00B00764">
                        <w:rPr>
                          <w:color w:val="FFFFFF" w:themeColor="background1"/>
                          <w:sz w:val="20"/>
                        </w:rPr>
                        <w:t>ghpb</w:t>
                      </w:r>
                      <w:proofErr w:type="spellEnd"/>
                      <w:r w:rsidRPr="00B00764">
                        <w:rPr>
                          <w:color w:val="FFFFFF" w:themeColor="background1"/>
                          <w:sz w:val="20"/>
                        </w:rPr>
                        <w:t>-bin/node/data/</w:t>
                      </w:r>
                      <w:proofErr w:type="spellStart"/>
                      <w:r w:rsidRPr="00B00764">
                        <w:rPr>
                          <w:color w:val="FFFFFF" w:themeColor="background1"/>
                          <w:sz w:val="20"/>
                        </w:rPr>
                        <w:t>ghpb</w:t>
                      </w:r>
                      <w:proofErr w:type="spellEnd"/>
                      <w:r w:rsidRPr="00B00764">
                        <w:rPr>
                          <w:color w:val="FFFFFF" w:themeColor="background1"/>
                          <w:sz w:val="20"/>
                        </w:rPr>
                        <w:t>/</w:t>
                      </w:r>
                      <w:proofErr w:type="spellStart"/>
                      <w:r w:rsidRPr="00B00764">
                        <w:rPr>
                          <w:color w:val="FFFFFF" w:themeColor="background1"/>
                          <w:sz w:val="20"/>
                        </w:rPr>
                        <w:t>chaindata</w:t>
                      </w:r>
                      <w:proofErr w:type="spellEnd"/>
                      <w:r w:rsidRPr="00B00764">
                        <w:rPr>
                          <w:color w:val="FFFFFF" w:themeColor="background1"/>
                          <w:sz w:val="20"/>
                        </w:rPr>
                        <w:t xml:space="preserve"> cache=128 handles=1024</w:t>
                      </w:r>
                    </w:p>
                    <w:p w14:paraId="1DBDA84E" w14:textId="77777777" w:rsidR="00D03746" w:rsidRPr="00B00764" w:rsidRDefault="00D03746"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D03746" w:rsidRPr="00B00764" w:rsidRDefault="00D03746"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D03746" w:rsidRPr="00B00764" w:rsidRDefault="00D03746"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D03746" w:rsidRPr="00B00764" w:rsidRDefault="00D03746"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v:textbox>
                <w10:anchorlock/>
              </v:shape>
            </w:pict>
          </mc:Fallback>
        </mc:AlternateContent>
      </w:r>
    </w:p>
    <w:p w14:paraId="2CE450AC" w14:textId="77777777" w:rsidR="00F9491A" w:rsidRPr="00515C5E" w:rsidRDefault="00F9491A" w:rsidP="00DF28BD">
      <w:pPr>
        <w:pStyle w:val="a3"/>
        <w:spacing w:line="276" w:lineRule="auto"/>
        <w:ind w:firstLineChars="0" w:firstLine="0"/>
        <w:jc w:val="left"/>
        <w:rPr>
          <w:szCs w:val="21"/>
        </w:rPr>
      </w:pPr>
    </w:p>
    <w:p w14:paraId="59E28917" w14:textId="77777777" w:rsidR="00C30384" w:rsidRDefault="00C30384" w:rsidP="00DF28BD">
      <w:pPr>
        <w:pStyle w:val="a3"/>
        <w:numPr>
          <w:ilvl w:val="0"/>
          <w:numId w:val="48"/>
        </w:numPr>
        <w:spacing w:line="276" w:lineRule="auto"/>
        <w:ind w:left="0" w:firstLineChars="0" w:firstLine="0"/>
        <w:rPr>
          <w:szCs w:val="21"/>
        </w:rPr>
      </w:pPr>
      <w:r w:rsidRPr="00C81451">
        <w:rPr>
          <w:szCs w:val="21"/>
          <w:u w:val="single"/>
        </w:rPr>
        <w:t>Launch the Node</w:t>
      </w:r>
      <w:r w:rsidRPr="00515C5E">
        <w:rPr>
          <w:szCs w:val="21"/>
        </w:rPr>
        <w:t xml:space="preserve"> </w:t>
      </w:r>
    </w:p>
    <w:p w14:paraId="1712917B" w14:textId="77777777" w:rsidR="00597C65" w:rsidRDefault="00C30384" w:rsidP="00A17900">
      <w:pPr>
        <w:spacing w:line="276" w:lineRule="auto"/>
        <w:rPr>
          <w:szCs w:val="21"/>
        </w:rPr>
      </w:pPr>
      <w:r w:rsidRPr="00A17900">
        <w:rPr>
          <w:b/>
          <w:szCs w:val="21"/>
        </w:rPr>
        <w:t>Option 1</w:t>
      </w:r>
      <w:r w:rsidR="00597C65">
        <w:rPr>
          <w:rFonts w:hint="eastAsia"/>
          <w:szCs w:val="21"/>
        </w:rPr>
        <w:t>:</w:t>
      </w:r>
    </w:p>
    <w:p w14:paraId="62B215EA" w14:textId="149663B7" w:rsidR="00C30384" w:rsidRPr="00A17900" w:rsidRDefault="0032010E" w:rsidP="00A17900">
      <w:pPr>
        <w:spacing w:line="276" w:lineRule="auto"/>
        <w:rPr>
          <w:szCs w:val="21"/>
        </w:rPr>
      </w:pPr>
      <w:r>
        <w:t xml:space="preserve">Enter </w:t>
      </w:r>
      <w:r w:rsidRPr="00A17900">
        <w:rPr>
          <w:rFonts w:ascii="Consolas" w:hAnsi="Consolas"/>
        </w:rPr>
        <w:t>‘</w:t>
      </w:r>
      <w:r w:rsidRPr="00A17900">
        <w:rPr>
          <w:rFonts w:ascii="Consolas" w:hAnsi="Consolas"/>
          <w:b/>
          <w:szCs w:val="21"/>
        </w:rPr>
        <w:t>cd /home/ghpb-bin/</w:t>
      </w:r>
      <w:r w:rsidRPr="00A17900">
        <w:rPr>
          <w:rFonts w:ascii="Consolas" w:hAnsi="Consolas"/>
        </w:rPr>
        <w:t xml:space="preserve">’ </w:t>
      </w:r>
      <w:r w:rsidRPr="00374361">
        <w:t xml:space="preserve">to go to directory </w:t>
      </w:r>
      <w:r w:rsidRPr="00A17900">
        <w:rPr>
          <w:rFonts w:ascii="Consolas" w:hAnsi="Consolas"/>
        </w:rPr>
        <w:t>‘</w:t>
      </w:r>
      <w:r w:rsidRPr="00A17900">
        <w:rPr>
          <w:rFonts w:ascii="Consolas" w:hAnsi="Consolas"/>
          <w:b/>
          <w:szCs w:val="21"/>
        </w:rPr>
        <w:t>ghpb-bin</w:t>
      </w:r>
      <w:r w:rsidRPr="00A17900">
        <w:rPr>
          <w:rFonts w:ascii="Consolas" w:hAnsi="Consolas"/>
        </w:rPr>
        <w:t>’</w:t>
      </w:r>
      <w:r>
        <w:t xml:space="preserve">. </w:t>
      </w:r>
      <w:r w:rsidR="00C30384" w:rsidRPr="00A17900">
        <w:rPr>
          <w:szCs w:val="21"/>
        </w:rPr>
        <w:t>Enter</w:t>
      </w:r>
      <w:r w:rsidR="00C30384" w:rsidRPr="00A17900">
        <w:rPr>
          <w:rFonts w:ascii="Consolas" w:hAnsi="Consolas"/>
          <w:szCs w:val="21"/>
        </w:rPr>
        <w:t xml:space="preserve"> ‘</w:t>
      </w:r>
      <w:r w:rsidR="00C30384" w:rsidRPr="005E2662">
        <w:rPr>
          <w:rFonts w:ascii="Consolas" w:hAnsi="Consolas" w:cs="Consolas"/>
          <w:b/>
          <w:szCs w:val="21"/>
        </w:rPr>
        <w:t>sudo</w:t>
      </w:r>
      <w:r w:rsidR="00C30384" w:rsidRPr="005E2662">
        <w:rPr>
          <w:rFonts w:ascii="Consolas" w:hAnsi="Consolas" w:cs="Consolas"/>
          <w:i/>
          <w:szCs w:val="21"/>
        </w:rPr>
        <w:t xml:space="preserve"> ./ghpb</w:t>
      </w:r>
      <w:r w:rsidR="00C30384" w:rsidRPr="005E2662">
        <w:rPr>
          <w:rFonts w:ascii="Consolas" w:hAnsi="Consolas" w:cs="Consolas"/>
          <w:b/>
          <w:szCs w:val="21"/>
        </w:rPr>
        <w:t xml:space="preserve"> --datadir </w:t>
      </w:r>
      <w:r w:rsidR="00C30384" w:rsidRPr="005E2662">
        <w:rPr>
          <w:rFonts w:ascii="Consolas" w:hAnsi="Consolas" w:cs="Consolas"/>
          <w:i/>
          <w:szCs w:val="21"/>
        </w:rPr>
        <w:t>node/data</w:t>
      </w:r>
      <w:r w:rsidR="00C30384" w:rsidRPr="005E2662">
        <w:rPr>
          <w:rFonts w:ascii="Consolas" w:hAnsi="Consolas" w:cs="Consolas"/>
          <w:b/>
          <w:i/>
          <w:szCs w:val="21"/>
        </w:rPr>
        <w:t xml:space="preserve"> </w:t>
      </w:r>
      <w:r w:rsidR="00C30384" w:rsidRPr="005E2662">
        <w:rPr>
          <w:rFonts w:ascii="Consolas" w:hAnsi="Consolas" w:cs="Consolas"/>
          <w:b/>
          <w:szCs w:val="21"/>
        </w:rPr>
        <w:t>--networkid</w:t>
      </w:r>
      <w:r w:rsidR="00C30384" w:rsidRPr="005E2662">
        <w:rPr>
          <w:rFonts w:ascii="Consolas" w:hAnsi="Consolas" w:cs="Consolas"/>
          <w:b/>
          <w:i/>
          <w:szCs w:val="21"/>
        </w:rPr>
        <w:t xml:space="preserve"> </w:t>
      </w:r>
      <w:r w:rsidR="00C30384" w:rsidRPr="005E2662">
        <w:rPr>
          <w:rFonts w:ascii="Consolas" w:hAnsi="Consolas" w:cs="Consolas"/>
          <w:i/>
          <w:szCs w:val="21"/>
        </w:rPr>
        <w:t>100</w:t>
      </w:r>
      <w:r w:rsidR="00C30384" w:rsidRPr="005E2662">
        <w:rPr>
          <w:rFonts w:ascii="Consolas" w:hAnsi="Consolas" w:cs="Consolas"/>
          <w:szCs w:val="21"/>
        </w:rPr>
        <w:t xml:space="preserve"> </w:t>
      </w:r>
      <w:r w:rsidR="00C30384" w:rsidRPr="005E2662">
        <w:rPr>
          <w:rFonts w:ascii="Consolas" w:hAnsi="Consolas" w:cs="Consolas"/>
          <w:b/>
          <w:szCs w:val="21"/>
        </w:rPr>
        <w:t xml:space="preserve">--port </w:t>
      </w:r>
      <w:r w:rsidR="00C30384" w:rsidRPr="005E2662">
        <w:rPr>
          <w:rFonts w:ascii="Consolas" w:hAnsi="Consolas" w:cs="Consolas"/>
          <w:i/>
          <w:szCs w:val="21"/>
        </w:rPr>
        <w:t>3004</w:t>
      </w:r>
      <w:r w:rsidR="00C30384" w:rsidRPr="005E2662">
        <w:rPr>
          <w:rFonts w:ascii="Consolas" w:hAnsi="Consolas" w:cs="Consolas"/>
          <w:b/>
          <w:i/>
          <w:szCs w:val="21"/>
        </w:rPr>
        <w:t xml:space="preserve"> </w:t>
      </w:r>
      <w:r w:rsidR="005E2662" w:rsidRPr="005E2662">
        <w:rPr>
          <w:rFonts w:ascii="Consolas" w:hAnsi="Consolas" w:cs="Consolas"/>
          <w:b/>
          <w:i/>
          <w:szCs w:val="21"/>
        </w:rPr>
        <w:t>--</w:t>
      </w:r>
      <w:r w:rsidR="005E2662" w:rsidRPr="005E2662">
        <w:rPr>
          <w:rFonts w:ascii="Consolas" w:hAnsi="Consolas" w:cs="Consolas"/>
          <w:b/>
        </w:rPr>
        <w:t>nodetype synnode console</w:t>
      </w:r>
      <w:r w:rsidR="005E2662" w:rsidRPr="005E2662">
        <w:rPr>
          <w:rFonts w:ascii="Consolas" w:hAnsi="Consolas" w:cs="Consolas"/>
          <w:b/>
          <w:szCs w:val="21"/>
        </w:rPr>
        <w:t>’</w:t>
      </w:r>
      <w:r w:rsidR="005E2662" w:rsidRPr="005E2662">
        <w:rPr>
          <w:rStyle w:val="a8"/>
          <w:rFonts w:ascii="Consolas" w:hAnsi="Consolas" w:cs="Consolas"/>
        </w:rPr>
        <w:commentReference w:id="151"/>
      </w:r>
      <w:r w:rsidR="00C30384" w:rsidRPr="00A17900">
        <w:rPr>
          <w:szCs w:val="21"/>
        </w:rPr>
        <w:t xml:space="preserve">; </w:t>
      </w:r>
    </w:p>
    <w:p w14:paraId="64FFABB0" w14:textId="77777777" w:rsidR="00C30384" w:rsidRDefault="00C30384" w:rsidP="00A17900">
      <w:pPr>
        <w:pStyle w:val="a3"/>
        <w:spacing w:line="276" w:lineRule="auto"/>
        <w:ind w:firstLineChars="0" w:firstLine="0"/>
        <w:rPr>
          <w:szCs w:val="21"/>
        </w:rPr>
      </w:pPr>
      <w:r w:rsidRPr="00515C5E">
        <w:rPr>
          <w:szCs w:val="21"/>
        </w:rPr>
        <w:t xml:space="preserve">The node </w:t>
      </w:r>
      <w:r>
        <w:rPr>
          <w:szCs w:val="21"/>
        </w:rPr>
        <w:t>has been</w:t>
      </w:r>
      <w:r w:rsidRPr="00515C5E">
        <w:rPr>
          <w:szCs w:val="21"/>
        </w:rPr>
        <w:t xml:space="preserve"> successfully launched when </w:t>
      </w:r>
      <w:r>
        <w:rPr>
          <w:szCs w:val="21"/>
        </w:rPr>
        <w:t xml:space="preserve">the screen displays </w:t>
      </w:r>
      <w:r>
        <w:rPr>
          <w:rFonts w:eastAsia="Malgun Gothic"/>
          <w:szCs w:val="21"/>
          <w:lang w:eastAsia="ko-KR"/>
        </w:rPr>
        <w:t>“</w:t>
      </w:r>
      <w:r w:rsidRPr="00C81451">
        <w:rPr>
          <w:szCs w:val="21"/>
        </w:rPr>
        <w:t>Welcome to the GHPB JavaScript console!</w:t>
      </w:r>
      <w:r>
        <w:rPr>
          <w:szCs w:val="21"/>
        </w:rPr>
        <w:t>”.</w:t>
      </w:r>
    </w:p>
    <w:p w14:paraId="6AE4E23E" w14:textId="4C44E406" w:rsidR="0046797B" w:rsidRPr="003C6803" w:rsidRDefault="00CA6D42" w:rsidP="00A17900">
      <w:pPr>
        <w:pStyle w:val="a3"/>
        <w:spacing w:line="276" w:lineRule="auto"/>
        <w:ind w:firstLineChars="0" w:firstLine="0"/>
        <w:rPr>
          <w:rFonts w:ascii="Calibri" w:hAnsi="Calibri" w:cs="Calibri"/>
          <w:szCs w:val="21"/>
        </w:rPr>
      </w:pPr>
      <w:r w:rsidRPr="00F94ACC">
        <w:rPr>
          <w:rFonts w:ascii="Calibri" w:hAnsi="Calibri" w:cs="Calibri"/>
          <w:b/>
        </w:rPr>
        <w:t>Tip</w:t>
      </w:r>
      <w:r>
        <w:rPr>
          <w:rFonts w:ascii="Calibri" w:hAnsi="Calibri" w:cs="Calibri"/>
        </w:rPr>
        <w:t xml:space="preserve">: </w:t>
      </w:r>
      <w:r w:rsidRPr="00F94ACC">
        <w:rPr>
          <w:rFonts w:ascii="Calibri" w:hAnsi="Calibri" w:cs="Calibri"/>
          <w:color w:val="FF0000"/>
        </w:rPr>
        <w:t xml:space="preserve">Port number </w:t>
      </w:r>
      <w:r>
        <w:rPr>
          <w:rFonts w:ascii="Calibri" w:hAnsi="Calibri" w:cs="Calibri"/>
          <w:color w:val="FF0000"/>
        </w:rPr>
        <w:t>for a</w:t>
      </w:r>
      <w:r w:rsidRPr="00F94ACC">
        <w:rPr>
          <w:rFonts w:ascii="Calibri" w:hAnsi="Calibri" w:cs="Calibri"/>
          <w:color w:val="FF0000"/>
        </w:rPr>
        <w:t xml:space="preserve"> </w:t>
      </w:r>
      <w:r>
        <w:rPr>
          <w:rFonts w:ascii="Calibri" w:hAnsi="Calibri" w:cs="Calibri"/>
          <w:color w:val="FF0000"/>
        </w:rPr>
        <w:t>wideband test</w:t>
      </w:r>
      <w:r w:rsidRPr="00F94ACC">
        <w:rPr>
          <w:rFonts w:ascii="Calibri" w:hAnsi="Calibri" w:cs="Calibri"/>
          <w:color w:val="FF0000"/>
        </w:rPr>
        <w:t xml:space="preserve"> between nodes is the port number of local ‘ghpb’ plus 100 (e.g. if the local ‘ghpb’ port number is 3004, the port number </w:t>
      </w:r>
      <w:r>
        <w:rPr>
          <w:rFonts w:ascii="Calibri" w:hAnsi="Calibri" w:cs="Calibri"/>
          <w:color w:val="FF0000"/>
        </w:rPr>
        <w:t>for wideband testing</w:t>
      </w:r>
      <w:r w:rsidRPr="00F94ACC">
        <w:rPr>
          <w:rFonts w:ascii="Calibri" w:hAnsi="Calibri" w:cs="Calibri"/>
          <w:color w:val="FF0000"/>
        </w:rPr>
        <w:t xml:space="preserve"> should be 3004+100=3104); The local port in firewall of synchronization node (e.g. 3004) must be open while the testing wide band port (e.g. 3104) is </w:t>
      </w:r>
      <w:r>
        <w:rPr>
          <w:rFonts w:ascii="Calibri" w:hAnsi="Calibri" w:cs="Calibri"/>
          <w:color w:val="FF0000"/>
        </w:rPr>
        <w:t>optional</w:t>
      </w:r>
      <w:r w:rsidRPr="00F94ACC">
        <w:rPr>
          <w:rFonts w:ascii="Calibri" w:hAnsi="Calibri" w:cs="Calibri"/>
          <w:color w:val="FF0000"/>
        </w:rPr>
        <w:t>.</w:t>
      </w:r>
    </w:p>
    <w:p w14:paraId="3F6A7E8A" w14:textId="4AFF20D2" w:rsidR="00C30384" w:rsidRPr="00F879B1" w:rsidRDefault="00C30384" w:rsidP="00C30384">
      <w:pPr>
        <w:spacing w:line="276" w:lineRule="auto"/>
        <w:jc w:val="left"/>
        <w:rPr>
          <w:szCs w:val="21"/>
        </w:rPr>
      </w:pPr>
      <w:r w:rsidRPr="003C6803">
        <w:rPr>
          <w:rFonts w:ascii="Calibri" w:hAnsi="Calibri" w:cs="Calibri"/>
          <w:b/>
          <w:szCs w:val="21"/>
        </w:rPr>
        <w:t>CAUTION</w:t>
      </w:r>
      <w:r w:rsidRPr="003C6803">
        <w:rPr>
          <w:rFonts w:ascii="Calibri" w:hAnsi="Calibri" w:cs="Calibri"/>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r w:rsidR="00F9491A" w:rsidRPr="005E5C2E">
        <w:rPr>
          <w:rFonts w:ascii="DejaVu Sans Mono" w:hAnsi="DejaVu Sans Mono"/>
          <w:noProof/>
        </w:rPr>
        <mc:AlternateContent>
          <mc:Choice Requires="wps">
            <w:drawing>
              <wp:inline distT="0" distB="0" distL="0" distR="0" wp14:anchorId="1E90916C" wp14:editId="34415FA6">
                <wp:extent cx="5274310" cy="2152650"/>
                <wp:effectExtent l="12700" t="12700" r="8890" b="19050"/>
                <wp:docPr id="43" name="文本框 309"/>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2827AB1E" w14:textId="77777777" w:rsidR="00D03746" w:rsidRPr="005E5C2E" w:rsidRDefault="00D03746"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4DC70D9" w14:textId="77777777" w:rsidR="00D03746" w:rsidRPr="002B2741" w:rsidRDefault="00D03746" w:rsidP="00F9491A">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 xml:space="preserve">sudo ./ghpb --datadir node/data </w:t>
                            </w:r>
                            <w:r w:rsidRPr="00F303EC">
                              <w:rPr>
                                <w:rFonts w:hint="eastAsia"/>
                                <w:color w:val="FFFFFF" w:themeColor="background1"/>
                                <w:sz w:val="20"/>
                              </w:rPr>
                              <w:t xml:space="preserve"> </w:t>
                            </w:r>
                            <w:r w:rsidRPr="002B2741">
                              <w:rPr>
                                <w:color w:val="FFFFFF" w:themeColor="background1"/>
                                <w:sz w:val="20"/>
                              </w:rPr>
                              <w:t>--networkid 100 --port 3004  --nodetype synnode console</w:t>
                            </w:r>
                          </w:p>
                          <w:p w14:paraId="67E1EB3A" w14:textId="77777777" w:rsidR="00D03746" w:rsidRPr="002B2741" w:rsidRDefault="00D03746" w:rsidP="00F9491A">
                            <w:pPr>
                              <w:spacing w:line="240" w:lineRule="exact"/>
                              <w:rPr>
                                <w:color w:val="FFFFFF" w:themeColor="background1"/>
                                <w:sz w:val="20"/>
                              </w:rPr>
                            </w:pPr>
                            <w:r w:rsidRPr="002B2741">
                              <w:rPr>
                                <w:color w:val="FFFFFF" w:themeColor="background1"/>
                                <w:sz w:val="20"/>
                              </w:rPr>
                              <w:t xml:space="preserve">INFO [08-28|13:44:11]  HPB : Create New HpbConfig object </w:t>
                            </w:r>
                          </w:p>
                          <w:p w14:paraId="610A0B53" w14:textId="77777777" w:rsidR="00D03746" w:rsidRPr="002B2741" w:rsidRDefault="00D03746" w:rsidP="00F9491A">
                            <w:pPr>
                              <w:spacing w:line="240" w:lineRule="exact"/>
                              <w:rPr>
                                <w:color w:val="FFFFFF" w:themeColor="background1"/>
                                <w:sz w:val="20"/>
                              </w:rPr>
                            </w:pPr>
                            <w:r w:rsidRPr="002B2741">
                              <w:rPr>
                                <w:color w:val="FFFFFF" w:themeColor="background1"/>
                                <w:sz w:val="20"/>
                              </w:rPr>
                              <w:t>INFO [08-28|13:44:11]  HPB : Initialising Hpb node             network=100</w:t>
                            </w:r>
                          </w:p>
                          <w:p w14:paraId="596167A3" w14:textId="77777777" w:rsidR="00D03746" w:rsidRPr="002B2741" w:rsidRDefault="00D03746" w:rsidP="00F9491A">
                            <w:pPr>
                              <w:spacing w:line="240" w:lineRule="exact"/>
                              <w:rPr>
                                <w:color w:val="FFFFFF" w:themeColor="background1"/>
                                <w:sz w:val="20"/>
                              </w:rPr>
                            </w:pPr>
                            <w:r w:rsidRPr="002B2741">
                              <w:rPr>
                                <w:color w:val="FFFFFF" w:themeColor="background1"/>
                                <w:sz w:val="20"/>
                              </w:rPr>
                              <w:t>……</w:t>
                            </w:r>
                          </w:p>
                          <w:p w14:paraId="08D1B50E" w14:textId="77777777" w:rsidR="00D03746" w:rsidRPr="002B2741" w:rsidRDefault="00D03746" w:rsidP="00F9491A">
                            <w:pPr>
                              <w:spacing w:line="240" w:lineRule="exact"/>
                              <w:rPr>
                                <w:color w:val="FFFFFF" w:themeColor="background1"/>
                                <w:sz w:val="20"/>
                              </w:rPr>
                            </w:pPr>
                            <w:r w:rsidRPr="002B2741">
                              <w:rPr>
                                <w:color w:val="FFFFFF" w:themeColor="background1"/>
                                <w:sz w:val="20"/>
                              </w:rPr>
                              <w:t>Welcome to the GHPB JavaScript console!</w:t>
                            </w:r>
                          </w:p>
                          <w:p w14:paraId="701B8F95" w14:textId="77777777" w:rsidR="00D03746" w:rsidRPr="002B2741" w:rsidRDefault="00D03746" w:rsidP="00F9491A">
                            <w:pPr>
                              <w:spacing w:line="240" w:lineRule="exact"/>
                              <w:rPr>
                                <w:color w:val="FFFFFF" w:themeColor="background1"/>
                                <w:sz w:val="20"/>
                              </w:rPr>
                            </w:pPr>
                          </w:p>
                          <w:p w14:paraId="6C603B7D" w14:textId="77777777" w:rsidR="00D03746" w:rsidRPr="002B2741" w:rsidRDefault="00D03746" w:rsidP="00F9491A">
                            <w:pPr>
                              <w:spacing w:line="240" w:lineRule="exact"/>
                              <w:rPr>
                                <w:color w:val="FFFFFF" w:themeColor="background1"/>
                                <w:sz w:val="20"/>
                              </w:rPr>
                            </w:pPr>
                            <w:r w:rsidRPr="002B2741">
                              <w:rPr>
                                <w:color w:val="FFFFFF" w:themeColor="background1"/>
                                <w:sz w:val="20"/>
                              </w:rPr>
                              <w:t xml:space="preserve">instance: </w:t>
                            </w:r>
                          </w:p>
                          <w:p w14:paraId="42D72E0F" w14:textId="77777777" w:rsidR="00D03746" w:rsidRPr="002B2741" w:rsidRDefault="00D03746" w:rsidP="00F9491A">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540ED4D5" w14:textId="77777777" w:rsidR="00D03746" w:rsidRPr="002B2741" w:rsidRDefault="00D03746" w:rsidP="00F9491A">
                            <w:pPr>
                              <w:spacing w:line="240" w:lineRule="exact"/>
                              <w:rPr>
                                <w:color w:val="FFFFFF" w:themeColor="background1"/>
                                <w:sz w:val="20"/>
                              </w:rPr>
                            </w:pPr>
                            <w:r w:rsidRPr="002B2741">
                              <w:rPr>
                                <w:color w:val="FFFFFF" w:themeColor="background1"/>
                                <w:sz w:val="20"/>
                              </w:rPr>
                              <w:t>at block: 0 (Tue, 07 Aug 2018 10:30:01 CST)</w:t>
                            </w:r>
                          </w:p>
                          <w:p w14:paraId="5807D1FC" w14:textId="77777777" w:rsidR="00D03746" w:rsidRPr="002B2741" w:rsidRDefault="00D03746" w:rsidP="00F9491A">
                            <w:pPr>
                              <w:spacing w:line="240" w:lineRule="exact"/>
                              <w:rPr>
                                <w:color w:val="FFFFFF" w:themeColor="background1"/>
                                <w:sz w:val="20"/>
                              </w:rPr>
                            </w:pPr>
                            <w:r w:rsidRPr="002B2741">
                              <w:rPr>
                                <w:color w:val="FFFFFF" w:themeColor="background1"/>
                                <w:sz w:val="20"/>
                              </w:rPr>
                              <w:t xml:space="preserve"> datadir: /home/ghpb-bin/node/data</w:t>
                            </w:r>
                          </w:p>
                          <w:p w14:paraId="3F0F8BE3" w14:textId="77777777" w:rsidR="00D03746" w:rsidRPr="002B2741" w:rsidRDefault="00D03746" w:rsidP="00F9491A">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E90916C" id="文本框 309" o:spid="_x0000_s1108"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" fillcolor="black [3200]" strokecolor="white [3201]" strokeweight="1.5pt">
                <v:textbox style="mso-fit-shape-to-text:t" inset="0,0,0,0">
                  <w:txbxContent>
                    <w:p w14:paraId="2827AB1E" w14:textId="77777777" w:rsidR="00D03746" w:rsidRPr="005E5C2E" w:rsidRDefault="00D03746"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14DC70D9" w14:textId="77777777" w:rsidR="00D03746" w:rsidRPr="002B2741" w:rsidRDefault="00D03746" w:rsidP="00F9491A">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r w:rsidRPr="00F303EC">
                        <w:rPr>
                          <w:rFonts w:hint="eastAsia"/>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networkid</w:t>
                      </w:r>
                      <w:proofErr w:type="spellEnd"/>
                      <w:r w:rsidRPr="002B2741">
                        <w:rPr>
                          <w:color w:val="FFFFFF" w:themeColor="background1"/>
                          <w:sz w:val="20"/>
                        </w:rPr>
                        <w:t xml:space="preserve"> 100 --port 3004  --</w:t>
                      </w:r>
                      <w:proofErr w:type="spellStart"/>
                      <w:r w:rsidRPr="002B2741">
                        <w:rPr>
                          <w:color w:val="FFFFFF" w:themeColor="background1"/>
                          <w:sz w:val="20"/>
                        </w:rPr>
                        <w:t>nodetype</w:t>
                      </w:r>
                      <w:proofErr w:type="spellEnd"/>
                      <w:r w:rsidRPr="002B2741">
                        <w:rPr>
                          <w:color w:val="FFFFFF" w:themeColor="background1"/>
                          <w:sz w:val="20"/>
                        </w:rPr>
                        <w:t xml:space="preserve"> </w:t>
                      </w:r>
                      <w:proofErr w:type="spellStart"/>
                      <w:r w:rsidRPr="002B2741">
                        <w:rPr>
                          <w:color w:val="FFFFFF" w:themeColor="background1"/>
                          <w:sz w:val="20"/>
                        </w:rPr>
                        <w:t>synnode</w:t>
                      </w:r>
                      <w:proofErr w:type="spellEnd"/>
                      <w:r w:rsidRPr="002B2741">
                        <w:rPr>
                          <w:color w:val="FFFFFF" w:themeColor="background1"/>
                          <w:sz w:val="20"/>
                        </w:rPr>
                        <w:t xml:space="preserve"> console</w:t>
                      </w:r>
                    </w:p>
                    <w:p w14:paraId="67E1EB3A" w14:textId="77777777" w:rsidR="00D03746" w:rsidRPr="002B2741" w:rsidRDefault="00D03746" w:rsidP="00F9491A">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610A0B53" w14:textId="77777777" w:rsidR="00D03746" w:rsidRPr="002B2741" w:rsidRDefault="00D03746" w:rsidP="00F9491A">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596167A3" w14:textId="77777777" w:rsidR="00D03746" w:rsidRPr="002B2741" w:rsidRDefault="00D03746" w:rsidP="00F9491A">
                      <w:pPr>
                        <w:spacing w:line="240" w:lineRule="exact"/>
                        <w:rPr>
                          <w:color w:val="FFFFFF" w:themeColor="background1"/>
                          <w:sz w:val="20"/>
                        </w:rPr>
                      </w:pPr>
                      <w:r w:rsidRPr="002B2741">
                        <w:rPr>
                          <w:color w:val="FFFFFF" w:themeColor="background1"/>
                          <w:sz w:val="20"/>
                        </w:rPr>
                        <w:t>……</w:t>
                      </w:r>
                    </w:p>
                    <w:p w14:paraId="08D1B50E" w14:textId="77777777" w:rsidR="00D03746" w:rsidRPr="002B2741" w:rsidRDefault="00D03746" w:rsidP="00F9491A">
                      <w:pPr>
                        <w:spacing w:line="240" w:lineRule="exact"/>
                        <w:rPr>
                          <w:color w:val="FFFFFF" w:themeColor="background1"/>
                          <w:sz w:val="20"/>
                        </w:rPr>
                      </w:pPr>
                      <w:r w:rsidRPr="002B2741">
                        <w:rPr>
                          <w:color w:val="FFFFFF" w:themeColor="background1"/>
                          <w:sz w:val="20"/>
                        </w:rPr>
                        <w:t>Welcome to the GHPB JavaScript console!</w:t>
                      </w:r>
                    </w:p>
                    <w:p w14:paraId="701B8F95" w14:textId="77777777" w:rsidR="00D03746" w:rsidRPr="002B2741" w:rsidRDefault="00D03746" w:rsidP="00F9491A">
                      <w:pPr>
                        <w:spacing w:line="240" w:lineRule="exact"/>
                        <w:rPr>
                          <w:color w:val="FFFFFF" w:themeColor="background1"/>
                          <w:sz w:val="20"/>
                        </w:rPr>
                      </w:pPr>
                    </w:p>
                    <w:p w14:paraId="6C603B7D" w14:textId="77777777" w:rsidR="00D03746" w:rsidRPr="002B2741" w:rsidRDefault="00D03746" w:rsidP="00F9491A">
                      <w:pPr>
                        <w:spacing w:line="240" w:lineRule="exact"/>
                        <w:rPr>
                          <w:color w:val="FFFFFF" w:themeColor="background1"/>
                          <w:sz w:val="20"/>
                        </w:rPr>
                      </w:pPr>
                      <w:r w:rsidRPr="002B2741">
                        <w:rPr>
                          <w:color w:val="FFFFFF" w:themeColor="background1"/>
                          <w:sz w:val="20"/>
                        </w:rPr>
                        <w:t xml:space="preserve">instance: </w:t>
                      </w:r>
                    </w:p>
                    <w:p w14:paraId="42D72E0F" w14:textId="77777777" w:rsidR="00D03746" w:rsidRPr="002B2741" w:rsidRDefault="00D03746" w:rsidP="00F9491A">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xml:space="preserve">: </w:t>
                      </w:r>
                      <w:r>
                        <w:rPr>
                          <w:rFonts w:hint="eastAsia"/>
                          <w:color w:val="FFFFFF" w:themeColor="background1"/>
                          <w:sz w:val="20"/>
                        </w:rPr>
                        <w:t>0</w:t>
                      </w:r>
                      <w:r>
                        <w:rPr>
                          <w:color w:val="FFFFFF" w:themeColor="background1"/>
                          <w:sz w:val="20"/>
                        </w:rPr>
                        <w:t>000000000000000000000000000000000000000</w:t>
                      </w:r>
                    </w:p>
                    <w:p w14:paraId="540ED4D5" w14:textId="77777777" w:rsidR="00D03746" w:rsidRPr="002B2741" w:rsidRDefault="00D03746" w:rsidP="00F9491A">
                      <w:pPr>
                        <w:spacing w:line="240" w:lineRule="exact"/>
                        <w:rPr>
                          <w:color w:val="FFFFFF" w:themeColor="background1"/>
                          <w:sz w:val="20"/>
                        </w:rPr>
                      </w:pPr>
                      <w:r w:rsidRPr="002B2741">
                        <w:rPr>
                          <w:color w:val="FFFFFF" w:themeColor="background1"/>
                          <w:sz w:val="20"/>
                        </w:rPr>
                        <w:t>at block: 0 (Tue, 07 Aug 2018 10:30:01 CST)</w:t>
                      </w:r>
                    </w:p>
                    <w:p w14:paraId="5807D1FC" w14:textId="77777777" w:rsidR="00D03746" w:rsidRPr="002B2741" w:rsidRDefault="00D03746" w:rsidP="00F9491A">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3F0F8BE3" w14:textId="77777777" w:rsidR="00D03746" w:rsidRPr="002B2741" w:rsidRDefault="00D03746" w:rsidP="00F9491A">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73855AC8" w14:textId="1B32A541" w:rsidR="00C30384" w:rsidRDefault="00C30384" w:rsidP="00A17900">
      <w:pPr>
        <w:spacing w:line="276" w:lineRule="auto"/>
        <w:jc w:val="left"/>
        <w:rPr>
          <w:szCs w:val="21"/>
        </w:rPr>
      </w:pPr>
      <w:r w:rsidRPr="00A17900">
        <w:rPr>
          <w:b/>
          <w:szCs w:val="21"/>
        </w:rPr>
        <w:t>Option 2</w:t>
      </w:r>
      <w:r w:rsidRPr="004431A5">
        <w:rPr>
          <w:szCs w:val="21"/>
        </w:rPr>
        <w:t xml:space="preserve">: </w:t>
      </w:r>
      <w:r w:rsidR="002720B6">
        <w:t xml:space="preserve">Enter </w:t>
      </w:r>
      <w:r w:rsidR="002720B6" w:rsidRPr="0044085B">
        <w:rPr>
          <w:rFonts w:ascii="Consolas" w:hAnsi="Consolas"/>
        </w:rPr>
        <w:t>‘</w:t>
      </w:r>
      <w:r w:rsidR="002720B6" w:rsidRPr="00374361">
        <w:rPr>
          <w:rFonts w:ascii="Consolas" w:hAnsi="Consolas"/>
          <w:b/>
          <w:szCs w:val="21"/>
        </w:rPr>
        <w:t>cd /home/ghpb-bin/</w:t>
      </w:r>
      <w:r w:rsidR="002720B6" w:rsidRPr="0044085B">
        <w:rPr>
          <w:rFonts w:ascii="Consolas" w:hAnsi="Consolas"/>
        </w:rPr>
        <w:t xml:space="preserve">’ </w:t>
      </w:r>
      <w:r w:rsidR="002720B6" w:rsidRPr="00374361">
        <w:t xml:space="preserve">to go to directory </w:t>
      </w:r>
      <w:r w:rsidR="002720B6" w:rsidRPr="0044085B">
        <w:rPr>
          <w:rFonts w:ascii="Consolas" w:hAnsi="Consolas"/>
        </w:rPr>
        <w:t>‘</w:t>
      </w:r>
      <w:r w:rsidR="002720B6" w:rsidRPr="00374361">
        <w:rPr>
          <w:rFonts w:ascii="Consolas" w:hAnsi="Consolas" w:hint="eastAsia"/>
          <w:b/>
          <w:szCs w:val="21"/>
        </w:rPr>
        <w:t>g</w:t>
      </w:r>
      <w:r w:rsidR="002720B6" w:rsidRPr="00374361">
        <w:rPr>
          <w:rFonts w:ascii="Consolas" w:hAnsi="Consolas"/>
          <w:b/>
          <w:szCs w:val="21"/>
        </w:rPr>
        <w:t>hpb-bin</w:t>
      </w:r>
      <w:r w:rsidR="002720B6" w:rsidRPr="0044085B">
        <w:rPr>
          <w:rFonts w:ascii="Consolas" w:hAnsi="Consolas"/>
        </w:rPr>
        <w:t>’</w:t>
      </w:r>
      <w:r w:rsidR="002720B6">
        <w:t xml:space="preserve">. </w:t>
      </w:r>
      <w:r>
        <w:rPr>
          <w:szCs w:val="21"/>
        </w:rPr>
        <w:t>A</w:t>
      </w:r>
      <w:r w:rsidRPr="00515C5E">
        <w:rPr>
          <w:szCs w:val="21"/>
        </w:rPr>
        <w:t xml:space="preserve">fter entering </w:t>
      </w:r>
      <w:r w:rsidRPr="00C81451">
        <w:rPr>
          <w:rFonts w:ascii="Consolas" w:hAnsi="Consolas"/>
          <w:szCs w:val="21"/>
        </w:rPr>
        <w:t>‘</w:t>
      </w:r>
      <w:r w:rsidR="004F0C1F" w:rsidRPr="003B0B20">
        <w:rPr>
          <w:rFonts w:ascii="DejaVu Sans Mono" w:hAnsi="DejaVu Sans Mono"/>
          <w:b/>
        </w:rPr>
        <w:t>sudo nohup</w:t>
      </w:r>
      <w:r w:rsidR="004F0C1F" w:rsidRPr="003B0B20">
        <w:rPr>
          <w:rFonts w:ascii="DejaVu Sans Mono" w:hAnsi="DejaVu Sans Mono"/>
          <w:b/>
          <w:i/>
        </w:rPr>
        <w:t xml:space="preserve"> </w:t>
      </w:r>
      <w:r w:rsidR="004F0C1F" w:rsidRPr="003B0B20">
        <w:rPr>
          <w:rFonts w:ascii="DejaVu Sans Mono" w:hAnsi="DejaVu Sans Mono"/>
          <w:i/>
        </w:rPr>
        <w:t>./ghpb</w:t>
      </w:r>
      <w:r w:rsidR="004F0C1F" w:rsidRPr="003B0B20">
        <w:rPr>
          <w:rFonts w:ascii="DejaVu Sans Mono" w:hAnsi="DejaVu Sans Mono"/>
          <w:b/>
        </w:rPr>
        <w:t xml:space="preserve"> --datadir</w:t>
      </w:r>
      <w:r w:rsidR="004F0C1F" w:rsidRPr="003B0B20">
        <w:rPr>
          <w:rFonts w:ascii="DejaVu Sans Mono" w:hAnsi="DejaVu Sans Mono"/>
          <w:i/>
        </w:rPr>
        <w:t xml:space="preserve"> node/data</w:t>
      </w:r>
      <w:r w:rsidR="004F0C1F">
        <w:rPr>
          <w:rFonts w:ascii="DejaVu Sans Mono" w:hAnsi="DejaVu Sans Mono"/>
          <w:i/>
        </w:rPr>
        <w:t xml:space="preserve"> </w:t>
      </w:r>
      <w:r w:rsidR="004F0C1F" w:rsidRPr="003B0B20">
        <w:rPr>
          <w:rFonts w:ascii="DejaVu Sans Mono" w:hAnsi="DejaVu Sans Mono"/>
          <w:b/>
        </w:rPr>
        <w:t>--networkid</w:t>
      </w:r>
      <w:r w:rsidR="004F0C1F" w:rsidRPr="003B0B20">
        <w:rPr>
          <w:rFonts w:ascii="DejaVu Sans Mono" w:hAnsi="DejaVu Sans Mono"/>
        </w:rPr>
        <w:t xml:space="preserve"> </w:t>
      </w:r>
      <w:r w:rsidR="004F0C1F" w:rsidRPr="003B0B20">
        <w:rPr>
          <w:rFonts w:ascii="DejaVu Sans Mono" w:hAnsi="DejaVu Sans Mono"/>
          <w:i/>
        </w:rPr>
        <w:t>100</w:t>
      </w:r>
      <w:r w:rsidR="004F0C1F" w:rsidRPr="003B0B20">
        <w:rPr>
          <w:rFonts w:ascii="DejaVu Sans Mono" w:hAnsi="DejaVu Sans Mono"/>
          <w:b/>
        </w:rPr>
        <w:t xml:space="preserve"> </w:t>
      </w:r>
      <w:r w:rsidR="004F0C1F">
        <w:rPr>
          <w:rFonts w:ascii="DejaVu Sans Mono" w:hAnsi="DejaVu Sans Mono"/>
          <w:b/>
        </w:rPr>
        <w:t xml:space="preserve">--port 8545 </w:t>
      </w:r>
      <w:r w:rsidR="004F0C1F" w:rsidRPr="003B0B20">
        <w:rPr>
          <w:rFonts w:ascii="DejaVu Sans Mono" w:hAnsi="DejaVu Sans Mono"/>
        </w:rPr>
        <w:t xml:space="preserve"> </w:t>
      </w:r>
      <w:r w:rsidR="004F0C1F" w:rsidRPr="003B0B20">
        <w:rPr>
          <w:rFonts w:ascii="DejaVu Sans Mono" w:hAnsi="DejaVu Sans Mono"/>
          <w:b/>
        </w:rPr>
        <w:t>--verbosity 3 --rpc --rpcapi hpb,web3,admin,txpool,debug,personal,net,miner,prometheus  --nodetype synnode  &amp;</w:t>
      </w:r>
      <w:r w:rsidRPr="00C81451">
        <w:rPr>
          <w:rFonts w:ascii="Consolas" w:hAnsi="Consolas"/>
          <w:szCs w:val="21"/>
        </w:rPr>
        <w:t>’</w:t>
      </w:r>
      <w:r>
        <w:rPr>
          <w:rFonts w:cstheme="minorHAnsi"/>
          <w:szCs w:val="21"/>
        </w:rPr>
        <w:t>, press the [Enter] key twice</w:t>
      </w:r>
      <w:r w:rsidRPr="00515C5E">
        <w:rPr>
          <w:szCs w:val="21"/>
        </w:rPr>
        <w:t>;</w:t>
      </w:r>
    </w:p>
    <w:p w14:paraId="5DF8A503" w14:textId="4A27CFD3" w:rsidR="00C30384" w:rsidRPr="003C6803" w:rsidRDefault="00B8511E" w:rsidP="003C6803">
      <w:pPr>
        <w:spacing w:line="276" w:lineRule="auto"/>
        <w:jc w:val="left"/>
        <w:rPr>
          <w:rFonts w:ascii="Calibri" w:hAnsi="Calibri" w:cs="Calibri"/>
          <w:szCs w:val="21"/>
        </w:rPr>
      </w:pPr>
      <w:r w:rsidRPr="00F94ACC">
        <w:rPr>
          <w:rFonts w:ascii="Calibri" w:hAnsi="Calibri" w:cs="Calibri"/>
          <w:b/>
        </w:rPr>
        <w:t>Tip</w:t>
      </w:r>
      <w:r>
        <w:rPr>
          <w:rFonts w:ascii="Calibri" w:hAnsi="Calibri" w:cs="Calibri"/>
        </w:rPr>
        <w:t xml:space="preserve">: </w:t>
      </w:r>
      <w:r w:rsidRPr="00F94ACC">
        <w:rPr>
          <w:rFonts w:ascii="Calibri" w:hAnsi="Calibri" w:cs="Calibri"/>
          <w:color w:val="FF0000"/>
        </w:rPr>
        <w:t xml:space="preserve">Port number </w:t>
      </w:r>
      <w:r>
        <w:rPr>
          <w:rFonts w:ascii="Calibri" w:hAnsi="Calibri" w:cs="Calibri"/>
          <w:color w:val="FF0000"/>
        </w:rPr>
        <w:t>for a</w:t>
      </w:r>
      <w:r w:rsidRPr="00F94ACC">
        <w:rPr>
          <w:rFonts w:ascii="Calibri" w:hAnsi="Calibri" w:cs="Calibri"/>
          <w:color w:val="FF0000"/>
        </w:rPr>
        <w:t xml:space="preserve"> </w:t>
      </w:r>
      <w:r>
        <w:rPr>
          <w:rFonts w:ascii="Calibri" w:hAnsi="Calibri" w:cs="Calibri"/>
          <w:color w:val="FF0000"/>
        </w:rPr>
        <w:t>wideband test</w:t>
      </w:r>
      <w:r w:rsidRPr="00F94ACC">
        <w:rPr>
          <w:rFonts w:ascii="Calibri" w:hAnsi="Calibri" w:cs="Calibri"/>
          <w:color w:val="FF0000"/>
        </w:rPr>
        <w:t xml:space="preserve"> between nodes is the port number of local ‘ghpb’ plus 100 </w:t>
      </w:r>
      <w:r w:rsidRPr="00F94ACC">
        <w:rPr>
          <w:rFonts w:ascii="Calibri" w:hAnsi="Calibri" w:cs="Calibri"/>
          <w:color w:val="FF0000"/>
        </w:rPr>
        <w:lastRenderedPageBreak/>
        <w:t xml:space="preserve">(e.g. if the local ‘ghpb’ port number is 3004, the port number </w:t>
      </w:r>
      <w:r>
        <w:rPr>
          <w:rFonts w:ascii="Calibri" w:hAnsi="Calibri" w:cs="Calibri"/>
          <w:color w:val="FF0000"/>
        </w:rPr>
        <w:t>for wideband testing</w:t>
      </w:r>
      <w:r w:rsidRPr="00F94ACC">
        <w:rPr>
          <w:rFonts w:ascii="Calibri" w:hAnsi="Calibri" w:cs="Calibri"/>
          <w:color w:val="FF0000"/>
        </w:rPr>
        <w:t xml:space="preserve"> should be 3004+100=3104); The local port in firewall of synchronization node (e.g. </w:t>
      </w:r>
      <w:r>
        <w:rPr>
          <w:rFonts w:ascii="Calibri" w:hAnsi="Calibri" w:cs="Calibri"/>
          <w:color w:val="FF0000"/>
        </w:rPr>
        <w:t>30303</w:t>
      </w:r>
      <w:r w:rsidRPr="00F94ACC">
        <w:rPr>
          <w:rFonts w:ascii="Calibri" w:hAnsi="Calibri" w:cs="Calibri"/>
          <w:color w:val="FF0000"/>
        </w:rPr>
        <w:t xml:space="preserve">) must be open while the testing wide band port (e.g. </w:t>
      </w:r>
      <w:r>
        <w:rPr>
          <w:rFonts w:ascii="Calibri" w:hAnsi="Calibri" w:cs="Calibri"/>
          <w:color w:val="FF0000"/>
        </w:rPr>
        <w:t>30403</w:t>
      </w:r>
      <w:r w:rsidRPr="00F94ACC">
        <w:rPr>
          <w:rFonts w:ascii="Calibri" w:hAnsi="Calibri" w:cs="Calibri"/>
          <w:color w:val="FF0000"/>
        </w:rPr>
        <w:t xml:space="preserve">) is </w:t>
      </w:r>
      <w:r>
        <w:rPr>
          <w:rFonts w:ascii="Calibri" w:hAnsi="Calibri" w:cs="Calibri"/>
          <w:color w:val="FF0000"/>
        </w:rPr>
        <w:t>optional</w:t>
      </w:r>
      <w:r w:rsidRPr="00F94ACC">
        <w:rPr>
          <w:rFonts w:ascii="Calibri" w:hAnsi="Calibri" w:cs="Calibri"/>
          <w:color w:val="FF0000"/>
        </w:rPr>
        <w:t>.</w:t>
      </w:r>
      <w:r w:rsidR="00F9491A" w:rsidRPr="003C6803">
        <w:rPr>
          <w:rFonts w:ascii="Calibri" w:hAnsi="Calibri" w:cs="Calibri"/>
          <w:noProof/>
        </w:rPr>
        <mc:AlternateContent>
          <mc:Choice Requires="wps">
            <w:drawing>
              <wp:inline distT="0" distB="0" distL="0" distR="0" wp14:anchorId="5206160B" wp14:editId="4FD66FC4">
                <wp:extent cx="5274310" cy="1085850"/>
                <wp:effectExtent l="12700" t="12700" r="8890" b="19050"/>
                <wp:docPr id="310" name="文本框 31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09CB39D" w14:textId="77777777" w:rsidR="00D03746" w:rsidRPr="005E5C2E" w:rsidRDefault="00D03746"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6A33DB1" w14:textId="77777777" w:rsidR="00D03746" w:rsidRPr="00877C14" w:rsidRDefault="00D03746" w:rsidP="00F9491A">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w:t>
                            </w:r>
                            <w:r>
                              <w:rPr>
                                <w:color w:val="FFFFFF" w:themeColor="background1"/>
                                <w:sz w:val="20"/>
                              </w:rPr>
                              <w:t xml:space="preserve"> </w:t>
                            </w:r>
                            <w:r w:rsidRPr="00877C14">
                              <w:rPr>
                                <w:color w:val="FFFFFF" w:themeColor="background1"/>
                                <w:sz w:val="20"/>
                              </w:rPr>
                              <w:t>--networkid 100</w:t>
                            </w:r>
                            <w:r>
                              <w:rPr>
                                <w:color w:val="FFFFFF" w:themeColor="background1"/>
                                <w:sz w:val="20"/>
                              </w:rPr>
                              <w:t xml:space="preserve"> --port</w:t>
                            </w:r>
                            <w:r w:rsidRPr="00877C14">
                              <w:rPr>
                                <w:color w:val="FFFFFF" w:themeColor="background1"/>
                                <w:sz w:val="20"/>
                              </w:rPr>
                              <w:t xml:space="preserve"> </w:t>
                            </w:r>
                            <w:r>
                              <w:rPr>
                                <w:color w:val="FFFFFF" w:themeColor="background1"/>
                                <w:sz w:val="20"/>
                              </w:rPr>
                              <w:t>8545</w:t>
                            </w:r>
                            <w:r w:rsidRPr="00877C14">
                              <w:rPr>
                                <w:color w:val="FFFFFF" w:themeColor="background1"/>
                                <w:sz w:val="20"/>
                              </w:rPr>
                              <w:t xml:space="preserve"> --verbosity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0F8276DD" w14:textId="77777777" w:rsidR="00D03746" w:rsidRPr="00877C14" w:rsidRDefault="00D03746" w:rsidP="00F9491A">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1B16A6CF" w14:textId="77777777" w:rsidR="00D03746" w:rsidRPr="00877C14" w:rsidRDefault="00D03746" w:rsidP="00F9491A">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206160B" id="文本框 310" o:spid="_x0000_s1109"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" fillcolor="black [3200]" strokecolor="white [3201]" strokeweight="1.5pt">
                <v:textbox style="mso-fit-shape-to-text:t" inset="0,0,0,0">
                  <w:txbxContent>
                    <w:p w14:paraId="009CB39D" w14:textId="77777777" w:rsidR="00D03746" w:rsidRPr="005E5C2E" w:rsidRDefault="00D03746"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16A33DB1" w14:textId="77777777" w:rsidR="00D03746" w:rsidRPr="00877C14" w:rsidRDefault="00D03746" w:rsidP="00F9491A">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networkid</w:t>
                      </w:r>
                      <w:proofErr w:type="spellEnd"/>
                      <w:r w:rsidRPr="00877C14">
                        <w:rPr>
                          <w:color w:val="FFFFFF" w:themeColor="background1"/>
                          <w:sz w:val="20"/>
                        </w:rPr>
                        <w:t xml:space="preserve"> 100</w:t>
                      </w:r>
                      <w:r>
                        <w:rPr>
                          <w:color w:val="FFFFFF" w:themeColor="background1"/>
                          <w:sz w:val="20"/>
                        </w:rPr>
                        <w:t xml:space="preserve"> --port</w:t>
                      </w:r>
                      <w:r w:rsidRPr="00877C14">
                        <w:rPr>
                          <w:color w:val="FFFFFF" w:themeColor="background1"/>
                          <w:sz w:val="20"/>
                        </w:rPr>
                        <w:t xml:space="preserve"> </w:t>
                      </w:r>
                      <w:r>
                        <w:rPr>
                          <w:color w:val="FFFFFF" w:themeColor="background1"/>
                          <w:sz w:val="20"/>
                        </w:rPr>
                        <w:t>8545</w:t>
                      </w:r>
                      <w:r w:rsidRPr="00877C14">
                        <w:rPr>
                          <w:color w:val="FFFFFF" w:themeColor="background1"/>
                          <w:sz w:val="20"/>
                        </w:rPr>
                        <w:t xml:space="preserve">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w:t>
                      </w:r>
                      <w:proofErr w:type="spellStart"/>
                      <w:r w:rsidRPr="00877C14">
                        <w:rPr>
                          <w:color w:val="FFFFFF" w:themeColor="background1"/>
                          <w:sz w:val="20"/>
                        </w:rPr>
                        <w:t>nodetype</w:t>
                      </w:r>
                      <w:proofErr w:type="spellEnd"/>
                      <w:r w:rsidRPr="00877C14">
                        <w:rPr>
                          <w:color w:val="FFFFFF" w:themeColor="background1"/>
                          <w:sz w:val="20"/>
                        </w:rPr>
                        <w:t xml:space="preserve"> </w:t>
                      </w:r>
                      <w:proofErr w:type="spellStart"/>
                      <w:r w:rsidRPr="00877C14">
                        <w:rPr>
                          <w:color w:val="FFFFFF" w:themeColor="background1"/>
                          <w:sz w:val="20"/>
                        </w:rPr>
                        <w:t>synnode</w:t>
                      </w:r>
                      <w:proofErr w:type="spellEnd"/>
                      <w:r w:rsidRPr="00877C14">
                        <w:rPr>
                          <w:color w:val="FFFFFF" w:themeColor="background1"/>
                          <w:sz w:val="20"/>
                        </w:rPr>
                        <w:t xml:space="preserve"> &amp;</w:t>
                      </w:r>
                    </w:p>
                    <w:p w14:paraId="0F8276DD" w14:textId="77777777" w:rsidR="00D03746" w:rsidRPr="00877C14" w:rsidRDefault="00D03746" w:rsidP="00F9491A">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1B16A6CF" w14:textId="77777777" w:rsidR="00D03746" w:rsidRPr="00877C14" w:rsidRDefault="00D03746" w:rsidP="00F9491A">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26DF55C2" w14:textId="77777777" w:rsidR="00C30384" w:rsidRPr="00CB5A01" w:rsidRDefault="00C30384" w:rsidP="00C30384">
      <w:pPr>
        <w:pStyle w:val="a3"/>
        <w:spacing w:line="276" w:lineRule="auto"/>
        <w:ind w:firstLineChars="0" w:firstLine="0"/>
        <w:jc w:val="left"/>
        <w:rPr>
          <w:szCs w:val="21"/>
        </w:rPr>
      </w:pPr>
      <w:r w:rsidRPr="00F879B1">
        <w:rPr>
          <w:szCs w:val="21"/>
        </w:rPr>
        <w:t>Wait 10</w:t>
      </w:r>
      <w:r>
        <w:rPr>
          <w:szCs w:val="21"/>
        </w:rPr>
        <w:t xml:space="preserve"> seconds,</w:t>
      </w:r>
      <w:r w:rsidRPr="00F879B1">
        <w:rPr>
          <w:szCs w:val="21"/>
        </w:rPr>
        <w:t xml:space="preserve"> then enter </w:t>
      </w:r>
      <w:r>
        <w:rPr>
          <w:rFonts w:hint="eastAsia"/>
        </w:rPr>
        <w:t>Command:</w:t>
      </w:r>
      <w:r>
        <w:t xml:space="preserve"> </w:t>
      </w:r>
      <w:r w:rsidRPr="00CB5A01">
        <w:rPr>
          <w:rFonts w:ascii="Consolas" w:hAnsi="Consolas"/>
        </w:rPr>
        <w:t>‘</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1" w:history="1">
        <w:r w:rsidRPr="00CB5A01">
          <w:rPr>
            <w:rStyle w:val="a4"/>
            <w:rFonts w:ascii="Consolas" w:hAnsi="Consolas"/>
            <w:i/>
            <w:szCs w:val="21"/>
          </w:rPr>
          <w:t>http://127.0.0.1:8545</w:t>
        </w:r>
      </w:hyperlink>
      <w:r w:rsidRPr="00CB5A01">
        <w:rPr>
          <w:rFonts w:ascii="Consolas" w:hAnsi="Consolas"/>
          <w:szCs w:val="21"/>
        </w:rPr>
        <w:t>’</w:t>
      </w:r>
      <w:r w:rsidRPr="00CB5A01">
        <w:rPr>
          <w:szCs w:val="21"/>
        </w:rPr>
        <w:t xml:space="preserve">. </w:t>
      </w:r>
    </w:p>
    <w:p w14:paraId="60E9BC01" w14:textId="77777777" w:rsidR="00C30384" w:rsidRDefault="00C30384" w:rsidP="00C30384">
      <w:pPr>
        <w:pStyle w:val="a3"/>
        <w:spacing w:line="276" w:lineRule="auto"/>
        <w:ind w:firstLineChars="0" w:firstLine="0"/>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Pr="00CB5A01">
        <w:rPr>
          <w:szCs w:val="21"/>
        </w:rPr>
        <w:t>“Welcome to the GHPB JavaScript console!”</w:t>
      </w:r>
      <w:r w:rsidRPr="00CB5A01">
        <w:rPr>
          <w:rFonts w:hint="eastAsia"/>
          <w:szCs w:val="21"/>
        </w:rPr>
        <w:t>.</w:t>
      </w:r>
      <w:r w:rsidRPr="00F879B1">
        <w:rPr>
          <w:szCs w:val="21"/>
        </w:rPr>
        <w:br/>
      </w:r>
      <w:r>
        <w:rPr>
          <w:rFonts w:hint="eastAsia"/>
          <w:noProof/>
        </w:rPr>
        <mc:AlternateContent>
          <mc:Choice Requires="wps">
            <w:drawing>
              <wp:inline distT="0" distB="0" distL="0" distR="0" wp14:anchorId="04D29782" wp14:editId="1E0B176B">
                <wp:extent cx="5274310" cy="933450"/>
                <wp:effectExtent l="0" t="0" r="21590" b="19050"/>
                <wp:docPr id="311" name="文本框 311"/>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3C1FFAAF" w14:textId="77777777" w:rsidR="00D03746" w:rsidRPr="00E10D4D" w:rsidRDefault="00D03746"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1E0DF45" w14:textId="77777777" w:rsidR="00D03746" w:rsidRPr="00E10D4D" w:rsidRDefault="00D03746"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D03746" w:rsidRPr="00E10D4D" w:rsidRDefault="00D03746" w:rsidP="00C30384">
                            <w:pPr>
                              <w:spacing w:line="240" w:lineRule="exact"/>
                              <w:rPr>
                                <w:color w:val="FFFFFF" w:themeColor="background1"/>
                                <w:sz w:val="20"/>
                              </w:rPr>
                            </w:pPr>
                          </w:p>
                          <w:p w14:paraId="72500410"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instance: </w:t>
                            </w:r>
                          </w:p>
                          <w:p w14:paraId="02B8D60C" w14:textId="77777777" w:rsidR="00D03746" w:rsidRPr="00E10D4D" w:rsidRDefault="00D03746" w:rsidP="00C30384">
                            <w:pPr>
                              <w:spacing w:line="240" w:lineRule="exact"/>
                              <w:rPr>
                                <w:color w:val="FFFFFF" w:themeColor="background1"/>
                                <w:sz w:val="20"/>
                              </w:rPr>
                            </w:pPr>
                            <w:r w:rsidRPr="00E10D4D">
                              <w:rPr>
                                <w:color w:val="FFFFFF" w:themeColor="background1"/>
                                <w:sz w:val="20"/>
                              </w:rPr>
                              <w:t>coinbase: 0x84b5113ca960ce72d2b8ff7a239ff22a575703b0</w:t>
                            </w:r>
                          </w:p>
                          <w:p w14:paraId="07F84422" w14:textId="77777777" w:rsidR="00D03746" w:rsidRPr="00E10D4D" w:rsidRDefault="00D03746" w:rsidP="00C30384">
                            <w:pPr>
                              <w:spacing w:line="240" w:lineRule="exact"/>
                              <w:rPr>
                                <w:color w:val="FFFFFF" w:themeColor="background1"/>
                                <w:sz w:val="20"/>
                              </w:rPr>
                            </w:pPr>
                            <w:r w:rsidRPr="00E10D4D">
                              <w:rPr>
                                <w:color w:val="FFFFFF" w:themeColor="background1"/>
                                <w:sz w:val="20"/>
                              </w:rPr>
                              <w:t>at block: 0 (Tue, 07 Aug 2018 10:30:01 CST)</w:t>
                            </w:r>
                          </w:p>
                          <w:p w14:paraId="5A5A818D"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datadir: /home/ghpb-bin/node/data</w:t>
                            </w:r>
                          </w:p>
                          <w:p w14:paraId="5D28EDB5"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D29782" id="文本框 311" o:spid="_x0000_s1110"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" fillcolor="black [3200]" strokecolor="white [3201]" strokeweight="1.5pt">
                <v:textbox style="mso-fit-shape-to-text:t" inset="0,0,0,0">
                  <w:txbxContent>
                    <w:p w14:paraId="3C1FFAAF" w14:textId="77777777" w:rsidR="00D03746" w:rsidRPr="00E10D4D" w:rsidRDefault="00D03746"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1E0DF45" w14:textId="77777777" w:rsidR="00D03746" w:rsidRPr="00E10D4D" w:rsidRDefault="00D03746"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D03746" w:rsidRPr="00E10D4D" w:rsidRDefault="00D03746" w:rsidP="00C30384">
                      <w:pPr>
                        <w:spacing w:line="240" w:lineRule="exact"/>
                        <w:rPr>
                          <w:color w:val="FFFFFF" w:themeColor="background1"/>
                          <w:sz w:val="20"/>
                        </w:rPr>
                      </w:pPr>
                    </w:p>
                    <w:p w14:paraId="72500410"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instance: </w:t>
                      </w:r>
                    </w:p>
                    <w:p w14:paraId="02B8D60C" w14:textId="77777777" w:rsidR="00D03746" w:rsidRPr="00E10D4D" w:rsidRDefault="00D03746"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07F84422" w14:textId="77777777" w:rsidR="00D03746" w:rsidRPr="00E10D4D" w:rsidRDefault="00D03746" w:rsidP="00C30384">
                      <w:pPr>
                        <w:spacing w:line="240" w:lineRule="exact"/>
                        <w:rPr>
                          <w:color w:val="FFFFFF" w:themeColor="background1"/>
                          <w:sz w:val="20"/>
                        </w:rPr>
                      </w:pPr>
                      <w:r w:rsidRPr="00E10D4D">
                        <w:rPr>
                          <w:color w:val="FFFFFF" w:themeColor="background1"/>
                          <w:sz w:val="20"/>
                        </w:rPr>
                        <w:t>at block: 0 (Tue, 07 Aug 2018 10:30:01 CST)</w:t>
                      </w:r>
                    </w:p>
                    <w:p w14:paraId="5A5A818D"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5D28EDB5"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5E4D6C66" w14:textId="77777777" w:rsidR="00B278B2" w:rsidRDefault="00B278B2">
      <w:pPr>
        <w:widowControl/>
        <w:jc w:val="left"/>
        <w:rPr>
          <w:rFonts w:asciiTheme="majorHAnsi" w:eastAsiaTheme="majorEastAsia" w:hAnsiTheme="majorHAnsi" w:cstheme="majorBidi"/>
          <w:b/>
          <w:bCs/>
          <w:caps/>
          <w:sz w:val="22"/>
        </w:rPr>
      </w:pPr>
      <w:bookmarkStart w:id="152" w:name="_Toc523255483"/>
      <w:bookmarkStart w:id="153" w:name="_Toc524367305"/>
      <w:r>
        <w:br w:type="page"/>
      </w:r>
    </w:p>
    <w:p w14:paraId="01DE6BFA" w14:textId="00FA6863" w:rsidR="00C30384" w:rsidRDefault="00C30384" w:rsidP="00C30384">
      <w:pPr>
        <w:pStyle w:val="2"/>
        <w:spacing w:before="0" w:after="0"/>
        <w:rPr>
          <w:szCs w:val="22"/>
        </w:rPr>
      </w:pPr>
      <w:bookmarkStart w:id="154" w:name="_Toc525575478"/>
      <w:bookmarkStart w:id="155" w:name="_Toc525565314"/>
      <w:r>
        <w:rPr>
          <w:szCs w:val="22"/>
        </w:rPr>
        <w:lastRenderedPageBreak/>
        <w:t>5.</w:t>
      </w:r>
      <w:r w:rsidR="004F0C1F">
        <w:rPr>
          <w:szCs w:val="22"/>
        </w:rPr>
        <w:t>4</w:t>
      </w:r>
      <w:r>
        <w:rPr>
          <w:szCs w:val="22"/>
        </w:rPr>
        <w:t xml:space="preserve"> </w:t>
      </w:r>
      <w:bookmarkEnd w:id="152"/>
      <w:r w:rsidR="00371B21">
        <w:rPr>
          <w:szCs w:val="22"/>
        </w:rPr>
        <w:t xml:space="preserve">SetUp Through </w:t>
      </w:r>
      <w:r w:rsidR="00B124CB">
        <w:rPr>
          <w:szCs w:val="22"/>
        </w:rPr>
        <w:t>executable</w:t>
      </w:r>
      <w:r w:rsidR="00371B21">
        <w:rPr>
          <w:szCs w:val="22"/>
        </w:rPr>
        <w:t xml:space="preserve"> File</w:t>
      </w:r>
      <w:bookmarkEnd w:id="153"/>
      <w:bookmarkEnd w:id="154"/>
      <w:bookmarkEnd w:id="155"/>
    </w:p>
    <w:tbl>
      <w:tblPr>
        <w:tblStyle w:val="a5"/>
        <w:tblW w:w="8275" w:type="dxa"/>
        <w:tblLayout w:type="fixed"/>
        <w:tblLook w:val="04A0" w:firstRow="1" w:lastRow="0" w:firstColumn="1" w:lastColumn="0" w:noHBand="0" w:noVBand="1"/>
      </w:tblPr>
      <w:tblGrid>
        <w:gridCol w:w="625"/>
        <w:gridCol w:w="1497"/>
        <w:gridCol w:w="1293"/>
        <w:gridCol w:w="4860"/>
      </w:tblGrid>
      <w:tr w:rsidR="00C30384" w:rsidRPr="00CE2221" w14:paraId="7F495DC7" w14:textId="77777777" w:rsidTr="00A17900">
        <w:tc>
          <w:tcPr>
            <w:tcW w:w="625" w:type="dxa"/>
          </w:tcPr>
          <w:p w14:paraId="4CE101BA" w14:textId="77777777" w:rsidR="00C30384" w:rsidRPr="00C81451" w:rsidRDefault="00C30384" w:rsidP="00116A74">
            <w:pPr>
              <w:spacing w:line="276" w:lineRule="auto"/>
              <w:jc w:val="center"/>
              <w:rPr>
                <w:b/>
              </w:rPr>
            </w:pPr>
            <w:r w:rsidRPr="00C81451">
              <w:rPr>
                <w:b/>
              </w:rPr>
              <w:t>No.</w:t>
            </w:r>
          </w:p>
        </w:tc>
        <w:tc>
          <w:tcPr>
            <w:tcW w:w="1497" w:type="dxa"/>
          </w:tcPr>
          <w:p w14:paraId="6F0C2758" w14:textId="77777777" w:rsidR="00C30384" w:rsidRPr="00C81451" w:rsidRDefault="00C30384" w:rsidP="00116A74">
            <w:pPr>
              <w:spacing w:line="276" w:lineRule="auto"/>
              <w:jc w:val="center"/>
              <w:rPr>
                <w:b/>
              </w:rPr>
            </w:pPr>
            <w:r w:rsidRPr="00C81451">
              <w:rPr>
                <w:b/>
              </w:rPr>
              <w:t>Contents</w:t>
            </w:r>
          </w:p>
        </w:tc>
        <w:tc>
          <w:tcPr>
            <w:tcW w:w="1293" w:type="dxa"/>
          </w:tcPr>
          <w:p w14:paraId="404E4598" w14:textId="77777777" w:rsidR="00C30384" w:rsidRPr="00C81451" w:rsidRDefault="00C30384" w:rsidP="00116A74">
            <w:pPr>
              <w:spacing w:line="276" w:lineRule="auto"/>
              <w:jc w:val="center"/>
              <w:rPr>
                <w:b/>
              </w:rPr>
            </w:pPr>
            <w:r w:rsidRPr="00C81451">
              <w:rPr>
                <w:b/>
              </w:rPr>
              <w:t>Steps</w:t>
            </w:r>
          </w:p>
        </w:tc>
        <w:tc>
          <w:tcPr>
            <w:tcW w:w="4860" w:type="dxa"/>
          </w:tcPr>
          <w:p w14:paraId="15D09DFB" w14:textId="77777777" w:rsidR="00C30384" w:rsidRPr="00C81451" w:rsidRDefault="00C30384" w:rsidP="00116A74">
            <w:pPr>
              <w:spacing w:line="276" w:lineRule="auto"/>
              <w:jc w:val="center"/>
              <w:rPr>
                <w:b/>
              </w:rPr>
            </w:pPr>
            <w:r w:rsidRPr="00C81451">
              <w:rPr>
                <w:b/>
              </w:rPr>
              <w:t>Descriptions</w:t>
            </w:r>
          </w:p>
        </w:tc>
      </w:tr>
      <w:tr w:rsidR="00C30384" w14:paraId="6BB9399C" w14:textId="77777777" w:rsidTr="00A17900">
        <w:tc>
          <w:tcPr>
            <w:tcW w:w="625" w:type="dxa"/>
            <w:vMerge w:val="restart"/>
          </w:tcPr>
          <w:p w14:paraId="3C9F92F4" w14:textId="77777777" w:rsidR="00C30384" w:rsidRPr="00C81451" w:rsidRDefault="00C30384" w:rsidP="00116A74">
            <w:pPr>
              <w:spacing w:line="276" w:lineRule="auto"/>
              <w:jc w:val="center"/>
              <w:rPr>
                <w:b/>
              </w:rPr>
            </w:pPr>
            <w:r w:rsidRPr="00C81451">
              <w:rPr>
                <w:b/>
              </w:rPr>
              <w:t>Step 1</w:t>
            </w:r>
          </w:p>
        </w:tc>
        <w:tc>
          <w:tcPr>
            <w:tcW w:w="1497" w:type="dxa"/>
            <w:vMerge w:val="restart"/>
          </w:tcPr>
          <w:p w14:paraId="50D577A0" w14:textId="77777777" w:rsidR="00C30384" w:rsidRPr="008F5C48" w:rsidRDefault="00C30384" w:rsidP="00116A74">
            <w:pPr>
              <w:spacing w:line="276" w:lineRule="auto"/>
              <w:jc w:val="left"/>
              <w:rPr>
                <w:szCs w:val="21"/>
              </w:rPr>
            </w:pPr>
            <w:r w:rsidRPr="00515C5E">
              <w:rPr>
                <w:rFonts w:hint="eastAsia"/>
                <w:szCs w:val="21"/>
              </w:rPr>
              <w:t>C</w:t>
            </w:r>
            <w:r w:rsidRPr="00F879B1">
              <w:rPr>
                <w:szCs w:val="21"/>
              </w:rPr>
              <w:t>onfirm</w:t>
            </w:r>
            <w:r>
              <w:rPr>
                <w:szCs w:val="21"/>
              </w:rPr>
              <w:t xml:space="preserve"> </w:t>
            </w:r>
            <w:r w:rsidRPr="00E01228">
              <w:t>the</w:t>
            </w:r>
            <w:r w:rsidRPr="00F879B1">
              <w:rPr>
                <w:szCs w:val="21"/>
              </w:rPr>
              <w:t xml:space="preserve"> execution path</w:t>
            </w:r>
          </w:p>
        </w:tc>
        <w:tc>
          <w:tcPr>
            <w:tcW w:w="1293" w:type="dxa"/>
          </w:tcPr>
          <w:p w14:paraId="285B1EED" w14:textId="77777777" w:rsidR="00C30384" w:rsidRPr="00BF4F5F" w:rsidRDefault="00C30384" w:rsidP="00116A74">
            <w:pPr>
              <w:spacing w:line="276" w:lineRule="auto"/>
              <w:jc w:val="left"/>
              <w:rPr>
                <w:szCs w:val="21"/>
              </w:rPr>
            </w:pPr>
            <w:r w:rsidRPr="00580427">
              <w:rPr>
                <w:szCs w:val="21"/>
              </w:rPr>
              <w:t xml:space="preserve">Create </w:t>
            </w:r>
            <w:r w:rsidRPr="00C81451">
              <w:t xml:space="preserve">the </w:t>
            </w:r>
            <w:r w:rsidRPr="00580427">
              <w:rPr>
                <w:szCs w:val="21"/>
              </w:rPr>
              <w:t>execution path</w:t>
            </w:r>
          </w:p>
        </w:tc>
        <w:tc>
          <w:tcPr>
            <w:tcW w:w="4860" w:type="dxa"/>
          </w:tcPr>
          <w:p w14:paraId="4ABE2FDB" w14:textId="77777777" w:rsidR="00C30384" w:rsidRPr="00C81451" w:rsidRDefault="00C30384" w:rsidP="00116A74">
            <w:pPr>
              <w:spacing w:line="276" w:lineRule="auto"/>
              <w:jc w:val="left"/>
              <w:rPr>
                <w:rFonts w:ascii="Consolas" w:hAnsi="Consolas"/>
                <w:i/>
                <w:szCs w:val="21"/>
              </w:rPr>
            </w:pPr>
            <w:r w:rsidRPr="002E4951">
              <w:rPr>
                <w:szCs w:val="21"/>
              </w:rPr>
              <w:t>Command</w:t>
            </w:r>
            <w:r w:rsidRPr="00C81451">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7D3EC284" w14:textId="77777777" w:rsidR="00C30384" w:rsidRPr="00515C5E"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515C5E">
              <w:rPr>
                <w:i/>
                <w:szCs w:val="21"/>
              </w:rPr>
              <w:t>/home/ghpb-bin</w:t>
            </w:r>
            <w:r w:rsidRPr="00F879B1">
              <w:rPr>
                <w:szCs w:val="21"/>
              </w:rPr>
              <w:t xml:space="preserve"> can be changed to </w:t>
            </w:r>
            <w:r>
              <w:rPr>
                <w:szCs w:val="21"/>
              </w:rPr>
              <w:t xml:space="preserve">A </w:t>
            </w:r>
            <w:r w:rsidRPr="00515C5E">
              <w:rPr>
                <w:szCs w:val="21"/>
              </w:rPr>
              <w:t>specific path</w:t>
            </w:r>
          </w:p>
        </w:tc>
      </w:tr>
      <w:tr w:rsidR="00C30384" w14:paraId="1006F047" w14:textId="77777777" w:rsidTr="00A17900">
        <w:tc>
          <w:tcPr>
            <w:tcW w:w="625" w:type="dxa"/>
            <w:vMerge/>
          </w:tcPr>
          <w:p w14:paraId="3BE41906" w14:textId="77777777" w:rsidR="00C30384" w:rsidRPr="00C81451" w:rsidRDefault="00C30384" w:rsidP="00116A74">
            <w:pPr>
              <w:spacing w:line="276" w:lineRule="auto"/>
              <w:jc w:val="center"/>
              <w:rPr>
                <w:b/>
              </w:rPr>
            </w:pPr>
          </w:p>
        </w:tc>
        <w:tc>
          <w:tcPr>
            <w:tcW w:w="1497" w:type="dxa"/>
            <w:vMerge/>
          </w:tcPr>
          <w:p w14:paraId="38A0BEB1" w14:textId="77777777" w:rsidR="00C30384" w:rsidRPr="00C81451" w:rsidRDefault="00C30384" w:rsidP="00116A74">
            <w:pPr>
              <w:spacing w:line="276" w:lineRule="auto"/>
              <w:jc w:val="left"/>
              <w:rPr>
                <w:szCs w:val="21"/>
              </w:rPr>
            </w:pPr>
          </w:p>
        </w:tc>
        <w:tc>
          <w:tcPr>
            <w:tcW w:w="1293" w:type="dxa"/>
          </w:tcPr>
          <w:p w14:paraId="09C05908" w14:textId="77777777" w:rsidR="00C30384" w:rsidRPr="00C81451" w:rsidRDefault="00C30384" w:rsidP="00116A74">
            <w:pPr>
              <w:spacing w:line="276" w:lineRule="auto"/>
              <w:jc w:val="left"/>
              <w:rPr>
                <w:szCs w:val="21"/>
              </w:rPr>
            </w:pPr>
            <w:r w:rsidRPr="00C81451">
              <w:rPr>
                <w:szCs w:val="21"/>
              </w:rPr>
              <w:t>Switch to root user</w:t>
            </w:r>
          </w:p>
        </w:tc>
        <w:tc>
          <w:tcPr>
            <w:tcW w:w="4860" w:type="dxa"/>
          </w:tcPr>
          <w:p w14:paraId="33243B62" w14:textId="77777777" w:rsidR="00C30384" w:rsidRPr="004431A5"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515C5E">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515C5E">
              <w:rPr>
                <w:rFonts w:hint="eastAsia"/>
                <w:szCs w:val="21"/>
              </w:rPr>
              <w:t>E</w:t>
            </w:r>
            <w:r w:rsidRPr="00F879B1">
              <w:rPr>
                <w:szCs w:val="21"/>
              </w:rPr>
              <w:t xml:space="preserve">ntering root owner </w:t>
            </w:r>
            <w:r w:rsidRPr="004431A5">
              <w:rPr>
                <w:szCs w:val="21"/>
              </w:rPr>
              <w:t>password is required</w:t>
            </w:r>
          </w:p>
        </w:tc>
      </w:tr>
      <w:tr w:rsidR="00C30384" w14:paraId="1D3C4A73" w14:textId="77777777" w:rsidTr="00A17900">
        <w:tc>
          <w:tcPr>
            <w:tcW w:w="625" w:type="dxa"/>
            <w:vMerge w:val="restart"/>
          </w:tcPr>
          <w:p w14:paraId="753C86D1" w14:textId="77777777" w:rsidR="00C30384" w:rsidRPr="00C81451" w:rsidRDefault="00C30384" w:rsidP="00116A74">
            <w:pPr>
              <w:spacing w:line="276" w:lineRule="auto"/>
              <w:jc w:val="center"/>
              <w:rPr>
                <w:b/>
              </w:rPr>
            </w:pPr>
            <w:r w:rsidRPr="00C81451">
              <w:rPr>
                <w:b/>
              </w:rPr>
              <w:t>Step 2</w:t>
            </w:r>
          </w:p>
        </w:tc>
        <w:tc>
          <w:tcPr>
            <w:tcW w:w="1497" w:type="dxa"/>
            <w:vMerge w:val="restart"/>
          </w:tcPr>
          <w:p w14:paraId="2E0CF484" w14:textId="268D04D9" w:rsidR="00C30384" w:rsidRPr="008F5C48" w:rsidRDefault="00C30384" w:rsidP="00116A74">
            <w:pPr>
              <w:spacing w:line="276" w:lineRule="auto"/>
              <w:jc w:val="left"/>
              <w:rPr>
                <w:szCs w:val="21"/>
              </w:rPr>
            </w:pPr>
            <w:r w:rsidRPr="00515C5E">
              <w:rPr>
                <w:rFonts w:hint="eastAsia"/>
                <w:szCs w:val="21"/>
              </w:rPr>
              <w:t>D</w:t>
            </w:r>
            <w:r w:rsidRPr="00F879B1">
              <w:rPr>
                <w:szCs w:val="21"/>
              </w:rPr>
              <w:t xml:space="preserve">ownload </w:t>
            </w:r>
            <w:r w:rsidR="00596B88">
              <w:rPr>
                <w:szCs w:val="21"/>
              </w:rPr>
              <w:t xml:space="preserve">the </w:t>
            </w:r>
            <w:r w:rsidRPr="00F879B1">
              <w:rPr>
                <w:szCs w:val="21"/>
              </w:rPr>
              <w:t>HPB</w:t>
            </w:r>
            <w:r w:rsidR="00596B88">
              <w:rPr>
                <w:szCs w:val="21"/>
              </w:rPr>
              <w:t xml:space="preserve"> </w:t>
            </w:r>
            <w:r w:rsidR="00B124CB">
              <w:rPr>
                <w:szCs w:val="21"/>
              </w:rPr>
              <w:t>executable</w:t>
            </w:r>
            <w:r w:rsidRPr="00F879B1">
              <w:rPr>
                <w:szCs w:val="21"/>
              </w:rPr>
              <w:t xml:space="preserve"> and the genesis file</w:t>
            </w:r>
          </w:p>
        </w:tc>
        <w:tc>
          <w:tcPr>
            <w:tcW w:w="1293" w:type="dxa"/>
          </w:tcPr>
          <w:p w14:paraId="420D37B5" w14:textId="77777777" w:rsidR="00C30384" w:rsidRPr="00BF4F5F" w:rsidRDefault="00C30384" w:rsidP="00116A74">
            <w:pPr>
              <w:spacing w:line="276" w:lineRule="auto"/>
              <w:jc w:val="left"/>
              <w:rPr>
                <w:szCs w:val="21"/>
              </w:rPr>
            </w:pPr>
            <w:r w:rsidRPr="00580427">
              <w:rPr>
                <w:szCs w:val="21"/>
              </w:rPr>
              <w:t>Choose the download path</w:t>
            </w:r>
          </w:p>
        </w:tc>
        <w:tc>
          <w:tcPr>
            <w:tcW w:w="4860" w:type="dxa"/>
          </w:tcPr>
          <w:p w14:paraId="101EE6BC" w14:textId="77777777" w:rsidR="00C30384" w:rsidRPr="00C81451" w:rsidRDefault="00C30384" w:rsidP="00116A74">
            <w:pPr>
              <w:spacing w:line="276" w:lineRule="auto"/>
              <w:jc w:val="left"/>
              <w:rPr>
                <w:rFonts w:ascii="Consolas" w:hAnsi="Consolas"/>
                <w:i/>
                <w:szCs w:val="21"/>
              </w:rPr>
            </w:pPr>
            <w:r w:rsidRPr="002E4951">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C8674D2" w14:textId="77777777" w:rsidR="00C30384" w:rsidRPr="00515C5E" w:rsidRDefault="00C30384" w:rsidP="00116A74">
            <w:pPr>
              <w:spacing w:line="276" w:lineRule="auto"/>
              <w:jc w:val="left"/>
              <w:rPr>
                <w:szCs w:val="21"/>
              </w:rPr>
            </w:pPr>
            <w:r w:rsidRPr="00C81451">
              <w:rPr>
                <w:b/>
                <w:szCs w:val="21"/>
              </w:rPr>
              <w:t>Tip</w:t>
            </w:r>
            <w:r w:rsidRPr="00515C5E">
              <w:rPr>
                <w:rFonts w:hint="eastAsia"/>
                <w:szCs w:val="21"/>
              </w:rPr>
              <w:t>:</w:t>
            </w:r>
            <w:r>
              <w:rPr>
                <w:szCs w:val="21"/>
              </w:rPr>
              <w:t xml:space="preserve"> </w:t>
            </w:r>
            <w:r w:rsidRPr="00515C5E">
              <w:rPr>
                <w:rFonts w:hint="eastAsia"/>
                <w:i/>
                <w:szCs w:val="21"/>
              </w:rPr>
              <w:t>/</w:t>
            </w:r>
            <w:r w:rsidRPr="00F879B1">
              <w:rPr>
                <w:i/>
                <w:szCs w:val="21"/>
              </w:rPr>
              <w:t>home/</w:t>
            </w:r>
            <w:r w:rsidRPr="004431A5">
              <w:rPr>
                <w:szCs w:val="21"/>
              </w:rPr>
              <w:t xml:space="preserve"> can be changed to</w:t>
            </w:r>
            <w:r>
              <w:rPr>
                <w:szCs w:val="21"/>
              </w:rPr>
              <w:t xml:space="preserve"> A</w:t>
            </w:r>
            <w:r w:rsidRPr="00515C5E">
              <w:rPr>
                <w:szCs w:val="21"/>
              </w:rPr>
              <w:t xml:space="preserve"> specific path</w:t>
            </w:r>
          </w:p>
        </w:tc>
      </w:tr>
      <w:tr w:rsidR="00C30384" w:rsidRPr="00944BEB" w14:paraId="1FA12F1A" w14:textId="77777777" w:rsidTr="00A17900">
        <w:tc>
          <w:tcPr>
            <w:tcW w:w="625" w:type="dxa"/>
            <w:vMerge/>
          </w:tcPr>
          <w:p w14:paraId="2D00CD0F" w14:textId="77777777" w:rsidR="00C30384" w:rsidRPr="00C81451" w:rsidRDefault="00C30384" w:rsidP="00116A74">
            <w:pPr>
              <w:spacing w:line="276" w:lineRule="auto"/>
              <w:jc w:val="center"/>
              <w:rPr>
                <w:b/>
              </w:rPr>
            </w:pPr>
          </w:p>
        </w:tc>
        <w:tc>
          <w:tcPr>
            <w:tcW w:w="1497" w:type="dxa"/>
            <w:vMerge/>
          </w:tcPr>
          <w:p w14:paraId="12C78388" w14:textId="77777777" w:rsidR="00C30384" w:rsidRPr="00C81451" w:rsidRDefault="00C30384" w:rsidP="00116A74">
            <w:pPr>
              <w:spacing w:line="276" w:lineRule="auto"/>
              <w:jc w:val="left"/>
              <w:rPr>
                <w:szCs w:val="21"/>
              </w:rPr>
            </w:pPr>
          </w:p>
        </w:tc>
        <w:tc>
          <w:tcPr>
            <w:tcW w:w="1293" w:type="dxa"/>
          </w:tcPr>
          <w:p w14:paraId="0B0DAC09" w14:textId="78EC002D" w:rsidR="00C30384" w:rsidRPr="00C81451" w:rsidRDefault="00C30384" w:rsidP="00116A74">
            <w:pPr>
              <w:spacing w:line="276" w:lineRule="auto"/>
              <w:jc w:val="left"/>
              <w:rPr>
                <w:szCs w:val="21"/>
              </w:rPr>
            </w:pPr>
            <w:r w:rsidRPr="00C81451">
              <w:rPr>
                <w:szCs w:val="21"/>
              </w:rPr>
              <w:t xml:space="preserve">Download HPB </w:t>
            </w:r>
            <w:r w:rsidR="001027D5">
              <w:rPr>
                <w:szCs w:val="21"/>
              </w:rPr>
              <w:t>MainNet E</w:t>
            </w:r>
            <w:r w:rsidR="009321FF">
              <w:rPr>
                <w:szCs w:val="21"/>
              </w:rPr>
              <w:t>xecutable</w:t>
            </w:r>
          </w:p>
        </w:tc>
        <w:tc>
          <w:tcPr>
            <w:tcW w:w="4860" w:type="dxa"/>
          </w:tcPr>
          <w:p w14:paraId="347D5653" w14:textId="77777777" w:rsidR="00DA15B0" w:rsidRDefault="00DA15B0" w:rsidP="00DA15B0">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32" w:history="1">
              <w:r w:rsidRPr="002D5F7F">
                <w:rPr>
                  <w:rStyle w:val="a4"/>
                </w:rPr>
                <w:t>https://github.com/hpb-project/hpb-release</w:t>
              </w:r>
            </w:hyperlink>
          </w:p>
          <w:p w14:paraId="268D8E84" w14:textId="0F1AE539" w:rsidR="00C30384" w:rsidRPr="00A17900" w:rsidRDefault="00DA15B0" w:rsidP="00DA15B0">
            <w:pPr>
              <w:spacing w:line="276" w:lineRule="auto"/>
              <w:jc w:val="left"/>
              <w:rPr>
                <w:rFonts w:ascii="Calibri" w:hAnsi="Calibri"/>
                <w:szCs w:val="21"/>
              </w:rPr>
            </w:pPr>
            <w:r w:rsidRPr="00A17900">
              <w:rPr>
                <w:rFonts w:ascii="Calibri" w:hAnsi="Calibri"/>
              </w:rPr>
              <w:t>If prompted that ‘hpb-release’ already exists’, enter command ‘</w:t>
            </w:r>
            <w:r w:rsidRPr="00A17900">
              <w:rPr>
                <w:rFonts w:ascii="Consolas" w:hAnsi="Consolas" w:cs="Consolas"/>
              </w:rPr>
              <w:t>rm -rf hpb-release</w:t>
            </w:r>
            <w:r w:rsidRPr="00A17900">
              <w:rPr>
                <w:rFonts w:ascii="Calibri" w:hAnsi="Calibri"/>
              </w:rPr>
              <w:t>’ before you re-download file ‘hpb-release’.</w:t>
            </w:r>
          </w:p>
        </w:tc>
      </w:tr>
      <w:tr w:rsidR="00C30384" w14:paraId="3AF65927" w14:textId="77777777" w:rsidTr="00A17900">
        <w:tc>
          <w:tcPr>
            <w:tcW w:w="625" w:type="dxa"/>
            <w:vMerge/>
          </w:tcPr>
          <w:p w14:paraId="0598C76C" w14:textId="77777777" w:rsidR="00C30384" w:rsidRPr="00C81451" w:rsidRDefault="00C30384" w:rsidP="00116A74">
            <w:pPr>
              <w:spacing w:line="276" w:lineRule="auto"/>
              <w:jc w:val="center"/>
              <w:rPr>
                <w:b/>
              </w:rPr>
            </w:pPr>
          </w:p>
        </w:tc>
        <w:tc>
          <w:tcPr>
            <w:tcW w:w="1497" w:type="dxa"/>
            <w:vMerge/>
          </w:tcPr>
          <w:p w14:paraId="51273EF1" w14:textId="77777777" w:rsidR="00C30384" w:rsidRPr="00C81451" w:rsidRDefault="00C30384" w:rsidP="00116A74">
            <w:pPr>
              <w:spacing w:line="276" w:lineRule="auto"/>
              <w:jc w:val="left"/>
              <w:rPr>
                <w:szCs w:val="21"/>
              </w:rPr>
            </w:pPr>
          </w:p>
        </w:tc>
        <w:tc>
          <w:tcPr>
            <w:tcW w:w="1293" w:type="dxa"/>
          </w:tcPr>
          <w:p w14:paraId="69A6930B" w14:textId="10CFB437" w:rsidR="00C30384" w:rsidRPr="00C81451" w:rsidRDefault="00C30384" w:rsidP="00116A74">
            <w:pPr>
              <w:spacing w:line="276" w:lineRule="auto"/>
              <w:jc w:val="left"/>
              <w:rPr>
                <w:szCs w:val="21"/>
              </w:rPr>
            </w:pPr>
            <w:r w:rsidRPr="00C81451">
              <w:rPr>
                <w:szCs w:val="21"/>
              </w:rPr>
              <w:t xml:space="preserve">Check HPB </w:t>
            </w:r>
            <w:r w:rsidR="001027D5">
              <w:rPr>
                <w:szCs w:val="21"/>
              </w:rPr>
              <w:t>MainNet E</w:t>
            </w:r>
            <w:r w:rsidR="009321FF">
              <w:rPr>
                <w:szCs w:val="21"/>
              </w:rPr>
              <w:t>xecutable</w:t>
            </w:r>
          </w:p>
        </w:tc>
        <w:tc>
          <w:tcPr>
            <w:tcW w:w="4860" w:type="dxa"/>
          </w:tcPr>
          <w:p w14:paraId="3663F1A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33395ECB" w14:textId="77777777" w:rsidR="00C30384" w:rsidRPr="00515C5E" w:rsidRDefault="00C30384" w:rsidP="00116A74">
            <w:pPr>
              <w:spacing w:line="276" w:lineRule="auto"/>
              <w:jc w:val="left"/>
              <w:rPr>
                <w:szCs w:val="21"/>
              </w:rPr>
            </w:pPr>
            <w:r w:rsidRPr="00515C5E">
              <w:rPr>
                <w:rFonts w:hint="eastAsia"/>
                <w:szCs w:val="21"/>
              </w:rPr>
              <w:t>Command:</w:t>
            </w:r>
            <w:r>
              <w:rPr>
                <w:szCs w:val="21"/>
              </w:rPr>
              <w:t xml:space="preserve"> </w:t>
            </w:r>
            <w:r w:rsidRPr="00C81451">
              <w:rPr>
                <w:rFonts w:ascii="Consolas" w:hAnsi="Consolas"/>
                <w:b/>
                <w:szCs w:val="21"/>
              </w:rPr>
              <w:t xml:space="preserve">ls </w:t>
            </w:r>
          </w:p>
        </w:tc>
      </w:tr>
      <w:tr w:rsidR="00C30384" w14:paraId="0E2F6BE4" w14:textId="77777777" w:rsidTr="00A17900">
        <w:tc>
          <w:tcPr>
            <w:tcW w:w="625" w:type="dxa"/>
            <w:vMerge/>
          </w:tcPr>
          <w:p w14:paraId="17C70AFB" w14:textId="77777777" w:rsidR="00C30384" w:rsidRPr="00C81451" w:rsidRDefault="00C30384" w:rsidP="00116A74">
            <w:pPr>
              <w:spacing w:line="276" w:lineRule="auto"/>
              <w:jc w:val="center"/>
              <w:rPr>
                <w:b/>
              </w:rPr>
            </w:pPr>
          </w:p>
        </w:tc>
        <w:tc>
          <w:tcPr>
            <w:tcW w:w="1497" w:type="dxa"/>
            <w:vMerge/>
          </w:tcPr>
          <w:p w14:paraId="49FD028B" w14:textId="77777777" w:rsidR="00C30384" w:rsidRPr="00C81451" w:rsidRDefault="00C30384" w:rsidP="00116A74">
            <w:pPr>
              <w:spacing w:line="276" w:lineRule="auto"/>
              <w:jc w:val="left"/>
              <w:rPr>
                <w:szCs w:val="21"/>
              </w:rPr>
            </w:pPr>
          </w:p>
        </w:tc>
        <w:tc>
          <w:tcPr>
            <w:tcW w:w="1293" w:type="dxa"/>
          </w:tcPr>
          <w:p w14:paraId="0A5773A7" w14:textId="77777777" w:rsidR="00C30384" w:rsidRPr="00C81451" w:rsidRDefault="00C30384" w:rsidP="00116A74">
            <w:pPr>
              <w:spacing w:line="276" w:lineRule="auto"/>
              <w:jc w:val="left"/>
              <w:rPr>
                <w:szCs w:val="21"/>
              </w:rPr>
            </w:pPr>
            <w:r w:rsidRPr="00C81451">
              <w:rPr>
                <w:szCs w:val="21"/>
              </w:rPr>
              <w:t>Change file permission</w:t>
            </w:r>
          </w:p>
        </w:tc>
        <w:tc>
          <w:tcPr>
            <w:tcW w:w="4860" w:type="dxa"/>
          </w:tcPr>
          <w:p w14:paraId="57FC8962" w14:textId="77777777" w:rsidR="00C30384" w:rsidRPr="00515C5E"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sudo chmod +x</w:t>
            </w:r>
            <w:r w:rsidRPr="00C81451">
              <w:rPr>
                <w:rFonts w:ascii="Consolas" w:hAnsi="Consolas"/>
                <w:szCs w:val="21"/>
              </w:rPr>
              <w:t xml:space="preserve"> </w:t>
            </w:r>
            <w:r w:rsidRPr="00C81451">
              <w:rPr>
                <w:rFonts w:ascii="Consolas" w:hAnsi="Consolas"/>
                <w:i/>
                <w:szCs w:val="21"/>
              </w:rPr>
              <w:t>ghpb-v0.0.0.1</w:t>
            </w:r>
            <w:r w:rsidRPr="00C81451">
              <w:rPr>
                <w:rFonts w:ascii="Consolas" w:hAnsi="Consolas"/>
                <w:szCs w:val="21"/>
              </w:rPr>
              <w:t xml:space="preserve"> </w:t>
            </w:r>
            <w:r w:rsidRPr="00C81451">
              <w:rPr>
                <w:rFonts w:ascii="Consolas" w:hAnsi="Consolas"/>
                <w:b/>
                <w:szCs w:val="21"/>
              </w:rPr>
              <w:t>-R</w:t>
            </w:r>
          </w:p>
        </w:tc>
      </w:tr>
      <w:tr w:rsidR="00C30384" w14:paraId="2C03E7E0" w14:textId="77777777" w:rsidTr="00A17900">
        <w:tc>
          <w:tcPr>
            <w:tcW w:w="625" w:type="dxa"/>
            <w:vMerge/>
          </w:tcPr>
          <w:p w14:paraId="4C4AC3E6" w14:textId="77777777" w:rsidR="00C30384" w:rsidRPr="00C81451" w:rsidRDefault="00C30384" w:rsidP="00116A74">
            <w:pPr>
              <w:spacing w:line="276" w:lineRule="auto"/>
              <w:jc w:val="center"/>
              <w:rPr>
                <w:b/>
              </w:rPr>
            </w:pPr>
          </w:p>
        </w:tc>
        <w:tc>
          <w:tcPr>
            <w:tcW w:w="1497" w:type="dxa"/>
            <w:vMerge/>
          </w:tcPr>
          <w:p w14:paraId="6B4A1FA0" w14:textId="77777777" w:rsidR="00C30384" w:rsidRPr="00C81451" w:rsidRDefault="00C30384" w:rsidP="00116A74">
            <w:pPr>
              <w:spacing w:line="276" w:lineRule="auto"/>
              <w:jc w:val="left"/>
              <w:rPr>
                <w:szCs w:val="21"/>
              </w:rPr>
            </w:pPr>
          </w:p>
        </w:tc>
        <w:tc>
          <w:tcPr>
            <w:tcW w:w="1293" w:type="dxa"/>
          </w:tcPr>
          <w:p w14:paraId="15AC2B7F"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860" w:type="dxa"/>
          </w:tcPr>
          <w:p w14:paraId="090D700C"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639025B8" w14:textId="77777777" w:rsidR="00C30384" w:rsidRPr="00515C5E" w:rsidRDefault="00C30384" w:rsidP="00116A74">
            <w:pPr>
              <w:spacing w:line="276" w:lineRule="auto"/>
              <w:jc w:val="left"/>
              <w:rPr>
                <w:szCs w:val="21"/>
              </w:rPr>
            </w:pPr>
            <w:r w:rsidRPr="00515C5E">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13B5EBFE" w14:textId="77777777" w:rsidTr="00A17900">
        <w:tc>
          <w:tcPr>
            <w:tcW w:w="625" w:type="dxa"/>
            <w:vMerge w:val="restart"/>
          </w:tcPr>
          <w:p w14:paraId="2CE342A9" w14:textId="77777777" w:rsidR="00C30384" w:rsidRPr="00C81451" w:rsidRDefault="00C30384" w:rsidP="00116A74">
            <w:pPr>
              <w:spacing w:line="276" w:lineRule="auto"/>
              <w:jc w:val="center"/>
              <w:rPr>
                <w:b/>
              </w:rPr>
            </w:pPr>
            <w:r w:rsidRPr="00C81451">
              <w:rPr>
                <w:b/>
              </w:rPr>
              <w:t>Step 3</w:t>
            </w:r>
          </w:p>
        </w:tc>
        <w:tc>
          <w:tcPr>
            <w:tcW w:w="1497" w:type="dxa"/>
            <w:vMerge w:val="restart"/>
          </w:tcPr>
          <w:p w14:paraId="25810F69" w14:textId="289216BB" w:rsidR="00C30384" w:rsidRPr="004431A5" w:rsidRDefault="00C30384" w:rsidP="00116A74">
            <w:pPr>
              <w:spacing w:line="276" w:lineRule="auto"/>
              <w:jc w:val="left"/>
              <w:rPr>
                <w:szCs w:val="21"/>
              </w:rPr>
            </w:pPr>
            <w:r w:rsidRPr="00515C5E">
              <w:rPr>
                <w:rFonts w:hint="eastAsia"/>
                <w:szCs w:val="21"/>
              </w:rPr>
              <w:t>Down</w:t>
            </w:r>
            <w:r w:rsidRPr="004431A5">
              <w:rPr>
                <w:szCs w:val="21"/>
              </w:rPr>
              <w:t xml:space="preserve">load the </w:t>
            </w:r>
            <w:r w:rsidR="00B124CB">
              <w:rPr>
                <w:szCs w:val="21"/>
              </w:rPr>
              <w:t>executable</w:t>
            </w:r>
            <w:r w:rsidRPr="004431A5">
              <w:rPr>
                <w:szCs w:val="21"/>
              </w:rPr>
              <w:t xml:space="preserve"> file</w:t>
            </w:r>
          </w:p>
        </w:tc>
        <w:tc>
          <w:tcPr>
            <w:tcW w:w="1293" w:type="dxa"/>
          </w:tcPr>
          <w:p w14:paraId="6338E398" w14:textId="77777777" w:rsidR="00C30384" w:rsidRPr="008F5C48" w:rsidRDefault="00C30384" w:rsidP="00116A74">
            <w:pPr>
              <w:spacing w:line="276" w:lineRule="auto"/>
              <w:jc w:val="left"/>
              <w:rPr>
                <w:szCs w:val="21"/>
              </w:rPr>
            </w:pPr>
            <w:r w:rsidRPr="008F5C48">
              <w:rPr>
                <w:szCs w:val="21"/>
              </w:rPr>
              <w:t>Decompress HPB MainNet</w:t>
            </w:r>
          </w:p>
        </w:tc>
        <w:tc>
          <w:tcPr>
            <w:tcW w:w="4860" w:type="dxa"/>
          </w:tcPr>
          <w:p w14:paraId="3C7C142B" w14:textId="77777777" w:rsidR="00DA15B0" w:rsidRPr="0044085B" w:rsidRDefault="00DA15B0" w:rsidP="00DA15B0">
            <w:pPr>
              <w:spacing w:line="276" w:lineRule="auto"/>
              <w:jc w:val="left"/>
              <w:rPr>
                <w:rFonts w:ascii="Consolas" w:hAnsi="Consolas"/>
                <w:b/>
              </w:rPr>
            </w:pPr>
            <w:r>
              <w:rPr>
                <w:rFonts w:hint="eastAsia"/>
              </w:rPr>
              <w:t>Command:</w:t>
            </w:r>
            <w:r>
              <w:t xml:space="preserve"> ‘</w:t>
            </w:r>
            <w:r w:rsidRPr="0044085B">
              <w:rPr>
                <w:rFonts w:ascii="Consolas" w:hAnsi="Consolas"/>
                <w:b/>
              </w:rPr>
              <w:t>cd ..</w:t>
            </w:r>
            <w:r>
              <w:rPr>
                <w:rFonts w:ascii="Consolas" w:hAnsi="Consolas"/>
                <w:b/>
              </w:rPr>
              <w:t xml:space="preserve"> </w:t>
            </w:r>
            <w:r>
              <w:t>’</w:t>
            </w:r>
          </w:p>
          <w:p w14:paraId="7F1E84AB" w14:textId="77777777" w:rsidR="00DA15B0" w:rsidRPr="0044085B" w:rsidRDefault="00DA15B0" w:rsidP="00DA15B0">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50D48629" w14:textId="70C7B922" w:rsidR="00DA15B0" w:rsidRPr="00A17900" w:rsidRDefault="00597C65" w:rsidP="00A17900">
            <w:pPr>
              <w:spacing w:line="276" w:lineRule="auto"/>
              <w:jc w:val="left"/>
              <w:rPr>
                <w:rFonts w:ascii="Consolas" w:hAnsi="Consolas" w:cs="Consolas"/>
              </w:rPr>
            </w:pPr>
            <w:r>
              <w:rPr>
                <w:rFonts w:hint="eastAsia"/>
              </w:rPr>
              <w:t>Command:</w:t>
            </w:r>
            <w:r>
              <w:rPr>
                <w:rFonts w:ascii="Consolas" w:hAnsi="Consolas" w:cs="Consolas"/>
                <w:b/>
              </w:rPr>
              <w:t xml:space="preserve"> </w:t>
            </w:r>
            <w:r w:rsidR="00DA15B0" w:rsidRPr="00A17900">
              <w:rPr>
                <w:rFonts w:ascii="Consolas" w:hAnsi="Consolas" w:cs="Consolas"/>
                <w:b/>
              </w:rPr>
              <w:t>sudo</w:t>
            </w:r>
            <w:r w:rsidR="00DA15B0" w:rsidRPr="00A17900">
              <w:rPr>
                <w:rFonts w:ascii="Consolas" w:hAnsi="Consolas" w:cs="Consolas"/>
              </w:rPr>
              <w:t xml:space="preserve"> </w:t>
            </w:r>
            <w:r w:rsidR="00DA15B0" w:rsidRPr="00A17900">
              <w:rPr>
                <w:rFonts w:ascii="Consolas" w:hAnsi="Consolas" w:cs="Consolas"/>
                <w:b/>
              </w:rPr>
              <w:t>tar zxvf</w:t>
            </w:r>
            <w:r w:rsidR="00DA15B0" w:rsidRPr="00A17900">
              <w:rPr>
                <w:rFonts w:ascii="Consolas" w:hAnsi="Consolas" w:cs="Consolas"/>
              </w:rPr>
              <w:t xml:space="preserve"> </w:t>
            </w:r>
            <w:r w:rsidR="00DA15B0" w:rsidRPr="00A17900">
              <w:rPr>
                <w:rFonts w:ascii="Consolas" w:hAnsi="Consolas" w:cs="Consolas"/>
                <w:i/>
              </w:rPr>
              <w:t>ghpb-vx.x.x.x.tar.gz</w:t>
            </w:r>
          </w:p>
          <w:p w14:paraId="667E3B4D" w14:textId="499EAFDD" w:rsidR="00C30384" w:rsidRPr="00A17900" w:rsidRDefault="00DA15B0" w:rsidP="00116A74">
            <w:pPr>
              <w:spacing w:line="276" w:lineRule="auto"/>
              <w:jc w:val="left"/>
              <w:rPr>
                <w:rFonts w:ascii="Calibri" w:hAnsi="Calibri"/>
                <w:szCs w:val="21"/>
              </w:rPr>
            </w:pPr>
            <w:r w:rsidRPr="00A17900">
              <w:rPr>
                <w:rFonts w:ascii="Calibri" w:hAnsi="Calibri"/>
                <w:b/>
              </w:rPr>
              <w:t>Note</w:t>
            </w:r>
            <w:r w:rsidRPr="00A17900">
              <w:rPr>
                <w:rFonts w:ascii="Calibri" w:hAnsi="Calibri"/>
              </w:rPr>
              <w:t xml:space="preserve">: </w:t>
            </w:r>
            <w:r w:rsidRPr="00A17900">
              <w:rPr>
                <w:rFonts w:ascii="Calibri" w:hAnsi="Calibri"/>
                <w:i/>
              </w:rPr>
              <w:t>x.x.x.x</w:t>
            </w:r>
            <w:r w:rsidRPr="00A17900">
              <w:rPr>
                <w:rFonts w:ascii="Calibri" w:hAnsi="Calibri"/>
              </w:rPr>
              <w:t xml:space="preserve"> refers to the latest version numberof HPB MainNet program</w:t>
            </w:r>
          </w:p>
        </w:tc>
      </w:tr>
      <w:tr w:rsidR="00DA15B0" w14:paraId="0C1B04B3" w14:textId="77777777" w:rsidTr="00A17900">
        <w:tc>
          <w:tcPr>
            <w:tcW w:w="625" w:type="dxa"/>
            <w:vMerge/>
          </w:tcPr>
          <w:p w14:paraId="1E79A566" w14:textId="77777777" w:rsidR="00DA15B0" w:rsidRPr="00C81451" w:rsidRDefault="00DA15B0" w:rsidP="00DA15B0">
            <w:pPr>
              <w:spacing w:line="276" w:lineRule="auto"/>
              <w:jc w:val="center"/>
              <w:rPr>
                <w:b/>
              </w:rPr>
            </w:pPr>
          </w:p>
        </w:tc>
        <w:tc>
          <w:tcPr>
            <w:tcW w:w="1497" w:type="dxa"/>
            <w:vMerge/>
          </w:tcPr>
          <w:p w14:paraId="3BCAF566" w14:textId="77777777" w:rsidR="00DA15B0" w:rsidRPr="00C81451" w:rsidRDefault="00DA15B0" w:rsidP="00DA15B0">
            <w:pPr>
              <w:spacing w:line="276" w:lineRule="auto"/>
              <w:jc w:val="left"/>
              <w:rPr>
                <w:szCs w:val="21"/>
              </w:rPr>
            </w:pPr>
          </w:p>
        </w:tc>
        <w:tc>
          <w:tcPr>
            <w:tcW w:w="1293" w:type="dxa"/>
          </w:tcPr>
          <w:p w14:paraId="74351E7F" w14:textId="03DFFBFC" w:rsidR="00DA15B0" w:rsidRPr="00C81451" w:rsidRDefault="00DA15B0" w:rsidP="00DA15B0">
            <w:pPr>
              <w:spacing w:line="276" w:lineRule="auto"/>
              <w:jc w:val="left"/>
              <w:rPr>
                <w:szCs w:val="21"/>
              </w:rPr>
            </w:pPr>
            <w:r>
              <w:t>Change the file permission</w:t>
            </w:r>
          </w:p>
        </w:tc>
        <w:tc>
          <w:tcPr>
            <w:tcW w:w="4860" w:type="dxa"/>
          </w:tcPr>
          <w:p w14:paraId="34DFE32D" w14:textId="629959EC" w:rsidR="00DA15B0" w:rsidRDefault="00DA15B0" w:rsidP="00DA15B0">
            <w:pPr>
              <w:spacing w:line="276" w:lineRule="auto"/>
              <w:jc w:val="left"/>
              <w:rPr>
                <w:szCs w:val="21"/>
              </w:rPr>
            </w:pPr>
            <w:r>
              <w:t xml:space="preserve">Command: </w:t>
            </w:r>
            <w:r w:rsidRPr="00CF143C">
              <w:rPr>
                <w:rFonts w:ascii="Consolas" w:hAnsi="Consolas"/>
                <w:b/>
              </w:rPr>
              <w:t>sudo chmod +x ghpb-v0.0.0.1 -R</w:t>
            </w:r>
          </w:p>
        </w:tc>
      </w:tr>
      <w:tr w:rsidR="00DA15B0" w14:paraId="4318B022" w14:textId="77777777" w:rsidTr="00A17900">
        <w:tc>
          <w:tcPr>
            <w:tcW w:w="625" w:type="dxa"/>
            <w:vMerge/>
          </w:tcPr>
          <w:p w14:paraId="452B1BC8" w14:textId="77777777" w:rsidR="00DA15B0" w:rsidRPr="00C81451" w:rsidRDefault="00DA15B0" w:rsidP="00DA15B0">
            <w:pPr>
              <w:spacing w:line="276" w:lineRule="auto"/>
              <w:jc w:val="center"/>
              <w:rPr>
                <w:b/>
              </w:rPr>
            </w:pPr>
          </w:p>
        </w:tc>
        <w:tc>
          <w:tcPr>
            <w:tcW w:w="1497" w:type="dxa"/>
            <w:vMerge/>
          </w:tcPr>
          <w:p w14:paraId="21D59D74" w14:textId="77777777" w:rsidR="00DA15B0" w:rsidRPr="00C81451" w:rsidRDefault="00DA15B0" w:rsidP="00DA15B0">
            <w:pPr>
              <w:spacing w:line="276" w:lineRule="auto"/>
              <w:jc w:val="left"/>
              <w:rPr>
                <w:szCs w:val="21"/>
              </w:rPr>
            </w:pPr>
          </w:p>
        </w:tc>
        <w:tc>
          <w:tcPr>
            <w:tcW w:w="1293" w:type="dxa"/>
          </w:tcPr>
          <w:p w14:paraId="1B061DCB" w14:textId="77777777" w:rsidR="00DA15B0" w:rsidRPr="00BF4F5F" w:rsidRDefault="00DA15B0" w:rsidP="00DA15B0">
            <w:pPr>
              <w:spacing w:line="276" w:lineRule="auto"/>
              <w:jc w:val="left"/>
              <w:rPr>
                <w:szCs w:val="21"/>
              </w:rPr>
            </w:pPr>
            <w:r w:rsidRPr="00C81451">
              <w:rPr>
                <w:szCs w:val="21"/>
              </w:rPr>
              <w:t xml:space="preserve">Copy to </w:t>
            </w:r>
            <w:r w:rsidRPr="00E01228">
              <w:t xml:space="preserve">the </w:t>
            </w:r>
            <w:r w:rsidRPr="00580427">
              <w:rPr>
                <w:szCs w:val="21"/>
              </w:rPr>
              <w:t>execution path</w:t>
            </w:r>
          </w:p>
        </w:tc>
        <w:tc>
          <w:tcPr>
            <w:tcW w:w="4860" w:type="dxa"/>
          </w:tcPr>
          <w:p w14:paraId="54B1C67E" w14:textId="77777777" w:rsidR="00DA15B0" w:rsidRPr="00515C5E" w:rsidRDefault="00DA15B0" w:rsidP="00DA15B0">
            <w:pPr>
              <w:spacing w:line="276" w:lineRule="auto"/>
              <w:jc w:val="left"/>
              <w:rPr>
                <w:szCs w:val="21"/>
              </w:rPr>
            </w:pPr>
            <w:r>
              <w:rPr>
                <w:szCs w:val="21"/>
              </w:rPr>
              <w:t xml:space="preserve">Command: </w:t>
            </w:r>
            <w:r w:rsidRPr="00C81451">
              <w:rPr>
                <w:rFonts w:ascii="Consolas" w:hAnsi="Consolas"/>
                <w:b/>
                <w:szCs w:val="21"/>
              </w:rPr>
              <w:t>sudo cp</w:t>
            </w:r>
            <w:r w:rsidRPr="00C81451">
              <w:rPr>
                <w:rFonts w:ascii="Consolas" w:hAnsi="Consolas"/>
                <w:szCs w:val="21"/>
              </w:rPr>
              <w:t xml:space="preserve"> </w:t>
            </w:r>
            <w:r w:rsidRPr="00C81451">
              <w:rPr>
                <w:rFonts w:ascii="Consolas" w:hAnsi="Consolas"/>
                <w:i/>
                <w:szCs w:val="21"/>
              </w:rPr>
              <w:t>ghpb-vX.X.X.X/*  /home/ghpb-bin/</w:t>
            </w:r>
          </w:p>
        </w:tc>
      </w:tr>
      <w:tr w:rsidR="00DA15B0" w14:paraId="51A97604" w14:textId="77777777" w:rsidTr="00A17900">
        <w:tc>
          <w:tcPr>
            <w:tcW w:w="625" w:type="dxa"/>
            <w:vMerge w:val="restart"/>
          </w:tcPr>
          <w:p w14:paraId="2529D275" w14:textId="77777777" w:rsidR="00DA15B0" w:rsidRPr="00C81451" w:rsidRDefault="00DA15B0" w:rsidP="00DA15B0">
            <w:pPr>
              <w:spacing w:line="276" w:lineRule="auto"/>
              <w:jc w:val="center"/>
              <w:rPr>
                <w:b/>
              </w:rPr>
            </w:pPr>
            <w:r w:rsidRPr="00C81451">
              <w:rPr>
                <w:b/>
              </w:rPr>
              <w:t>Step 4</w:t>
            </w:r>
          </w:p>
        </w:tc>
        <w:tc>
          <w:tcPr>
            <w:tcW w:w="1497" w:type="dxa"/>
            <w:vMerge w:val="restart"/>
          </w:tcPr>
          <w:p w14:paraId="507B9EA1" w14:textId="77777777" w:rsidR="00DA15B0" w:rsidRPr="004431A5" w:rsidRDefault="00DA15B0" w:rsidP="00DA15B0">
            <w:pPr>
              <w:spacing w:line="276" w:lineRule="auto"/>
              <w:jc w:val="left"/>
              <w:rPr>
                <w:szCs w:val="21"/>
              </w:rPr>
            </w:pPr>
            <w:r w:rsidRPr="00515C5E">
              <w:rPr>
                <w:rFonts w:hint="eastAsia"/>
                <w:szCs w:val="21"/>
              </w:rPr>
              <w:t>N</w:t>
            </w:r>
            <w:r w:rsidRPr="004431A5">
              <w:rPr>
                <w:szCs w:val="21"/>
              </w:rPr>
              <w:t>ode Initialization</w:t>
            </w:r>
          </w:p>
        </w:tc>
        <w:tc>
          <w:tcPr>
            <w:tcW w:w="1293" w:type="dxa"/>
          </w:tcPr>
          <w:p w14:paraId="3181754F" w14:textId="77777777" w:rsidR="00DA15B0" w:rsidRPr="008F5C48" w:rsidRDefault="00DA15B0" w:rsidP="00DA15B0">
            <w:pPr>
              <w:spacing w:line="276" w:lineRule="auto"/>
              <w:jc w:val="left"/>
              <w:rPr>
                <w:szCs w:val="21"/>
              </w:rPr>
            </w:pPr>
            <w:r w:rsidRPr="008F5C48">
              <w:rPr>
                <w:szCs w:val="21"/>
              </w:rPr>
              <w:t xml:space="preserve">Go to </w:t>
            </w:r>
            <w:r w:rsidRPr="00E01228">
              <w:t xml:space="preserve">the </w:t>
            </w:r>
            <w:r w:rsidRPr="008F5C48">
              <w:rPr>
                <w:szCs w:val="21"/>
              </w:rPr>
              <w:t>execution path</w:t>
            </w:r>
          </w:p>
        </w:tc>
        <w:tc>
          <w:tcPr>
            <w:tcW w:w="4860" w:type="dxa"/>
          </w:tcPr>
          <w:p w14:paraId="4E7E23FA" w14:textId="77777777" w:rsidR="00DA15B0" w:rsidRPr="00C81451" w:rsidRDefault="00DA15B0" w:rsidP="00DA15B0">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58370436" w14:textId="77777777" w:rsidR="00DA15B0" w:rsidRPr="004431A5" w:rsidRDefault="00DA15B0" w:rsidP="00DA15B0">
            <w:pPr>
              <w:spacing w:line="276" w:lineRule="auto"/>
              <w:jc w:val="left"/>
              <w:rPr>
                <w:szCs w:val="21"/>
              </w:rPr>
            </w:pPr>
            <w:r w:rsidRPr="00C81451">
              <w:rPr>
                <w:b/>
                <w:szCs w:val="21"/>
              </w:rPr>
              <w:t>Tip</w:t>
            </w:r>
            <w:r w:rsidRPr="00515C5E">
              <w:rPr>
                <w:szCs w:val="21"/>
              </w:rPr>
              <w:t>:</w:t>
            </w:r>
            <w:r>
              <w:rPr>
                <w:szCs w:val="21"/>
              </w:rPr>
              <w:t xml:space="preserve"> </w:t>
            </w:r>
            <w:r w:rsidRPr="00515C5E">
              <w:rPr>
                <w:rFonts w:hint="eastAsia"/>
                <w:szCs w:val="21"/>
              </w:rPr>
              <w:t>/</w:t>
            </w:r>
            <w:r w:rsidRPr="004431A5">
              <w:rPr>
                <w:szCs w:val="21"/>
              </w:rPr>
              <w:t xml:space="preserve">home/ghpb-bin/ is the </w:t>
            </w:r>
            <w:r>
              <w:rPr>
                <w:szCs w:val="21"/>
              </w:rPr>
              <w:t>program execution path</w:t>
            </w:r>
            <w:r w:rsidRPr="00515C5E">
              <w:rPr>
                <w:szCs w:val="21"/>
              </w:rPr>
              <w:t xml:space="preserve"> set</w:t>
            </w:r>
          </w:p>
        </w:tc>
      </w:tr>
      <w:tr w:rsidR="00DA15B0" w14:paraId="650B646D" w14:textId="77777777" w:rsidTr="00A17900">
        <w:tc>
          <w:tcPr>
            <w:tcW w:w="625" w:type="dxa"/>
            <w:vMerge/>
          </w:tcPr>
          <w:p w14:paraId="6D214E98" w14:textId="77777777" w:rsidR="00DA15B0" w:rsidRPr="00C81451" w:rsidRDefault="00DA15B0" w:rsidP="00DA15B0">
            <w:pPr>
              <w:spacing w:line="276" w:lineRule="auto"/>
              <w:jc w:val="center"/>
              <w:rPr>
                <w:b/>
              </w:rPr>
            </w:pPr>
          </w:p>
        </w:tc>
        <w:tc>
          <w:tcPr>
            <w:tcW w:w="1497" w:type="dxa"/>
            <w:vMerge/>
          </w:tcPr>
          <w:p w14:paraId="31D10093" w14:textId="77777777" w:rsidR="00DA15B0" w:rsidRPr="00C81451" w:rsidRDefault="00DA15B0" w:rsidP="00DA15B0">
            <w:pPr>
              <w:spacing w:line="276" w:lineRule="auto"/>
              <w:jc w:val="left"/>
              <w:rPr>
                <w:szCs w:val="21"/>
              </w:rPr>
            </w:pPr>
          </w:p>
        </w:tc>
        <w:tc>
          <w:tcPr>
            <w:tcW w:w="1293" w:type="dxa"/>
          </w:tcPr>
          <w:p w14:paraId="3A0FDBD9" w14:textId="77777777" w:rsidR="00DA15B0" w:rsidRPr="00C81451" w:rsidRDefault="00DA15B0" w:rsidP="00DA15B0">
            <w:pPr>
              <w:spacing w:line="276" w:lineRule="auto"/>
              <w:jc w:val="left"/>
              <w:rPr>
                <w:szCs w:val="21"/>
              </w:rPr>
            </w:pPr>
            <w:r w:rsidRPr="00C81451">
              <w:rPr>
                <w:szCs w:val="21"/>
              </w:rPr>
              <w:t xml:space="preserve">Node </w:t>
            </w:r>
            <w:r w:rsidRPr="00C81451">
              <w:rPr>
                <w:szCs w:val="21"/>
              </w:rPr>
              <w:lastRenderedPageBreak/>
              <w:t>initialization</w:t>
            </w:r>
          </w:p>
        </w:tc>
        <w:tc>
          <w:tcPr>
            <w:tcW w:w="4860" w:type="dxa"/>
          </w:tcPr>
          <w:p w14:paraId="0D71E283" w14:textId="77777777" w:rsidR="00DA15B0" w:rsidRPr="00515C5E" w:rsidRDefault="00DA15B0" w:rsidP="00DA15B0">
            <w:pPr>
              <w:spacing w:line="276" w:lineRule="auto"/>
              <w:jc w:val="left"/>
              <w:rPr>
                <w:szCs w:val="21"/>
              </w:rPr>
            </w:pPr>
            <w:r w:rsidRPr="00C81451">
              <w:rPr>
                <w:szCs w:val="21"/>
              </w:rPr>
              <w:lastRenderedPageBreak/>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w:t>
            </w:r>
            <w:r w:rsidRPr="00C81451">
              <w:rPr>
                <w:rFonts w:ascii="Consolas" w:hAnsi="Consolas"/>
                <w:b/>
                <w:szCs w:val="21"/>
              </w:rPr>
              <w:lastRenderedPageBreak/>
              <w:t xml:space="preserve">init </w:t>
            </w:r>
            <w:r w:rsidRPr="00C81451">
              <w:rPr>
                <w:rFonts w:ascii="Consolas" w:hAnsi="Consolas"/>
                <w:i/>
                <w:szCs w:val="21"/>
              </w:rPr>
              <w:t>gensis.json</w:t>
            </w:r>
          </w:p>
        </w:tc>
      </w:tr>
      <w:tr w:rsidR="00DA15B0" w14:paraId="6DBB091F" w14:textId="77777777" w:rsidTr="00A17900">
        <w:trPr>
          <w:trHeight w:val="360"/>
        </w:trPr>
        <w:tc>
          <w:tcPr>
            <w:tcW w:w="625" w:type="dxa"/>
            <w:vMerge w:val="restart"/>
          </w:tcPr>
          <w:p w14:paraId="01188337" w14:textId="77777777" w:rsidR="00DA15B0" w:rsidRDefault="00DA15B0" w:rsidP="00DA15B0">
            <w:pPr>
              <w:spacing w:line="276" w:lineRule="auto"/>
              <w:jc w:val="center"/>
              <w:rPr>
                <w:b/>
              </w:rPr>
            </w:pPr>
            <w:r w:rsidRPr="00C81451">
              <w:rPr>
                <w:b/>
              </w:rPr>
              <w:lastRenderedPageBreak/>
              <w:t>Step 5</w:t>
            </w:r>
          </w:p>
          <w:p w14:paraId="246E91C0" w14:textId="77777777" w:rsidR="00DA15B0" w:rsidRPr="00C81451" w:rsidRDefault="00DA15B0" w:rsidP="00DA15B0">
            <w:pPr>
              <w:spacing w:line="276" w:lineRule="auto"/>
              <w:jc w:val="center"/>
              <w:rPr>
                <w:b/>
              </w:rPr>
            </w:pPr>
            <w:r>
              <w:rPr>
                <w:b/>
              </w:rPr>
              <w:t>(</w:t>
            </w:r>
            <w:r w:rsidRPr="00C81451">
              <w:rPr>
                <w:b/>
              </w:rPr>
              <w:t>a</w:t>
            </w:r>
            <w:r>
              <w:rPr>
                <w:b/>
              </w:rPr>
              <w:t>)</w:t>
            </w:r>
          </w:p>
        </w:tc>
        <w:tc>
          <w:tcPr>
            <w:tcW w:w="1497" w:type="dxa"/>
            <w:vMerge w:val="restart"/>
          </w:tcPr>
          <w:p w14:paraId="40DA3224" w14:textId="77777777" w:rsidR="00DA15B0" w:rsidRPr="004431A5" w:rsidRDefault="00DA15B0" w:rsidP="00DA15B0">
            <w:pPr>
              <w:spacing w:line="276" w:lineRule="auto"/>
              <w:jc w:val="left"/>
              <w:rPr>
                <w:szCs w:val="21"/>
              </w:rPr>
            </w:pPr>
            <w:r w:rsidRPr="00515C5E">
              <w:rPr>
                <w:rFonts w:hint="eastAsia"/>
                <w:szCs w:val="21"/>
              </w:rPr>
              <w:t>I</w:t>
            </w:r>
            <w:r w:rsidRPr="004431A5">
              <w:rPr>
                <w:szCs w:val="21"/>
              </w:rPr>
              <w:t>mport the account</w:t>
            </w:r>
          </w:p>
        </w:tc>
        <w:tc>
          <w:tcPr>
            <w:tcW w:w="1293" w:type="dxa"/>
          </w:tcPr>
          <w:p w14:paraId="0DC267AF" w14:textId="77777777" w:rsidR="00DA15B0" w:rsidRPr="008F5C48" w:rsidRDefault="00DA15B0" w:rsidP="00DA15B0">
            <w:pPr>
              <w:spacing w:line="276" w:lineRule="auto"/>
              <w:jc w:val="left"/>
              <w:rPr>
                <w:szCs w:val="21"/>
              </w:rPr>
            </w:pPr>
            <w:r w:rsidRPr="008F5C48">
              <w:rPr>
                <w:szCs w:val="21"/>
              </w:rPr>
              <w:t>Export the account</w:t>
            </w:r>
          </w:p>
        </w:tc>
        <w:tc>
          <w:tcPr>
            <w:tcW w:w="4860" w:type="dxa"/>
          </w:tcPr>
          <w:p w14:paraId="76106336" w14:textId="77777777" w:rsidR="00DA15B0" w:rsidRPr="00580427" w:rsidRDefault="00DA15B0" w:rsidP="00DA15B0">
            <w:pPr>
              <w:spacing w:line="276" w:lineRule="auto"/>
              <w:jc w:val="left"/>
              <w:rPr>
                <w:szCs w:val="21"/>
              </w:rPr>
            </w:pPr>
            <w:r w:rsidRPr="00580427">
              <w:rPr>
                <w:szCs w:val="21"/>
              </w:rPr>
              <w:t xml:space="preserve">Export your account information from </w:t>
            </w:r>
            <w:r>
              <w:rPr>
                <w:szCs w:val="21"/>
              </w:rPr>
              <w:t xml:space="preserve">the </w:t>
            </w:r>
            <w:r w:rsidRPr="00580427">
              <w:rPr>
                <w:szCs w:val="21"/>
              </w:rPr>
              <w:t>HPB Wallet;</w:t>
            </w:r>
          </w:p>
        </w:tc>
      </w:tr>
      <w:tr w:rsidR="00DA15B0" w14:paraId="086EEF6A" w14:textId="77777777" w:rsidTr="00A17900">
        <w:trPr>
          <w:trHeight w:val="360"/>
        </w:trPr>
        <w:tc>
          <w:tcPr>
            <w:tcW w:w="625" w:type="dxa"/>
            <w:vMerge/>
          </w:tcPr>
          <w:p w14:paraId="024D8F45" w14:textId="77777777" w:rsidR="00DA15B0" w:rsidRPr="00C81451" w:rsidRDefault="00DA15B0" w:rsidP="00DA15B0">
            <w:pPr>
              <w:spacing w:line="276" w:lineRule="auto"/>
              <w:jc w:val="center"/>
              <w:rPr>
                <w:b/>
              </w:rPr>
            </w:pPr>
          </w:p>
        </w:tc>
        <w:tc>
          <w:tcPr>
            <w:tcW w:w="1497" w:type="dxa"/>
            <w:vMerge/>
          </w:tcPr>
          <w:p w14:paraId="747DFD77" w14:textId="77777777" w:rsidR="00DA15B0" w:rsidRPr="00515C5E" w:rsidRDefault="00DA15B0" w:rsidP="00DA15B0">
            <w:pPr>
              <w:spacing w:line="276" w:lineRule="auto"/>
              <w:jc w:val="left"/>
              <w:rPr>
                <w:szCs w:val="21"/>
              </w:rPr>
            </w:pPr>
          </w:p>
        </w:tc>
        <w:tc>
          <w:tcPr>
            <w:tcW w:w="1293" w:type="dxa"/>
          </w:tcPr>
          <w:p w14:paraId="2071AF4D" w14:textId="7A1660C7" w:rsidR="00DA15B0" w:rsidRPr="008F5C48" w:rsidRDefault="00DA15B0" w:rsidP="00DA15B0">
            <w:pPr>
              <w:spacing w:line="276" w:lineRule="auto"/>
              <w:jc w:val="left"/>
              <w:rPr>
                <w:szCs w:val="21"/>
              </w:rPr>
            </w:pPr>
            <w:r>
              <w:t>Create ‘keystore’</w:t>
            </w:r>
          </w:p>
        </w:tc>
        <w:tc>
          <w:tcPr>
            <w:tcW w:w="4860" w:type="dxa"/>
          </w:tcPr>
          <w:p w14:paraId="6D99C7E2" w14:textId="77777777" w:rsidR="00DA15B0" w:rsidRPr="00CF143C" w:rsidRDefault="00DA15B0" w:rsidP="00DA15B0">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3F960CFB" w14:textId="77777777" w:rsidR="00DA15B0" w:rsidRPr="00CF143C" w:rsidRDefault="00DA15B0" w:rsidP="00DA15B0">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445EEB1F" w14:textId="7A7CD7F7" w:rsidR="00DA15B0" w:rsidRPr="00580427" w:rsidRDefault="00DA15B0" w:rsidP="00DA15B0">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DA15B0" w14:paraId="42B8301A" w14:textId="77777777" w:rsidTr="00A17900">
        <w:tc>
          <w:tcPr>
            <w:tcW w:w="625" w:type="dxa"/>
            <w:vMerge/>
          </w:tcPr>
          <w:p w14:paraId="3B59E9DD" w14:textId="77777777" w:rsidR="00DA15B0" w:rsidRPr="00C81451" w:rsidRDefault="00DA15B0" w:rsidP="00DA15B0">
            <w:pPr>
              <w:spacing w:line="276" w:lineRule="auto"/>
              <w:jc w:val="center"/>
              <w:rPr>
                <w:b/>
              </w:rPr>
            </w:pPr>
          </w:p>
        </w:tc>
        <w:tc>
          <w:tcPr>
            <w:tcW w:w="1497" w:type="dxa"/>
            <w:vMerge/>
          </w:tcPr>
          <w:p w14:paraId="036DAA04" w14:textId="77777777" w:rsidR="00DA15B0" w:rsidRPr="00C81451" w:rsidRDefault="00DA15B0" w:rsidP="00DA15B0">
            <w:pPr>
              <w:spacing w:line="276" w:lineRule="auto"/>
              <w:jc w:val="left"/>
              <w:rPr>
                <w:szCs w:val="21"/>
              </w:rPr>
            </w:pPr>
          </w:p>
        </w:tc>
        <w:tc>
          <w:tcPr>
            <w:tcW w:w="1293" w:type="dxa"/>
          </w:tcPr>
          <w:p w14:paraId="2120100E" w14:textId="77777777" w:rsidR="00DA15B0" w:rsidRPr="00C81451" w:rsidRDefault="00DA15B0" w:rsidP="00DA15B0">
            <w:pPr>
              <w:spacing w:line="276" w:lineRule="auto"/>
              <w:jc w:val="left"/>
              <w:rPr>
                <w:szCs w:val="21"/>
              </w:rPr>
            </w:pPr>
            <w:r w:rsidRPr="00C81451">
              <w:rPr>
                <w:szCs w:val="21"/>
              </w:rPr>
              <w:t>Import the node</w:t>
            </w:r>
          </w:p>
        </w:tc>
        <w:tc>
          <w:tcPr>
            <w:tcW w:w="4860" w:type="dxa"/>
          </w:tcPr>
          <w:p w14:paraId="6614B031" w14:textId="22BD7095" w:rsidR="00DA15B0" w:rsidRPr="00515C5E" w:rsidRDefault="00DA15B0" w:rsidP="00DA15B0">
            <w:pPr>
              <w:spacing w:line="276" w:lineRule="auto"/>
              <w:jc w:val="left"/>
              <w:rPr>
                <w:szCs w:val="21"/>
              </w:rPr>
            </w:pPr>
            <w:r w:rsidRPr="00C81451">
              <w:rPr>
                <w:szCs w:val="21"/>
              </w:rPr>
              <w:t xml:space="preserve">Go to path ‘home/ghpb-bin/node/data/ keystore’, and copy the account information to file holder </w:t>
            </w:r>
            <w:r>
              <w:rPr>
                <w:szCs w:val="21"/>
              </w:rPr>
              <w:t>‘</w:t>
            </w:r>
            <w:r w:rsidRPr="00C81451">
              <w:rPr>
                <w:szCs w:val="21"/>
              </w:rPr>
              <w:t>keystore’</w:t>
            </w:r>
            <w:r w:rsidR="005E2662">
              <w:rPr>
                <w:szCs w:val="21"/>
              </w:rPr>
              <w:t xml:space="preserv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p>
        </w:tc>
      </w:tr>
      <w:tr w:rsidR="00DA15B0" w14:paraId="3FFC6F12" w14:textId="77777777" w:rsidTr="00A17900">
        <w:trPr>
          <w:trHeight w:val="1698"/>
        </w:trPr>
        <w:tc>
          <w:tcPr>
            <w:tcW w:w="625" w:type="dxa"/>
          </w:tcPr>
          <w:p w14:paraId="2F1A294B" w14:textId="77777777" w:rsidR="00DA15B0" w:rsidRDefault="00DA15B0" w:rsidP="00DA15B0">
            <w:pPr>
              <w:spacing w:line="276" w:lineRule="auto"/>
              <w:jc w:val="center"/>
              <w:rPr>
                <w:b/>
              </w:rPr>
            </w:pPr>
            <w:r w:rsidRPr="00C81451">
              <w:rPr>
                <w:b/>
              </w:rPr>
              <w:t>Step 5</w:t>
            </w:r>
          </w:p>
          <w:p w14:paraId="19AEDF8A" w14:textId="77777777" w:rsidR="00DA15B0" w:rsidRPr="00C81451" w:rsidRDefault="00DA15B0" w:rsidP="00DA15B0">
            <w:pPr>
              <w:spacing w:line="276" w:lineRule="auto"/>
              <w:jc w:val="center"/>
              <w:rPr>
                <w:b/>
              </w:rPr>
            </w:pPr>
            <w:r>
              <w:rPr>
                <w:b/>
              </w:rPr>
              <w:t>(</w:t>
            </w:r>
            <w:r w:rsidRPr="00C81451">
              <w:rPr>
                <w:b/>
              </w:rPr>
              <w:t>b</w:t>
            </w:r>
            <w:r>
              <w:rPr>
                <w:b/>
              </w:rPr>
              <w:t>)</w:t>
            </w:r>
          </w:p>
        </w:tc>
        <w:tc>
          <w:tcPr>
            <w:tcW w:w="1497" w:type="dxa"/>
          </w:tcPr>
          <w:p w14:paraId="64C27AEF" w14:textId="77777777" w:rsidR="00DA15B0" w:rsidRPr="0095730C" w:rsidRDefault="00DA15B0" w:rsidP="00DA15B0">
            <w:pPr>
              <w:spacing w:line="276" w:lineRule="auto"/>
              <w:jc w:val="left"/>
              <w:rPr>
                <w:szCs w:val="21"/>
              </w:rPr>
            </w:pPr>
            <w:r w:rsidRPr="00515C5E">
              <w:rPr>
                <w:rFonts w:hint="eastAsia"/>
                <w:szCs w:val="21"/>
              </w:rPr>
              <w:t>C</w:t>
            </w:r>
            <w:r w:rsidRPr="004431A5">
              <w:rPr>
                <w:szCs w:val="21"/>
              </w:rPr>
              <w:t>reate a new account</w:t>
            </w:r>
          </w:p>
        </w:tc>
        <w:tc>
          <w:tcPr>
            <w:tcW w:w="1293" w:type="dxa"/>
          </w:tcPr>
          <w:p w14:paraId="13F31FCF" w14:textId="77777777" w:rsidR="00DA15B0" w:rsidRPr="00BF4F5F" w:rsidRDefault="00DA15B0" w:rsidP="00DA15B0">
            <w:pPr>
              <w:spacing w:line="276" w:lineRule="auto"/>
              <w:jc w:val="left"/>
              <w:rPr>
                <w:szCs w:val="21"/>
              </w:rPr>
            </w:pPr>
            <w:r w:rsidRPr="00580427">
              <w:rPr>
                <w:szCs w:val="21"/>
              </w:rPr>
              <w:t>Create a new account</w:t>
            </w:r>
          </w:p>
        </w:tc>
        <w:tc>
          <w:tcPr>
            <w:tcW w:w="4860" w:type="dxa"/>
          </w:tcPr>
          <w:p w14:paraId="7117FAC6" w14:textId="77777777" w:rsidR="00DA15B0" w:rsidRPr="0095730C" w:rsidRDefault="00DA15B0" w:rsidP="00DA15B0">
            <w:pPr>
              <w:spacing w:line="276" w:lineRule="auto"/>
              <w:jc w:val="left"/>
              <w:rPr>
                <w:szCs w:val="21"/>
              </w:rPr>
            </w:pPr>
            <w:r w:rsidRPr="002E4951">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4431A5">
              <w:rPr>
                <w:szCs w:val="21"/>
              </w:rPr>
              <w:br/>
              <w:t xml:space="preserve">Please set your account password (e.g.123), and record the Address you receive after re-entering your </w:t>
            </w:r>
            <w:r w:rsidRPr="0095730C">
              <w:rPr>
                <w:szCs w:val="21"/>
              </w:rPr>
              <w:t>password;</w:t>
            </w:r>
          </w:p>
        </w:tc>
      </w:tr>
      <w:tr w:rsidR="00DA15B0" w14:paraId="0E6DBEF7" w14:textId="77777777" w:rsidTr="00A17900">
        <w:tc>
          <w:tcPr>
            <w:tcW w:w="625" w:type="dxa"/>
            <w:vMerge w:val="restart"/>
          </w:tcPr>
          <w:p w14:paraId="523DEA2B" w14:textId="77777777" w:rsidR="00DA15B0" w:rsidRPr="00C81451" w:rsidRDefault="00DA15B0" w:rsidP="00DA15B0">
            <w:pPr>
              <w:spacing w:line="276" w:lineRule="auto"/>
              <w:jc w:val="center"/>
              <w:rPr>
                <w:b/>
              </w:rPr>
            </w:pPr>
            <w:r w:rsidRPr="00C81451">
              <w:rPr>
                <w:b/>
              </w:rPr>
              <w:t>Step 6</w:t>
            </w:r>
          </w:p>
        </w:tc>
        <w:tc>
          <w:tcPr>
            <w:tcW w:w="1497" w:type="dxa"/>
            <w:vMerge w:val="restart"/>
          </w:tcPr>
          <w:p w14:paraId="38E5EC3B" w14:textId="77777777" w:rsidR="00DA15B0" w:rsidRDefault="00DA15B0" w:rsidP="00DA15B0">
            <w:pPr>
              <w:spacing w:line="276" w:lineRule="auto"/>
              <w:jc w:val="left"/>
              <w:rPr>
                <w:szCs w:val="21"/>
              </w:rPr>
            </w:pPr>
            <w:r w:rsidRPr="00515C5E">
              <w:rPr>
                <w:szCs w:val="21"/>
              </w:rPr>
              <w:t>Node Launch</w:t>
            </w:r>
          </w:p>
          <w:p w14:paraId="2C4D4B4A" w14:textId="67A46EEB" w:rsidR="00B92030" w:rsidRPr="00515C5E" w:rsidRDefault="00B92030" w:rsidP="00DA15B0">
            <w:pPr>
              <w:spacing w:line="276" w:lineRule="auto"/>
              <w:jc w:val="left"/>
              <w:rPr>
                <w:szCs w:val="21"/>
              </w:rPr>
            </w:pPr>
            <w:r w:rsidRPr="003C6803">
              <w:rPr>
                <w:b/>
              </w:rPr>
              <w:t>Ti</w:t>
            </w:r>
            <w:r w:rsidRPr="003C6803">
              <w:rPr>
                <w:rFonts w:ascii="Calibri" w:hAnsi="Calibri" w:cs="Calibri"/>
                <w:b/>
              </w:rPr>
              <w:t>p</w:t>
            </w:r>
            <w:r w:rsidRPr="003C6803">
              <w:rPr>
                <w:rFonts w:ascii="Calibri" w:hAnsi="Calibri" w:cs="Calibri"/>
              </w:rPr>
              <w:t>:</w:t>
            </w:r>
            <w:r w:rsidRPr="003C6803">
              <w:rPr>
                <w:rFonts w:ascii="Calibri" w:hAnsi="Calibri" w:cs="Calibri"/>
                <w:b/>
                <w:color w:val="FF0000"/>
              </w:rPr>
              <w:t xml:space="preserve"> You must launch the node by yourself for password security.</w:t>
            </w:r>
          </w:p>
        </w:tc>
        <w:tc>
          <w:tcPr>
            <w:tcW w:w="1293" w:type="dxa"/>
          </w:tcPr>
          <w:p w14:paraId="2C4E1D4A" w14:textId="77777777" w:rsidR="00DA15B0" w:rsidRPr="004431A5" w:rsidRDefault="00DA15B0" w:rsidP="00DA15B0">
            <w:pPr>
              <w:spacing w:line="276" w:lineRule="auto"/>
              <w:jc w:val="left"/>
              <w:rPr>
                <w:szCs w:val="21"/>
              </w:rPr>
            </w:pPr>
            <w:r w:rsidRPr="004431A5">
              <w:rPr>
                <w:szCs w:val="21"/>
              </w:rPr>
              <w:t>Option 1</w:t>
            </w:r>
          </w:p>
        </w:tc>
        <w:tc>
          <w:tcPr>
            <w:tcW w:w="4860" w:type="dxa"/>
          </w:tcPr>
          <w:p w14:paraId="2742F75F" w14:textId="025B86F4" w:rsidR="00DA15B0" w:rsidRPr="00CF143C" w:rsidRDefault="00DA15B0" w:rsidP="00DA15B0">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4BC67DB1" w14:textId="77777777" w:rsidR="00DA15B0" w:rsidRPr="00515C5E" w:rsidRDefault="00DA15B0" w:rsidP="00DA15B0">
            <w:pPr>
              <w:spacing w:line="276" w:lineRule="auto"/>
              <w:jc w:val="left"/>
              <w:rPr>
                <w:szCs w:val="21"/>
              </w:rPr>
            </w:pPr>
            <w:r w:rsidRPr="004431A5">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18D0D907" w14:textId="77777777" w:rsidR="00DA15B0" w:rsidRPr="004431A5" w:rsidRDefault="00DA15B0" w:rsidP="00DA15B0">
            <w:pPr>
              <w:spacing w:line="276" w:lineRule="auto"/>
              <w:jc w:val="left"/>
              <w:rPr>
                <w:i/>
                <w:szCs w:val="21"/>
              </w:rPr>
            </w:pPr>
            <w:r w:rsidRPr="00515C5E">
              <w:rPr>
                <w:i/>
                <w:szCs w:val="21"/>
              </w:rPr>
              <w:t>100</w:t>
            </w:r>
            <w:r w:rsidRPr="00515C5E">
              <w:rPr>
                <w:rFonts w:hint="eastAsia"/>
                <w:szCs w:val="21"/>
              </w:rPr>
              <w:t xml:space="preserve"> s</w:t>
            </w:r>
            <w:r w:rsidRPr="004431A5">
              <w:rPr>
                <w:szCs w:val="21"/>
              </w:rPr>
              <w:t xml:space="preserve">tands for </w:t>
            </w:r>
            <w:r>
              <w:rPr>
                <w:szCs w:val="21"/>
              </w:rPr>
              <w:t xml:space="preserve">the HPB </w:t>
            </w:r>
            <w:r w:rsidRPr="004431A5">
              <w:rPr>
                <w:szCs w:val="21"/>
              </w:rPr>
              <w:t>MainNet network number</w:t>
            </w:r>
            <w:r w:rsidRPr="004431A5">
              <w:rPr>
                <w:rFonts w:hint="eastAsia"/>
                <w:szCs w:val="21"/>
              </w:rPr>
              <w:t>；</w:t>
            </w:r>
          </w:p>
          <w:p w14:paraId="24BCDC2E" w14:textId="77777777" w:rsidR="00DA15B0" w:rsidRDefault="00DA15B0" w:rsidP="00DA15B0">
            <w:pPr>
              <w:spacing w:line="276" w:lineRule="auto"/>
              <w:jc w:val="left"/>
              <w:rPr>
                <w:szCs w:val="21"/>
              </w:rPr>
            </w:pPr>
            <w:r w:rsidRPr="0095730C">
              <w:rPr>
                <w:i/>
                <w:szCs w:val="21"/>
              </w:rPr>
              <w:t>3004</w:t>
            </w:r>
            <w:r w:rsidRPr="0095730C">
              <w:rPr>
                <w:szCs w:val="21"/>
              </w:rPr>
              <w:t xml:space="preserve"> stands for the local </w:t>
            </w:r>
            <w:r>
              <w:rPr>
                <w:szCs w:val="21"/>
              </w:rPr>
              <w:t>‘</w:t>
            </w:r>
            <w:r w:rsidRPr="0095730C">
              <w:rPr>
                <w:szCs w:val="21"/>
              </w:rPr>
              <w:t>ghpb</w:t>
            </w:r>
            <w:r>
              <w:rPr>
                <w:szCs w:val="21"/>
              </w:rPr>
              <w:t>’</w:t>
            </w:r>
            <w:r w:rsidRPr="0095730C">
              <w:rPr>
                <w:szCs w:val="21"/>
              </w:rPr>
              <w:t xml:space="preserve"> port</w:t>
            </w:r>
            <w:r w:rsidRPr="0095730C">
              <w:rPr>
                <w:rFonts w:hint="eastAsia"/>
                <w:szCs w:val="21"/>
              </w:rPr>
              <w:t>；</w:t>
            </w:r>
          </w:p>
          <w:p w14:paraId="1F22A056" w14:textId="0D525365" w:rsidR="00843C95" w:rsidRPr="003C6803" w:rsidRDefault="00D21A91" w:rsidP="00DA15B0">
            <w:pPr>
              <w:spacing w:line="276" w:lineRule="auto"/>
              <w:jc w:val="left"/>
              <w:rPr>
                <w:rFonts w:ascii="Calibri" w:hAnsi="Calibri" w:cs="Calibri"/>
                <w:szCs w:val="21"/>
              </w:rPr>
            </w:pPr>
            <w:r w:rsidRPr="003C6803">
              <w:rPr>
                <w:rFonts w:ascii="Calibri" w:hAnsi="Calibri" w:cs="Calibri"/>
                <w:b/>
              </w:rPr>
              <w:t>Tip</w:t>
            </w:r>
            <w:r w:rsidRPr="0046797B">
              <w:rPr>
                <w:rFonts w:ascii="Calibri" w:hAnsi="Calibri" w:cs="Calibri"/>
              </w:rPr>
              <w:t xml:space="preserve">: </w:t>
            </w:r>
            <w:r w:rsidRPr="003C6803">
              <w:rPr>
                <w:rFonts w:ascii="Calibri" w:hAnsi="Calibri" w:cs="Calibri"/>
                <w:color w:val="FF0000"/>
              </w:rPr>
              <w:t>Port number of testing wideband between nodes is the port number of local ‘ghpb’ plus 100 (e.g. if the local ‘ghpb’ port number is 3004, the port number of testing wideband should be 3004+100=3104); The local port in firewall of synchronization node (e.g. 3004) must be open while the testing wide band port (e.g. 3104) is not necessarily so.</w:t>
            </w:r>
          </w:p>
        </w:tc>
      </w:tr>
      <w:tr w:rsidR="00DA15B0" w14:paraId="6DEE4A56" w14:textId="77777777" w:rsidTr="00A17900">
        <w:tc>
          <w:tcPr>
            <w:tcW w:w="625" w:type="dxa"/>
            <w:vMerge/>
          </w:tcPr>
          <w:p w14:paraId="2343B44B" w14:textId="77777777" w:rsidR="00DA15B0" w:rsidRPr="00C81451" w:rsidRDefault="00DA15B0" w:rsidP="00DA15B0">
            <w:pPr>
              <w:spacing w:line="276" w:lineRule="auto"/>
              <w:jc w:val="center"/>
              <w:rPr>
                <w:b/>
              </w:rPr>
            </w:pPr>
          </w:p>
        </w:tc>
        <w:tc>
          <w:tcPr>
            <w:tcW w:w="1497" w:type="dxa"/>
            <w:vMerge/>
          </w:tcPr>
          <w:p w14:paraId="77685B50" w14:textId="77777777" w:rsidR="00DA15B0" w:rsidRPr="00C81451" w:rsidRDefault="00DA15B0" w:rsidP="00DA15B0">
            <w:pPr>
              <w:spacing w:line="276" w:lineRule="auto"/>
              <w:jc w:val="left"/>
              <w:rPr>
                <w:szCs w:val="21"/>
              </w:rPr>
            </w:pPr>
          </w:p>
        </w:tc>
        <w:tc>
          <w:tcPr>
            <w:tcW w:w="1293" w:type="dxa"/>
          </w:tcPr>
          <w:p w14:paraId="7984037F" w14:textId="77777777" w:rsidR="00DA15B0" w:rsidRPr="00C81451" w:rsidRDefault="00DA15B0" w:rsidP="00DA15B0">
            <w:pPr>
              <w:spacing w:line="276" w:lineRule="auto"/>
              <w:jc w:val="left"/>
              <w:rPr>
                <w:szCs w:val="21"/>
              </w:rPr>
            </w:pPr>
            <w:r w:rsidRPr="00C81451">
              <w:rPr>
                <w:szCs w:val="21"/>
              </w:rPr>
              <w:t>Option 2</w:t>
            </w:r>
          </w:p>
        </w:tc>
        <w:tc>
          <w:tcPr>
            <w:tcW w:w="4860" w:type="dxa"/>
          </w:tcPr>
          <w:p w14:paraId="0C54F963" w14:textId="3E5702D1" w:rsidR="00DA15B0" w:rsidRPr="007E48A2" w:rsidRDefault="00DA15B0" w:rsidP="00DA15B0">
            <w:pPr>
              <w:spacing w:line="276" w:lineRule="auto"/>
              <w:jc w:val="left"/>
            </w:pPr>
            <w:r>
              <w:rPr>
                <w:rFonts w:hint="eastAsia"/>
              </w:rPr>
              <w:t>Command:</w:t>
            </w:r>
            <w:r>
              <w:t xml:space="preserve"> </w:t>
            </w:r>
            <w:r w:rsidRPr="00374361">
              <w:rPr>
                <w:b/>
                <w:szCs w:val="21"/>
              </w:rPr>
              <w:t>cd /home/ghpb-bin/</w:t>
            </w:r>
          </w:p>
          <w:p w14:paraId="58870DA8" w14:textId="77777777" w:rsidR="00DA15B0" w:rsidRDefault="00DA15B0" w:rsidP="00DA15B0">
            <w:pPr>
              <w:spacing w:line="276" w:lineRule="auto"/>
              <w:jc w:val="left"/>
              <w:rPr>
                <w:rFonts w:ascii="Consolas" w:hAnsi="Consolas"/>
                <w:b/>
                <w:szCs w:val="21"/>
              </w:rPr>
            </w:pPr>
            <w:r w:rsidRPr="00C81451">
              <w:rPr>
                <w:szCs w:val="21"/>
              </w:rPr>
              <w:t>Command:</w:t>
            </w:r>
            <w:r>
              <w:rPr>
                <w:szCs w:val="21"/>
              </w:rPr>
              <w:t xml:space="preserve"> </w:t>
            </w:r>
            <w:r w:rsidRPr="00C81451">
              <w:rPr>
                <w:rFonts w:ascii="Consolas" w:hAnsi="Consolas"/>
                <w:b/>
                <w:szCs w:val="21"/>
              </w:rPr>
              <w:t xml:space="preserve">sudo nohup </w:t>
            </w:r>
            <w:r w:rsidRPr="00C81451">
              <w:rPr>
                <w:rFonts w:ascii="Consolas" w:hAnsi="Consolas"/>
                <w:i/>
                <w:szCs w:val="21"/>
              </w:rPr>
              <w:t xml:space="preserve">./ghpb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--networkid</w:t>
            </w:r>
            <w:r w:rsidRPr="00C81451">
              <w:rPr>
                <w:rFonts w:ascii="Consolas" w:hAnsi="Consolas"/>
                <w:i/>
                <w:szCs w:val="21"/>
              </w:rPr>
              <w:t xml:space="preserve"> 100</w:t>
            </w:r>
            <w:r w:rsidRPr="00C81451">
              <w:rPr>
                <w:rFonts w:ascii="Consolas" w:hAnsi="Consolas"/>
                <w:b/>
                <w:szCs w:val="21"/>
              </w:rPr>
              <w:t xml:space="preserve"> --verbosity 3 --rpc --rpcapi hpb,web3,admin,txpool,debug,personal,net,miner,prometheus  &amp;</w:t>
            </w:r>
          </w:p>
          <w:p w14:paraId="69C862B3" w14:textId="1985EDCC" w:rsidR="0046797B" w:rsidRPr="003C6803" w:rsidRDefault="002F0ACB" w:rsidP="00DA15B0">
            <w:pPr>
              <w:spacing w:line="276" w:lineRule="auto"/>
              <w:jc w:val="left"/>
              <w:rPr>
                <w:szCs w:val="21"/>
              </w:rPr>
            </w:pPr>
            <w:r w:rsidRPr="00F94ACC">
              <w:rPr>
                <w:rFonts w:ascii="Calibri" w:hAnsi="Calibri" w:cs="Calibri"/>
                <w:b/>
              </w:rPr>
              <w:t>Tip</w:t>
            </w:r>
            <w:r>
              <w:rPr>
                <w:rFonts w:ascii="Calibri" w:hAnsi="Calibri" w:cs="Calibri"/>
              </w:rPr>
              <w:t xml:space="preserve">: </w:t>
            </w:r>
            <w:r w:rsidRPr="00F94ACC">
              <w:rPr>
                <w:rFonts w:ascii="Calibri" w:hAnsi="Calibri" w:cs="Calibri"/>
                <w:color w:val="FF0000"/>
              </w:rPr>
              <w:t xml:space="preserve">Port number </w:t>
            </w:r>
            <w:r>
              <w:rPr>
                <w:rFonts w:ascii="Calibri" w:hAnsi="Calibri" w:cs="Calibri"/>
                <w:color w:val="FF0000"/>
              </w:rPr>
              <w:t>for a</w:t>
            </w:r>
            <w:r w:rsidRPr="00F94ACC">
              <w:rPr>
                <w:rFonts w:ascii="Calibri" w:hAnsi="Calibri" w:cs="Calibri"/>
                <w:color w:val="FF0000"/>
              </w:rPr>
              <w:t xml:space="preserve"> </w:t>
            </w:r>
            <w:r>
              <w:rPr>
                <w:rFonts w:ascii="Calibri" w:hAnsi="Calibri" w:cs="Calibri"/>
                <w:color w:val="FF0000"/>
              </w:rPr>
              <w:t>wideband test</w:t>
            </w:r>
            <w:r w:rsidRPr="00F94ACC">
              <w:rPr>
                <w:rFonts w:ascii="Calibri" w:hAnsi="Calibri" w:cs="Calibri"/>
                <w:color w:val="FF0000"/>
              </w:rPr>
              <w:t xml:space="preserve"> between nodes is the port number of local ‘ghpb’ plus 100 (e.g. if the local ‘ghpb’ port number is 3004, the port number </w:t>
            </w:r>
            <w:r>
              <w:rPr>
                <w:rFonts w:ascii="Calibri" w:hAnsi="Calibri" w:cs="Calibri"/>
                <w:color w:val="FF0000"/>
              </w:rPr>
              <w:t>for wideband testing</w:t>
            </w:r>
            <w:r w:rsidRPr="00F94ACC">
              <w:rPr>
                <w:rFonts w:ascii="Calibri" w:hAnsi="Calibri" w:cs="Calibri"/>
                <w:color w:val="FF0000"/>
              </w:rPr>
              <w:t xml:space="preserve"> should be 3004+100=3104); The local port in firewall of synchronization node (e.g. </w:t>
            </w:r>
            <w:r>
              <w:rPr>
                <w:rFonts w:ascii="Calibri" w:hAnsi="Calibri" w:cs="Calibri"/>
                <w:color w:val="FF0000"/>
              </w:rPr>
              <w:t>30303</w:t>
            </w:r>
            <w:r w:rsidRPr="00F94ACC">
              <w:rPr>
                <w:rFonts w:ascii="Calibri" w:hAnsi="Calibri" w:cs="Calibri"/>
                <w:color w:val="FF0000"/>
              </w:rPr>
              <w:t xml:space="preserve">) must be open while the testing wide band port </w:t>
            </w:r>
            <w:r w:rsidRPr="00F94ACC">
              <w:rPr>
                <w:rFonts w:ascii="Calibri" w:hAnsi="Calibri" w:cs="Calibri"/>
                <w:color w:val="FF0000"/>
              </w:rPr>
              <w:lastRenderedPageBreak/>
              <w:t xml:space="preserve">(e.g. </w:t>
            </w:r>
            <w:r>
              <w:rPr>
                <w:rFonts w:ascii="Calibri" w:hAnsi="Calibri" w:cs="Calibri"/>
                <w:color w:val="FF0000"/>
              </w:rPr>
              <w:t>30403</w:t>
            </w:r>
            <w:r w:rsidRPr="00F94ACC">
              <w:rPr>
                <w:rFonts w:ascii="Calibri" w:hAnsi="Calibri" w:cs="Calibri"/>
                <w:color w:val="FF0000"/>
              </w:rPr>
              <w:t xml:space="preserve">) is </w:t>
            </w:r>
            <w:r>
              <w:rPr>
                <w:rFonts w:ascii="Calibri" w:hAnsi="Calibri" w:cs="Calibri"/>
                <w:color w:val="FF0000"/>
              </w:rPr>
              <w:t>optional</w:t>
            </w:r>
            <w:r w:rsidRPr="00F94ACC">
              <w:rPr>
                <w:rFonts w:ascii="Calibri" w:hAnsi="Calibri" w:cs="Calibri"/>
                <w:color w:val="FF0000"/>
              </w:rPr>
              <w:t>.</w:t>
            </w:r>
          </w:p>
          <w:p w14:paraId="5023BCDF" w14:textId="77777777" w:rsidR="00DA15B0" w:rsidRPr="00515C5E" w:rsidRDefault="00DA15B0" w:rsidP="00DA15B0">
            <w:pPr>
              <w:spacing w:line="276" w:lineRule="auto"/>
              <w:jc w:val="left"/>
              <w:rPr>
                <w:szCs w:val="21"/>
              </w:rPr>
            </w:pPr>
            <w:r w:rsidRPr="00515C5E">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 xml:space="preserve">./ghpb </w:t>
            </w:r>
            <w:r w:rsidRPr="00C81451">
              <w:rPr>
                <w:rFonts w:ascii="Consolas" w:hAnsi="Consolas"/>
                <w:b/>
                <w:szCs w:val="21"/>
              </w:rPr>
              <w:t>attach</w:t>
            </w:r>
            <w:r w:rsidRPr="00C81451">
              <w:rPr>
                <w:rFonts w:ascii="Consolas" w:hAnsi="Consolas"/>
                <w:szCs w:val="21"/>
              </w:rPr>
              <w:t xml:space="preserve"> </w:t>
            </w:r>
            <w:hyperlink r:id="rId33" w:history="1">
              <w:r w:rsidRPr="00C81451">
                <w:rPr>
                  <w:rStyle w:val="a4"/>
                  <w:rFonts w:ascii="Consolas" w:hAnsi="Consolas"/>
                  <w:i/>
                  <w:szCs w:val="21"/>
                </w:rPr>
                <w:t>http://127.0.0.1:8545</w:t>
              </w:r>
            </w:hyperlink>
          </w:p>
          <w:p w14:paraId="0611A4DC" w14:textId="77777777" w:rsidR="00DA15B0" w:rsidRPr="004431A5" w:rsidRDefault="00DA15B0" w:rsidP="00DA15B0">
            <w:pPr>
              <w:spacing w:line="276" w:lineRule="auto"/>
              <w:jc w:val="left"/>
              <w:rPr>
                <w:szCs w:val="21"/>
              </w:rPr>
            </w:pPr>
            <w:r>
              <w:rPr>
                <w:b/>
                <w:szCs w:val="21"/>
              </w:rPr>
              <w:t xml:space="preserve">Note: </w:t>
            </w:r>
            <w:hyperlink r:id="rId34" w:history="1">
              <w:r w:rsidRPr="00515C5E">
                <w:rPr>
                  <w:rStyle w:val="a4"/>
                  <w:i/>
                  <w:szCs w:val="21"/>
                </w:rPr>
                <w:t>127.0.0.1</w:t>
              </w:r>
            </w:hyperlink>
            <w:r w:rsidRPr="00515C5E">
              <w:rPr>
                <w:rFonts w:hint="eastAsia"/>
                <w:szCs w:val="21"/>
              </w:rPr>
              <w:t xml:space="preserve"> i</w:t>
            </w:r>
            <w:r w:rsidRPr="00515C5E">
              <w:rPr>
                <w:szCs w:val="21"/>
              </w:rPr>
              <w:t>s the local</w:t>
            </w:r>
            <w:r w:rsidRPr="004431A5">
              <w:rPr>
                <w:szCs w:val="21"/>
              </w:rPr>
              <w:t xml:space="preserve"> IP, 8545 is the port number;</w:t>
            </w:r>
          </w:p>
        </w:tc>
      </w:tr>
    </w:tbl>
    <w:p w14:paraId="69A6AAD8" w14:textId="77777777" w:rsidR="00C30384" w:rsidRDefault="00C30384" w:rsidP="00C30384">
      <w:pPr>
        <w:spacing w:line="276" w:lineRule="auto"/>
        <w:jc w:val="left"/>
      </w:pPr>
    </w:p>
    <w:p w14:paraId="69FEDD18" w14:textId="77777777" w:rsidR="00B278B2" w:rsidRDefault="00B278B2">
      <w:pPr>
        <w:widowControl/>
        <w:jc w:val="left"/>
        <w:rPr>
          <w:rFonts w:asciiTheme="majorHAnsi" w:eastAsiaTheme="majorEastAsia" w:hAnsiTheme="majorHAnsi" w:cstheme="majorBidi"/>
          <w:b/>
          <w:bCs/>
          <w:caps/>
          <w:sz w:val="22"/>
        </w:rPr>
      </w:pPr>
      <w:bookmarkStart w:id="156" w:name="_Toc523255484"/>
      <w:bookmarkStart w:id="157" w:name="_Toc524367306"/>
      <w:r>
        <w:br w:type="page"/>
      </w:r>
    </w:p>
    <w:p w14:paraId="39F505FF" w14:textId="67CD7C36" w:rsidR="00C30384" w:rsidRPr="008A0E2C" w:rsidRDefault="00C30384" w:rsidP="00C30384">
      <w:pPr>
        <w:pStyle w:val="2"/>
        <w:spacing w:before="0" w:after="0"/>
        <w:rPr>
          <w:szCs w:val="22"/>
        </w:rPr>
      </w:pPr>
      <w:bookmarkStart w:id="158" w:name="_Toc525575479"/>
      <w:bookmarkStart w:id="159" w:name="_Toc525565315"/>
      <w:r>
        <w:rPr>
          <w:szCs w:val="22"/>
        </w:rPr>
        <w:lastRenderedPageBreak/>
        <w:t>5.</w:t>
      </w:r>
      <w:r w:rsidR="00B278B2">
        <w:rPr>
          <w:szCs w:val="22"/>
        </w:rPr>
        <w:t>5</w:t>
      </w:r>
      <w:r>
        <w:rPr>
          <w:szCs w:val="22"/>
        </w:rPr>
        <w:t xml:space="preserve"> </w:t>
      </w:r>
      <w:bookmarkEnd w:id="156"/>
      <w:r w:rsidR="00371B21">
        <w:rPr>
          <w:szCs w:val="22"/>
        </w:rPr>
        <w:t xml:space="preserve">Example of Setup Through </w:t>
      </w:r>
      <w:r w:rsidR="00B124CB">
        <w:rPr>
          <w:szCs w:val="22"/>
        </w:rPr>
        <w:t>executable</w:t>
      </w:r>
      <w:r w:rsidR="00371B21">
        <w:rPr>
          <w:szCs w:val="22"/>
        </w:rPr>
        <w:t xml:space="preserve"> File</w:t>
      </w:r>
      <w:bookmarkEnd w:id="157"/>
      <w:bookmarkEnd w:id="158"/>
      <w:bookmarkEnd w:id="159"/>
      <w:r>
        <w:rPr>
          <w:szCs w:val="22"/>
        </w:rPr>
        <w:t xml:space="preserve"> </w:t>
      </w:r>
    </w:p>
    <w:p w14:paraId="07F3E633" w14:textId="3051D218" w:rsidR="00C30384" w:rsidRDefault="00C30384" w:rsidP="00DF28BD">
      <w:pPr>
        <w:numPr>
          <w:ilvl w:val="0"/>
          <w:numId w:val="40"/>
        </w:numPr>
        <w:spacing w:line="276" w:lineRule="auto"/>
        <w:ind w:left="0" w:firstLine="0"/>
        <w:jc w:val="left"/>
      </w:pPr>
      <w:r w:rsidRPr="00CB5A01">
        <w:rPr>
          <w:u w:val="single"/>
        </w:rPr>
        <w:t xml:space="preserve">Confirm </w:t>
      </w:r>
      <w:r>
        <w:rPr>
          <w:u w:val="single"/>
        </w:rPr>
        <w:t>E</w:t>
      </w:r>
      <w:r w:rsidRPr="00CB5A01">
        <w:rPr>
          <w:u w:val="single"/>
        </w:rPr>
        <w:t xml:space="preserve">xecution </w:t>
      </w:r>
      <w:r>
        <w:rPr>
          <w:u w:val="single"/>
        </w:rPr>
        <w:t>P</w:t>
      </w:r>
      <w:r w:rsidRPr="00CB5A01">
        <w:rPr>
          <w:u w:val="single"/>
        </w:rPr>
        <w:t>ath</w:t>
      </w:r>
      <w:r w:rsidR="00371B21">
        <w:rPr>
          <w:u w:val="single"/>
        </w:rPr>
        <w:br/>
      </w:r>
      <w:r>
        <w:rPr>
          <w:rFonts w:hint="eastAsia"/>
        </w:rPr>
        <w:t>E</w:t>
      </w:r>
      <w:r>
        <w:t xml:space="preserve">nter </w:t>
      </w:r>
      <w:r w:rsidR="00025C3E">
        <w:t>‘</w:t>
      </w:r>
      <w:r w:rsidRPr="00CB5A01">
        <w:rPr>
          <w:rFonts w:ascii="Consolas" w:hAnsi="Consolas"/>
          <w:b/>
        </w:rPr>
        <w:t>sudo mkdir</w:t>
      </w:r>
      <w:r w:rsidRPr="00CB5A01">
        <w:rPr>
          <w:rFonts w:ascii="Consolas" w:hAnsi="Consolas"/>
        </w:rPr>
        <w:t xml:space="preserve"> </w:t>
      </w:r>
      <w:r w:rsidRPr="00CB5A01">
        <w:rPr>
          <w:rFonts w:ascii="Consolas" w:hAnsi="Consolas"/>
          <w:i/>
        </w:rPr>
        <w:t>/home/ghpb-bin</w:t>
      </w:r>
      <w:r w:rsidR="00025C3E">
        <w:t xml:space="preserve">’ </w:t>
      </w:r>
      <w:r>
        <w:rPr>
          <w:rFonts w:hint="eastAsia"/>
        </w:rPr>
        <w:t>t</w:t>
      </w:r>
      <w:r>
        <w:t>o create execution path</w:t>
      </w:r>
      <w:r>
        <w:rPr>
          <w:rFonts w:hint="eastAsia"/>
        </w:rPr>
        <w:t>；</w:t>
      </w:r>
    </w:p>
    <w:p w14:paraId="32D2EED9" w14:textId="77777777" w:rsidR="00C30384" w:rsidRDefault="00C30384" w:rsidP="00C30384">
      <w:pPr>
        <w:spacing w:line="276" w:lineRule="auto"/>
        <w:jc w:val="left"/>
      </w:pPr>
      <w:r>
        <w:t>’</w:t>
      </w:r>
      <w:r>
        <w:rPr>
          <w:rFonts w:hint="eastAsia"/>
        </w:rPr>
        <w:t>/home/ghpb-bin</w:t>
      </w:r>
      <w:r>
        <w:t>’ can be changed to a specific path;</w:t>
      </w:r>
      <w:r>
        <w:br/>
      </w:r>
      <w:r>
        <w:rPr>
          <w:rFonts w:hint="eastAsia"/>
          <w:noProof/>
        </w:rPr>
        <mc:AlternateContent>
          <mc:Choice Requires="wps">
            <w:drawing>
              <wp:inline distT="0" distB="0" distL="0" distR="0" wp14:anchorId="2A8E1866" wp14:editId="284AC132">
                <wp:extent cx="5274310" cy="315346"/>
                <wp:effectExtent l="0" t="0" r="21590" b="19050"/>
                <wp:docPr id="235" name="文本框 235"/>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60DAAA7" w14:textId="77777777" w:rsidR="00D03746" w:rsidRPr="00B423BF" w:rsidRDefault="00D03746" w:rsidP="00C30384">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A8E1866" id="文本框 235" o:spid="_x0000_s1111"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" fillcolor="black [3200]" strokecolor="white [3201]" strokeweight="1.5pt">
                <v:textbox style="mso-fit-shape-to-text:t" inset="0,0,0,0">
                  <w:txbxContent>
                    <w:p w14:paraId="160DAAA7" w14:textId="77777777" w:rsidR="00D03746" w:rsidRPr="00B423BF" w:rsidRDefault="00D03746" w:rsidP="00C30384">
                      <w:pPr>
                        <w:spacing w:line="240" w:lineRule="exact"/>
                        <w:rPr>
                          <w:color w:val="FFFFFF" w:themeColor="background1"/>
                          <w:sz w:val="20"/>
                        </w:rPr>
                      </w:pPr>
                      <w:proofErr w:type="spellStart"/>
                      <w:r w:rsidRPr="00B423BF">
                        <w:rPr>
                          <w:color w:val="FFFF00"/>
                          <w:sz w:val="20"/>
                        </w:rPr>
                        <w:t>hpb</w:t>
                      </w:r>
                      <w:proofErr w:type="spellEnd"/>
                      <w:r w:rsidRPr="00B423BF">
                        <w:rPr>
                          <w:color w:val="FFFF00"/>
                          <w:sz w:val="20"/>
                        </w:rPr>
                        <w:t>@</w:t>
                      </w:r>
                      <w:r w:rsidRPr="00540D4C">
                        <w:rPr>
                          <w:color w:val="FFFF00"/>
                          <w:sz w:val="20"/>
                        </w:rPr>
                        <w:t xml:space="preserve"> </w:t>
                      </w:r>
                      <w:r>
                        <w:rPr>
                          <w:color w:val="FFFF00"/>
                          <w:sz w:val="20"/>
                        </w:rPr>
                        <w:t>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sudo</w:t>
                      </w:r>
                      <w:proofErr w:type="spellEnd"/>
                      <w:r w:rsidRPr="00900C37">
                        <w:t xml:space="preserve"> </w:t>
                      </w:r>
                      <w:proofErr w:type="spellStart"/>
                      <w:r w:rsidRPr="00900C37">
                        <w:t>mkdir</w:t>
                      </w:r>
                      <w:proofErr w:type="spellEnd"/>
                      <w:r w:rsidRPr="00900C37">
                        <w:t xml:space="preserve"> /home/</w:t>
                      </w:r>
                      <w:proofErr w:type="spellStart"/>
                      <w:r w:rsidRPr="00900C37">
                        <w:t>ghpb</w:t>
                      </w:r>
                      <w:proofErr w:type="spellEnd"/>
                      <w:r w:rsidRPr="00900C37">
                        <w:t>-bin</w:t>
                      </w:r>
                    </w:p>
                  </w:txbxContent>
                </v:textbox>
                <w10:anchorlock/>
              </v:shape>
            </w:pict>
          </mc:Fallback>
        </mc:AlternateContent>
      </w:r>
      <w:r>
        <w:br/>
      </w:r>
    </w:p>
    <w:p w14:paraId="6121B6C6" w14:textId="0EEBAE45" w:rsidR="00C30384" w:rsidRPr="00A17900" w:rsidRDefault="00C30384" w:rsidP="00A17900">
      <w:pPr>
        <w:pStyle w:val="a3"/>
        <w:numPr>
          <w:ilvl w:val="0"/>
          <w:numId w:val="40"/>
        </w:numPr>
        <w:spacing w:line="276" w:lineRule="auto"/>
        <w:ind w:firstLineChars="0"/>
        <w:jc w:val="left"/>
        <w:rPr>
          <w:u w:val="single"/>
        </w:rPr>
      </w:pPr>
      <w:r w:rsidRPr="00A17900">
        <w:rPr>
          <w:u w:val="single"/>
        </w:rPr>
        <w:t>Switch To Root User</w:t>
      </w:r>
    </w:p>
    <w:p w14:paraId="656DAFC1" w14:textId="77777777" w:rsidR="00C30384" w:rsidRDefault="00C30384" w:rsidP="00C30384">
      <w:pPr>
        <w:pStyle w:val="a3"/>
        <w:tabs>
          <w:tab w:val="left" w:pos="0"/>
        </w:tabs>
        <w:spacing w:line="276" w:lineRule="auto"/>
        <w:ind w:firstLineChars="0" w:firstLine="0"/>
        <w:jc w:val="left"/>
      </w:pPr>
      <w:r>
        <w:rPr>
          <w:rFonts w:hint="eastAsia"/>
        </w:rPr>
        <w:t>E</w:t>
      </w:r>
      <w:r>
        <w:t>nter ‘</w:t>
      </w:r>
      <w:r w:rsidRPr="00A17900">
        <w:rPr>
          <w:rFonts w:ascii="Consolas" w:hAnsi="Consolas" w:cs="Consolas"/>
        </w:rPr>
        <w:t>su root’</w:t>
      </w:r>
      <w:r>
        <w:t>, and enter root account password as prompted;</w:t>
      </w:r>
    </w:p>
    <w:p w14:paraId="3BFC798C" w14:textId="77777777" w:rsidR="00C30384" w:rsidRDefault="00C30384" w:rsidP="00C30384">
      <w:pPr>
        <w:spacing w:line="276" w:lineRule="auto"/>
        <w:jc w:val="left"/>
      </w:pPr>
      <w:r>
        <w:rPr>
          <w:rFonts w:hint="eastAsia"/>
          <w:noProof/>
        </w:rPr>
        <mc:AlternateContent>
          <mc:Choice Requires="wps">
            <w:drawing>
              <wp:inline distT="0" distB="0" distL="0" distR="0" wp14:anchorId="56E26139" wp14:editId="45B89B2D">
                <wp:extent cx="5274310" cy="171450"/>
                <wp:effectExtent l="0" t="0" r="21590" b="19050"/>
                <wp:docPr id="236" name="文本框 236"/>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1D8C67" w14:textId="77777777" w:rsidR="00D03746" w:rsidRDefault="00D03746" w:rsidP="00C30384">
                            <w:pPr>
                              <w:spacing w:line="240" w:lineRule="exact"/>
                            </w:pPr>
                            <w:r>
                              <w:rPr>
                                <w:color w:val="FFFF00"/>
                                <w:sz w:val="20"/>
                              </w:rPr>
                              <w:t>hpb@dell-PowerEdge-R730</w:t>
                            </w:r>
                            <w:r w:rsidRPr="00B423BF">
                              <w:rPr>
                                <w:color w:val="FFFF00"/>
                                <w:sz w:val="20"/>
                              </w:rPr>
                              <w:t xml:space="preserve">:~$ </w:t>
                            </w:r>
                            <w:r w:rsidRPr="00900C37">
                              <w:t>su</w:t>
                            </w:r>
                            <w:r>
                              <w:t xml:space="preserve"> root</w:t>
                            </w:r>
                          </w:p>
                          <w:p w14:paraId="75A02AA6" w14:textId="77777777" w:rsidR="00D03746" w:rsidRPr="00300AEF" w:rsidRDefault="00D03746"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6E26139" id="文本框 236" o:spid="_x0000_s111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lBThanUCAAAg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511D8C67" w14:textId="77777777" w:rsidR="00D03746" w:rsidRDefault="00D03746" w:rsidP="00C30384">
                      <w:pPr>
                        <w:spacing w:line="240" w:lineRule="exact"/>
                      </w:pPr>
                      <w:r>
                        <w:rPr>
                          <w:color w:val="FFFF00"/>
                          <w:sz w:val="20"/>
                        </w:rPr>
                        <w:t>hpb@dell-PowerEdge-R</w:t>
                      </w:r>
                      <w:proofErr w:type="gramStart"/>
                      <w:r>
                        <w:rPr>
                          <w:color w:val="FFFF00"/>
                          <w:sz w:val="20"/>
                        </w:rPr>
                        <w:t>730</w:t>
                      </w:r>
                      <w:r w:rsidRPr="00B423BF">
                        <w:rPr>
                          <w:color w:val="FFFF00"/>
                          <w:sz w:val="20"/>
                        </w:rPr>
                        <w:t>:~</w:t>
                      </w:r>
                      <w:proofErr w:type="gramEnd"/>
                      <w:r w:rsidRPr="00B423BF">
                        <w:rPr>
                          <w:color w:val="FFFF00"/>
                          <w:sz w:val="20"/>
                        </w:rPr>
                        <w:t xml:space="preserve">$ </w:t>
                      </w:r>
                      <w:proofErr w:type="spellStart"/>
                      <w:r w:rsidRPr="00900C37">
                        <w:t>su</w:t>
                      </w:r>
                      <w:proofErr w:type="spellEnd"/>
                      <w:r>
                        <w:t xml:space="preserve"> root</w:t>
                      </w:r>
                    </w:p>
                    <w:p w14:paraId="75A02AA6" w14:textId="77777777" w:rsidR="00D03746" w:rsidRPr="00300AEF" w:rsidRDefault="00D03746"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r>
        <w:br/>
      </w:r>
    </w:p>
    <w:p w14:paraId="5FCFC20E" w14:textId="6566E19B" w:rsidR="00C30384" w:rsidRDefault="00C30384" w:rsidP="00A17900">
      <w:pPr>
        <w:numPr>
          <w:ilvl w:val="0"/>
          <w:numId w:val="40"/>
        </w:numPr>
        <w:spacing w:line="276" w:lineRule="auto"/>
        <w:ind w:left="0" w:firstLine="0"/>
        <w:jc w:val="left"/>
      </w:pPr>
      <w:r w:rsidRPr="00515C5E">
        <w:rPr>
          <w:u w:val="single"/>
        </w:rPr>
        <w:t>Choose Download Path</w:t>
      </w:r>
      <w:r>
        <w:br/>
      </w:r>
      <w:r>
        <w:rPr>
          <w:rFonts w:hint="eastAsia"/>
        </w:rPr>
        <w:t>E</w:t>
      </w:r>
      <w:r>
        <w:t>nter</w:t>
      </w:r>
      <w:r w:rsidRPr="00CB5A01">
        <w:rPr>
          <w:rFonts w:ascii="Consolas" w:hAnsi="Consolas"/>
          <w:b/>
        </w:rPr>
        <w:t xml:space="preserve"> </w:t>
      </w:r>
      <w:r w:rsidR="00025C3E">
        <w:t>‘</w:t>
      </w:r>
      <w:r w:rsidRPr="00CB5A01">
        <w:rPr>
          <w:rFonts w:ascii="Consolas" w:hAnsi="Consolas"/>
          <w:b/>
        </w:rPr>
        <w:t>cd</w:t>
      </w:r>
      <w:r w:rsidRPr="00CB5A01">
        <w:rPr>
          <w:rFonts w:ascii="Consolas" w:hAnsi="Consolas"/>
        </w:rPr>
        <w:t xml:space="preserve"> </w:t>
      </w:r>
      <w:r w:rsidRPr="00CB5A01">
        <w:rPr>
          <w:rFonts w:ascii="Consolas" w:hAnsi="Consolas"/>
          <w:i/>
        </w:rPr>
        <w:t>/home/</w:t>
      </w:r>
      <w:r w:rsidR="00025C3E">
        <w:t>’</w:t>
      </w:r>
      <w:r>
        <w:rPr>
          <w:rFonts w:hint="eastAsia"/>
        </w:rPr>
        <w:t>；</w:t>
      </w:r>
    </w:p>
    <w:p w14:paraId="405476E4" w14:textId="77777777" w:rsidR="00C30384" w:rsidRDefault="00C30384" w:rsidP="00C30384">
      <w:pPr>
        <w:spacing w:line="276" w:lineRule="auto"/>
        <w:jc w:val="left"/>
      </w:pPr>
      <w:r>
        <w:t>’</w:t>
      </w:r>
      <w:r>
        <w:rPr>
          <w:rFonts w:hint="eastAsia"/>
        </w:rPr>
        <w:t>/</w:t>
      </w:r>
      <w:r>
        <w:t>home/’ can be changed to a specific path;</w:t>
      </w:r>
    </w:p>
    <w:p w14:paraId="0361E093" w14:textId="77777777" w:rsidR="00C30384" w:rsidRDefault="00C30384" w:rsidP="00C30384">
      <w:r>
        <w:rPr>
          <w:rFonts w:hint="eastAsia"/>
          <w:noProof/>
        </w:rPr>
        <mc:AlternateContent>
          <mc:Choice Requires="wps">
            <w:drawing>
              <wp:inline distT="0" distB="0" distL="0" distR="0" wp14:anchorId="5625F486" wp14:editId="09229718">
                <wp:extent cx="5274310" cy="171450"/>
                <wp:effectExtent l="0" t="0" r="21590" b="19050"/>
                <wp:docPr id="237" name="文本框 237"/>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61F4FFA" w14:textId="77777777" w:rsidR="00D03746" w:rsidRPr="00B423BF" w:rsidRDefault="00D03746"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625F486" id="文本框 237" o:spid="_x0000_s111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FPi7192AgAAIA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061F4FFA" w14:textId="77777777" w:rsidR="00D03746" w:rsidRPr="00B423BF" w:rsidRDefault="00D03746"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r>
        <w:br/>
      </w:r>
    </w:p>
    <w:p w14:paraId="5CF10F6A" w14:textId="1EA917A0" w:rsidR="00C30384" w:rsidRDefault="00C30384" w:rsidP="00A17900">
      <w:pPr>
        <w:numPr>
          <w:ilvl w:val="0"/>
          <w:numId w:val="40"/>
        </w:numPr>
        <w:spacing w:line="276" w:lineRule="auto"/>
        <w:ind w:left="0" w:firstLine="0"/>
        <w:jc w:val="left"/>
      </w:pPr>
      <w:r w:rsidRPr="00C81451">
        <w:rPr>
          <w:u w:val="single"/>
        </w:rPr>
        <w:t xml:space="preserve">Download HPB </w:t>
      </w:r>
      <w:r w:rsidR="001027D5">
        <w:rPr>
          <w:u w:val="single"/>
        </w:rPr>
        <w:t>MainNet E</w:t>
      </w:r>
      <w:r w:rsidR="009321FF">
        <w:rPr>
          <w:u w:val="single"/>
        </w:rPr>
        <w:t>xecutable</w:t>
      </w:r>
      <w:r>
        <w:br/>
        <w:t xml:space="preserve">Enter </w:t>
      </w:r>
      <w:r w:rsidR="00025C3E">
        <w:t>‘</w:t>
      </w:r>
      <w:r w:rsidRPr="00CB5A01">
        <w:rPr>
          <w:rFonts w:ascii="Consolas" w:hAnsi="Consolas"/>
          <w:b/>
        </w:rPr>
        <w:t xml:space="preserve">sudo git clone </w:t>
      </w:r>
      <w:hyperlink r:id="rId35" w:history="1">
        <w:r w:rsidRPr="00CB5A01">
          <w:rPr>
            <w:rStyle w:val="a4"/>
            <w:rFonts w:ascii="Consolas" w:hAnsi="Consolas"/>
            <w:i/>
          </w:rPr>
          <w:t>https://github.com/hpb-project/hpb-release</w:t>
        </w:r>
      </w:hyperlink>
      <w:r w:rsidR="00025C3E">
        <w:t>’</w:t>
      </w:r>
      <w:r>
        <w:t xml:space="preserve"> to download </w:t>
      </w:r>
      <w:r w:rsidR="001027D5">
        <w:t>HPB MainNet E</w:t>
      </w:r>
      <w:r w:rsidR="009321FF">
        <w:t>xecutable</w:t>
      </w:r>
      <w:r w:rsidRPr="00A17900">
        <w:rPr>
          <w:rFonts w:ascii="Calibri" w:hAnsi="Calibri"/>
        </w:rPr>
        <w:t>;</w:t>
      </w:r>
      <w:r w:rsidR="00BD1FEA" w:rsidRPr="00A17900">
        <w:rPr>
          <w:rFonts w:ascii="Calibri" w:hAnsi="Calibri"/>
        </w:rPr>
        <w:t xml:space="preserve"> If prompted that ‘hpb-release’ already exists’, enter command ‘</w:t>
      </w:r>
      <w:r w:rsidR="00BD1FEA" w:rsidRPr="00A17900">
        <w:rPr>
          <w:rFonts w:ascii="Consolas" w:hAnsi="Consolas" w:cs="Consolas"/>
        </w:rPr>
        <w:t>rm -rf hpb-release</w:t>
      </w:r>
      <w:r w:rsidR="00BD1FEA" w:rsidRPr="00A17900">
        <w:rPr>
          <w:rFonts w:ascii="Calibri" w:hAnsi="Calibri"/>
        </w:rPr>
        <w:t>’ before you re-download file ‘hpb-release’.</w:t>
      </w:r>
      <w:r w:rsidRPr="00A17900">
        <w:rPr>
          <w:rFonts w:ascii="Calibri" w:hAnsi="Calibri"/>
        </w:rPr>
        <w:br/>
      </w:r>
      <w:r>
        <w:rPr>
          <w:rFonts w:hint="eastAsia"/>
          <w:noProof/>
        </w:rPr>
        <mc:AlternateContent>
          <mc:Choice Requires="wps">
            <w:drawing>
              <wp:inline distT="0" distB="0" distL="0" distR="0" wp14:anchorId="0F0B221A" wp14:editId="392803A1">
                <wp:extent cx="5271135" cy="171450"/>
                <wp:effectExtent l="0" t="0" r="24765" b="19050"/>
                <wp:docPr id="238" name="文本框 238"/>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19ADEE"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56325CD9" w14:textId="77777777" w:rsidR="00D03746" w:rsidRPr="00AD4FA2" w:rsidRDefault="00D03746" w:rsidP="00C30384">
                            <w:pPr>
                              <w:spacing w:line="240" w:lineRule="exact"/>
                              <w:rPr>
                                <w:color w:val="FFFFFF" w:themeColor="background1"/>
                                <w:sz w:val="20"/>
                              </w:rPr>
                            </w:pPr>
                            <w:r w:rsidRPr="00AD4FA2">
                              <w:rPr>
                                <w:color w:val="FFFFFF" w:themeColor="background1"/>
                                <w:sz w:val="20"/>
                              </w:rPr>
                              <w:t>Cloning into 'hpb-release'...</w:t>
                            </w:r>
                          </w:p>
                          <w:p w14:paraId="6520E56B"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Counting objects: 18, done.</w:t>
                            </w:r>
                          </w:p>
                          <w:p w14:paraId="3A0E2BFD"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Compressing objects: 100% (15/15), done.</w:t>
                            </w:r>
                          </w:p>
                          <w:p w14:paraId="4CBA54E3"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23576959" w14:textId="77777777" w:rsidR="00D03746" w:rsidRPr="00AD4FA2" w:rsidRDefault="00D03746"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D03746" w:rsidRPr="00AD4FA2" w:rsidRDefault="00D03746"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0B221A" id="文本框 238" o:spid="_x0000_s1114"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" fillcolor="black [3200]" strokecolor="white [3201]" strokeweight="1.5pt">
                <v:textbox style="mso-fit-shape-to-text:t" inset="0,0,0,0">
                  <w:txbxContent>
                    <w:p w14:paraId="4A19ADEE"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w:t>
                      </w:r>
                      <w:proofErr w:type="spellStart"/>
                      <w:r w:rsidRPr="00AD4FA2">
                        <w:rPr>
                          <w:color w:val="FFFFFF" w:themeColor="background1"/>
                          <w:sz w:val="20"/>
                        </w:rPr>
                        <w:t>sudo</w:t>
                      </w:r>
                      <w:proofErr w:type="spellEnd"/>
                      <w:r w:rsidRPr="00AD4FA2">
                        <w:rPr>
                          <w:color w:val="FFFFFF" w:themeColor="background1"/>
                          <w:sz w:val="20"/>
                        </w:rPr>
                        <w:t xml:space="preserve"> git clone https://github.com/hpb-project/hpb-release</w:t>
                      </w:r>
                    </w:p>
                    <w:p w14:paraId="56325CD9" w14:textId="77777777" w:rsidR="00D03746" w:rsidRPr="00AD4FA2" w:rsidRDefault="00D03746" w:rsidP="00C30384">
                      <w:pPr>
                        <w:spacing w:line="240" w:lineRule="exact"/>
                        <w:rPr>
                          <w:color w:val="FFFFFF" w:themeColor="background1"/>
                          <w:sz w:val="20"/>
                        </w:rPr>
                      </w:pPr>
                      <w:r w:rsidRPr="00AD4FA2">
                        <w:rPr>
                          <w:color w:val="FFFFFF" w:themeColor="background1"/>
                          <w:sz w:val="20"/>
                        </w:rPr>
                        <w:t>Cloning into '</w:t>
                      </w:r>
                      <w:proofErr w:type="spellStart"/>
                      <w:r w:rsidRPr="00AD4FA2">
                        <w:rPr>
                          <w:color w:val="FFFFFF" w:themeColor="background1"/>
                          <w:sz w:val="20"/>
                        </w:rPr>
                        <w:t>hpb</w:t>
                      </w:r>
                      <w:proofErr w:type="spellEnd"/>
                      <w:r w:rsidRPr="00AD4FA2">
                        <w:rPr>
                          <w:color w:val="FFFFFF" w:themeColor="background1"/>
                          <w:sz w:val="20"/>
                        </w:rPr>
                        <w:t>-release'...</w:t>
                      </w:r>
                    </w:p>
                    <w:p w14:paraId="6520E56B"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Counting objects: 18, done.</w:t>
                      </w:r>
                    </w:p>
                    <w:p w14:paraId="3A0E2BFD"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Compressing objects: 100% (15/15), done.</w:t>
                      </w:r>
                    </w:p>
                    <w:p w14:paraId="4CBA54E3" w14:textId="77777777" w:rsidR="00D03746" w:rsidRPr="00AD4FA2" w:rsidRDefault="00D03746"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23576959" w14:textId="77777777" w:rsidR="00D03746" w:rsidRPr="00AD4FA2" w:rsidRDefault="00D03746"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D03746" w:rsidRPr="00AD4FA2" w:rsidRDefault="00D03746"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r>
        <w:br/>
      </w:r>
    </w:p>
    <w:p w14:paraId="26E92F33" w14:textId="208A07F4" w:rsidR="00C30384" w:rsidRPr="00C81451" w:rsidRDefault="00C30384" w:rsidP="00C30384">
      <w:pPr>
        <w:pStyle w:val="a3"/>
        <w:numPr>
          <w:ilvl w:val="0"/>
          <w:numId w:val="44"/>
        </w:numPr>
        <w:ind w:firstLineChars="0"/>
      </w:pPr>
      <w:r w:rsidRPr="00CB5A01">
        <w:rPr>
          <w:u w:val="single"/>
        </w:rPr>
        <w:t xml:space="preserve">Check HPB </w:t>
      </w:r>
      <w:r w:rsidR="001027D5">
        <w:rPr>
          <w:u w:val="single"/>
        </w:rPr>
        <w:t>MainNet E</w:t>
      </w:r>
      <w:r w:rsidR="009321FF">
        <w:rPr>
          <w:u w:val="single"/>
        </w:rPr>
        <w:t>xecutable</w:t>
      </w:r>
    </w:p>
    <w:p w14:paraId="5AC47B43" w14:textId="78FC33A1" w:rsidR="00C30384" w:rsidRDefault="00C30384" w:rsidP="00C30384">
      <w:r>
        <w:t>Enter</w:t>
      </w:r>
      <w:r w:rsidR="00612F5A">
        <w:t xml:space="preserve"> ‘</w:t>
      </w:r>
      <w:r w:rsidRPr="00515C5E">
        <w:rPr>
          <w:rFonts w:ascii="Consolas" w:hAnsi="Consolas"/>
          <w:b/>
        </w:rPr>
        <w:t>cd</w:t>
      </w:r>
      <w:r w:rsidRPr="00515C5E">
        <w:rPr>
          <w:rFonts w:ascii="Consolas" w:hAnsi="Consolas"/>
        </w:rPr>
        <w:t xml:space="preserve"> </w:t>
      </w:r>
      <w:r w:rsidRPr="00515C5E">
        <w:rPr>
          <w:rFonts w:ascii="Consolas" w:hAnsi="Consolas"/>
          <w:i/>
        </w:rPr>
        <w:t>hpb-release/</w:t>
      </w:r>
      <w:r w:rsidR="00612F5A">
        <w:t xml:space="preserve">’ </w:t>
      </w:r>
      <w:r>
        <w:t xml:space="preserve"> to go to directory ‘</w:t>
      </w:r>
      <w:r w:rsidRPr="005B4404">
        <w:rPr>
          <w:rFonts w:hint="eastAsia"/>
        </w:rPr>
        <w:t>hpb-release</w:t>
      </w:r>
      <w:r>
        <w:t xml:space="preserve">’. </w:t>
      </w:r>
    </w:p>
    <w:p w14:paraId="3DAD3476" w14:textId="6A6E3FA2" w:rsidR="007B2A56" w:rsidRDefault="00C30384">
      <w:pPr>
        <w:pStyle w:val="a3"/>
        <w:ind w:firstLineChars="0" w:firstLine="0"/>
      </w:pPr>
      <w:r>
        <w:t xml:space="preserve">Enter command </w:t>
      </w:r>
      <w:r w:rsidRPr="00CB5A01">
        <w:rPr>
          <w:rFonts w:ascii="Consolas" w:hAnsi="Consolas"/>
        </w:rPr>
        <w:t>‘ls’</w:t>
      </w:r>
      <w:r>
        <w:rPr>
          <w:rFonts w:hint="eastAsia"/>
        </w:rPr>
        <w:t xml:space="preserve"> </w:t>
      </w:r>
      <w:r>
        <w:t>and you will see three files named “bin</w:t>
      </w:r>
      <w:r>
        <w:rPr>
          <w:rFonts w:eastAsia="Malgun Gothic"/>
          <w:lang w:eastAsia="ko-KR"/>
        </w:rPr>
        <w:t>”, “</w:t>
      </w:r>
      <w:r>
        <w:t>config”</w:t>
      </w:r>
      <w:r>
        <w:rPr>
          <w:rFonts w:eastAsia="Malgun Gothic" w:hint="eastAsia"/>
          <w:lang w:eastAsia="ko-KR"/>
        </w:rPr>
        <w:t>,</w:t>
      </w:r>
      <w:r>
        <w:rPr>
          <w:rFonts w:eastAsia="Malgun Gothic"/>
          <w:lang w:eastAsia="ko-KR"/>
        </w:rPr>
        <w:t xml:space="preserve"> and “</w:t>
      </w:r>
      <w:r w:rsidRPr="005B4404">
        <w:rPr>
          <w:rFonts w:hint="eastAsia"/>
        </w:rPr>
        <w:t>README.md</w:t>
      </w:r>
      <w:r>
        <w:t>”</w:t>
      </w:r>
      <w:r>
        <w:rPr>
          <w:rFonts w:hint="eastAsia"/>
        </w:rPr>
        <w:t>.</w:t>
      </w:r>
      <w:r>
        <w:t xml:space="preserve"> </w:t>
      </w:r>
      <w:r>
        <w:br/>
      </w:r>
      <w:r>
        <w:rPr>
          <w:rFonts w:hint="eastAsia"/>
          <w:noProof/>
        </w:rPr>
        <mc:AlternateContent>
          <mc:Choice Requires="wps">
            <w:drawing>
              <wp:inline distT="0" distB="0" distL="0" distR="0" wp14:anchorId="4F201C91" wp14:editId="1DF4C1CA">
                <wp:extent cx="5274310" cy="1078836"/>
                <wp:effectExtent l="0" t="0" r="21590" b="19050"/>
                <wp:docPr id="239" name="文本框 239"/>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2FFE8A43"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530AE702"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 xml:space="preserve">:/home/hpb-release$ </w:t>
                            </w:r>
                            <w:r w:rsidRPr="00AD4FA2">
                              <w:rPr>
                                <w:color w:val="FFFFFF" w:themeColor="background1"/>
                                <w:sz w:val="20"/>
                              </w:rPr>
                              <w:t>ls</w:t>
                            </w:r>
                          </w:p>
                          <w:p w14:paraId="644D1A2E" w14:textId="77777777" w:rsidR="00D03746" w:rsidRPr="00AD4FA2" w:rsidRDefault="00D03746"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F201C91" id="文本框 239" o:spid="_x0000_s1115"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" fillcolor="black [3200]" strokecolor="white [3201]" strokeweight="1.5pt">
                <v:textbox style="mso-fit-shape-to-text:t" inset="0,0,0,0">
                  <w:txbxContent>
                    <w:p w14:paraId="2FFE8A43"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w:t>
                      </w:r>
                      <w:proofErr w:type="spellStart"/>
                      <w:r w:rsidRPr="00AD4FA2">
                        <w:rPr>
                          <w:color w:val="FFFFFF" w:themeColor="background1"/>
                          <w:sz w:val="20"/>
                        </w:rPr>
                        <w:t>hpb</w:t>
                      </w:r>
                      <w:proofErr w:type="spellEnd"/>
                      <w:r w:rsidRPr="00AD4FA2">
                        <w:rPr>
                          <w:color w:val="FFFFFF" w:themeColor="background1"/>
                          <w:sz w:val="20"/>
                        </w:rPr>
                        <w:t>-release/</w:t>
                      </w:r>
                    </w:p>
                    <w:p w14:paraId="530AE702"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 xml:space="preserve">-release$ </w:t>
                      </w:r>
                      <w:r w:rsidRPr="00AD4FA2">
                        <w:rPr>
                          <w:color w:val="FFFFFF" w:themeColor="background1"/>
                          <w:sz w:val="20"/>
                        </w:rPr>
                        <w:t>ls</w:t>
                      </w:r>
                    </w:p>
                    <w:p w14:paraId="644D1A2E" w14:textId="77777777" w:rsidR="00D03746" w:rsidRPr="00AD4FA2" w:rsidRDefault="00D03746" w:rsidP="00C30384">
                      <w:pPr>
                        <w:spacing w:line="240" w:lineRule="exact"/>
                        <w:rPr>
                          <w:color w:val="FFFFFF" w:themeColor="background1"/>
                          <w:sz w:val="20"/>
                        </w:rPr>
                      </w:pPr>
                      <w:proofErr w:type="gramStart"/>
                      <w:r w:rsidRPr="00AD4FA2">
                        <w:rPr>
                          <w:color w:val="FFFFFF" w:themeColor="background1"/>
                          <w:sz w:val="20"/>
                        </w:rPr>
                        <w:t>bin  config</w:t>
                      </w:r>
                      <w:proofErr w:type="gramEnd"/>
                      <w:r w:rsidRPr="00AD4FA2">
                        <w:rPr>
                          <w:color w:val="FFFFFF" w:themeColor="background1"/>
                          <w:sz w:val="20"/>
                        </w:rPr>
                        <w:t xml:space="preserve">  README.md</w:t>
                      </w:r>
                    </w:p>
                  </w:txbxContent>
                </v:textbox>
                <w10:anchorlock/>
              </v:shape>
            </w:pict>
          </mc:Fallback>
        </mc:AlternateContent>
      </w:r>
      <w:r>
        <w:br/>
      </w:r>
    </w:p>
    <w:p w14:paraId="36282814" w14:textId="77777777" w:rsidR="00C30384" w:rsidRPr="00C81451" w:rsidRDefault="00C30384" w:rsidP="00A17900">
      <w:pPr>
        <w:pStyle w:val="a3"/>
        <w:numPr>
          <w:ilvl w:val="0"/>
          <w:numId w:val="44"/>
        </w:numPr>
        <w:ind w:firstLineChars="0"/>
        <w:rPr>
          <w:u w:val="single"/>
        </w:rPr>
      </w:pPr>
      <w:r w:rsidRPr="00C81451">
        <w:rPr>
          <w:u w:val="single"/>
        </w:rPr>
        <w:t>Copy the Genesis File To Execution Path</w:t>
      </w:r>
    </w:p>
    <w:p w14:paraId="3D96696C" w14:textId="4362E282" w:rsidR="00C30384" w:rsidRDefault="00C30384" w:rsidP="00C30384">
      <w:pPr>
        <w:spacing w:line="276" w:lineRule="auto"/>
        <w:jc w:val="left"/>
      </w:pPr>
      <w:r>
        <w:t xml:space="preserve">Enter </w:t>
      </w:r>
      <w:r w:rsidR="00612F5A">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12F5A">
        <w:t>’</w:t>
      </w:r>
      <w:r>
        <w:t xml:space="preserve"> to go to directory ‘config’, then enter </w:t>
      </w:r>
      <w:r w:rsidR="00612F5A">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12F5A">
        <w:t>’</w:t>
      </w:r>
      <w:r>
        <w:rPr>
          <w:i/>
        </w:rPr>
        <w:t>;</w:t>
      </w:r>
      <w:r>
        <w:rPr>
          <w:i/>
        </w:rPr>
        <w:br/>
      </w:r>
      <w:r>
        <w:rPr>
          <w:b/>
        </w:rPr>
        <w:t xml:space="preserve">Note: </w:t>
      </w:r>
      <w:r>
        <w:t>‘</w:t>
      </w:r>
      <w:r>
        <w:rPr>
          <w:rFonts w:hint="eastAsia"/>
        </w:rPr>
        <w:t>/</w:t>
      </w:r>
      <w:r>
        <w:t xml:space="preserve">hone/gphb-bin/’ stands for the execution path you set. </w:t>
      </w:r>
      <w:r>
        <w:br/>
      </w:r>
      <w:r>
        <w:rPr>
          <w:rFonts w:hint="eastAsia"/>
          <w:noProof/>
        </w:rPr>
        <mc:AlternateContent>
          <mc:Choice Requires="wps">
            <w:drawing>
              <wp:inline distT="0" distB="0" distL="0" distR="0" wp14:anchorId="373971A0" wp14:editId="31C8E3BD">
                <wp:extent cx="5274310" cy="628650"/>
                <wp:effectExtent l="0" t="0" r="21590" b="19050"/>
                <wp:docPr id="240" name="文本框 240"/>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1231BC97" w14:textId="77777777" w:rsidR="00D03746"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191CA25B"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73971A0" id="文本框 240" o:spid="_x0000_s1116"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" fillcolor="black [3200]" strokecolor="white [3201]" strokeweight="1.5pt">
                <v:textbox style="mso-fit-shape-to-text:t" inset="0,0,0,0">
                  <w:txbxContent>
                    <w:p w14:paraId="1231BC97" w14:textId="77777777" w:rsidR="00D03746"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FF" w:themeColor="background1"/>
                          <w:sz w:val="20"/>
                        </w:rPr>
                        <w:t xml:space="preserve"> cd config/</w:t>
                      </w:r>
                    </w:p>
                    <w:p w14:paraId="191CA25B" w14:textId="77777777" w:rsidR="00D03746" w:rsidRPr="00AD4FA2" w:rsidRDefault="00D03746"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proofErr w:type="spellStart"/>
                      <w:r w:rsidRPr="00AD4FA2">
                        <w:rPr>
                          <w:color w:val="FFFF00"/>
                          <w:sz w:val="20"/>
                        </w:rPr>
                        <w:t>hpb</w:t>
                      </w:r>
                      <w:proofErr w:type="spellEnd"/>
                      <w:r w:rsidRPr="00AD4FA2">
                        <w:rPr>
                          <w:color w:val="FFFF00"/>
                          <w:sz w:val="20"/>
                        </w:rPr>
                        <w:t>-release</w:t>
                      </w:r>
                      <w:r>
                        <w:rPr>
                          <w:color w:val="FFFF00"/>
                          <w:sz w:val="20"/>
                        </w:rPr>
                        <w:t>/configs</w:t>
                      </w:r>
                      <w:r w:rsidRPr="00AD4FA2">
                        <w:rPr>
                          <w:color w:val="FFFF00"/>
                          <w:sz w:val="20"/>
                        </w:rPr>
                        <w:t>$</w:t>
                      </w:r>
                      <w:r>
                        <w:rPr>
                          <w:color w:val="FFFFFF" w:themeColor="background1"/>
                          <w:sz w:val="20"/>
                        </w:rPr>
                        <w:t xml:space="preserve"> </w:t>
                      </w:r>
                      <w:proofErr w:type="spellStart"/>
                      <w:r w:rsidRPr="00AD4FA2">
                        <w:t>sudo</w:t>
                      </w:r>
                      <w:proofErr w:type="spellEnd"/>
                      <w:r w:rsidRPr="00AD4FA2">
                        <w:t xml:space="preserve"> </w:t>
                      </w:r>
                      <w:proofErr w:type="spellStart"/>
                      <w:r w:rsidRPr="00AD4FA2">
                        <w:t>cp</w:t>
                      </w:r>
                      <w:proofErr w:type="spellEnd"/>
                      <w:r w:rsidRPr="00AD4FA2">
                        <w:t xml:space="preserve"> </w:t>
                      </w:r>
                      <w:proofErr w:type="spellStart"/>
                      <w:proofErr w:type="gramStart"/>
                      <w:r w:rsidRPr="00AD4FA2">
                        <w:t>gensis.json</w:t>
                      </w:r>
                      <w:proofErr w:type="spellEnd"/>
                      <w:proofErr w:type="gramEnd"/>
                      <w:r w:rsidRPr="00AD4FA2">
                        <w:t xml:space="preserve"> /home/</w:t>
                      </w:r>
                      <w:proofErr w:type="spellStart"/>
                      <w:r w:rsidRPr="00AD4FA2">
                        <w:t>ghpb</w:t>
                      </w:r>
                      <w:proofErr w:type="spellEnd"/>
                      <w:r w:rsidRPr="00AD4FA2">
                        <w:t>-bin/</w:t>
                      </w:r>
                    </w:p>
                  </w:txbxContent>
                </v:textbox>
                <w10:anchorlock/>
              </v:shape>
            </w:pict>
          </mc:Fallback>
        </mc:AlternateContent>
      </w:r>
      <w:r w:rsidR="00A47665">
        <w:br/>
      </w:r>
    </w:p>
    <w:p w14:paraId="27858087" w14:textId="77777777" w:rsidR="00B278B2" w:rsidRDefault="00B278B2" w:rsidP="00C30384">
      <w:pPr>
        <w:spacing w:line="276" w:lineRule="auto"/>
        <w:jc w:val="left"/>
      </w:pPr>
    </w:p>
    <w:p w14:paraId="47A0794F" w14:textId="77777777" w:rsidR="00B278B2" w:rsidRDefault="00B278B2" w:rsidP="00C30384">
      <w:pPr>
        <w:spacing w:line="276" w:lineRule="auto"/>
        <w:jc w:val="left"/>
      </w:pPr>
    </w:p>
    <w:p w14:paraId="4E572C20" w14:textId="4E794B22" w:rsidR="00C30384" w:rsidRDefault="00C30384" w:rsidP="00C30384">
      <w:pPr>
        <w:pStyle w:val="a3"/>
        <w:numPr>
          <w:ilvl w:val="0"/>
          <w:numId w:val="44"/>
        </w:numPr>
        <w:spacing w:line="276" w:lineRule="auto"/>
        <w:ind w:left="0" w:firstLineChars="0" w:firstLine="0"/>
      </w:pPr>
      <w:r>
        <w:rPr>
          <w:u w:val="single"/>
        </w:rPr>
        <w:lastRenderedPageBreak/>
        <w:t>Decompress HPB MainNet</w:t>
      </w:r>
      <w:r>
        <w:br/>
        <w:t>Enter ‘</w:t>
      </w:r>
      <w:r w:rsidR="009A5C4C" w:rsidRPr="00CF143C">
        <w:rPr>
          <w:rFonts w:ascii="Consolas" w:hAnsi="Consolas"/>
          <w:b/>
        </w:rPr>
        <w:t xml:space="preserve">cd .. </w:t>
      </w:r>
      <w:r w:rsidR="0030126B" w:rsidRPr="0030126B">
        <w:t xml:space="preserve"> </w:t>
      </w:r>
      <w:r w:rsidR="0030126B">
        <w:t>’</w:t>
      </w:r>
      <w:r w:rsidRPr="00CB5A01">
        <w:t>, then</w:t>
      </w:r>
      <w:r w:rsidRPr="00D319D5">
        <w:rPr>
          <w:rFonts w:ascii="Consolas" w:hAnsi="Consolas"/>
        </w:rPr>
        <w:t xml:space="preserve"> </w:t>
      </w:r>
      <w:r w:rsidR="0030126B">
        <w:t>‘</w:t>
      </w:r>
      <w:r w:rsidRPr="00D319D5">
        <w:rPr>
          <w:rFonts w:ascii="Consolas" w:hAnsi="Consolas"/>
          <w:b/>
        </w:rPr>
        <w:t xml:space="preserve">cd </w:t>
      </w:r>
      <w:r w:rsidRPr="00D319D5">
        <w:rPr>
          <w:rFonts w:ascii="Consolas" w:hAnsi="Consolas"/>
          <w:i/>
        </w:rPr>
        <w:t>bin/</w:t>
      </w:r>
      <w:r w:rsidR="0030126B">
        <w:t xml:space="preserve">’ </w:t>
      </w:r>
      <w:r w:rsidRPr="00D319D5">
        <w:rPr>
          <w:rFonts w:ascii="Consolas" w:hAnsi="Consolas"/>
          <w:i/>
        </w:rPr>
        <w:t xml:space="preserve"> </w:t>
      </w:r>
      <w:r w:rsidRPr="00CB5A01">
        <w:t xml:space="preserve">to get to the </w:t>
      </w:r>
      <w:r>
        <w:t>download</w:t>
      </w:r>
      <w:r w:rsidRPr="00CB5A01">
        <w:t xml:space="preserve"> directory.</w:t>
      </w:r>
      <w:r>
        <w:br/>
      </w:r>
      <w:r>
        <w:rPr>
          <w:rFonts w:hint="eastAsia"/>
          <w:noProof/>
        </w:rPr>
        <mc:AlternateContent>
          <mc:Choice Requires="wps">
            <w:drawing>
              <wp:inline distT="0" distB="0" distL="0" distR="0" wp14:anchorId="02D5909F" wp14:editId="5619D7C3">
                <wp:extent cx="5274310" cy="1238250"/>
                <wp:effectExtent l="0" t="0" r="21590" b="19050"/>
                <wp:docPr id="253" name="文本框 25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9855BAA" w14:textId="77777777" w:rsidR="00D03746" w:rsidRPr="00655337" w:rsidRDefault="00D03746"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:/home/hpb-release/config#</w:t>
                            </w:r>
                            <w:r w:rsidRPr="00655337">
                              <w:rPr>
                                <w:color w:val="FFFFFF" w:themeColor="background1"/>
                                <w:sz w:val="20"/>
                              </w:rPr>
                              <w:t xml:space="preserve"> cd ..</w:t>
                            </w:r>
                          </w:p>
                          <w:p w14:paraId="2C1A3ABD" w14:textId="77777777" w:rsidR="00D03746" w:rsidRPr="00655337" w:rsidRDefault="00D03746"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w:t>
                            </w:r>
                            <w:r>
                              <w:rPr>
                                <w:color w:val="FFFFFF" w:themeColor="background1"/>
                                <w:sz w:val="20"/>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2D5909F" id="文本框 253" o:spid="_x0000_s111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JlFzEp2AgAAIQ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19855BAA" w14:textId="77777777" w:rsidR="00D03746" w:rsidRPr="00655337" w:rsidRDefault="00D03746"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-release/config#</w:t>
                      </w:r>
                      <w:r w:rsidRPr="00655337">
                        <w:rPr>
                          <w:color w:val="FFFFFF" w:themeColor="background1"/>
                          <w:sz w:val="20"/>
                        </w:rPr>
                        <w:t xml:space="preserve"> cd</w:t>
                      </w:r>
                      <w:proofErr w:type="gramStart"/>
                      <w:r w:rsidRPr="00655337">
                        <w:rPr>
                          <w:color w:val="FFFFFF" w:themeColor="background1"/>
                          <w:sz w:val="20"/>
                        </w:rPr>
                        <w:t xml:space="preserve"> ..</w:t>
                      </w:r>
                      <w:proofErr w:type="gramEnd"/>
                    </w:p>
                    <w:p w14:paraId="2C1A3ABD" w14:textId="77777777" w:rsidR="00D03746" w:rsidRPr="00655337" w:rsidRDefault="00D03746"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w:t>
                      </w:r>
                      <w:r>
                        <w:rPr>
                          <w:color w:val="FFFFFF" w:themeColor="background1"/>
                          <w:sz w:val="20"/>
                        </w:rPr>
                        <w:t xml:space="preserve"> cd bin/</w:t>
                      </w:r>
                    </w:p>
                  </w:txbxContent>
                </v:textbox>
                <w10:anchorlock/>
              </v:shape>
            </w:pict>
          </mc:Fallback>
        </mc:AlternateContent>
      </w:r>
    </w:p>
    <w:p w14:paraId="0144A3F1" w14:textId="370F0E45" w:rsidR="00C30384" w:rsidRDefault="00C30384" w:rsidP="00C30384">
      <w:pPr>
        <w:pStyle w:val="a3"/>
        <w:spacing w:line="276" w:lineRule="auto"/>
        <w:ind w:firstLineChars="0" w:firstLine="0"/>
      </w:pPr>
      <w:r>
        <w:t xml:space="preserve">Enter </w:t>
      </w:r>
      <w:r w:rsidR="0030126B">
        <w:t>‘</w:t>
      </w:r>
      <w:r w:rsidRPr="00C81451">
        <w:rPr>
          <w:rFonts w:ascii="Consolas" w:hAnsi="Consolas"/>
          <w:b/>
        </w:rPr>
        <w:t>sudo</w:t>
      </w:r>
      <w:r w:rsidRPr="00C81451">
        <w:rPr>
          <w:rFonts w:ascii="Consolas" w:hAnsi="Consolas"/>
        </w:rPr>
        <w:t xml:space="preserve"> </w:t>
      </w:r>
      <w:r w:rsidRPr="00C81451">
        <w:rPr>
          <w:rFonts w:ascii="Consolas" w:hAnsi="Consolas"/>
          <w:b/>
        </w:rPr>
        <w:t xml:space="preserve">tar zxvf </w:t>
      </w:r>
      <w:r w:rsidRPr="00C81451">
        <w:rPr>
          <w:rFonts w:ascii="Consolas" w:hAnsi="Consolas"/>
          <w:i/>
        </w:rPr>
        <w:t>ghpb-v</w:t>
      </w:r>
      <w:r w:rsidRPr="00C81451">
        <w:rPr>
          <w:rFonts w:ascii="Consolas" w:hAnsi="Consolas"/>
          <w:i/>
          <w:noProof/>
        </w:rPr>
        <w:t>x.x.x.x</w:t>
      </w:r>
      <w:r w:rsidRPr="00C81451">
        <w:rPr>
          <w:rFonts w:ascii="Consolas" w:hAnsi="Consolas"/>
          <w:i/>
        </w:rPr>
        <w:t>.tar.gz</w:t>
      </w:r>
      <w:r w:rsidR="0030126B">
        <w:t xml:space="preserve">’ </w:t>
      </w:r>
      <w:r>
        <w:t xml:space="preserve"> to command to decompress file ‘ghpb-v</w:t>
      </w:r>
      <w:r w:rsidRPr="00B3694B">
        <w:rPr>
          <w:rFonts w:hint="eastAsia"/>
          <w:i/>
          <w:noProof/>
        </w:rPr>
        <w:t>x.x.x.x</w:t>
      </w:r>
      <w:r>
        <w:t xml:space="preserve">.tar.gz’ </w:t>
      </w:r>
    </w:p>
    <w:p w14:paraId="4151FFA3" w14:textId="005E5DD6" w:rsidR="00C30384" w:rsidRPr="00A86E95" w:rsidRDefault="00C30384" w:rsidP="00C30384">
      <w:pPr>
        <w:pStyle w:val="a3"/>
        <w:spacing w:line="276" w:lineRule="auto"/>
        <w:ind w:firstLineChars="0" w:firstLine="0"/>
      </w:pPr>
      <w:r>
        <w:rPr>
          <w:b/>
        </w:rPr>
        <w:t xml:space="preserve">Note: </w:t>
      </w:r>
      <w:r>
        <w:t>‘</w:t>
      </w:r>
      <w:r w:rsidRPr="00B3694B">
        <w:rPr>
          <w:rFonts w:hint="eastAsia"/>
          <w:i/>
          <w:noProof/>
        </w:rPr>
        <w:t>x.x.x.x</w:t>
      </w:r>
      <w:r>
        <w:rPr>
          <w:noProof/>
        </w:rPr>
        <w:t xml:space="preserve">’ stands for the </w:t>
      </w:r>
      <w:r w:rsidR="00BD1FEA">
        <w:rPr>
          <w:noProof/>
        </w:rPr>
        <w:t xml:space="preserve">latest </w:t>
      </w:r>
      <w:r>
        <w:rPr>
          <w:noProof/>
        </w:rPr>
        <w:t>version number of HPB software.</w:t>
      </w:r>
    </w:p>
    <w:p w14:paraId="66002484" w14:textId="77777777" w:rsidR="00507764" w:rsidRDefault="00C30384" w:rsidP="00A17900">
      <w:pPr>
        <w:pStyle w:val="a3"/>
        <w:spacing w:line="276" w:lineRule="auto"/>
        <w:ind w:firstLineChars="0" w:firstLine="0"/>
      </w:pPr>
      <w:r>
        <w:rPr>
          <w:rFonts w:hint="eastAsia"/>
          <w:noProof/>
        </w:rPr>
        <mc:AlternateContent>
          <mc:Choice Requires="wps">
            <w:drawing>
              <wp:inline distT="0" distB="0" distL="0" distR="0" wp14:anchorId="38772FEE" wp14:editId="4F769101">
                <wp:extent cx="5274310" cy="323850"/>
                <wp:effectExtent l="0" t="0" r="21590" b="19050"/>
                <wp:docPr id="251" name="文本框 25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5429DE2B" w14:textId="77777777" w:rsidR="00D03746" w:rsidRPr="00655337" w:rsidRDefault="00D03746"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tar zxvf ghpb-v0.0.0.1.tar.gz</w:t>
                            </w:r>
                          </w:p>
                          <w:p w14:paraId="653D04B7"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w:t>
                            </w:r>
                          </w:p>
                          <w:p w14:paraId="70EACC4D"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ghpb-v0.0.0.1/iperf3</w:t>
                            </w:r>
                          </w:p>
                          <w:p w14:paraId="7AAC8E6B"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ghpb-v0.0.0.1/promfile</w:t>
                            </w:r>
                          </w:p>
                          <w:p w14:paraId="48E0A72A"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8772FEE" id="文本框 251" o:spid="_x0000_s111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AyNp912AgAAIA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5429DE2B" w14:textId="77777777" w:rsidR="00D03746" w:rsidRPr="00655337" w:rsidRDefault="00D03746"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ghpb-v0.0.0.1.tar.gz</w:t>
                      </w:r>
                    </w:p>
                    <w:p w14:paraId="653D04B7"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w:t>
                      </w:r>
                    </w:p>
                    <w:p w14:paraId="70EACC4D"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ghpb-v0.0.0.1/iperf3</w:t>
                      </w:r>
                    </w:p>
                    <w:p w14:paraId="7AAC8E6B"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promfile</w:t>
                      </w:r>
                      <w:proofErr w:type="spellEnd"/>
                    </w:p>
                    <w:p w14:paraId="48E0A72A" w14:textId="77777777" w:rsidR="00D03746" w:rsidRPr="00655337" w:rsidRDefault="00D03746"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ghpb</w:t>
                      </w:r>
                      <w:proofErr w:type="spellEnd"/>
                    </w:p>
                  </w:txbxContent>
                </v:textbox>
                <w10:anchorlock/>
              </v:shape>
            </w:pict>
          </mc:Fallback>
        </mc:AlternateContent>
      </w:r>
    </w:p>
    <w:p w14:paraId="5FC0832F" w14:textId="77777777" w:rsidR="00507764" w:rsidRDefault="00507764" w:rsidP="00A17900">
      <w:pPr>
        <w:pStyle w:val="a3"/>
        <w:spacing w:line="276" w:lineRule="auto"/>
        <w:ind w:firstLineChars="0" w:firstLine="0"/>
      </w:pPr>
    </w:p>
    <w:p w14:paraId="5E6FBDF4" w14:textId="4970F647" w:rsidR="00BD1FEA" w:rsidRPr="00C81451" w:rsidRDefault="00BD1FEA" w:rsidP="00A17900">
      <w:pPr>
        <w:pStyle w:val="a3"/>
        <w:numPr>
          <w:ilvl w:val="0"/>
          <w:numId w:val="44"/>
        </w:numPr>
        <w:spacing w:line="276" w:lineRule="auto"/>
        <w:ind w:firstLineChars="0"/>
        <w:rPr>
          <w:u w:val="single"/>
        </w:rPr>
      </w:pPr>
      <w:r w:rsidRPr="00C81451">
        <w:rPr>
          <w:u w:val="single"/>
        </w:rPr>
        <w:t>Change File Permissions</w:t>
      </w:r>
    </w:p>
    <w:p w14:paraId="3B13FA07" w14:textId="77777777" w:rsidR="00507764" w:rsidRDefault="00BD1FEA" w:rsidP="00BD1FEA">
      <w:pPr>
        <w:spacing w:line="276" w:lineRule="auto"/>
      </w:pPr>
      <w:r>
        <w:rPr>
          <w:rFonts w:hint="eastAsia"/>
        </w:rPr>
        <w:t>E</w:t>
      </w:r>
      <w:r>
        <w:t>nter</w:t>
      </w:r>
      <w:r w:rsidRPr="00C81451">
        <w:rPr>
          <w:rFonts w:ascii="Consolas" w:hAnsi="Consolas"/>
        </w:rPr>
        <w:t xml:space="preserve"> </w:t>
      </w:r>
      <w:r>
        <w:t>‘</w:t>
      </w:r>
      <w:r w:rsidRPr="00C81451">
        <w:rPr>
          <w:rFonts w:ascii="Consolas" w:hAnsi="Consolas"/>
          <w:b/>
        </w:rPr>
        <w:t xml:space="preserve">sudo chmod +x </w:t>
      </w:r>
      <w:r w:rsidRPr="00C81451">
        <w:rPr>
          <w:rFonts w:ascii="Consolas" w:hAnsi="Consolas"/>
          <w:i/>
        </w:rPr>
        <w:t>ghpb-v0.0.0.1</w:t>
      </w:r>
      <w:r w:rsidRPr="00C81451">
        <w:rPr>
          <w:rFonts w:ascii="Consolas" w:hAnsi="Consolas"/>
          <w:b/>
        </w:rPr>
        <w:t xml:space="preserve"> –R</w:t>
      </w:r>
      <w:r>
        <w:t>’</w:t>
      </w:r>
    </w:p>
    <w:p w14:paraId="76AB7016" w14:textId="086BB311" w:rsidR="00507764" w:rsidRDefault="00507764" w:rsidP="00BD1FEA">
      <w:pPr>
        <w:spacing w:line="276" w:lineRule="auto"/>
      </w:pPr>
      <w:r>
        <w:rPr>
          <w:rFonts w:hint="eastAsia"/>
          <w:noProof/>
        </w:rPr>
        <mc:AlternateContent>
          <mc:Choice Requires="wps">
            <w:drawing>
              <wp:inline distT="0" distB="0" distL="0" distR="0" wp14:anchorId="41A32E96" wp14:editId="3B3AF63B">
                <wp:extent cx="5274310" cy="190832"/>
                <wp:effectExtent l="12700" t="12700" r="8890" b="12700"/>
                <wp:docPr id="34" name="文本框 251"/>
                <wp:cNvGraphicFramePr/>
                <a:graphic xmlns:a="http://schemas.openxmlformats.org/drawingml/2006/main">
                  <a:graphicData uri="http://schemas.microsoft.com/office/word/2010/wordprocessingShape">
                    <wps:wsp>
                      <wps:cNvSpPr txBox="1"/>
                      <wps:spPr>
                        <a:xfrm>
                          <a:off x="0" y="0"/>
                          <a:ext cx="5274310" cy="190832"/>
                        </a:xfrm>
                        <a:prstGeom prst="rect">
                          <a:avLst/>
                        </a:prstGeom>
                        <a:ln/>
                      </wps:spPr>
                      <wps:style>
                        <a:lnRef idx="3">
                          <a:schemeClr val="lt1"/>
                        </a:lnRef>
                        <a:fillRef idx="1">
                          <a:schemeClr val="dk1"/>
                        </a:fillRef>
                        <a:effectRef idx="1">
                          <a:schemeClr val="dk1"/>
                        </a:effectRef>
                        <a:fontRef idx="minor">
                          <a:schemeClr val="lt1"/>
                        </a:fontRef>
                      </wps:style>
                      <wps:txbx>
                        <w:txbxContent>
                          <w:p w14:paraId="0403BE61" w14:textId="77777777" w:rsidR="00D03746" w:rsidRPr="00AB0AC7" w:rsidRDefault="00D03746" w:rsidP="0050776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p w14:paraId="1F3659BF" w14:textId="21EB23DE" w:rsidR="00D03746" w:rsidRPr="00655337" w:rsidRDefault="00D03746" w:rsidP="0050776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1A32E96" id="_x0000_s1119" type="#_x0000_t202" style="width:415.3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" fillcolor="black [3200]" strokecolor="white [3201]" strokeweight="1.5pt">
                <v:textbox inset="0,0,0,0">
                  <w:txbxContent>
                    <w:p w14:paraId="0403BE61" w14:textId="77777777" w:rsidR="00D03746" w:rsidRPr="00AB0AC7" w:rsidRDefault="00D03746" w:rsidP="0050776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p w14:paraId="1F3659BF" w14:textId="21EB23DE" w:rsidR="00D03746" w:rsidRPr="00655337" w:rsidRDefault="00D03746" w:rsidP="00507764">
                      <w:pPr>
                        <w:spacing w:line="240" w:lineRule="exact"/>
                        <w:rPr>
                          <w:color w:val="FFFFFF" w:themeColor="background1"/>
                          <w:sz w:val="20"/>
                        </w:rPr>
                      </w:pPr>
                    </w:p>
                  </w:txbxContent>
                </v:textbox>
                <w10:anchorlock/>
              </v:shape>
            </w:pict>
          </mc:Fallback>
        </mc:AlternateContent>
      </w:r>
    </w:p>
    <w:p w14:paraId="468E84C7" w14:textId="77777777" w:rsidR="00507764" w:rsidRDefault="00507764" w:rsidP="00BD1FEA">
      <w:pPr>
        <w:spacing w:line="276" w:lineRule="auto"/>
      </w:pPr>
    </w:p>
    <w:p w14:paraId="1094BD15" w14:textId="2C79D440" w:rsidR="00C30384" w:rsidRDefault="00C30384" w:rsidP="00C30384">
      <w:pPr>
        <w:pStyle w:val="a3"/>
        <w:numPr>
          <w:ilvl w:val="0"/>
          <w:numId w:val="44"/>
        </w:numPr>
        <w:spacing w:line="276" w:lineRule="auto"/>
        <w:ind w:left="0" w:firstLineChars="0" w:firstLine="0"/>
      </w:pPr>
      <w:r w:rsidRPr="00C81451">
        <w:rPr>
          <w:u w:val="single"/>
        </w:rPr>
        <w:t>Copy to the Execution Path</w:t>
      </w:r>
      <w:r>
        <w:rPr>
          <w:rFonts w:hint="eastAsia"/>
        </w:rPr>
        <w:t xml:space="preserve"> </w:t>
      </w:r>
      <w:r>
        <w:br/>
        <w:t>Enter</w:t>
      </w:r>
      <w:r w:rsidRPr="00C81451">
        <w:rPr>
          <w:rFonts w:ascii="Consolas" w:hAnsi="Consolas"/>
        </w:rPr>
        <w:t xml:space="preserve"> </w:t>
      </w:r>
      <w:r w:rsidR="0030126B">
        <w:t>‘</w:t>
      </w:r>
      <w:r w:rsidRPr="00C81451">
        <w:rPr>
          <w:rFonts w:ascii="Consolas" w:hAnsi="Consolas"/>
          <w:b/>
        </w:rPr>
        <w:t>sudo cp</w:t>
      </w:r>
      <w:r w:rsidRPr="00C81451">
        <w:rPr>
          <w:rFonts w:ascii="Consolas" w:hAnsi="Consolas"/>
        </w:rPr>
        <w:t xml:space="preserve"> </w:t>
      </w:r>
      <w:r w:rsidRPr="00C81451">
        <w:rPr>
          <w:rFonts w:ascii="Consolas" w:hAnsi="Consolas"/>
          <w:i/>
        </w:rPr>
        <w:t>ghpb-vX.X.X.X/*  /home/ghpb-bin/</w:t>
      </w:r>
      <w:r w:rsidR="0030126B">
        <w:t>’</w:t>
      </w:r>
      <w:r>
        <w:t xml:space="preserve">,  </w:t>
      </w:r>
    </w:p>
    <w:p w14:paraId="3526913E" w14:textId="77777777" w:rsidR="00C30384" w:rsidRDefault="00C30384" w:rsidP="00C30384">
      <w:pPr>
        <w:pStyle w:val="a3"/>
        <w:spacing w:line="276" w:lineRule="auto"/>
        <w:ind w:firstLineChars="0" w:firstLine="0"/>
      </w:pPr>
      <w:r>
        <w:t>‘</w:t>
      </w:r>
      <w:r w:rsidRPr="004032F2">
        <w:t>/home/ghpb-bin/</w:t>
      </w:r>
      <w:r>
        <w:t>’ stands for the execution path you set;</w:t>
      </w:r>
    </w:p>
    <w:p w14:paraId="239ED45D" w14:textId="77777777" w:rsidR="00C30384" w:rsidRPr="00BF3D51" w:rsidRDefault="00C30384" w:rsidP="00C30384">
      <w:pPr>
        <w:pStyle w:val="a3"/>
        <w:spacing w:line="276" w:lineRule="auto"/>
        <w:ind w:firstLineChars="0" w:firstLine="0"/>
      </w:pPr>
      <w:r>
        <w:rPr>
          <w:rFonts w:hint="eastAsia"/>
          <w:noProof/>
        </w:rPr>
        <mc:AlternateContent>
          <mc:Choice Requires="wps">
            <w:drawing>
              <wp:inline distT="0" distB="0" distL="0" distR="0" wp14:anchorId="12A5C183" wp14:editId="7BFD7283">
                <wp:extent cx="5274310" cy="1238250"/>
                <wp:effectExtent l="0" t="0" r="21590" b="19050"/>
                <wp:docPr id="252" name="文本框 25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78705DA" w14:textId="77777777" w:rsidR="00D03746" w:rsidRPr="00655337" w:rsidRDefault="00D03746"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cp ghpb-v0.0.0.1/*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2A5C183" id="文本框 252" o:spid="_x0000_s112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" fillcolor="black [3200]" strokecolor="white [3201]" strokeweight="1.5pt">
                <v:textbox style="mso-fit-shape-to-text:t" inset="0,0,0,0">
                  <w:txbxContent>
                    <w:p w14:paraId="778705DA" w14:textId="77777777" w:rsidR="00D03746" w:rsidRPr="00655337" w:rsidRDefault="00D03746"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ghpb-v0.0.0.1/* /home/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r>
        <w:br/>
      </w:r>
    </w:p>
    <w:p w14:paraId="1F45A949" w14:textId="071C88BB" w:rsidR="00C30384" w:rsidRPr="004431A5" w:rsidRDefault="00C30384" w:rsidP="00C30384">
      <w:pPr>
        <w:pStyle w:val="a3"/>
        <w:numPr>
          <w:ilvl w:val="0"/>
          <w:numId w:val="44"/>
        </w:numPr>
        <w:spacing w:line="276" w:lineRule="auto"/>
        <w:ind w:left="0" w:firstLineChars="0" w:firstLine="0"/>
        <w:jc w:val="left"/>
        <w:rPr>
          <w:szCs w:val="21"/>
        </w:rPr>
      </w:pPr>
      <w:r w:rsidRPr="00C81451">
        <w:rPr>
          <w:u w:val="single"/>
        </w:rPr>
        <w:t>Node Initialization</w:t>
      </w:r>
      <w:r>
        <w:br/>
      </w:r>
      <w:r>
        <w:rPr>
          <w:rFonts w:hint="eastAsia"/>
        </w:rPr>
        <w:t>E</w:t>
      </w:r>
      <w:r>
        <w:t>nter</w:t>
      </w:r>
      <w:r w:rsidRPr="00C81451">
        <w:rPr>
          <w:rFonts w:ascii="Consolas" w:hAnsi="Consolas"/>
        </w:rPr>
        <w:t xml:space="preserve"> </w:t>
      </w:r>
      <w:r w:rsidR="0030126B">
        <w:t>‘</w:t>
      </w:r>
      <w:r w:rsidRPr="00C81451">
        <w:rPr>
          <w:rFonts w:ascii="Consolas" w:hAnsi="Consolas"/>
          <w:b/>
        </w:rPr>
        <w:t>cd</w:t>
      </w:r>
      <w:r w:rsidRPr="00C81451">
        <w:rPr>
          <w:rFonts w:ascii="Consolas" w:hAnsi="Consolas"/>
        </w:rPr>
        <w:t xml:space="preserve"> </w:t>
      </w:r>
      <w:r w:rsidRPr="00C81451">
        <w:rPr>
          <w:rFonts w:ascii="Consolas" w:hAnsi="Consolas"/>
          <w:i/>
        </w:rPr>
        <w:t>/home</w:t>
      </w:r>
      <w:r w:rsidRPr="00C81451">
        <w:rPr>
          <w:rFonts w:ascii="Consolas" w:hAnsi="Consolas"/>
          <w:i/>
          <w:szCs w:val="21"/>
        </w:rPr>
        <w:t>/ghpb-bin/</w:t>
      </w:r>
      <w:r w:rsidR="0030126B">
        <w:t>’</w:t>
      </w:r>
      <w:r w:rsidRPr="004431A5">
        <w:rPr>
          <w:szCs w:val="21"/>
        </w:rPr>
        <w:t xml:space="preserve"> to go to the execution path, then enter</w:t>
      </w:r>
      <w:r w:rsidRPr="00C81451">
        <w:rPr>
          <w:rFonts w:ascii="Consolas" w:hAnsi="Consolas"/>
          <w:szCs w:val="21"/>
        </w:rPr>
        <w:t xml:space="preserve"> </w:t>
      </w:r>
      <w:r w:rsidR="0030126B">
        <w:t>‘</w:t>
      </w:r>
      <w:r w:rsidRPr="00C81451">
        <w:rPr>
          <w:rFonts w:ascii="Consolas" w:hAnsi="Consolas"/>
          <w:b/>
          <w:szCs w:val="21"/>
        </w:rPr>
        <w:t>sudo</w:t>
      </w:r>
      <w:r w:rsidRPr="00C81451">
        <w:rPr>
          <w:rFonts w:ascii="Consolas" w:hAnsi="Consolas"/>
          <w:szCs w:val="21"/>
        </w:rPr>
        <w:t xml:space="preserve">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 xml:space="preserve">node/data </w:t>
      </w:r>
      <w:r w:rsidRPr="00C81451">
        <w:rPr>
          <w:rFonts w:ascii="Consolas" w:hAnsi="Consolas"/>
          <w:b/>
          <w:szCs w:val="21"/>
        </w:rPr>
        <w:t xml:space="preserve">init </w:t>
      </w:r>
      <w:r w:rsidRPr="00C81451">
        <w:rPr>
          <w:rFonts w:ascii="Consolas" w:hAnsi="Consolas"/>
          <w:i/>
          <w:szCs w:val="21"/>
        </w:rPr>
        <w:t>gensis.json</w:t>
      </w:r>
      <w:r w:rsidR="0030126B">
        <w:t>’</w:t>
      </w:r>
      <w:r w:rsidRPr="004431A5">
        <w:rPr>
          <w:szCs w:val="21"/>
        </w:rPr>
        <w:t xml:space="preserve">. </w:t>
      </w:r>
    </w:p>
    <w:p w14:paraId="4E7C2385" w14:textId="177F7A21" w:rsidR="00C30384" w:rsidRPr="0095730C" w:rsidRDefault="00C30384" w:rsidP="00C30384">
      <w:pPr>
        <w:pStyle w:val="a3"/>
        <w:spacing w:line="276" w:lineRule="auto"/>
        <w:ind w:firstLineChars="0" w:firstLine="0"/>
        <w:jc w:val="left"/>
        <w:rPr>
          <w:szCs w:val="21"/>
        </w:rPr>
      </w:pPr>
      <w:r w:rsidRPr="0095730C">
        <w:rPr>
          <w:szCs w:val="21"/>
        </w:rPr>
        <w:t xml:space="preserve">Proceed to the next step when </w:t>
      </w:r>
      <w:r>
        <w:t xml:space="preserve">the screen displays </w:t>
      </w:r>
      <w:r w:rsidR="0030126B">
        <w:t>‘</w:t>
      </w:r>
      <w:r w:rsidRPr="004431A5">
        <w:rPr>
          <w:szCs w:val="21"/>
        </w:rPr>
        <w:t>Successfully wrote genesis state database=chaindata</w:t>
      </w:r>
      <w:r w:rsidR="0030126B">
        <w:t>’</w:t>
      </w:r>
      <w:r w:rsidRPr="004431A5">
        <w:rPr>
          <w:szCs w:val="21"/>
        </w:rPr>
        <w:t xml:space="preserve">; </w:t>
      </w:r>
      <w:r w:rsidRPr="004431A5">
        <w:rPr>
          <w:szCs w:val="21"/>
        </w:rPr>
        <w:br/>
      </w:r>
      <w:r w:rsidRPr="0095730C">
        <w:rPr>
          <w:b/>
          <w:szCs w:val="21"/>
        </w:rPr>
        <w:t xml:space="preserve">Note: </w:t>
      </w:r>
      <w:r w:rsidRPr="0095730C">
        <w:rPr>
          <w:szCs w:val="21"/>
        </w:rPr>
        <w:t>‘/home/ghpb-bin/’ stands for the execution path you set;</w:t>
      </w:r>
    </w:p>
    <w:p w14:paraId="0B6B8288" w14:textId="77777777" w:rsidR="00C30384" w:rsidRPr="0095730C" w:rsidRDefault="00C30384" w:rsidP="00C30384">
      <w:pPr>
        <w:spacing w:line="276" w:lineRule="auto"/>
        <w:jc w:val="left"/>
        <w:rPr>
          <w:szCs w:val="21"/>
        </w:rPr>
      </w:pPr>
      <w:r w:rsidRPr="0095730C">
        <w:rPr>
          <w:noProof/>
          <w:szCs w:val="21"/>
        </w:rPr>
        <mc:AlternateContent>
          <mc:Choice Requires="wps">
            <w:drawing>
              <wp:inline distT="0" distB="0" distL="0" distR="0" wp14:anchorId="451F0712" wp14:editId="525F2491">
                <wp:extent cx="5274310" cy="171450"/>
                <wp:effectExtent l="0" t="0" r="21590" b="19050"/>
                <wp:docPr id="245" name="文本框 24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2C3BE16" w14:textId="77777777" w:rsidR="00D03746" w:rsidRPr="00F8421A" w:rsidRDefault="00D03746" w:rsidP="00C30384">
                            <w:pPr>
                              <w:spacing w:line="240" w:lineRule="exact"/>
                              <w:rPr>
                                <w:color w:val="FFFF00"/>
                                <w:sz w:val="20"/>
                              </w:rPr>
                            </w:pPr>
                            <w:r>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2A5FF283"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3DE75EFD" w14:textId="77777777" w:rsidR="00D03746" w:rsidRPr="00F8421A" w:rsidRDefault="00D03746"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7033E0C1"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11424BF2" w14:textId="77777777" w:rsidR="00D03746" w:rsidRPr="00F8421A" w:rsidRDefault="00D03746"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376831E5"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51F0712" id="文本框 245" o:spid="_x0000_s112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IL8xcd2AgAAIA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02C3BE16" w14:textId="77777777" w:rsidR="00D03746" w:rsidRPr="00F8421A" w:rsidRDefault="00D03746" w:rsidP="00C30384">
                      <w:pPr>
                        <w:spacing w:line="240" w:lineRule="exact"/>
                        <w:rPr>
                          <w:color w:val="FFFF00"/>
                          <w:sz w:val="20"/>
                        </w:rPr>
                      </w:pPr>
                      <w:r>
                        <w:rPr>
                          <w:color w:val="FFFF00"/>
                          <w:sz w:val="20"/>
                        </w:rPr>
                        <w:t>root@</w:t>
                      </w:r>
                      <w:r w:rsidRPr="00540D4C">
                        <w:rPr>
                          <w:color w:val="FFFF00"/>
                          <w:sz w:val="20"/>
                        </w:rPr>
                        <w:t xml:space="preserve"> </w:t>
                      </w:r>
                      <w:r>
                        <w:rPr>
                          <w:color w:val="FFFF00"/>
                          <w:sz w:val="20"/>
                        </w:rPr>
                        <w:t>dell-PowerEdge-R730</w:t>
                      </w:r>
                      <w:r w:rsidRPr="00F8421A">
                        <w:rPr>
                          <w:color w:val="FFFF00"/>
                          <w:sz w:val="20"/>
                        </w:rPr>
                        <w:t>:/home/go-</w:t>
                      </w:r>
                      <w:proofErr w:type="spellStart"/>
                      <w:r w:rsidRPr="00F8421A">
                        <w:rPr>
                          <w:color w:val="FFFF00"/>
                          <w:sz w:val="20"/>
                        </w:rPr>
                        <w:t>hpb</w:t>
                      </w:r>
                      <w:proofErr w:type="spellEnd"/>
                      <w:r w:rsidRPr="00F8421A">
                        <w:rPr>
                          <w:color w:val="FFFF00"/>
                          <w:sz w:val="20"/>
                        </w:rPr>
                        <w:t>#</w:t>
                      </w:r>
                      <w:r w:rsidRPr="00F8421A">
                        <w:rPr>
                          <w:color w:val="FFFFFF" w:themeColor="background1"/>
                          <w:sz w:val="20"/>
                        </w:rPr>
                        <w:t xml:space="preserve"> cd /home/</w:t>
                      </w:r>
                      <w:proofErr w:type="spellStart"/>
                      <w:r w:rsidRPr="00F8421A">
                        <w:rPr>
                          <w:color w:val="FFFFFF" w:themeColor="background1"/>
                          <w:sz w:val="20"/>
                        </w:rPr>
                        <w:t>ghpb</w:t>
                      </w:r>
                      <w:proofErr w:type="spellEnd"/>
                      <w:r w:rsidRPr="00F8421A">
                        <w:rPr>
                          <w:color w:val="FFFFFF" w:themeColor="background1"/>
                          <w:sz w:val="20"/>
                        </w:rPr>
                        <w:t>-bin/</w:t>
                      </w:r>
                    </w:p>
                    <w:p w14:paraId="2A5FF283" w14:textId="77777777" w:rsidR="00D03746" w:rsidRPr="00F8421A" w:rsidRDefault="00D03746"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 xml:space="preserve">-bin# </w:t>
                      </w:r>
                      <w:proofErr w:type="spellStart"/>
                      <w:proofErr w:type="gramStart"/>
                      <w:r w:rsidRPr="00F8421A">
                        <w:rPr>
                          <w:color w:val="FFFFFF" w:themeColor="background1"/>
                          <w:sz w:val="20"/>
                        </w:rPr>
                        <w:t>sudo</w:t>
                      </w:r>
                      <w:proofErr w:type="spellEnd"/>
                      <w:r w:rsidRPr="00F8421A">
                        <w:rPr>
                          <w:color w:val="FFFFFF" w:themeColor="background1"/>
                          <w:sz w:val="20"/>
                        </w:rPr>
                        <w:t xml:space="preserve"> .</w:t>
                      </w:r>
                      <w:proofErr w:type="gramEnd"/>
                      <w:r w:rsidRPr="00F8421A">
                        <w:rPr>
                          <w:color w:val="FFFFFF" w:themeColor="background1"/>
                          <w:sz w:val="20"/>
                        </w:rPr>
                        <w:t>/</w:t>
                      </w:r>
                      <w:proofErr w:type="spellStart"/>
                      <w:r w:rsidRPr="00F8421A">
                        <w:rPr>
                          <w:color w:val="FFFFFF" w:themeColor="background1"/>
                          <w:sz w:val="20"/>
                        </w:rPr>
                        <w:t>ghpb</w:t>
                      </w:r>
                      <w:proofErr w:type="spellEnd"/>
                      <w:r w:rsidRPr="00F8421A">
                        <w:rPr>
                          <w:color w:val="FFFFFF" w:themeColor="background1"/>
                          <w:sz w:val="20"/>
                        </w:rPr>
                        <w:t xml:space="preserve"> --</w:t>
                      </w:r>
                      <w:proofErr w:type="spellStart"/>
                      <w:r w:rsidRPr="00F8421A">
                        <w:rPr>
                          <w:color w:val="FFFFFF" w:themeColor="background1"/>
                          <w:sz w:val="20"/>
                        </w:rPr>
                        <w:t>datadir</w:t>
                      </w:r>
                      <w:proofErr w:type="spellEnd"/>
                      <w:r w:rsidRPr="00F8421A">
                        <w:rPr>
                          <w:color w:val="FFFFFF" w:themeColor="background1"/>
                          <w:sz w:val="20"/>
                        </w:rPr>
                        <w:t xml:space="preserve"> node/data </w:t>
                      </w:r>
                      <w:proofErr w:type="spellStart"/>
                      <w:r w:rsidRPr="00F8421A">
                        <w:rPr>
                          <w:color w:val="FFFFFF" w:themeColor="background1"/>
                          <w:sz w:val="20"/>
                        </w:rPr>
                        <w:t>init</w:t>
                      </w:r>
                      <w:proofErr w:type="spellEnd"/>
                      <w:r w:rsidRPr="00F8421A">
                        <w:rPr>
                          <w:color w:val="FFFFFF" w:themeColor="background1"/>
                          <w:sz w:val="20"/>
                        </w:rPr>
                        <w:t xml:space="preserve"> </w:t>
                      </w:r>
                      <w:proofErr w:type="spellStart"/>
                      <w:r w:rsidRPr="00F8421A">
                        <w:rPr>
                          <w:color w:val="FFFFFF" w:themeColor="background1"/>
                          <w:sz w:val="20"/>
                        </w:rPr>
                        <w:t>gensis.json</w:t>
                      </w:r>
                      <w:proofErr w:type="spellEnd"/>
                    </w:p>
                    <w:p w14:paraId="3DE75EFD"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w:t>
                      </w:r>
                      <w:proofErr w:type="spellStart"/>
                      <w:r w:rsidRPr="00F8421A">
                        <w:rPr>
                          <w:color w:val="FFFFFF" w:themeColor="background1"/>
                          <w:sz w:val="20"/>
                        </w:rPr>
                        <w:t>HpbConfig</w:t>
                      </w:r>
                      <w:proofErr w:type="spellEnd"/>
                      <w:r w:rsidRPr="00F8421A">
                        <w:rPr>
                          <w:color w:val="FFFFFF" w:themeColor="background1"/>
                          <w:sz w:val="20"/>
                        </w:rPr>
                        <w:t xml:space="preserve"> object </w:t>
                      </w:r>
                    </w:p>
                    <w:p w14:paraId="7033E0C1"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w:t>
                      </w:r>
                      <w:proofErr w:type="spellStart"/>
                      <w:r w:rsidRPr="00F8421A">
                        <w:rPr>
                          <w:color w:val="FFFFFF" w:themeColor="background1"/>
                          <w:sz w:val="20"/>
                        </w:rPr>
                        <w:t>ghpb</w:t>
                      </w:r>
                      <w:proofErr w:type="spellEnd"/>
                      <w:r w:rsidRPr="00F8421A">
                        <w:rPr>
                          <w:color w:val="FFFFFF" w:themeColor="background1"/>
                          <w:sz w:val="20"/>
                        </w:rPr>
                        <w:t>-bin/node/data/</w:t>
                      </w:r>
                      <w:proofErr w:type="spellStart"/>
                      <w:r w:rsidRPr="00F8421A">
                        <w:rPr>
                          <w:color w:val="FFFFFF" w:themeColor="background1"/>
                          <w:sz w:val="20"/>
                        </w:rPr>
                        <w:t>ghpb</w:t>
                      </w:r>
                      <w:proofErr w:type="spellEnd"/>
                      <w:r w:rsidRPr="00F8421A">
                        <w:rPr>
                          <w:color w:val="FFFFFF" w:themeColor="background1"/>
                          <w:sz w:val="20"/>
                        </w:rPr>
                        <w:t>/</w:t>
                      </w:r>
                      <w:proofErr w:type="spellStart"/>
                      <w:r w:rsidRPr="00F8421A">
                        <w:rPr>
                          <w:color w:val="FFFFFF" w:themeColor="background1"/>
                          <w:sz w:val="20"/>
                        </w:rPr>
                        <w:t>chaindata</w:t>
                      </w:r>
                      <w:proofErr w:type="spellEnd"/>
                      <w:r w:rsidRPr="00F8421A">
                        <w:rPr>
                          <w:color w:val="FFFFFF" w:themeColor="background1"/>
                          <w:sz w:val="20"/>
                        </w:rPr>
                        <w:t xml:space="preserve"> cache=16 handles=16</w:t>
                      </w:r>
                    </w:p>
                    <w:p w14:paraId="11424BF2"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376831E5" w14:textId="77777777" w:rsidR="00D03746" w:rsidRPr="00F8421A" w:rsidRDefault="00D03746"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w:t>
                      </w:r>
                      <w:proofErr w:type="spellStart"/>
                      <w:r w:rsidRPr="00F8421A">
                        <w:rPr>
                          <w:color w:val="FFFFFF" w:themeColor="background1"/>
                          <w:sz w:val="20"/>
                        </w:rPr>
                        <w:t>chaindata</w:t>
                      </w:r>
                      <w:proofErr w:type="spellEnd"/>
                      <w:r w:rsidRPr="00F8421A">
                        <w:rPr>
                          <w:color w:val="FFFFFF" w:themeColor="background1"/>
                          <w:sz w:val="20"/>
                        </w:rPr>
                        <w:t xml:space="preserve">                               hash=6a068f…3e45f1</w:t>
                      </w:r>
                    </w:p>
                  </w:txbxContent>
                </v:textbox>
                <w10:anchorlock/>
              </v:shape>
            </w:pict>
          </mc:Fallback>
        </mc:AlternateContent>
      </w:r>
    </w:p>
    <w:p w14:paraId="367B4D62" w14:textId="725AA35D" w:rsidR="00B278B2" w:rsidRDefault="00B278B2">
      <w:pPr>
        <w:widowControl/>
        <w:jc w:val="left"/>
        <w:rPr>
          <w:szCs w:val="21"/>
        </w:rPr>
      </w:pPr>
      <w:r>
        <w:rPr>
          <w:szCs w:val="21"/>
        </w:rPr>
        <w:br w:type="page"/>
      </w:r>
    </w:p>
    <w:p w14:paraId="26C14275" w14:textId="77777777" w:rsidR="00507764" w:rsidRPr="00A17900" w:rsidRDefault="00507764" w:rsidP="00C30384">
      <w:pPr>
        <w:pStyle w:val="a3"/>
        <w:numPr>
          <w:ilvl w:val="0"/>
          <w:numId w:val="44"/>
        </w:numPr>
        <w:spacing w:line="276" w:lineRule="auto"/>
        <w:ind w:left="0" w:firstLineChars="0" w:firstLine="0"/>
        <w:jc w:val="left"/>
        <w:rPr>
          <w:szCs w:val="21"/>
        </w:rPr>
      </w:pPr>
    </w:p>
    <w:p w14:paraId="3354885C" w14:textId="6CB623A8" w:rsidR="00C30384" w:rsidRPr="0095730C" w:rsidRDefault="00507764" w:rsidP="00A17900">
      <w:pPr>
        <w:pStyle w:val="a3"/>
        <w:spacing w:line="276" w:lineRule="auto"/>
        <w:ind w:firstLineChars="0" w:firstLine="0"/>
        <w:jc w:val="left"/>
        <w:rPr>
          <w:szCs w:val="21"/>
        </w:rPr>
      </w:pPr>
      <w:r w:rsidRPr="00A17900">
        <w:rPr>
          <w:szCs w:val="21"/>
        </w:rPr>
        <w:t>A</w:t>
      </w:r>
      <w:r w:rsidR="00C7101B" w:rsidRPr="00A17900">
        <w:rPr>
          <w:szCs w:val="21"/>
        </w:rPr>
        <w:t xml:space="preserve">. </w:t>
      </w:r>
      <w:r w:rsidR="00C30384" w:rsidRPr="00C81451">
        <w:rPr>
          <w:szCs w:val="21"/>
          <w:u w:val="single"/>
        </w:rPr>
        <w:t>Export the Account</w:t>
      </w:r>
      <w:r w:rsidR="00C30384" w:rsidRPr="004431A5">
        <w:rPr>
          <w:szCs w:val="21"/>
        </w:rPr>
        <w:br/>
        <w:t xml:space="preserve">Export your account information from HPB </w:t>
      </w:r>
      <w:r w:rsidR="00C30384">
        <w:rPr>
          <w:szCs w:val="21"/>
        </w:rPr>
        <w:t>W</w:t>
      </w:r>
      <w:r w:rsidR="00C30384" w:rsidRPr="0095730C">
        <w:rPr>
          <w:szCs w:val="21"/>
        </w:rPr>
        <w:t>allet;</w:t>
      </w:r>
    </w:p>
    <w:p w14:paraId="22631D84" w14:textId="77777777" w:rsidR="00EA7B47" w:rsidRPr="001A384F" w:rsidRDefault="00EA7B47" w:rsidP="00CF143C">
      <w:pPr>
        <w:spacing w:line="276" w:lineRule="auto"/>
        <w:jc w:val="left"/>
        <w:rPr>
          <w:szCs w:val="21"/>
          <w:u w:val="single"/>
        </w:rPr>
      </w:pPr>
      <w:r w:rsidRPr="007E48A2">
        <w:rPr>
          <w:szCs w:val="21"/>
        </w:rPr>
        <w:t>Create ‘keystore’</w:t>
      </w:r>
    </w:p>
    <w:p w14:paraId="4F702000" w14:textId="77777777" w:rsidR="00EA7B47" w:rsidRPr="00374361" w:rsidRDefault="00EA7B47" w:rsidP="00A17900">
      <w:pPr>
        <w:spacing w:line="276" w:lineRule="auto"/>
        <w:jc w:val="left"/>
      </w:pPr>
      <w:r w:rsidRPr="00374361">
        <w:rPr>
          <w:rFonts w:hint="eastAsia"/>
        </w:rPr>
        <w:t>E</w:t>
      </w:r>
      <w:r w:rsidRPr="00374361">
        <w:t>nter ‘</w:t>
      </w:r>
      <w:r w:rsidRPr="00A17900">
        <w:rPr>
          <w:rFonts w:ascii="Consolas" w:hAnsi="Consolas"/>
          <w:b/>
        </w:rPr>
        <w:t>cd node/data/</w:t>
      </w:r>
      <w:r w:rsidRPr="00374361">
        <w:t>’, then enter ‘</w:t>
      </w:r>
      <w:r w:rsidRPr="00A17900">
        <w:rPr>
          <w:rFonts w:ascii="Consolas" w:hAnsi="Consolas"/>
          <w:b/>
        </w:rPr>
        <w:t>mkdir keystore</w:t>
      </w:r>
      <w:r w:rsidRPr="00374361">
        <w:t>’;</w:t>
      </w:r>
    </w:p>
    <w:p w14:paraId="1B88920B" w14:textId="77777777" w:rsidR="00EA7B47" w:rsidRDefault="00EA7B47" w:rsidP="00A17900">
      <w:pPr>
        <w:spacing w:line="276" w:lineRule="auto"/>
        <w:jc w:val="left"/>
      </w:pPr>
      <w:r w:rsidRPr="00374361">
        <w:rPr>
          <w:rFonts w:hint="eastAsia"/>
        </w:rPr>
        <w:t>E</w:t>
      </w:r>
      <w:r w:rsidRPr="00374361">
        <w:t>nter ‘</w:t>
      </w:r>
      <w:r w:rsidRPr="00507764">
        <w:rPr>
          <w:rFonts w:ascii="Consolas" w:hAnsi="Consolas"/>
          <w:b/>
        </w:rPr>
        <w:t>ls</w:t>
      </w:r>
      <w:r>
        <w:t>’ s</w:t>
      </w:r>
      <w:r w:rsidRPr="00374361">
        <w:t>o that you can see files ‘</w:t>
      </w:r>
      <w:r w:rsidRPr="00507764">
        <w:rPr>
          <w:rFonts w:ascii="Consolas" w:hAnsi="Consolas"/>
          <w:b/>
        </w:rPr>
        <w:t>ghpb’</w:t>
      </w:r>
      <w:r w:rsidRPr="00374361">
        <w:rPr>
          <w:rFonts w:hint="eastAsia"/>
        </w:rPr>
        <w:t xml:space="preserve"> </w:t>
      </w:r>
      <w:r w:rsidRPr="00374361">
        <w:t>and ‘</w:t>
      </w:r>
      <w:r w:rsidRPr="00507764">
        <w:rPr>
          <w:rFonts w:ascii="Consolas" w:hAnsi="Consolas"/>
          <w:b/>
        </w:rPr>
        <w:t>keystore</w:t>
      </w:r>
      <w:r>
        <w:t>’;</w:t>
      </w:r>
    </w:p>
    <w:p w14:paraId="31707DC5" w14:textId="3E23D7CC" w:rsidR="00B45FB1" w:rsidRDefault="00B45FB1" w:rsidP="00CF143C">
      <w:pPr>
        <w:pStyle w:val="a3"/>
        <w:spacing w:line="276" w:lineRule="auto"/>
        <w:ind w:firstLineChars="0" w:firstLine="0"/>
        <w:jc w:val="left"/>
        <w:rPr>
          <w:szCs w:val="21"/>
          <w:u w:val="single"/>
        </w:rPr>
      </w:pPr>
      <w:r w:rsidRPr="0038023B">
        <w:rPr>
          <w:rFonts w:ascii="DejaVu Sans Mono" w:hAnsi="DejaVu Sans Mono" w:hint="eastAsia"/>
          <w:noProof/>
        </w:rPr>
        <mc:AlternateContent>
          <mc:Choice Requires="wps">
            <w:drawing>
              <wp:inline distT="0" distB="0" distL="0" distR="0" wp14:anchorId="001A8049" wp14:editId="0A80EB22">
                <wp:extent cx="5274310" cy="811530"/>
                <wp:effectExtent l="12700" t="12700" r="8890" b="13970"/>
                <wp:docPr id="44" name="文本框 10"/>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4395C602" w14:textId="77777777" w:rsidR="00D03746" w:rsidRPr="00F459EF" w:rsidRDefault="00D03746" w:rsidP="00B45FB1">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63DA1397" w14:textId="77777777" w:rsidR="00D03746" w:rsidRDefault="00D03746" w:rsidP="00B45FB1">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402E7207" w14:textId="77777777" w:rsidR="00D03746" w:rsidRDefault="00D03746" w:rsidP="00B45FB1">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50D95F24" w14:textId="77777777" w:rsidR="00D03746" w:rsidRPr="00F459EF" w:rsidRDefault="00D03746" w:rsidP="00B45FB1">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01A8049" id="文本框 10" o:spid="_x0000_s1122"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" fillcolor="black [3200]" strokecolor="white [3201]" strokeweight="1.5pt">
                <v:textbox style="mso-fit-shape-to-text:t" inset="0,0,0,0">
                  <w:txbxContent>
                    <w:p w14:paraId="4395C602" w14:textId="77777777" w:rsidR="00D03746" w:rsidRPr="00F459EF" w:rsidRDefault="00D03746" w:rsidP="00B45FB1">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63DA1397" w14:textId="77777777" w:rsidR="00D03746" w:rsidRDefault="00D03746" w:rsidP="00B45FB1">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402E7207" w14:textId="77777777" w:rsidR="00D03746" w:rsidRDefault="00D03746" w:rsidP="00B45FB1">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50D95F24" w14:textId="77777777" w:rsidR="00D03746" w:rsidRPr="00F459EF" w:rsidRDefault="00D03746" w:rsidP="00B45FB1">
                      <w:pPr>
                        <w:rPr>
                          <w:color w:val="FFFFFF" w:themeColor="background1"/>
                          <w:sz w:val="20"/>
                        </w:rPr>
                      </w:pP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168611F6" w14:textId="4D264C1C" w:rsidR="00C30384" w:rsidRPr="004431A5" w:rsidRDefault="00C30384" w:rsidP="00CF143C">
      <w:pPr>
        <w:pStyle w:val="a3"/>
        <w:spacing w:line="276" w:lineRule="auto"/>
        <w:ind w:firstLineChars="0" w:firstLine="0"/>
        <w:jc w:val="left"/>
        <w:rPr>
          <w:szCs w:val="21"/>
        </w:rPr>
      </w:pPr>
      <w:r w:rsidRPr="00C81451">
        <w:rPr>
          <w:szCs w:val="21"/>
          <w:u w:val="single"/>
        </w:rPr>
        <w:t xml:space="preserve">Import the </w:t>
      </w:r>
      <w:r w:rsidRPr="004431A5">
        <w:rPr>
          <w:szCs w:val="21"/>
          <w:u w:val="single"/>
        </w:rPr>
        <w:t>N</w:t>
      </w:r>
      <w:r w:rsidRPr="00C81451">
        <w:rPr>
          <w:szCs w:val="21"/>
          <w:u w:val="single"/>
        </w:rPr>
        <w:t>ode</w:t>
      </w:r>
      <w:r w:rsidRPr="004431A5">
        <w:rPr>
          <w:szCs w:val="21"/>
        </w:rPr>
        <w:br/>
      </w:r>
      <w:r w:rsidRPr="00C81451">
        <w:rPr>
          <w:szCs w:val="21"/>
        </w:rPr>
        <w:t xml:space="preserve">Enter the path </w:t>
      </w:r>
      <w:r w:rsidR="006901FE" w:rsidRPr="00374361">
        <w:t>‘</w:t>
      </w:r>
      <w:r w:rsidRPr="00C81451">
        <w:rPr>
          <w:rFonts w:ascii="Consolas" w:hAnsi="Consolas"/>
          <w:szCs w:val="21"/>
        </w:rPr>
        <w:t>home/ghpb-bin/node/data/ keystore</w:t>
      </w:r>
      <w:r w:rsidR="006901FE" w:rsidRPr="00374361">
        <w:t>’</w:t>
      </w:r>
      <w:r w:rsidRPr="00C81451">
        <w:rPr>
          <w:szCs w:val="21"/>
        </w:rPr>
        <w:t xml:space="preserve"> and copy your account information to the file holder ‘keystore’;</w:t>
      </w:r>
      <w:r w:rsidR="005E2662">
        <w:rPr>
          <w:szCs w:val="21"/>
        </w:rPr>
        <w:t xml:space="preserve"> </w:t>
      </w:r>
      <w:r w:rsidR="005E2662">
        <w:t>If you do not have permission to go to the directory, enter command ‘</w:t>
      </w:r>
      <w:r w:rsidR="005E2662">
        <w:rPr>
          <w:rFonts w:ascii="DejaVu Sans Mono" w:hAnsi="DejaVu Sans Mono"/>
          <w:sz w:val="20"/>
        </w:rPr>
        <w:t xml:space="preserve">chmod 777 /home/ghpb-bin –R’ </w:t>
      </w:r>
      <w:r w:rsidR="005E2662" w:rsidRPr="00204F4D">
        <w:t xml:space="preserve">before </w:t>
      </w:r>
      <w:r w:rsidR="005E2662">
        <w:t>trying again.</w:t>
      </w:r>
      <w:r>
        <w:rPr>
          <w:szCs w:val="21"/>
        </w:rPr>
        <w:br/>
      </w:r>
    </w:p>
    <w:p w14:paraId="306BCFD4" w14:textId="38581F8F" w:rsidR="00C30384" w:rsidRPr="004431A5" w:rsidRDefault="00C7101B" w:rsidP="00CF143C">
      <w:pPr>
        <w:pStyle w:val="a3"/>
        <w:spacing w:line="276" w:lineRule="auto"/>
        <w:ind w:firstLineChars="0" w:firstLine="0"/>
        <w:jc w:val="left"/>
        <w:rPr>
          <w:szCs w:val="21"/>
        </w:rPr>
      </w:pPr>
      <w:r>
        <w:rPr>
          <w:szCs w:val="21"/>
          <w:u w:val="single"/>
        </w:rPr>
        <w:t xml:space="preserve">b. </w:t>
      </w:r>
      <w:r w:rsidR="00C30384" w:rsidRPr="00C81451">
        <w:rPr>
          <w:szCs w:val="21"/>
          <w:u w:val="single"/>
        </w:rPr>
        <w:t>Create a New Account</w:t>
      </w:r>
      <w:r w:rsidR="00C30384" w:rsidRPr="00C81451">
        <w:rPr>
          <w:szCs w:val="21"/>
        </w:rPr>
        <w:br/>
        <w:t>Enter</w:t>
      </w:r>
      <w:r w:rsidR="00C30384" w:rsidRPr="00C81451">
        <w:rPr>
          <w:rFonts w:ascii="Consolas" w:hAnsi="Consolas"/>
          <w:szCs w:val="21"/>
        </w:rPr>
        <w:t xml:space="preserve"> </w:t>
      </w:r>
      <w:r w:rsidR="006901FE" w:rsidRPr="00374361">
        <w:t>‘</w:t>
      </w:r>
      <w:r w:rsidR="00C30384" w:rsidRPr="00C81451">
        <w:rPr>
          <w:rFonts w:ascii="Consolas" w:hAnsi="Consolas"/>
          <w:i/>
          <w:szCs w:val="21"/>
        </w:rPr>
        <w:t xml:space="preserve">./ghpb </w:t>
      </w:r>
      <w:r w:rsidR="00C30384" w:rsidRPr="00C81451">
        <w:rPr>
          <w:rFonts w:ascii="Consolas" w:hAnsi="Consolas"/>
          <w:b/>
          <w:szCs w:val="21"/>
        </w:rPr>
        <w:t xml:space="preserve">--datadir </w:t>
      </w:r>
      <w:r w:rsidR="00C30384" w:rsidRPr="00C81451">
        <w:rPr>
          <w:rFonts w:ascii="Consolas" w:hAnsi="Consolas"/>
          <w:i/>
          <w:szCs w:val="21"/>
        </w:rPr>
        <w:t>node/data</w:t>
      </w:r>
      <w:r w:rsidR="00C30384" w:rsidRPr="00C81451">
        <w:rPr>
          <w:rFonts w:ascii="Consolas" w:hAnsi="Consolas"/>
          <w:b/>
          <w:szCs w:val="21"/>
        </w:rPr>
        <w:t xml:space="preserve"> account new</w:t>
      </w:r>
      <w:r w:rsidR="006901FE" w:rsidRPr="00374361">
        <w:t>’</w:t>
      </w:r>
      <w:r w:rsidR="00C30384" w:rsidRPr="00C81451">
        <w:rPr>
          <w:szCs w:val="21"/>
        </w:rPr>
        <w:t xml:space="preserve">, wait </w:t>
      </w:r>
      <w:r w:rsidR="00C30384">
        <w:rPr>
          <w:szCs w:val="21"/>
        </w:rPr>
        <w:t>until prompted for a password for the new account.</w:t>
      </w:r>
      <w:r w:rsidR="00C30384" w:rsidRPr="00C81451">
        <w:rPr>
          <w:szCs w:val="21"/>
        </w:rPr>
        <w:t xml:space="preserve"> </w:t>
      </w:r>
      <w:r w:rsidR="00C30384">
        <w:rPr>
          <w:szCs w:val="21"/>
        </w:rPr>
        <w:t>R</w:t>
      </w:r>
      <w:r w:rsidR="00C30384" w:rsidRPr="00C81451">
        <w:rPr>
          <w:szCs w:val="21"/>
        </w:rPr>
        <w:t xml:space="preserve">ecord the </w:t>
      </w:r>
      <w:r w:rsidR="00C30384">
        <w:rPr>
          <w:szCs w:val="21"/>
        </w:rPr>
        <w:t xml:space="preserve">new </w:t>
      </w:r>
      <w:r w:rsidR="00C30384" w:rsidRPr="00C81451">
        <w:rPr>
          <w:szCs w:val="21"/>
        </w:rPr>
        <w:t>address returned to your</w:t>
      </w:r>
      <w:r w:rsidR="00C30384">
        <w:rPr>
          <w:szCs w:val="21"/>
        </w:rPr>
        <w:t xml:space="preserve"> </w:t>
      </w:r>
      <w:r w:rsidR="00C30384" w:rsidRPr="00C81451">
        <w:rPr>
          <w:szCs w:val="21"/>
        </w:rPr>
        <w:t xml:space="preserve">new account after re-entering the password; </w:t>
      </w:r>
      <w:r w:rsidR="00C30384" w:rsidRPr="00C81451">
        <w:rPr>
          <w:szCs w:val="21"/>
        </w:rPr>
        <w:br/>
      </w:r>
      <w:r w:rsidR="00B45FB1" w:rsidRPr="005E5C2E">
        <w:rPr>
          <w:rFonts w:ascii="DejaVu Sans Mono" w:hAnsi="DejaVu Sans Mono"/>
          <w:noProof/>
        </w:rPr>
        <mc:AlternateContent>
          <mc:Choice Requires="wps">
            <w:drawing>
              <wp:inline distT="0" distB="0" distL="0" distR="0" wp14:anchorId="27BF8937" wp14:editId="2889F2BB">
                <wp:extent cx="5274310" cy="2254250"/>
                <wp:effectExtent l="12700" t="12700" r="8890" b="19050"/>
                <wp:docPr id="246" name="文本框 246"/>
                <wp:cNvGraphicFramePr/>
                <a:graphic xmlns:a="http://schemas.openxmlformats.org/drawingml/2006/main">
                  <a:graphicData uri="http://schemas.microsoft.com/office/word/2010/wordprocessingShape">
                    <wps:wsp>
                      <wps:cNvSpPr txBox="1"/>
                      <wps:spPr>
                        <a:xfrm>
                          <a:off x="0" y="0"/>
                          <a:ext cx="5274310" cy="2254250"/>
                        </a:xfrm>
                        <a:prstGeom prst="rect">
                          <a:avLst/>
                        </a:prstGeom>
                        <a:ln/>
                      </wps:spPr>
                      <wps:style>
                        <a:lnRef idx="3">
                          <a:schemeClr val="lt1"/>
                        </a:lnRef>
                        <a:fillRef idx="1">
                          <a:schemeClr val="dk1"/>
                        </a:fillRef>
                        <a:effectRef idx="1">
                          <a:schemeClr val="dk1"/>
                        </a:effectRef>
                        <a:fontRef idx="minor">
                          <a:schemeClr val="lt1"/>
                        </a:fontRef>
                      </wps:style>
                      <wps:txbx>
                        <w:txbxContent>
                          <w:p w14:paraId="27BDEDFB" w14:textId="77777777" w:rsidR="00D03746" w:rsidRPr="00B00764" w:rsidRDefault="00D03746" w:rsidP="00B45FB1">
                            <w:pPr>
                              <w:spacing w:line="22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3C5F7772" w14:textId="77777777" w:rsidR="00D03746" w:rsidRPr="00B00764" w:rsidRDefault="00D03746" w:rsidP="00B45FB1">
                            <w:pPr>
                              <w:spacing w:line="220" w:lineRule="exact"/>
                              <w:rPr>
                                <w:color w:val="FFFFFF" w:themeColor="background1"/>
                                <w:sz w:val="20"/>
                              </w:rPr>
                            </w:pPr>
                            <w:r w:rsidRPr="00B00764">
                              <w:rPr>
                                <w:color w:val="FFFFFF" w:themeColor="background1"/>
                                <w:sz w:val="20"/>
                              </w:rPr>
                              <w:t xml:space="preserve">INFO [08-28|13:30:47]  HPB : Create New HpbConfig object </w:t>
                            </w:r>
                          </w:p>
                          <w:p w14:paraId="35763245" w14:textId="77777777" w:rsidR="00D03746" w:rsidRPr="00B00764" w:rsidRDefault="00D03746" w:rsidP="00B45FB1">
                            <w:pPr>
                              <w:spacing w:line="220" w:lineRule="exact"/>
                              <w:rPr>
                                <w:color w:val="FFFFFF" w:themeColor="background1"/>
                                <w:sz w:val="20"/>
                              </w:rPr>
                            </w:pPr>
                            <w:r w:rsidRPr="00B00764">
                              <w:rPr>
                                <w:color w:val="FFFFFF" w:themeColor="background1"/>
                                <w:sz w:val="20"/>
                              </w:rPr>
                              <w:t>INFO [08-28|13:30:47]  HPB : Initialising Hpb node             network=1</w:t>
                            </w:r>
                          </w:p>
                          <w:p w14:paraId="12736373" w14:textId="77777777" w:rsidR="00D03746" w:rsidRDefault="00D03746" w:rsidP="00B45FB1">
                            <w:pPr>
                              <w:spacing w:line="22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6FBAF935" w14:textId="77777777" w:rsidR="00D03746" w:rsidRPr="00B00764" w:rsidRDefault="00D03746" w:rsidP="00B45FB1">
                            <w:pPr>
                              <w:spacing w:line="220" w:lineRule="exact"/>
                              <w:rPr>
                                <w:color w:val="FFFFFF" w:themeColor="background1"/>
                                <w:sz w:val="20"/>
                              </w:rPr>
                            </w:pPr>
                            <w:r w:rsidRPr="00B00764">
                              <w:rPr>
                                <w:color w:val="FFFFFF" w:themeColor="background1"/>
                                <w:sz w:val="20"/>
                              </w:rPr>
                              <w:t>) %!s(boe._Ctype_char=0) %!s(boe._Ctype_char=0) %!s(boe._Ctype_char=0) %!s(boe._Ctype_char=0)]</w:t>
                            </w:r>
                          </w:p>
                          <w:p w14:paraId="72F75C90" w14:textId="77777777" w:rsidR="00D03746" w:rsidRPr="00B00764" w:rsidRDefault="00D03746" w:rsidP="00B45FB1">
                            <w:pPr>
                              <w:spacing w:line="220" w:lineRule="exact"/>
                              <w:rPr>
                                <w:color w:val="FFFFFF" w:themeColor="background1"/>
                                <w:sz w:val="20"/>
                              </w:rPr>
                            </w:pPr>
                            <w:r w:rsidRPr="00B00764">
                              <w:rPr>
                                <w:color w:val="FFFFFF" w:themeColor="background1"/>
                                <w:sz w:val="20"/>
                              </w:rPr>
                              <w:t xml:space="preserve">WARN [08-28|13:30:57]  HPB : Get coinbase from boe fail, and set coinbase with account[0] </w:t>
                            </w:r>
                          </w:p>
                          <w:p w14:paraId="16A6F953" w14:textId="77777777" w:rsidR="00D03746" w:rsidRPr="00B00764" w:rsidRDefault="00D03746" w:rsidP="00B45FB1">
                            <w:pPr>
                              <w:spacing w:line="220" w:lineRule="exact"/>
                              <w:rPr>
                                <w:color w:val="FFFFFF" w:themeColor="background1"/>
                                <w:sz w:val="20"/>
                              </w:rPr>
                            </w:pPr>
                            <w:r w:rsidRPr="00B00764">
                              <w:rPr>
                                <w:color w:val="FFFFFF" w:themeColor="background1"/>
                                <w:sz w:val="20"/>
                              </w:rPr>
                              <w:t>INFO [08-28|13:30:57]  HPB : Allocated cache and file handles  database=/home/ghpb-bin/node/data/ghpb/chaindata cache=128 handles=1024</w:t>
                            </w:r>
                          </w:p>
                          <w:p w14:paraId="1EB7A61E" w14:textId="77777777" w:rsidR="00D03746" w:rsidRPr="00B00764" w:rsidRDefault="00D03746" w:rsidP="00B45FB1">
                            <w:pPr>
                              <w:spacing w:line="22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66C92E3" w14:textId="77777777" w:rsidR="00D03746" w:rsidRPr="00B00764" w:rsidRDefault="00D03746" w:rsidP="00B45FB1">
                            <w:pPr>
                              <w:spacing w:line="220" w:lineRule="exact"/>
                              <w:rPr>
                                <w:color w:val="FFFFFF" w:themeColor="background1"/>
                                <w:sz w:val="20"/>
                              </w:rPr>
                            </w:pPr>
                            <w:r w:rsidRPr="00B00764">
                              <w:rPr>
                                <w:color w:val="FFFFFF" w:themeColor="background1"/>
                                <w:sz w:val="20"/>
                              </w:rPr>
                              <w:t xml:space="preserve">Passphrase: </w:t>
                            </w:r>
                          </w:p>
                          <w:p w14:paraId="0E4BB49B" w14:textId="77777777" w:rsidR="00D03746" w:rsidRPr="00B00764" w:rsidRDefault="00D03746" w:rsidP="00B45FB1">
                            <w:pPr>
                              <w:spacing w:line="220" w:lineRule="exact"/>
                              <w:rPr>
                                <w:color w:val="FFFFFF" w:themeColor="background1"/>
                                <w:sz w:val="20"/>
                              </w:rPr>
                            </w:pPr>
                            <w:r w:rsidRPr="00B00764">
                              <w:rPr>
                                <w:color w:val="FFFFFF" w:themeColor="background1"/>
                                <w:sz w:val="20"/>
                              </w:rPr>
                              <w:t xml:space="preserve">Repeat passphrase: </w:t>
                            </w:r>
                          </w:p>
                          <w:p w14:paraId="095C633F" w14:textId="77777777" w:rsidR="00D03746" w:rsidRPr="00B00764" w:rsidRDefault="00D03746" w:rsidP="00B45FB1">
                            <w:pPr>
                              <w:spacing w:line="22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BF8937" id="文本框 246" o:spid="_x0000_s1123" type="#_x0000_t202" style="width:415.3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" fillcolor="black [3200]" strokecolor="white [3201]" strokeweight="1.5pt">
                <v:textbox style="mso-fit-shape-to-text:t" inset="0,0,0,0">
                  <w:txbxContent>
                    <w:p w14:paraId="27BDEDFB" w14:textId="77777777" w:rsidR="00D03746" w:rsidRPr="00B00764" w:rsidRDefault="00D03746" w:rsidP="00B45FB1">
                      <w:pPr>
                        <w:spacing w:line="22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proofErr w:type="spellStart"/>
                      <w:r w:rsidRPr="00F8421A">
                        <w:rPr>
                          <w:color w:val="FFFF00"/>
                          <w:sz w:val="20"/>
                        </w:rPr>
                        <w:t>ghpb</w:t>
                      </w:r>
                      <w:proofErr w:type="spellEnd"/>
                      <w:r w:rsidRPr="00F8421A">
                        <w:rPr>
                          <w:color w:val="FFFF00"/>
                          <w:sz w:val="20"/>
                        </w:rPr>
                        <w:t>-bin</w:t>
                      </w:r>
                      <w:proofErr w:type="gramStart"/>
                      <w:r w:rsidRPr="00F8421A">
                        <w:rPr>
                          <w:color w:val="FFFF00"/>
                          <w:sz w:val="20"/>
                        </w:rPr>
                        <w:t xml:space="preserve"># </w:t>
                      </w:r>
                      <w:r w:rsidRPr="00B00764">
                        <w:rPr>
                          <w:color w:val="FFFFFF" w:themeColor="background1"/>
                          <w:sz w:val="20"/>
                        </w:rPr>
                        <w:t>.</w:t>
                      </w:r>
                      <w:proofErr w:type="gramEnd"/>
                      <w:r w:rsidRPr="00B00764">
                        <w:rPr>
                          <w:color w:val="FFFFFF" w:themeColor="background1"/>
                          <w:sz w:val="20"/>
                        </w:rPr>
                        <w:t>/</w:t>
                      </w:r>
                      <w:proofErr w:type="spellStart"/>
                      <w:r w:rsidRPr="00B00764">
                        <w:rPr>
                          <w:color w:val="FFFFFF" w:themeColor="background1"/>
                          <w:sz w:val="20"/>
                        </w:rPr>
                        <w:t>ghpb</w:t>
                      </w:r>
                      <w:proofErr w:type="spellEnd"/>
                      <w:r w:rsidRPr="00B00764">
                        <w:rPr>
                          <w:color w:val="FFFFFF" w:themeColor="background1"/>
                          <w:sz w:val="20"/>
                        </w:rPr>
                        <w:t xml:space="preserve"> --</w:t>
                      </w:r>
                      <w:proofErr w:type="spellStart"/>
                      <w:r w:rsidRPr="00B00764">
                        <w:rPr>
                          <w:color w:val="FFFFFF" w:themeColor="background1"/>
                          <w:sz w:val="20"/>
                        </w:rPr>
                        <w:t>datadir</w:t>
                      </w:r>
                      <w:proofErr w:type="spellEnd"/>
                      <w:r w:rsidRPr="00B00764">
                        <w:rPr>
                          <w:color w:val="FFFFFF" w:themeColor="background1"/>
                          <w:sz w:val="20"/>
                        </w:rPr>
                        <w:t xml:space="preserve"> node/data account new</w:t>
                      </w:r>
                    </w:p>
                    <w:p w14:paraId="3C5F7772" w14:textId="77777777" w:rsidR="00D03746" w:rsidRPr="00B00764" w:rsidRDefault="00D03746" w:rsidP="00B45FB1">
                      <w:pPr>
                        <w:spacing w:line="22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Create New </w:t>
                      </w:r>
                      <w:proofErr w:type="spellStart"/>
                      <w:r w:rsidRPr="00B00764">
                        <w:rPr>
                          <w:color w:val="FFFFFF" w:themeColor="background1"/>
                          <w:sz w:val="20"/>
                        </w:rPr>
                        <w:t>HpbConfig</w:t>
                      </w:r>
                      <w:proofErr w:type="spellEnd"/>
                      <w:r w:rsidRPr="00B00764">
                        <w:rPr>
                          <w:color w:val="FFFFFF" w:themeColor="background1"/>
                          <w:sz w:val="20"/>
                        </w:rPr>
                        <w:t xml:space="preserve"> object </w:t>
                      </w:r>
                    </w:p>
                    <w:p w14:paraId="35763245" w14:textId="77777777" w:rsidR="00D03746" w:rsidRPr="00B00764" w:rsidRDefault="00D03746" w:rsidP="00B45FB1">
                      <w:pPr>
                        <w:spacing w:line="22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w:t>
                      </w:r>
                      <w:proofErr w:type="spellStart"/>
                      <w:r w:rsidRPr="00B00764">
                        <w:rPr>
                          <w:color w:val="FFFFFF" w:themeColor="background1"/>
                          <w:sz w:val="20"/>
                        </w:rPr>
                        <w:t>Initialising</w:t>
                      </w:r>
                      <w:proofErr w:type="spellEnd"/>
                      <w:r w:rsidRPr="00B00764">
                        <w:rPr>
                          <w:color w:val="FFFFFF" w:themeColor="background1"/>
                          <w:sz w:val="20"/>
                        </w:rPr>
                        <w:t xml:space="preserve"> </w:t>
                      </w:r>
                      <w:proofErr w:type="spellStart"/>
                      <w:r w:rsidRPr="00B00764">
                        <w:rPr>
                          <w:color w:val="FFFFFF" w:themeColor="background1"/>
                          <w:sz w:val="20"/>
                        </w:rPr>
                        <w:t>Hpb</w:t>
                      </w:r>
                      <w:proofErr w:type="spellEnd"/>
                      <w:r w:rsidRPr="00B00764">
                        <w:rPr>
                          <w:color w:val="FFFFFF" w:themeColor="background1"/>
                          <w:sz w:val="20"/>
                        </w:rPr>
                        <w:t xml:space="preserve"> node             network=1</w:t>
                      </w:r>
                    </w:p>
                    <w:p w14:paraId="12736373" w14:textId="77777777" w:rsidR="00D03746" w:rsidRDefault="00D03746" w:rsidP="00B45FB1">
                      <w:pPr>
                        <w:spacing w:line="220" w:lineRule="exact"/>
                        <w:rPr>
                          <w:color w:val="FFFFFF" w:themeColor="background1"/>
                          <w:sz w:val="20"/>
                        </w:rPr>
                      </w:pPr>
                      <w:proofErr w:type="spellStart"/>
                      <w:r w:rsidRPr="00B00764">
                        <w:rPr>
                          <w:color w:val="FFFFFF" w:themeColor="background1"/>
                          <w:sz w:val="20"/>
                        </w:rPr>
                        <w:t>GetBindAccount</w:t>
                      </w:r>
                      <w:proofErr w:type="spellEnd"/>
                      <w:r w:rsidRPr="00B00764">
                        <w:rPr>
                          <w:color w:val="FFFFFF" w:themeColor="background1"/>
                          <w:sz w:val="20"/>
                        </w:rPr>
                        <w:t xml:space="preserve"> ecode:101, </w:t>
                      </w:r>
                      <w:proofErr w:type="spellStart"/>
                      <w:r w:rsidRPr="00B00764">
                        <w:rPr>
                          <w:color w:val="FFFFFF" w:themeColor="background1"/>
                          <w:sz w:val="20"/>
                        </w:rPr>
                        <w:t>emsg</w:t>
                      </w:r>
                      <w:proofErr w:type="spellEnd"/>
                      <w:r w:rsidRPr="00B00764">
                        <w:rPr>
                          <w:color w:val="FFFFFF" w:themeColor="background1"/>
                          <w:sz w:val="20"/>
                        </w:rPr>
                        <w:t>:[%!s(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=116)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=32)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=102)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=97)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=105)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=108)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=101)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=1</w:t>
                      </w:r>
                      <w:r>
                        <w:rPr>
                          <w:color w:val="FFFFFF" w:themeColor="background1"/>
                          <w:sz w:val="20"/>
                        </w:rPr>
                        <w:t>…….</w:t>
                      </w:r>
                    </w:p>
                    <w:p w14:paraId="6FBAF935" w14:textId="77777777" w:rsidR="00D03746" w:rsidRPr="00B00764" w:rsidRDefault="00D03746" w:rsidP="00B45FB1">
                      <w:pPr>
                        <w:spacing w:line="220" w:lineRule="exact"/>
                        <w:rPr>
                          <w:color w:val="FFFFFF" w:themeColor="background1"/>
                          <w:sz w:val="20"/>
                        </w:rPr>
                      </w:pPr>
                      <w:r w:rsidRPr="00B00764">
                        <w:rPr>
                          <w:color w:val="FFFFFF" w:themeColor="background1"/>
                          <w:sz w:val="20"/>
                        </w:rPr>
                        <w:t xml:space="preserve">) </w:t>
                      </w:r>
                      <w:proofErr w:type="gramStart"/>
                      <w:r w:rsidRPr="00B00764">
                        <w:rPr>
                          <w:color w:val="FFFFFF" w:themeColor="background1"/>
                          <w:sz w:val="20"/>
                        </w:rPr>
                        <w:t>%!s</w:t>
                      </w:r>
                      <w:proofErr w:type="gramEnd"/>
                      <w:r w:rsidRPr="00B00764">
                        <w:rPr>
                          <w:color w:val="FFFFFF" w:themeColor="background1"/>
                          <w:sz w:val="20"/>
                        </w:rPr>
                        <w:t>(</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 %!s(</w:t>
                      </w:r>
                      <w:proofErr w:type="spellStart"/>
                      <w:r w:rsidRPr="00B00764">
                        <w:rPr>
                          <w:color w:val="FFFFFF" w:themeColor="background1"/>
                          <w:sz w:val="20"/>
                        </w:rPr>
                        <w:t>boe</w:t>
                      </w:r>
                      <w:proofErr w:type="spellEnd"/>
                      <w:r w:rsidRPr="00B00764">
                        <w:rPr>
                          <w:color w:val="FFFFFF" w:themeColor="background1"/>
                          <w:sz w:val="20"/>
                        </w:rPr>
                        <w:t>._</w:t>
                      </w:r>
                      <w:proofErr w:type="spellStart"/>
                      <w:r w:rsidRPr="00B00764">
                        <w:rPr>
                          <w:color w:val="FFFFFF" w:themeColor="background1"/>
                          <w:sz w:val="20"/>
                        </w:rPr>
                        <w:t>Ctype_char</w:t>
                      </w:r>
                      <w:proofErr w:type="spellEnd"/>
                      <w:r w:rsidRPr="00B00764">
                        <w:rPr>
                          <w:color w:val="FFFFFF" w:themeColor="background1"/>
                          <w:sz w:val="20"/>
                        </w:rPr>
                        <w:t>=0)]</w:t>
                      </w:r>
                    </w:p>
                    <w:p w14:paraId="72F75C90" w14:textId="77777777" w:rsidR="00D03746" w:rsidRPr="00B00764" w:rsidRDefault="00D03746" w:rsidP="00B45FB1">
                      <w:pPr>
                        <w:spacing w:line="220" w:lineRule="exact"/>
                        <w:rPr>
                          <w:color w:val="FFFFFF" w:themeColor="background1"/>
                          <w:sz w:val="20"/>
                        </w:rPr>
                      </w:pPr>
                      <w:r w:rsidRPr="00B00764">
                        <w:rPr>
                          <w:color w:val="FFFFFF" w:themeColor="background1"/>
                          <w:sz w:val="20"/>
                        </w:rPr>
                        <w:t>WARN [08-28|13:30:57</w:t>
                      </w:r>
                      <w:proofErr w:type="gramStart"/>
                      <w:r w:rsidRPr="00B00764">
                        <w:rPr>
                          <w:color w:val="FFFFFF" w:themeColor="background1"/>
                          <w:sz w:val="20"/>
                        </w:rPr>
                        <w:t>]  HPB</w:t>
                      </w:r>
                      <w:proofErr w:type="gramEnd"/>
                      <w:r w:rsidRPr="00B00764">
                        <w:rPr>
                          <w:color w:val="FFFFFF" w:themeColor="background1"/>
                          <w:sz w:val="20"/>
                        </w:rPr>
                        <w:t xml:space="preserve"> : Get </w:t>
                      </w:r>
                      <w:proofErr w:type="spellStart"/>
                      <w:r w:rsidRPr="00B00764">
                        <w:rPr>
                          <w:color w:val="FFFFFF" w:themeColor="background1"/>
                          <w:sz w:val="20"/>
                        </w:rPr>
                        <w:t>coinbase</w:t>
                      </w:r>
                      <w:proofErr w:type="spellEnd"/>
                      <w:r w:rsidRPr="00B00764">
                        <w:rPr>
                          <w:color w:val="FFFFFF" w:themeColor="background1"/>
                          <w:sz w:val="20"/>
                        </w:rPr>
                        <w:t xml:space="preserve"> from </w:t>
                      </w:r>
                      <w:proofErr w:type="spellStart"/>
                      <w:r w:rsidRPr="00B00764">
                        <w:rPr>
                          <w:color w:val="FFFFFF" w:themeColor="background1"/>
                          <w:sz w:val="20"/>
                        </w:rPr>
                        <w:t>boe</w:t>
                      </w:r>
                      <w:proofErr w:type="spellEnd"/>
                      <w:r w:rsidRPr="00B00764">
                        <w:rPr>
                          <w:color w:val="FFFFFF" w:themeColor="background1"/>
                          <w:sz w:val="20"/>
                        </w:rPr>
                        <w:t xml:space="preserve"> fail, and set </w:t>
                      </w:r>
                      <w:proofErr w:type="spellStart"/>
                      <w:r w:rsidRPr="00B00764">
                        <w:rPr>
                          <w:color w:val="FFFFFF" w:themeColor="background1"/>
                          <w:sz w:val="20"/>
                        </w:rPr>
                        <w:t>coinbase</w:t>
                      </w:r>
                      <w:proofErr w:type="spellEnd"/>
                      <w:r w:rsidRPr="00B00764">
                        <w:rPr>
                          <w:color w:val="FFFFFF" w:themeColor="background1"/>
                          <w:sz w:val="20"/>
                        </w:rPr>
                        <w:t xml:space="preserve"> with account[0] </w:t>
                      </w:r>
                    </w:p>
                    <w:p w14:paraId="16A6F953" w14:textId="77777777" w:rsidR="00D03746" w:rsidRPr="00B00764" w:rsidRDefault="00D03746" w:rsidP="00B45FB1">
                      <w:pPr>
                        <w:spacing w:line="220" w:lineRule="exact"/>
                        <w:rPr>
                          <w:color w:val="FFFFFF" w:themeColor="background1"/>
                          <w:sz w:val="20"/>
                        </w:rPr>
                      </w:pPr>
                      <w:r w:rsidRPr="00B00764">
                        <w:rPr>
                          <w:color w:val="FFFFFF" w:themeColor="background1"/>
                          <w:sz w:val="20"/>
                        </w:rPr>
                        <w:t>INFO [08-28|13:30:57</w:t>
                      </w:r>
                      <w:proofErr w:type="gramStart"/>
                      <w:r w:rsidRPr="00B00764">
                        <w:rPr>
                          <w:color w:val="FFFFFF" w:themeColor="background1"/>
                          <w:sz w:val="20"/>
                        </w:rPr>
                        <w:t>]  HPB</w:t>
                      </w:r>
                      <w:proofErr w:type="gramEnd"/>
                      <w:r w:rsidRPr="00B00764">
                        <w:rPr>
                          <w:color w:val="FFFFFF" w:themeColor="background1"/>
                          <w:sz w:val="20"/>
                        </w:rPr>
                        <w:t xml:space="preserve"> : Allocated cache and file handles  database=/home/</w:t>
                      </w:r>
                      <w:proofErr w:type="spellStart"/>
                      <w:r w:rsidRPr="00B00764">
                        <w:rPr>
                          <w:color w:val="FFFFFF" w:themeColor="background1"/>
                          <w:sz w:val="20"/>
                        </w:rPr>
                        <w:t>ghpb</w:t>
                      </w:r>
                      <w:proofErr w:type="spellEnd"/>
                      <w:r w:rsidRPr="00B00764">
                        <w:rPr>
                          <w:color w:val="FFFFFF" w:themeColor="background1"/>
                          <w:sz w:val="20"/>
                        </w:rPr>
                        <w:t>-bin/node/data/</w:t>
                      </w:r>
                      <w:proofErr w:type="spellStart"/>
                      <w:r w:rsidRPr="00B00764">
                        <w:rPr>
                          <w:color w:val="FFFFFF" w:themeColor="background1"/>
                          <w:sz w:val="20"/>
                        </w:rPr>
                        <w:t>ghpb</w:t>
                      </w:r>
                      <w:proofErr w:type="spellEnd"/>
                      <w:r w:rsidRPr="00B00764">
                        <w:rPr>
                          <w:color w:val="FFFFFF" w:themeColor="background1"/>
                          <w:sz w:val="20"/>
                        </w:rPr>
                        <w:t>/</w:t>
                      </w:r>
                      <w:proofErr w:type="spellStart"/>
                      <w:r w:rsidRPr="00B00764">
                        <w:rPr>
                          <w:color w:val="FFFFFF" w:themeColor="background1"/>
                          <w:sz w:val="20"/>
                        </w:rPr>
                        <w:t>chaindata</w:t>
                      </w:r>
                      <w:proofErr w:type="spellEnd"/>
                      <w:r w:rsidRPr="00B00764">
                        <w:rPr>
                          <w:color w:val="FFFFFF" w:themeColor="background1"/>
                          <w:sz w:val="20"/>
                        </w:rPr>
                        <w:t xml:space="preserve"> cache=128 handles=1024</w:t>
                      </w:r>
                    </w:p>
                    <w:p w14:paraId="1EB7A61E" w14:textId="77777777" w:rsidR="00D03746" w:rsidRPr="00B00764" w:rsidRDefault="00D03746" w:rsidP="00B45FB1">
                      <w:pPr>
                        <w:spacing w:line="22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66C92E3" w14:textId="77777777" w:rsidR="00D03746" w:rsidRPr="00B00764" w:rsidRDefault="00D03746" w:rsidP="00B45FB1">
                      <w:pPr>
                        <w:spacing w:line="220" w:lineRule="exact"/>
                        <w:rPr>
                          <w:color w:val="FFFFFF" w:themeColor="background1"/>
                          <w:sz w:val="20"/>
                        </w:rPr>
                      </w:pPr>
                      <w:r w:rsidRPr="00B00764">
                        <w:rPr>
                          <w:color w:val="FFFFFF" w:themeColor="background1"/>
                          <w:sz w:val="20"/>
                        </w:rPr>
                        <w:t xml:space="preserve">Passphrase: </w:t>
                      </w:r>
                    </w:p>
                    <w:p w14:paraId="0E4BB49B" w14:textId="77777777" w:rsidR="00D03746" w:rsidRPr="00B00764" w:rsidRDefault="00D03746" w:rsidP="00B45FB1">
                      <w:pPr>
                        <w:spacing w:line="220" w:lineRule="exact"/>
                        <w:rPr>
                          <w:color w:val="FFFFFF" w:themeColor="background1"/>
                          <w:sz w:val="20"/>
                        </w:rPr>
                      </w:pPr>
                      <w:r w:rsidRPr="00B00764">
                        <w:rPr>
                          <w:color w:val="FFFFFF" w:themeColor="background1"/>
                          <w:sz w:val="20"/>
                        </w:rPr>
                        <w:t xml:space="preserve">Repeat passphrase: </w:t>
                      </w:r>
                    </w:p>
                    <w:p w14:paraId="095C633F" w14:textId="77777777" w:rsidR="00D03746" w:rsidRPr="00B00764" w:rsidRDefault="00D03746" w:rsidP="00B45FB1">
                      <w:pPr>
                        <w:spacing w:line="22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v:textbox>
                <w10:anchorlock/>
              </v:shape>
            </w:pict>
          </mc:Fallback>
        </mc:AlternateContent>
      </w:r>
      <w:r w:rsidR="00C30384">
        <w:rPr>
          <w:szCs w:val="21"/>
        </w:rPr>
        <w:br/>
      </w:r>
    </w:p>
    <w:p w14:paraId="3310BA1A" w14:textId="196ECF39" w:rsidR="00C30384" w:rsidRPr="00DF28BD" w:rsidRDefault="00A47665" w:rsidP="00C30384">
      <w:pPr>
        <w:pStyle w:val="a3"/>
        <w:numPr>
          <w:ilvl w:val="0"/>
          <w:numId w:val="44"/>
        </w:numPr>
        <w:ind w:firstLineChars="0"/>
        <w:rPr>
          <w:u w:val="single"/>
        </w:rPr>
      </w:pPr>
      <w:r>
        <w:t xml:space="preserve"> </w:t>
      </w:r>
      <w:r w:rsidR="00C30384" w:rsidRPr="00DF28BD">
        <w:rPr>
          <w:u w:val="single"/>
        </w:rPr>
        <w:t>Node Launch</w:t>
      </w:r>
    </w:p>
    <w:p w14:paraId="23C0593B" w14:textId="0E16B60A" w:rsidR="00C30384" w:rsidRDefault="00C30384" w:rsidP="00A17900">
      <w:pPr>
        <w:spacing w:line="276" w:lineRule="auto"/>
        <w:jc w:val="left"/>
        <w:rPr>
          <w:szCs w:val="21"/>
        </w:rPr>
      </w:pPr>
      <w:r w:rsidRPr="00A17900">
        <w:rPr>
          <w:b/>
          <w:szCs w:val="21"/>
        </w:rPr>
        <w:t>Option 1</w:t>
      </w:r>
      <w:r w:rsidRPr="004431A5">
        <w:rPr>
          <w:szCs w:val="21"/>
        </w:rPr>
        <w:t xml:space="preserve">: </w:t>
      </w:r>
      <w:r w:rsidR="00EA7B47">
        <w:t xml:space="preserve">Enter </w:t>
      </w:r>
      <w:r w:rsidR="006901FE" w:rsidRPr="00374361">
        <w:t>‘</w:t>
      </w:r>
      <w:r w:rsidR="00EA7B47" w:rsidRPr="00374361">
        <w:rPr>
          <w:rFonts w:ascii="Consolas" w:hAnsi="Consolas"/>
          <w:b/>
          <w:szCs w:val="21"/>
        </w:rPr>
        <w:t>cd /home/ghpb-bin/</w:t>
      </w:r>
      <w:r w:rsidR="006901FE" w:rsidRPr="00374361">
        <w:t>’</w:t>
      </w:r>
      <w:r w:rsidR="00EA7B47" w:rsidRPr="0044085B">
        <w:rPr>
          <w:rFonts w:ascii="Consolas" w:hAnsi="Consolas"/>
        </w:rPr>
        <w:t xml:space="preserve"> </w:t>
      </w:r>
      <w:r w:rsidR="00EA7B47" w:rsidRPr="00374361">
        <w:t xml:space="preserve">to go to directory </w:t>
      </w:r>
      <w:r w:rsidR="006901FE" w:rsidRPr="00374361">
        <w:t>‘</w:t>
      </w:r>
      <w:r w:rsidR="00EA7B47" w:rsidRPr="00374361">
        <w:rPr>
          <w:rFonts w:ascii="Consolas" w:hAnsi="Consolas" w:hint="eastAsia"/>
          <w:b/>
          <w:szCs w:val="21"/>
        </w:rPr>
        <w:t>g</w:t>
      </w:r>
      <w:r w:rsidR="00EA7B47" w:rsidRPr="00374361">
        <w:rPr>
          <w:rFonts w:ascii="Consolas" w:hAnsi="Consolas"/>
          <w:b/>
          <w:szCs w:val="21"/>
        </w:rPr>
        <w:t>hpb-bin</w:t>
      </w:r>
      <w:r w:rsidR="006901FE" w:rsidRPr="00374361">
        <w:t>’</w:t>
      </w:r>
      <w:r w:rsidR="00EA7B47">
        <w:t xml:space="preserve">. </w:t>
      </w:r>
      <w:r w:rsidRPr="004431A5">
        <w:rPr>
          <w:szCs w:val="21"/>
        </w:rPr>
        <w:t xml:space="preserve">Enter </w:t>
      </w:r>
      <w:r w:rsidR="006901FE" w:rsidRPr="00374361">
        <w:t>‘</w:t>
      </w:r>
      <w:r w:rsidRPr="00C81451">
        <w:rPr>
          <w:rFonts w:ascii="Consolas" w:hAnsi="Consolas"/>
          <w:b/>
          <w:szCs w:val="21"/>
        </w:rPr>
        <w:t>sudo</w:t>
      </w:r>
      <w:r w:rsidRPr="00C81451">
        <w:rPr>
          <w:rFonts w:ascii="Consolas" w:hAnsi="Consolas"/>
          <w:i/>
          <w:szCs w:val="21"/>
        </w:rPr>
        <w:t xml:space="preserve"> ./ghpb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i/>
          <w:szCs w:val="21"/>
        </w:rPr>
        <w:t xml:space="preserve"> </w:t>
      </w:r>
      <w:r w:rsidRPr="00C81451">
        <w:rPr>
          <w:rFonts w:ascii="Consolas" w:hAnsi="Consolas"/>
          <w:b/>
          <w:szCs w:val="21"/>
        </w:rPr>
        <w:t>--networkid</w:t>
      </w:r>
      <w:r w:rsidRPr="00C81451">
        <w:rPr>
          <w:rFonts w:ascii="Consolas" w:hAnsi="Consolas"/>
          <w:b/>
          <w:i/>
          <w:szCs w:val="21"/>
        </w:rPr>
        <w:t xml:space="preserve"> </w:t>
      </w:r>
      <w:r w:rsidRPr="00C81451">
        <w:rPr>
          <w:rFonts w:ascii="Consolas" w:hAnsi="Consolas"/>
          <w:i/>
          <w:szCs w:val="21"/>
        </w:rPr>
        <w:t>100</w:t>
      </w:r>
      <w:r w:rsidRPr="00C81451">
        <w:rPr>
          <w:rFonts w:ascii="Consolas" w:hAnsi="Consolas"/>
          <w:szCs w:val="21"/>
        </w:rPr>
        <w:t xml:space="preserve"> </w:t>
      </w:r>
      <w:r w:rsidRPr="00C81451">
        <w:rPr>
          <w:rFonts w:ascii="Consolas" w:hAnsi="Consolas"/>
          <w:b/>
          <w:szCs w:val="21"/>
        </w:rPr>
        <w:t xml:space="preserve">--port </w:t>
      </w:r>
      <w:r w:rsidRPr="00C81451">
        <w:rPr>
          <w:rFonts w:ascii="Consolas" w:hAnsi="Consolas"/>
          <w:i/>
          <w:szCs w:val="21"/>
        </w:rPr>
        <w:t>3004</w:t>
      </w:r>
      <w:r w:rsidRPr="00C81451">
        <w:rPr>
          <w:rFonts w:ascii="Consolas" w:hAnsi="Consolas"/>
          <w:b/>
          <w:i/>
          <w:szCs w:val="21"/>
        </w:rPr>
        <w:t xml:space="preserve"> </w:t>
      </w:r>
      <w:r w:rsidRPr="00C81451">
        <w:rPr>
          <w:rFonts w:ascii="Consolas" w:hAnsi="Consolas"/>
          <w:b/>
          <w:szCs w:val="21"/>
        </w:rPr>
        <w:t>--unlock</w:t>
      </w:r>
      <w:r w:rsidRPr="00C81451">
        <w:rPr>
          <w:rFonts w:ascii="Consolas" w:hAnsi="Consolas"/>
          <w:szCs w:val="21"/>
        </w:rPr>
        <w:t xml:space="preserve"> </w:t>
      </w:r>
      <w:r w:rsidRPr="00C81451">
        <w:rPr>
          <w:rFonts w:ascii="Consolas" w:hAnsi="Consolas"/>
          <w:i/>
          <w:szCs w:val="21"/>
        </w:rPr>
        <w:t xml:space="preserve">“account address” </w:t>
      </w:r>
      <w:r w:rsidRPr="00C81451">
        <w:rPr>
          <w:rFonts w:ascii="Consolas" w:hAnsi="Consolas"/>
          <w:b/>
          <w:szCs w:val="21"/>
        </w:rPr>
        <w:t>--nodetype synnode console</w:t>
      </w:r>
      <w:r w:rsidR="006901FE" w:rsidRPr="00374361">
        <w:t>’</w:t>
      </w:r>
      <w:r w:rsidR="006901FE">
        <w:t xml:space="preserve"> </w:t>
      </w:r>
      <w:r w:rsidR="008E019F">
        <w:t>;</w:t>
      </w:r>
    </w:p>
    <w:p w14:paraId="252BE17C" w14:textId="5E235D1A" w:rsidR="00C30384" w:rsidRDefault="00C30384" w:rsidP="00A17900">
      <w:pPr>
        <w:spacing w:line="276" w:lineRule="auto"/>
        <w:jc w:val="left"/>
        <w:rPr>
          <w:szCs w:val="21"/>
        </w:rPr>
      </w:pPr>
      <w:r>
        <w:t xml:space="preserve">The node has been successfully launched </w:t>
      </w:r>
      <w:r w:rsidRPr="00A17900">
        <w:rPr>
          <w:szCs w:val="21"/>
        </w:rPr>
        <w:t xml:space="preserve">when the screen displays </w:t>
      </w:r>
      <w:r w:rsidR="006901FE" w:rsidRPr="00374361">
        <w:t>‘</w:t>
      </w:r>
      <w:r w:rsidRPr="00A17900">
        <w:rPr>
          <w:szCs w:val="21"/>
        </w:rPr>
        <w:t>Welcome to the GHPB JavaScript console!</w:t>
      </w:r>
      <w:r w:rsidR="006901FE" w:rsidRPr="00374361">
        <w:t>’</w:t>
      </w:r>
      <w:r w:rsidRPr="00A17900">
        <w:rPr>
          <w:szCs w:val="21"/>
        </w:rPr>
        <w:t>.</w:t>
      </w:r>
    </w:p>
    <w:p w14:paraId="304FAB7C" w14:textId="5E2A6A95" w:rsidR="0044345F" w:rsidRPr="003C6803" w:rsidRDefault="0044345F" w:rsidP="00A17900">
      <w:pPr>
        <w:spacing w:line="276" w:lineRule="auto"/>
        <w:jc w:val="left"/>
        <w:rPr>
          <w:rFonts w:ascii="Calibri" w:hAnsi="Calibri" w:cs="Calibri"/>
          <w:szCs w:val="21"/>
        </w:rPr>
      </w:pPr>
      <w:r w:rsidRPr="003C6803">
        <w:rPr>
          <w:rFonts w:ascii="Calibri" w:hAnsi="Calibri" w:cs="Calibri"/>
          <w:b/>
          <w:color w:val="FF0000"/>
        </w:rPr>
        <w:t>Tip</w:t>
      </w:r>
      <w:r w:rsidRPr="003C6803">
        <w:rPr>
          <w:rFonts w:ascii="Calibri" w:hAnsi="Calibri" w:cs="Calibri"/>
          <w:color w:val="FF0000"/>
        </w:rPr>
        <w:t>: Port number of testing wideband between nodes is the port number of local ‘ghpb’ plus 100 (e.g. if the local ‘ghpb’ port number is 3004, the port number of testing wideband should be 3004+100=3104); The local port in firewall of synchronization node (e.g. 3004) must be open while the testing wide band port (e.g. 3104) is not necessarily so.</w:t>
      </w:r>
    </w:p>
    <w:p w14:paraId="1F761C9A" w14:textId="0652E70A" w:rsidR="00C30384" w:rsidRDefault="00C30384" w:rsidP="00C30384">
      <w:pPr>
        <w:spacing w:line="276" w:lineRule="auto"/>
        <w:jc w:val="left"/>
        <w:rPr>
          <w:noProof/>
          <w:szCs w:val="21"/>
        </w:rPr>
      </w:pPr>
      <w:r w:rsidRPr="00122EB4">
        <w:rPr>
          <w:b/>
          <w:szCs w:val="21"/>
        </w:rPr>
        <w:lastRenderedPageBreak/>
        <w:t>CAUTION</w:t>
      </w:r>
      <w:r w:rsidRPr="00122EB4">
        <w:rPr>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p>
    <w:p w14:paraId="35760CCD" w14:textId="018B0CB4" w:rsidR="00B45FB1" w:rsidRPr="0095730C" w:rsidRDefault="00B45FB1" w:rsidP="00C30384">
      <w:pPr>
        <w:spacing w:line="276" w:lineRule="auto"/>
        <w:jc w:val="left"/>
        <w:rPr>
          <w:szCs w:val="21"/>
        </w:rPr>
      </w:pPr>
      <w:r w:rsidRPr="005E5C2E">
        <w:rPr>
          <w:rFonts w:ascii="DejaVu Sans Mono" w:hAnsi="DejaVu Sans Mono"/>
          <w:noProof/>
        </w:rPr>
        <mc:AlternateContent>
          <mc:Choice Requires="wps">
            <w:drawing>
              <wp:inline distT="0" distB="0" distL="0" distR="0" wp14:anchorId="4E73092A" wp14:editId="320D1501">
                <wp:extent cx="5274310" cy="2152650"/>
                <wp:effectExtent l="12700" t="12700" r="8890" b="19050"/>
                <wp:docPr id="312" name="文本框 312"/>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5894058A" w14:textId="77777777" w:rsidR="00D03746" w:rsidRPr="0038023B" w:rsidRDefault="00D03746" w:rsidP="00B45FB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41A5554D" w14:textId="77777777" w:rsidR="00D03746" w:rsidRPr="002B2741" w:rsidRDefault="00D03746" w:rsidP="00B45FB1">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 xml:space="preserve">sudo ./ghpb --datadir node/data  </w:t>
                            </w:r>
                            <w:r>
                              <w:rPr>
                                <w:color w:val="FFFFFF" w:themeColor="background1"/>
                                <w:sz w:val="20"/>
                              </w:rPr>
                              <w:t xml:space="preserve"> </w:t>
                            </w:r>
                            <w:r w:rsidRPr="002B2741">
                              <w:rPr>
                                <w:color w:val="FFFFFF" w:themeColor="background1"/>
                                <w:sz w:val="20"/>
                              </w:rPr>
                              <w:t>--networkid 100 --port 3004</w:t>
                            </w:r>
                            <w:r>
                              <w:rPr>
                                <w:color w:val="FFFFFF" w:themeColor="background1"/>
                                <w:sz w:val="20"/>
                              </w:rPr>
                              <w:t xml:space="preserve"> </w:t>
                            </w:r>
                            <w:r w:rsidRPr="002B2741">
                              <w:rPr>
                                <w:color w:val="FFFFFF" w:themeColor="background1"/>
                                <w:sz w:val="20"/>
                              </w:rPr>
                              <w:t>--nodetype synnode console</w:t>
                            </w:r>
                          </w:p>
                          <w:p w14:paraId="7EC64076" w14:textId="77777777" w:rsidR="00D03746" w:rsidRPr="002B2741" w:rsidRDefault="00D03746" w:rsidP="00B45FB1">
                            <w:pPr>
                              <w:spacing w:line="240" w:lineRule="exact"/>
                              <w:rPr>
                                <w:color w:val="FFFFFF" w:themeColor="background1"/>
                                <w:sz w:val="20"/>
                              </w:rPr>
                            </w:pPr>
                            <w:r w:rsidRPr="002B2741">
                              <w:rPr>
                                <w:color w:val="FFFFFF" w:themeColor="background1"/>
                                <w:sz w:val="20"/>
                              </w:rPr>
                              <w:t xml:space="preserve">INFO [08-28|13:44:11]  HPB : Create New HpbConfig object </w:t>
                            </w:r>
                          </w:p>
                          <w:p w14:paraId="16A3F8BD" w14:textId="77777777" w:rsidR="00D03746" w:rsidRPr="002B2741" w:rsidRDefault="00D03746" w:rsidP="00B45FB1">
                            <w:pPr>
                              <w:spacing w:line="240" w:lineRule="exact"/>
                              <w:rPr>
                                <w:color w:val="FFFFFF" w:themeColor="background1"/>
                                <w:sz w:val="20"/>
                              </w:rPr>
                            </w:pPr>
                            <w:r w:rsidRPr="002B2741">
                              <w:rPr>
                                <w:color w:val="FFFFFF" w:themeColor="background1"/>
                                <w:sz w:val="20"/>
                              </w:rPr>
                              <w:t>INFO [08-28|13:44:11]  HPB : Initialising Hpb node             network=100</w:t>
                            </w:r>
                          </w:p>
                          <w:p w14:paraId="2B8A2688" w14:textId="77777777" w:rsidR="00D03746" w:rsidRPr="002B2741" w:rsidRDefault="00D03746" w:rsidP="00B45FB1">
                            <w:pPr>
                              <w:spacing w:line="240" w:lineRule="exact"/>
                              <w:rPr>
                                <w:color w:val="FFFFFF" w:themeColor="background1"/>
                                <w:sz w:val="20"/>
                              </w:rPr>
                            </w:pPr>
                            <w:r w:rsidRPr="002B2741">
                              <w:rPr>
                                <w:color w:val="FFFFFF" w:themeColor="background1"/>
                                <w:sz w:val="20"/>
                              </w:rPr>
                              <w:t>……</w:t>
                            </w:r>
                          </w:p>
                          <w:p w14:paraId="6DF4E7E6" w14:textId="77777777" w:rsidR="00D03746" w:rsidRPr="002B2741" w:rsidRDefault="00D03746" w:rsidP="00B45FB1">
                            <w:pPr>
                              <w:spacing w:line="240" w:lineRule="exact"/>
                              <w:rPr>
                                <w:color w:val="FFFFFF" w:themeColor="background1"/>
                                <w:sz w:val="20"/>
                              </w:rPr>
                            </w:pPr>
                            <w:r w:rsidRPr="002B2741">
                              <w:rPr>
                                <w:color w:val="FFFFFF" w:themeColor="background1"/>
                                <w:sz w:val="20"/>
                              </w:rPr>
                              <w:t>Welcome to the GHPB JavaScript console!</w:t>
                            </w:r>
                          </w:p>
                          <w:p w14:paraId="6771611B" w14:textId="77777777" w:rsidR="00D03746" w:rsidRPr="002B2741" w:rsidRDefault="00D03746" w:rsidP="00B45FB1">
                            <w:pPr>
                              <w:spacing w:line="240" w:lineRule="exact"/>
                              <w:rPr>
                                <w:color w:val="FFFFFF" w:themeColor="background1"/>
                                <w:sz w:val="20"/>
                              </w:rPr>
                            </w:pPr>
                          </w:p>
                          <w:p w14:paraId="03A74113" w14:textId="77777777" w:rsidR="00D03746" w:rsidRPr="002B2741" w:rsidRDefault="00D03746" w:rsidP="00B45FB1">
                            <w:pPr>
                              <w:spacing w:line="240" w:lineRule="exact"/>
                              <w:rPr>
                                <w:color w:val="FFFFFF" w:themeColor="background1"/>
                                <w:sz w:val="20"/>
                              </w:rPr>
                            </w:pPr>
                            <w:r w:rsidRPr="002B2741">
                              <w:rPr>
                                <w:color w:val="FFFFFF" w:themeColor="background1"/>
                                <w:sz w:val="20"/>
                              </w:rPr>
                              <w:t xml:space="preserve">instance: </w:t>
                            </w:r>
                          </w:p>
                          <w:p w14:paraId="42781778" w14:textId="77777777" w:rsidR="00D03746" w:rsidRPr="002B2741" w:rsidRDefault="00D03746" w:rsidP="00B45FB1">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14293ED2" w14:textId="77777777" w:rsidR="00D03746" w:rsidRPr="002B2741" w:rsidRDefault="00D03746" w:rsidP="00B45FB1">
                            <w:pPr>
                              <w:spacing w:line="240" w:lineRule="exact"/>
                              <w:rPr>
                                <w:color w:val="FFFFFF" w:themeColor="background1"/>
                                <w:sz w:val="20"/>
                              </w:rPr>
                            </w:pPr>
                            <w:r w:rsidRPr="002B2741">
                              <w:rPr>
                                <w:color w:val="FFFFFF" w:themeColor="background1"/>
                                <w:sz w:val="20"/>
                              </w:rPr>
                              <w:t>at block: 0 (Tue, 07 Aug 2018 10:30:01 CST)</w:t>
                            </w:r>
                          </w:p>
                          <w:p w14:paraId="0D5BCB2B" w14:textId="77777777" w:rsidR="00D03746" w:rsidRPr="002B2741" w:rsidRDefault="00D03746" w:rsidP="00B45FB1">
                            <w:pPr>
                              <w:spacing w:line="240" w:lineRule="exact"/>
                              <w:rPr>
                                <w:color w:val="FFFFFF" w:themeColor="background1"/>
                                <w:sz w:val="20"/>
                              </w:rPr>
                            </w:pPr>
                            <w:r w:rsidRPr="002B2741">
                              <w:rPr>
                                <w:color w:val="FFFFFF" w:themeColor="background1"/>
                                <w:sz w:val="20"/>
                              </w:rPr>
                              <w:t xml:space="preserve"> datadir: /home/ghpb-bin/node/data</w:t>
                            </w:r>
                          </w:p>
                          <w:p w14:paraId="158DF209" w14:textId="77777777" w:rsidR="00D03746" w:rsidRPr="002B2741" w:rsidRDefault="00D03746" w:rsidP="00B45FB1">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E73092A" id="文本框 312" o:spid="_x0000_s1124"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" fillcolor="black [3200]" strokecolor="white [3201]" strokeweight="1.5pt">
                <v:textbox style="mso-fit-shape-to-text:t" inset="0,0,0,0">
                  <w:txbxContent>
                    <w:p w14:paraId="5894058A" w14:textId="77777777" w:rsidR="00D03746" w:rsidRPr="0038023B" w:rsidRDefault="00D03746" w:rsidP="00B45FB1">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41A5554D" w14:textId="77777777" w:rsidR="00D03746" w:rsidRPr="002B2741" w:rsidRDefault="00D03746" w:rsidP="00B45FB1">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gramEnd"/>
                      <w:r w:rsidRPr="002B2741">
                        <w:rPr>
                          <w:color w:val="FFFFFF" w:themeColor="background1"/>
                          <w:sz w:val="20"/>
                        </w:rPr>
                        <w:t>/</w:t>
                      </w:r>
                      <w:proofErr w:type="spellStart"/>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r>
                        <w:rPr>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networkid</w:t>
                      </w:r>
                      <w:proofErr w:type="spellEnd"/>
                      <w:r w:rsidRPr="002B2741">
                        <w:rPr>
                          <w:color w:val="FFFFFF" w:themeColor="background1"/>
                          <w:sz w:val="20"/>
                        </w:rPr>
                        <w:t xml:space="preserve"> 100 --port 3004</w:t>
                      </w:r>
                      <w:r>
                        <w:rPr>
                          <w:color w:val="FFFFFF" w:themeColor="background1"/>
                          <w:sz w:val="20"/>
                        </w:rPr>
                        <w:t xml:space="preserve"> </w:t>
                      </w:r>
                      <w:r w:rsidRPr="002B2741">
                        <w:rPr>
                          <w:color w:val="FFFFFF" w:themeColor="background1"/>
                          <w:sz w:val="20"/>
                        </w:rPr>
                        <w:t>--</w:t>
                      </w:r>
                      <w:proofErr w:type="spellStart"/>
                      <w:r w:rsidRPr="002B2741">
                        <w:rPr>
                          <w:color w:val="FFFFFF" w:themeColor="background1"/>
                          <w:sz w:val="20"/>
                        </w:rPr>
                        <w:t>nodetype</w:t>
                      </w:r>
                      <w:proofErr w:type="spellEnd"/>
                      <w:r w:rsidRPr="002B2741">
                        <w:rPr>
                          <w:color w:val="FFFFFF" w:themeColor="background1"/>
                          <w:sz w:val="20"/>
                        </w:rPr>
                        <w:t xml:space="preserve"> </w:t>
                      </w:r>
                      <w:proofErr w:type="spellStart"/>
                      <w:r w:rsidRPr="002B2741">
                        <w:rPr>
                          <w:color w:val="FFFFFF" w:themeColor="background1"/>
                          <w:sz w:val="20"/>
                        </w:rPr>
                        <w:t>synnode</w:t>
                      </w:r>
                      <w:proofErr w:type="spellEnd"/>
                      <w:r w:rsidRPr="002B2741">
                        <w:rPr>
                          <w:color w:val="FFFFFF" w:themeColor="background1"/>
                          <w:sz w:val="20"/>
                        </w:rPr>
                        <w:t xml:space="preserve"> console</w:t>
                      </w:r>
                    </w:p>
                    <w:p w14:paraId="7EC64076" w14:textId="77777777" w:rsidR="00D03746" w:rsidRPr="002B2741" w:rsidRDefault="00D03746" w:rsidP="00B45FB1">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16A3F8BD" w14:textId="77777777" w:rsidR="00D03746" w:rsidRPr="002B2741" w:rsidRDefault="00D03746" w:rsidP="00B45FB1">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2B8A2688" w14:textId="77777777" w:rsidR="00D03746" w:rsidRPr="002B2741" w:rsidRDefault="00D03746" w:rsidP="00B45FB1">
                      <w:pPr>
                        <w:spacing w:line="240" w:lineRule="exact"/>
                        <w:rPr>
                          <w:color w:val="FFFFFF" w:themeColor="background1"/>
                          <w:sz w:val="20"/>
                        </w:rPr>
                      </w:pPr>
                      <w:r w:rsidRPr="002B2741">
                        <w:rPr>
                          <w:color w:val="FFFFFF" w:themeColor="background1"/>
                          <w:sz w:val="20"/>
                        </w:rPr>
                        <w:t>……</w:t>
                      </w:r>
                    </w:p>
                    <w:p w14:paraId="6DF4E7E6" w14:textId="77777777" w:rsidR="00D03746" w:rsidRPr="002B2741" w:rsidRDefault="00D03746" w:rsidP="00B45FB1">
                      <w:pPr>
                        <w:spacing w:line="240" w:lineRule="exact"/>
                        <w:rPr>
                          <w:color w:val="FFFFFF" w:themeColor="background1"/>
                          <w:sz w:val="20"/>
                        </w:rPr>
                      </w:pPr>
                      <w:r w:rsidRPr="002B2741">
                        <w:rPr>
                          <w:color w:val="FFFFFF" w:themeColor="background1"/>
                          <w:sz w:val="20"/>
                        </w:rPr>
                        <w:t>Welcome to the GHPB JavaScript console!</w:t>
                      </w:r>
                    </w:p>
                    <w:p w14:paraId="6771611B" w14:textId="77777777" w:rsidR="00D03746" w:rsidRPr="002B2741" w:rsidRDefault="00D03746" w:rsidP="00B45FB1">
                      <w:pPr>
                        <w:spacing w:line="240" w:lineRule="exact"/>
                        <w:rPr>
                          <w:color w:val="FFFFFF" w:themeColor="background1"/>
                          <w:sz w:val="20"/>
                        </w:rPr>
                      </w:pPr>
                    </w:p>
                    <w:p w14:paraId="03A74113" w14:textId="77777777" w:rsidR="00D03746" w:rsidRPr="002B2741" w:rsidRDefault="00D03746" w:rsidP="00B45FB1">
                      <w:pPr>
                        <w:spacing w:line="240" w:lineRule="exact"/>
                        <w:rPr>
                          <w:color w:val="FFFFFF" w:themeColor="background1"/>
                          <w:sz w:val="20"/>
                        </w:rPr>
                      </w:pPr>
                      <w:r w:rsidRPr="002B2741">
                        <w:rPr>
                          <w:color w:val="FFFFFF" w:themeColor="background1"/>
                          <w:sz w:val="20"/>
                        </w:rPr>
                        <w:t xml:space="preserve">instance: </w:t>
                      </w:r>
                    </w:p>
                    <w:p w14:paraId="42781778" w14:textId="77777777" w:rsidR="00D03746" w:rsidRPr="002B2741" w:rsidRDefault="00D03746" w:rsidP="00B45FB1">
                      <w:pPr>
                        <w:spacing w:line="240" w:lineRule="exact"/>
                        <w:rPr>
                          <w:color w:val="FFFFFF" w:themeColor="background1"/>
                          <w:sz w:val="20"/>
                        </w:rPr>
                      </w:pPr>
                      <w:proofErr w:type="spellStart"/>
                      <w:r w:rsidRPr="002B2741">
                        <w:rPr>
                          <w:color w:val="FFFFFF" w:themeColor="background1"/>
                          <w:sz w:val="20"/>
                        </w:rPr>
                        <w:t>coinbase</w:t>
                      </w:r>
                      <w:proofErr w:type="spellEnd"/>
                      <w:r w:rsidRPr="002B2741">
                        <w:rPr>
                          <w:color w:val="FFFFFF" w:themeColor="background1"/>
                          <w:sz w:val="20"/>
                        </w:rPr>
                        <w:t xml:space="preserve">: </w:t>
                      </w:r>
                      <w:r>
                        <w:rPr>
                          <w:rFonts w:hint="eastAsia"/>
                          <w:color w:val="FFFFFF" w:themeColor="background1"/>
                          <w:sz w:val="20"/>
                        </w:rPr>
                        <w:t>0</w:t>
                      </w:r>
                      <w:r>
                        <w:rPr>
                          <w:color w:val="FFFFFF" w:themeColor="background1"/>
                          <w:sz w:val="20"/>
                        </w:rPr>
                        <w:t>000000000000000000000000000000000000000</w:t>
                      </w:r>
                    </w:p>
                    <w:p w14:paraId="14293ED2" w14:textId="77777777" w:rsidR="00D03746" w:rsidRPr="002B2741" w:rsidRDefault="00D03746" w:rsidP="00B45FB1">
                      <w:pPr>
                        <w:spacing w:line="240" w:lineRule="exact"/>
                        <w:rPr>
                          <w:color w:val="FFFFFF" w:themeColor="background1"/>
                          <w:sz w:val="20"/>
                        </w:rPr>
                      </w:pPr>
                      <w:r w:rsidRPr="002B2741">
                        <w:rPr>
                          <w:color w:val="FFFFFF" w:themeColor="background1"/>
                          <w:sz w:val="20"/>
                        </w:rPr>
                        <w:t>at block: 0 (Tue, 07 Aug 2018 10:30:01 CST)</w:t>
                      </w:r>
                    </w:p>
                    <w:p w14:paraId="0D5BCB2B" w14:textId="77777777" w:rsidR="00D03746" w:rsidRPr="002B2741" w:rsidRDefault="00D03746" w:rsidP="00B45FB1">
                      <w:pPr>
                        <w:spacing w:line="240" w:lineRule="exact"/>
                        <w:rPr>
                          <w:color w:val="FFFFFF" w:themeColor="background1"/>
                          <w:sz w:val="20"/>
                        </w:rPr>
                      </w:pPr>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158DF209" w14:textId="77777777" w:rsidR="00D03746" w:rsidRPr="002B2741" w:rsidRDefault="00D03746" w:rsidP="00B45FB1">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11340F86" w14:textId="3AC45A04" w:rsidR="00C30384" w:rsidRDefault="00C30384" w:rsidP="00A17900">
      <w:pPr>
        <w:spacing w:line="276" w:lineRule="auto"/>
        <w:jc w:val="left"/>
      </w:pPr>
      <w:r w:rsidRPr="00A17900">
        <w:rPr>
          <w:b/>
          <w:szCs w:val="21"/>
        </w:rPr>
        <w:t>Option 2</w:t>
      </w:r>
      <w:r w:rsidRPr="0095730C">
        <w:rPr>
          <w:szCs w:val="21"/>
        </w:rPr>
        <w:t xml:space="preserve">: </w:t>
      </w:r>
      <w:r w:rsidR="00FC1381">
        <w:t xml:space="preserve">Enter </w:t>
      </w:r>
      <w:r w:rsidR="006901FE" w:rsidRPr="00374361">
        <w:t>‘</w:t>
      </w:r>
      <w:r w:rsidR="00FC1381" w:rsidRPr="00374361">
        <w:rPr>
          <w:rFonts w:ascii="Consolas" w:hAnsi="Consolas"/>
          <w:b/>
          <w:szCs w:val="21"/>
        </w:rPr>
        <w:t>cd /home/ghpb-bin/</w:t>
      </w:r>
      <w:r w:rsidR="006901FE" w:rsidRPr="00374361">
        <w:t>’</w:t>
      </w:r>
      <w:r w:rsidR="00FC1381" w:rsidRPr="0044085B">
        <w:rPr>
          <w:rFonts w:ascii="Consolas" w:hAnsi="Consolas"/>
        </w:rPr>
        <w:t xml:space="preserve"> </w:t>
      </w:r>
      <w:r w:rsidR="00FC1381" w:rsidRPr="00374361">
        <w:t xml:space="preserve">to go to directory </w:t>
      </w:r>
      <w:r w:rsidR="006901FE" w:rsidRPr="00374361">
        <w:t>‘</w:t>
      </w:r>
      <w:r w:rsidR="00FC1381" w:rsidRPr="00374361">
        <w:rPr>
          <w:rFonts w:ascii="Consolas" w:hAnsi="Consolas" w:hint="eastAsia"/>
          <w:b/>
          <w:szCs w:val="21"/>
        </w:rPr>
        <w:t>g</w:t>
      </w:r>
      <w:r w:rsidR="00FC1381" w:rsidRPr="00374361">
        <w:rPr>
          <w:rFonts w:ascii="Consolas" w:hAnsi="Consolas"/>
          <w:b/>
          <w:szCs w:val="21"/>
        </w:rPr>
        <w:t>hpb-bin</w:t>
      </w:r>
      <w:r w:rsidR="006901FE" w:rsidRPr="00374361">
        <w:t>’</w:t>
      </w:r>
      <w:r w:rsidR="00FC1381">
        <w:t xml:space="preserve">. </w:t>
      </w:r>
      <w:r>
        <w:rPr>
          <w:szCs w:val="21"/>
        </w:rPr>
        <w:t>A</w:t>
      </w:r>
      <w:r w:rsidRPr="004431A5">
        <w:rPr>
          <w:szCs w:val="21"/>
        </w:rPr>
        <w:t xml:space="preserve">fter entering </w:t>
      </w:r>
      <w:r w:rsidR="006901FE" w:rsidRPr="00374361">
        <w:t>‘</w:t>
      </w:r>
      <w:r w:rsidR="008E019F" w:rsidRPr="003B0B20">
        <w:rPr>
          <w:rFonts w:ascii="DejaVu Sans Mono" w:hAnsi="DejaVu Sans Mono"/>
          <w:b/>
        </w:rPr>
        <w:t>sudo nohup</w:t>
      </w:r>
      <w:r w:rsidR="008E019F" w:rsidRPr="003B0B20">
        <w:rPr>
          <w:rFonts w:ascii="DejaVu Sans Mono" w:hAnsi="DejaVu Sans Mono"/>
          <w:b/>
          <w:i/>
        </w:rPr>
        <w:t xml:space="preserve"> </w:t>
      </w:r>
      <w:r w:rsidR="008E019F" w:rsidRPr="003B0B20">
        <w:rPr>
          <w:rFonts w:ascii="DejaVu Sans Mono" w:hAnsi="DejaVu Sans Mono"/>
          <w:i/>
        </w:rPr>
        <w:t>./ghpb</w:t>
      </w:r>
      <w:r w:rsidR="008E019F" w:rsidRPr="003B0B20">
        <w:rPr>
          <w:rFonts w:ascii="DejaVu Sans Mono" w:hAnsi="DejaVu Sans Mono"/>
          <w:b/>
        </w:rPr>
        <w:t xml:space="preserve"> --datadir</w:t>
      </w:r>
      <w:r w:rsidR="008E019F" w:rsidRPr="003B0B20">
        <w:rPr>
          <w:rFonts w:ascii="DejaVu Sans Mono" w:hAnsi="DejaVu Sans Mono"/>
          <w:i/>
        </w:rPr>
        <w:t xml:space="preserve"> node/data </w:t>
      </w:r>
      <w:r w:rsidR="008E019F" w:rsidRPr="003B0B20">
        <w:rPr>
          <w:rFonts w:ascii="DejaVu Sans Mono" w:hAnsi="DejaVu Sans Mono"/>
          <w:b/>
        </w:rPr>
        <w:t>--networkid</w:t>
      </w:r>
      <w:r w:rsidR="008E019F" w:rsidRPr="003B0B20">
        <w:rPr>
          <w:rFonts w:ascii="DejaVu Sans Mono" w:hAnsi="DejaVu Sans Mono"/>
        </w:rPr>
        <w:t xml:space="preserve"> </w:t>
      </w:r>
      <w:r w:rsidR="008E019F" w:rsidRPr="003B0B20">
        <w:rPr>
          <w:rFonts w:ascii="DejaVu Sans Mono" w:hAnsi="DejaVu Sans Mono"/>
          <w:i/>
        </w:rPr>
        <w:t>100</w:t>
      </w:r>
      <w:r w:rsidR="008E019F" w:rsidRPr="003B0B20">
        <w:rPr>
          <w:rFonts w:ascii="DejaVu Sans Mono" w:hAnsi="DejaVu Sans Mono"/>
          <w:b/>
        </w:rPr>
        <w:t xml:space="preserve"> </w:t>
      </w:r>
      <w:r w:rsidR="008E019F">
        <w:rPr>
          <w:rFonts w:ascii="DejaVu Sans Mono" w:hAnsi="DejaVu Sans Mono"/>
          <w:b/>
        </w:rPr>
        <w:t>--port</w:t>
      </w:r>
      <w:r w:rsidR="008E019F" w:rsidRPr="003B0B20">
        <w:rPr>
          <w:rFonts w:ascii="DejaVu Sans Mono" w:hAnsi="DejaVu Sans Mono"/>
        </w:rPr>
        <w:t xml:space="preserve"> </w:t>
      </w:r>
      <w:r w:rsidR="008E019F">
        <w:rPr>
          <w:rFonts w:ascii="DejaVu Sans Mono" w:hAnsi="DejaVu Sans Mono"/>
        </w:rPr>
        <w:t xml:space="preserve">8545 </w:t>
      </w:r>
      <w:r w:rsidR="008E019F" w:rsidRPr="003B0B20">
        <w:rPr>
          <w:rFonts w:ascii="DejaVu Sans Mono" w:hAnsi="DejaVu Sans Mono"/>
          <w:b/>
        </w:rPr>
        <w:t>--verbosity 3 --rpc --rpcapi hpb,web3,admin,txpool,debug,personal,net,miner,prometheus  --nodetype synnode  &amp;</w:t>
      </w:r>
      <w:r w:rsidR="006901FE" w:rsidRPr="00374361">
        <w:t>’</w:t>
      </w:r>
      <w:r>
        <w:t>, press the [Enter] key twice;</w:t>
      </w:r>
    </w:p>
    <w:p w14:paraId="795099B2" w14:textId="242548FD" w:rsidR="007B6992" w:rsidRPr="003C6803" w:rsidRDefault="007B6992" w:rsidP="00A17900">
      <w:pPr>
        <w:spacing w:line="276" w:lineRule="auto"/>
        <w:jc w:val="left"/>
        <w:rPr>
          <w:rFonts w:ascii="Calibri" w:hAnsi="Calibri" w:cs="Calibri"/>
        </w:rPr>
      </w:pPr>
      <w:r w:rsidRPr="003C6803">
        <w:rPr>
          <w:rFonts w:ascii="Calibri" w:hAnsi="Calibri" w:cs="Calibri"/>
          <w:b/>
        </w:rPr>
        <w:t>Tip</w:t>
      </w:r>
      <w:r w:rsidRPr="0046797B">
        <w:rPr>
          <w:rFonts w:ascii="Calibri" w:hAnsi="Calibri" w:cs="Calibri"/>
        </w:rPr>
        <w:t xml:space="preserve">: </w:t>
      </w:r>
      <w:r w:rsidRPr="003C6803">
        <w:rPr>
          <w:rFonts w:ascii="Calibri" w:hAnsi="Calibri" w:cs="Calibri"/>
          <w:color w:val="FF0000"/>
        </w:rPr>
        <w:t>Port number of testing wideband between nodes is the port number of local ‘ghpb’ plus 100 (e.g. if the local ‘ghpb’ port number is 3004, the port number of testing wideband should be 3004+100=3104); The local port in firewall of synchronization node (default: 30303) while the testing wide band port (e.g. 30403) is not necessarily so.</w:t>
      </w:r>
    </w:p>
    <w:p w14:paraId="15443769" w14:textId="77777777" w:rsidR="00C30384" w:rsidRPr="002B2741" w:rsidRDefault="00C30384" w:rsidP="00C30384">
      <w:pPr>
        <w:spacing w:line="276" w:lineRule="auto"/>
      </w:pPr>
      <w:r>
        <w:rPr>
          <w:rFonts w:hint="eastAsia"/>
          <w:noProof/>
        </w:rPr>
        <mc:AlternateContent>
          <mc:Choice Requires="wps">
            <w:drawing>
              <wp:inline distT="0" distB="0" distL="0" distR="0" wp14:anchorId="3FCBD557" wp14:editId="09C43BE8">
                <wp:extent cx="5274310" cy="2000250"/>
                <wp:effectExtent l="0" t="0" r="21590" b="19050"/>
                <wp:docPr id="313" name="文本框 313"/>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6038D900" w14:textId="77777777" w:rsidR="00D03746" w:rsidRPr="0038023B" w:rsidRDefault="00D03746" w:rsidP="00FC138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7FE9ACAA" w14:textId="77777777" w:rsidR="00D03746" w:rsidRPr="00877C14" w:rsidRDefault="00D03746"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4291E387" w14:textId="77777777" w:rsidR="00D03746" w:rsidRPr="00877C14" w:rsidRDefault="00D03746"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D03746" w:rsidRPr="00877C14" w:rsidRDefault="00D03746"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FCBD557" id="文本框 313" o:spid="_x0000_s1125"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" fillcolor="black [3200]" strokecolor="white [3201]" strokeweight="1.5pt">
                <v:textbox style="mso-fit-shape-to-text:t" inset="0,0,0,0">
                  <w:txbxContent>
                    <w:p w14:paraId="6038D900" w14:textId="77777777" w:rsidR="00D03746" w:rsidRPr="0038023B" w:rsidRDefault="00D03746" w:rsidP="00FC1381">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w:t>
                      </w:r>
                      <w:proofErr w:type="spellStart"/>
                      <w:r w:rsidRPr="0038023B">
                        <w:rPr>
                          <w:color w:val="FFFFFF" w:themeColor="background1"/>
                          <w:sz w:val="20"/>
                        </w:rPr>
                        <w:t>ghpb</w:t>
                      </w:r>
                      <w:proofErr w:type="spellEnd"/>
                      <w:r w:rsidRPr="0038023B">
                        <w:rPr>
                          <w:color w:val="FFFFFF" w:themeColor="background1"/>
                          <w:sz w:val="20"/>
                        </w:rPr>
                        <w:t>-bin/</w:t>
                      </w:r>
                    </w:p>
                    <w:p w14:paraId="7FE9ACAA" w14:textId="77777777" w:rsidR="00D03746" w:rsidRPr="00877C14" w:rsidRDefault="00D03746"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proofErr w:type="gramStart"/>
                      <w:r w:rsidRPr="00877C14">
                        <w:rPr>
                          <w:color w:val="FFFFFF" w:themeColor="background1"/>
                          <w:sz w:val="20"/>
                        </w:rPr>
                        <w:t>nohup</w:t>
                      </w:r>
                      <w:proofErr w:type="spellEnd"/>
                      <w:r w:rsidRPr="00877C14">
                        <w:rPr>
                          <w:color w:val="FFFFFF" w:themeColor="background1"/>
                          <w:sz w:val="20"/>
                        </w:rPr>
                        <w:t xml:space="preserve"> .</w:t>
                      </w:r>
                      <w:proofErr w:type="gramEnd"/>
                      <w:r w:rsidRPr="00877C14">
                        <w:rPr>
                          <w:color w:val="FFFFFF" w:themeColor="background1"/>
                          <w:sz w:val="20"/>
                        </w:rPr>
                        <w:t>/</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w:t>
                      </w:r>
                      <w:proofErr w:type="spellStart"/>
                      <w:r w:rsidRPr="00877C14">
                        <w:rPr>
                          <w:color w:val="FFFFFF" w:themeColor="background1"/>
                          <w:sz w:val="20"/>
                        </w:rPr>
                        <w:t>nodetype</w:t>
                      </w:r>
                      <w:proofErr w:type="spellEnd"/>
                      <w:r w:rsidRPr="00877C14">
                        <w:rPr>
                          <w:color w:val="FFFFFF" w:themeColor="background1"/>
                          <w:sz w:val="20"/>
                        </w:rPr>
                        <w:t xml:space="preserve"> </w:t>
                      </w:r>
                      <w:proofErr w:type="spellStart"/>
                      <w:r w:rsidRPr="00877C14">
                        <w:rPr>
                          <w:color w:val="FFFFFF" w:themeColor="background1"/>
                          <w:sz w:val="20"/>
                        </w:rPr>
                        <w:t>synnode</w:t>
                      </w:r>
                      <w:proofErr w:type="spellEnd"/>
                      <w:r w:rsidRPr="00877C14">
                        <w:rPr>
                          <w:color w:val="FFFFFF" w:themeColor="background1"/>
                          <w:sz w:val="20"/>
                        </w:rPr>
                        <w:t xml:space="preserve"> &amp;</w:t>
                      </w:r>
                    </w:p>
                    <w:p w14:paraId="4291E387" w14:textId="77777777" w:rsidR="00D03746" w:rsidRPr="00877C14" w:rsidRDefault="00D03746"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D03746" w:rsidRPr="00877C14" w:rsidRDefault="00D03746"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750E85AB" w14:textId="78BEAC2D" w:rsidR="00C30384" w:rsidRDefault="00C30384" w:rsidP="00C30384">
      <w:pPr>
        <w:pStyle w:val="a3"/>
        <w:spacing w:line="276" w:lineRule="auto"/>
        <w:ind w:firstLineChars="0" w:firstLine="0"/>
      </w:pPr>
      <w:r>
        <w:rPr>
          <w:rFonts w:hint="eastAsia"/>
        </w:rPr>
        <w:t>W</w:t>
      </w:r>
      <w:r>
        <w:t xml:space="preserve">ait </w:t>
      </w:r>
      <w:r>
        <w:rPr>
          <w:rFonts w:hint="eastAsia"/>
        </w:rPr>
        <w:t>1</w:t>
      </w:r>
      <w:r>
        <w:t xml:space="preserve">0 seconds, then enter </w:t>
      </w:r>
      <w:r>
        <w:rPr>
          <w:rFonts w:hint="eastAsia"/>
        </w:rPr>
        <w:t>Command:</w:t>
      </w:r>
      <w:r>
        <w:t xml:space="preserve"> ‘</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6" w:history="1">
        <w:r w:rsidRPr="00CB5A01">
          <w:rPr>
            <w:rStyle w:val="a4"/>
            <w:rFonts w:ascii="Consolas" w:hAnsi="Consolas"/>
            <w:i/>
          </w:rPr>
          <w:t>http://127.0.0.1:8545</w:t>
        </w:r>
      </w:hyperlink>
      <w:r w:rsidR="006901FE" w:rsidRPr="00374361">
        <w:t>’</w:t>
      </w:r>
      <w:r>
        <w:t>.</w:t>
      </w:r>
    </w:p>
    <w:p w14:paraId="492AD8BF" w14:textId="45640E48" w:rsidR="00C30384" w:rsidRDefault="00C30384" w:rsidP="00C30384">
      <w:pPr>
        <w:pStyle w:val="a3"/>
        <w:spacing w:line="276" w:lineRule="auto"/>
        <w:ind w:firstLineChars="0" w:firstLine="0"/>
        <w:jc w:val="left"/>
      </w:pPr>
      <w:r>
        <w:t xml:space="preserve">The node has been successfully launched </w:t>
      </w:r>
      <w:r w:rsidRPr="00122EB4">
        <w:rPr>
          <w:szCs w:val="21"/>
        </w:rPr>
        <w:t xml:space="preserve">when </w:t>
      </w:r>
      <w:r>
        <w:rPr>
          <w:szCs w:val="21"/>
        </w:rPr>
        <w:t>the screen displays</w:t>
      </w:r>
      <w:r w:rsidRPr="00122EB4">
        <w:rPr>
          <w:szCs w:val="21"/>
        </w:rPr>
        <w:t xml:space="preserve"> </w:t>
      </w:r>
      <w:r w:rsidR="006901FE">
        <w:t>‘</w:t>
      </w:r>
      <w:r w:rsidRPr="00CB5A01">
        <w:rPr>
          <w:szCs w:val="21"/>
        </w:rPr>
        <w:t>Welcome to the GHPB JavaScript console!</w:t>
      </w:r>
      <w:r w:rsidR="006901FE" w:rsidRPr="00374361">
        <w:t>’</w:t>
      </w:r>
      <w:r w:rsidRPr="00122EB4">
        <w:rPr>
          <w:szCs w:val="21"/>
        </w:rPr>
        <w:t>.</w:t>
      </w:r>
      <w:r>
        <w:rPr>
          <w:rFonts w:hint="eastAsia"/>
          <w:noProof/>
        </w:rPr>
        <mc:AlternateContent>
          <mc:Choice Requires="wps">
            <w:drawing>
              <wp:inline distT="0" distB="0" distL="0" distR="0" wp14:anchorId="483AE9D4" wp14:editId="17294CD9">
                <wp:extent cx="5274310" cy="933450"/>
                <wp:effectExtent l="0" t="0" r="21590" b="19050"/>
                <wp:docPr id="314" name="文本框 31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54A0E11E" w14:textId="77777777" w:rsidR="00D03746" w:rsidRPr="00E10D4D" w:rsidRDefault="00D03746"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AE914FD" w14:textId="77777777" w:rsidR="00D03746" w:rsidRPr="00E10D4D" w:rsidRDefault="00D03746"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D03746" w:rsidRPr="00E10D4D" w:rsidRDefault="00D03746" w:rsidP="00C30384">
                            <w:pPr>
                              <w:spacing w:line="240" w:lineRule="exact"/>
                              <w:rPr>
                                <w:color w:val="FFFFFF" w:themeColor="background1"/>
                                <w:sz w:val="20"/>
                              </w:rPr>
                            </w:pPr>
                          </w:p>
                          <w:p w14:paraId="4626045D"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instance: </w:t>
                            </w:r>
                          </w:p>
                          <w:p w14:paraId="3B822E44" w14:textId="77777777" w:rsidR="00D03746" w:rsidRPr="00E10D4D" w:rsidRDefault="00D03746" w:rsidP="00C30384">
                            <w:pPr>
                              <w:spacing w:line="240" w:lineRule="exact"/>
                              <w:rPr>
                                <w:color w:val="FFFFFF" w:themeColor="background1"/>
                                <w:sz w:val="20"/>
                              </w:rPr>
                            </w:pPr>
                            <w:r w:rsidRPr="00E10D4D">
                              <w:rPr>
                                <w:color w:val="FFFFFF" w:themeColor="background1"/>
                                <w:sz w:val="20"/>
                              </w:rPr>
                              <w:t>coinbase: 0x84b5113ca960ce72d2b8ff7a239ff22a575703b0</w:t>
                            </w:r>
                          </w:p>
                          <w:p w14:paraId="0C35AF50" w14:textId="77777777" w:rsidR="00D03746" w:rsidRPr="00E10D4D" w:rsidRDefault="00D03746" w:rsidP="00C30384">
                            <w:pPr>
                              <w:spacing w:line="240" w:lineRule="exact"/>
                              <w:rPr>
                                <w:color w:val="FFFFFF" w:themeColor="background1"/>
                                <w:sz w:val="20"/>
                              </w:rPr>
                            </w:pPr>
                            <w:r w:rsidRPr="00E10D4D">
                              <w:rPr>
                                <w:color w:val="FFFFFF" w:themeColor="background1"/>
                                <w:sz w:val="20"/>
                              </w:rPr>
                              <w:t>at block: 0 (Tue, 07 Aug 2018 10:30:01 CST)</w:t>
                            </w:r>
                          </w:p>
                          <w:p w14:paraId="029343EB"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datadir: /home/ghpb-bin/node/data</w:t>
                            </w:r>
                          </w:p>
                          <w:p w14:paraId="66A13628"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3AE9D4" id="文本框 314" o:spid="_x0000_s1126"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" fillcolor="black [3200]" strokecolor="white [3201]" strokeweight="1.5pt">
                <v:textbox style="mso-fit-shape-to-text:t" inset="0,0,0,0">
                  <w:txbxContent>
                    <w:p w14:paraId="54A0E11E" w14:textId="77777777" w:rsidR="00D03746" w:rsidRPr="00E10D4D" w:rsidRDefault="00D03746"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proofErr w:type="gramEnd"/>
                      <w:r w:rsidRPr="00E10D4D">
                        <w:rPr>
                          <w:color w:val="FFFFFF" w:themeColor="background1"/>
                          <w:sz w:val="20"/>
                        </w:rPr>
                        <w:t>/</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AE914FD" w14:textId="77777777" w:rsidR="00D03746" w:rsidRPr="00E10D4D" w:rsidRDefault="00D03746"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D03746" w:rsidRPr="00E10D4D" w:rsidRDefault="00D03746" w:rsidP="00C30384">
                      <w:pPr>
                        <w:spacing w:line="240" w:lineRule="exact"/>
                        <w:rPr>
                          <w:color w:val="FFFFFF" w:themeColor="background1"/>
                          <w:sz w:val="20"/>
                        </w:rPr>
                      </w:pPr>
                    </w:p>
                    <w:p w14:paraId="4626045D"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instance: </w:t>
                      </w:r>
                    </w:p>
                    <w:p w14:paraId="3B822E44" w14:textId="77777777" w:rsidR="00D03746" w:rsidRPr="00E10D4D" w:rsidRDefault="00D03746" w:rsidP="00C30384">
                      <w:pPr>
                        <w:spacing w:line="240" w:lineRule="exact"/>
                        <w:rPr>
                          <w:color w:val="FFFFFF" w:themeColor="background1"/>
                          <w:sz w:val="20"/>
                        </w:rPr>
                      </w:pPr>
                      <w:proofErr w:type="spellStart"/>
                      <w:r w:rsidRPr="00E10D4D">
                        <w:rPr>
                          <w:color w:val="FFFFFF" w:themeColor="background1"/>
                          <w:sz w:val="20"/>
                        </w:rPr>
                        <w:t>coinbase</w:t>
                      </w:r>
                      <w:proofErr w:type="spellEnd"/>
                      <w:r w:rsidRPr="00E10D4D">
                        <w:rPr>
                          <w:color w:val="FFFFFF" w:themeColor="background1"/>
                          <w:sz w:val="20"/>
                        </w:rPr>
                        <w:t>: 0x84b5113ca960ce72d2b8ff7a239ff22a575703b0</w:t>
                      </w:r>
                    </w:p>
                    <w:p w14:paraId="0C35AF50" w14:textId="77777777" w:rsidR="00D03746" w:rsidRPr="00E10D4D" w:rsidRDefault="00D03746" w:rsidP="00C30384">
                      <w:pPr>
                        <w:spacing w:line="240" w:lineRule="exact"/>
                        <w:rPr>
                          <w:color w:val="FFFFFF" w:themeColor="background1"/>
                          <w:sz w:val="20"/>
                        </w:rPr>
                      </w:pPr>
                      <w:r w:rsidRPr="00E10D4D">
                        <w:rPr>
                          <w:color w:val="FFFFFF" w:themeColor="background1"/>
                          <w:sz w:val="20"/>
                        </w:rPr>
                        <w:t>at block: 0 (Tue, 07 Aug 2018 10:30:01 CST)</w:t>
                      </w:r>
                    </w:p>
                    <w:p w14:paraId="029343EB"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w:t>
                      </w:r>
                      <w:proofErr w:type="spellStart"/>
                      <w:r w:rsidRPr="00E10D4D">
                        <w:rPr>
                          <w:color w:val="FFFFFF" w:themeColor="background1"/>
                          <w:sz w:val="20"/>
                        </w:rPr>
                        <w:t>datadir</w:t>
                      </w:r>
                      <w:proofErr w:type="spell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66A13628" w14:textId="77777777" w:rsidR="00D03746" w:rsidRPr="00E10D4D" w:rsidRDefault="00D03746"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0BC9F952" w14:textId="77777777" w:rsidR="00C30384" w:rsidRPr="00B56B24" w:rsidRDefault="00C30384" w:rsidP="00C30384">
      <w:pPr>
        <w:pStyle w:val="a3"/>
        <w:ind w:firstLineChars="0" w:firstLine="0"/>
      </w:pPr>
    </w:p>
    <w:p w14:paraId="093DFE8E" w14:textId="77777777" w:rsidR="00B278B2" w:rsidRDefault="00B278B2">
      <w:pPr>
        <w:widowControl/>
        <w:jc w:val="left"/>
        <w:rPr>
          <w:rFonts w:asciiTheme="majorHAnsi" w:eastAsiaTheme="majorEastAsia" w:hAnsiTheme="majorHAnsi" w:cstheme="majorBidi"/>
          <w:b/>
          <w:bCs/>
          <w:caps/>
          <w:sz w:val="22"/>
        </w:rPr>
      </w:pPr>
      <w:bookmarkStart w:id="160" w:name="_Toc523255485"/>
      <w:bookmarkStart w:id="161" w:name="_Toc524367307"/>
      <w:r>
        <w:br w:type="page"/>
      </w:r>
    </w:p>
    <w:p w14:paraId="5E6E81C6" w14:textId="19BE151C" w:rsidR="00C30384" w:rsidRDefault="00C30384" w:rsidP="00C30384">
      <w:pPr>
        <w:pStyle w:val="2"/>
        <w:spacing w:before="0" w:after="0"/>
        <w:rPr>
          <w:szCs w:val="22"/>
        </w:rPr>
      </w:pPr>
      <w:bookmarkStart w:id="162" w:name="_Toc525575480"/>
      <w:bookmarkStart w:id="163" w:name="_Toc525565316"/>
      <w:r>
        <w:rPr>
          <w:szCs w:val="22"/>
        </w:rPr>
        <w:lastRenderedPageBreak/>
        <w:t>5.</w:t>
      </w:r>
      <w:r w:rsidR="006B79EF">
        <w:rPr>
          <w:szCs w:val="22"/>
        </w:rPr>
        <w:t>6</w:t>
      </w:r>
      <w:r>
        <w:rPr>
          <w:szCs w:val="22"/>
        </w:rPr>
        <w:t xml:space="preserve"> </w:t>
      </w:r>
      <w:bookmarkEnd w:id="160"/>
      <w:r w:rsidR="00371B21">
        <w:rPr>
          <w:szCs w:val="22"/>
        </w:rPr>
        <w:t>Check Node Status</w:t>
      </w:r>
      <w:bookmarkEnd w:id="161"/>
      <w:bookmarkEnd w:id="162"/>
      <w:bookmarkEnd w:id="163"/>
    </w:p>
    <w:p w14:paraId="5075719B" w14:textId="77777777" w:rsidR="00C30384" w:rsidRDefault="00C30384" w:rsidP="00C30384">
      <w:r>
        <w:rPr>
          <w:rFonts w:hint="eastAsia"/>
        </w:rPr>
        <w:t>Y</w:t>
      </w:r>
      <w:r>
        <w:t xml:space="preserve">ou may check the node status when it is launched; </w:t>
      </w:r>
    </w:p>
    <w:p w14:paraId="449417A2"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800"/>
        <w:gridCol w:w="1935"/>
        <w:gridCol w:w="1698"/>
        <w:gridCol w:w="3863"/>
      </w:tblGrid>
      <w:tr w:rsidR="00C30384" w:rsidRPr="00B8183B" w14:paraId="6817433C" w14:textId="77777777" w:rsidTr="00116A74">
        <w:tc>
          <w:tcPr>
            <w:tcW w:w="817" w:type="dxa"/>
          </w:tcPr>
          <w:p w14:paraId="005B70E8" w14:textId="77777777" w:rsidR="00C30384" w:rsidRPr="00C81451" w:rsidRDefault="00C30384" w:rsidP="00116A74">
            <w:pPr>
              <w:spacing w:line="276" w:lineRule="auto"/>
              <w:jc w:val="center"/>
              <w:rPr>
                <w:b/>
              </w:rPr>
            </w:pPr>
            <w:r w:rsidRPr="00C81451">
              <w:rPr>
                <w:b/>
              </w:rPr>
              <w:t>No.</w:t>
            </w:r>
          </w:p>
        </w:tc>
        <w:tc>
          <w:tcPr>
            <w:tcW w:w="1985" w:type="dxa"/>
          </w:tcPr>
          <w:p w14:paraId="4F071998" w14:textId="77777777" w:rsidR="00C30384" w:rsidRPr="00C81451" w:rsidRDefault="00C30384" w:rsidP="00116A74">
            <w:pPr>
              <w:spacing w:line="276" w:lineRule="auto"/>
              <w:jc w:val="center"/>
              <w:rPr>
                <w:b/>
              </w:rPr>
            </w:pPr>
            <w:r w:rsidRPr="00C81451">
              <w:rPr>
                <w:b/>
              </w:rPr>
              <w:t>Contents</w:t>
            </w:r>
          </w:p>
        </w:tc>
        <w:tc>
          <w:tcPr>
            <w:tcW w:w="1701" w:type="dxa"/>
          </w:tcPr>
          <w:p w14:paraId="5E6DC797" w14:textId="77777777" w:rsidR="00C30384" w:rsidRPr="00C81451" w:rsidRDefault="00C30384" w:rsidP="00116A74">
            <w:pPr>
              <w:spacing w:line="276" w:lineRule="auto"/>
              <w:jc w:val="center"/>
              <w:rPr>
                <w:b/>
              </w:rPr>
            </w:pPr>
            <w:r w:rsidRPr="00C81451">
              <w:rPr>
                <w:b/>
              </w:rPr>
              <w:t>Command</w:t>
            </w:r>
          </w:p>
        </w:tc>
        <w:tc>
          <w:tcPr>
            <w:tcW w:w="4019" w:type="dxa"/>
          </w:tcPr>
          <w:p w14:paraId="348EDF3F" w14:textId="77777777" w:rsidR="00C30384" w:rsidRPr="00C81451" w:rsidRDefault="00C30384" w:rsidP="00116A74">
            <w:pPr>
              <w:spacing w:line="276" w:lineRule="auto"/>
              <w:jc w:val="center"/>
              <w:rPr>
                <w:b/>
              </w:rPr>
            </w:pPr>
            <w:r w:rsidRPr="00C81451">
              <w:rPr>
                <w:b/>
              </w:rPr>
              <w:t>Descriptions</w:t>
            </w:r>
          </w:p>
        </w:tc>
      </w:tr>
      <w:tr w:rsidR="00C30384" w14:paraId="4E82EB4C" w14:textId="77777777" w:rsidTr="00116A74">
        <w:tc>
          <w:tcPr>
            <w:tcW w:w="817" w:type="dxa"/>
          </w:tcPr>
          <w:p w14:paraId="5F7B3C59" w14:textId="77777777" w:rsidR="00C30384" w:rsidRPr="00C81451" w:rsidRDefault="00C30384" w:rsidP="00116A74">
            <w:pPr>
              <w:spacing w:line="276" w:lineRule="auto"/>
              <w:jc w:val="center"/>
              <w:rPr>
                <w:b/>
              </w:rPr>
            </w:pPr>
            <w:r w:rsidRPr="00C81451">
              <w:rPr>
                <w:b/>
              </w:rPr>
              <w:t>1</w:t>
            </w:r>
          </w:p>
        </w:tc>
        <w:tc>
          <w:tcPr>
            <w:tcW w:w="1985" w:type="dxa"/>
          </w:tcPr>
          <w:p w14:paraId="15C6FD39" w14:textId="77777777" w:rsidR="00C30384" w:rsidRDefault="00C30384" w:rsidP="00116A74">
            <w:pPr>
              <w:spacing w:line="276" w:lineRule="auto"/>
              <w:jc w:val="left"/>
            </w:pPr>
            <w:r>
              <w:rPr>
                <w:rFonts w:hint="eastAsia"/>
              </w:rPr>
              <w:t>C</w:t>
            </w:r>
            <w:r>
              <w:t>heck if it is connected to MainNet</w:t>
            </w:r>
          </w:p>
        </w:tc>
        <w:tc>
          <w:tcPr>
            <w:tcW w:w="1701" w:type="dxa"/>
          </w:tcPr>
          <w:p w14:paraId="0DED33D9" w14:textId="77777777" w:rsidR="00C30384" w:rsidRDefault="00C30384" w:rsidP="00116A74">
            <w:pPr>
              <w:spacing w:line="276" w:lineRule="auto"/>
              <w:jc w:val="left"/>
            </w:pPr>
            <w:r>
              <w:rPr>
                <w:rFonts w:hint="eastAsia"/>
              </w:rPr>
              <w:t>net</w:t>
            </w:r>
          </w:p>
        </w:tc>
        <w:tc>
          <w:tcPr>
            <w:tcW w:w="4019" w:type="dxa"/>
          </w:tcPr>
          <w:p w14:paraId="5FEAD1E3" w14:textId="77777777" w:rsidR="00C30384" w:rsidRDefault="00C30384" w:rsidP="00116A74">
            <w:pPr>
              <w:spacing w:line="276" w:lineRule="auto"/>
              <w:jc w:val="left"/>
            </w:pPr>
            <w:r>
              <w:rPr>
                <w:rFonts w:hint="eastAsia"/>
              </w:rPr>
              <w:t>C</w:t>
            </w:r>
            <w:r>
              <w:t>heck the current peerCount of the node.</w:t>
            </w:r>
          </w:p>
        </w:tc>
      </w:tr>
      <w:tr w:rsidR="00C30384" w14:paraId="59550D44" w14:textId="77777777" w:rsidTr="00116A74">
        <w:tc>
          <w:tcPr>
            <w:tcW w:w="817" w:type="dxa"/>
          </w:tcPr>
          <w:p w14:paraId="0F89A9CA" w14:textId="77777777" w:rsidR="00C30384" w:rsidRPr="00C81451" w:rsidRDefault="00C30384" w:rsidP="00116A74">
            <w:pPr>
              <w:spacing w:line="276" w:lineRule="auto"/>
              <w:jc w:val="center"/>
              <w:rPr>
                <w:b/>
              </w:rPr>
            </w:pPr>
            <w:r w:rsidRPr="00C81451">
              <w:rPr>
                <w:b/>
              </w:rPr>
              <w:t>2</w:t>
            </w:r>
          </w:p>
        </w:tc>
        <w:tc>
          <w:tcPr>
            <w:tcW w:w="1985" w:type="dxa"/>
          </w:tcPr>
          <w:p w14:paraId="2F43626E" w14:textId="77777777" w:rsidR="00C30384" w:rsidRDefault="00C30384" w:rsidP="00116A74">
            <w:pPr>
              <w:spacing w:line="276" w:lineRule="auto"/>
              <w:jc w:val="left"/>
            </w:pPr>
            <w:r>
              <w:rPr>
                <w:rFonts w:hint="eastAsia"/>
              </w:rPr>
              <w:t>C</w:t>
            </w:r>
            <w:r>
              <w:t>heck the Node status</w:t>
            </w:r>
          </w:p>
        </w:tc>
        <w:tc>
          <w:tcPr>
            <w:tcW w:w="1701" w:type="dxa"/>
          </w:tcPr>
          <w:p w14:paraId="4723EAB4" w14:textId="77777777" w:rsidR="00C30384" w:rsidRDefault="00C30384" w:rsidP="00116A74">
            <w:pPr>
              <w:spacing w:line="276" w:lineRule="auto"/>
              <w:jc w:val="left"/>
            </w:pPr>
            <w:r>
              <w:rPr>
                <w:rFonts w:hint="eastAsia"/>
                <w:sz w:val="22"/>
              </w:rPr>
              <w:t>a</w:t>
            </w:r>
            <w:r>
              <w:rPr>
                <w:sz w:val="22"/>
              </w:rPr>
              <w:t>dmin.nodeInfo</w:t>
            </w:r>
          </w:p>
        </w:tc>
        <w:tc>
          <w:tcPr>
            <w:tcW w:w="4019" w:type="dxa"/>
          </w:tcPr>
          <w:p w14:paraId="47EFE5F0" w14:textId="7E559A5A" w:rsidR="00C30384" w:rsidRDefault="00C30384" w:rsidP="00EE4186">
            <w:pPr>
              <w:spacing w:line="276" w:lineRule="auto"/>
              <w:jc w:val="left"/>
            </w:pPr>
            <w:r>
              <w:t>Check the type of the node</w:t>
            </w:r>
          </w:p>
        </w:tc>
      </w:tr>
    </w:tbl>
    <w:p w14:paraId="2EEAC4D1" w14:textId="77777777" w:rsidR="00C30384" w:rsidRPr="00227057" w:rsidRDefault="00C30384" w:rsidP="00C30384">
      <w:pPr>
        <w:ind w:firstLine="426"/>
      </w:pPr>
    </w:p>
    <w:p w14:paraId="7F8D5AF7" w14:textId="77777777" w:rsidR="00C30384" w:rsidRDefault="00C30384" w:rsidP="00DF28BD">
      <w:pPr>
        <w:pStyle w:val="a3"/>
        <w:numPr>
          <w:ilvl w:val="0"/>
          <w:numId w:val="49"/>
        </w:numPr>
        <w:spacing w:line="276" w:lineRule="auto"/>
        <w:ind w:left="0" w:firstLineChars="0" w:firstLine="0"/>
        <w:jc w:val="left"/>
      </w:pPr>
      <w:r>
        <w:rPr>
          <w:u w:val="single"/>
        </w:rPr>
        <w:t>Check Connection Status</w:t>
      </w:r>
      <w:r>
        <w:br/>
        <w:t>Enter ‘net’, and wait a few moments to check if it can be connected to the MainNet.</w:t>
      </w:r>
    </w:p>
    <w:p w14:paraId="6CE7BC26" w14:textId="77777777" w:rsidR="00C30384" w:rsidRDefault="00C30384" w:rsidP="00C30384">
      <w:pPr>
        <w:pStyle w:val="a3"/>
        <w:spacing w:line="276" w:lineRule="auto"/>
        <w:ind w:firstLineChars="0" w:firstLine="0"/>
        <w:jc w:val="left"/>
      </w:pPr>
      <w:r w:rsidRPr="00C81451">
        <w:t xml:space="preserve">‘peerCount’ stands for the number of the </w:t>
      </w:r>
      <w:r>
        <w:t>N</w:t>
      </w:r>
      <w:r w:rsidRPr="00C81451">
        <w:t>ode’s servers connected to the MainNet</w:t>
      </w:r>
      <w:r>
        <w:t>.</w:t>
      </w:r>
    </w:p>
    <w:p w14:paraId="1129F8EA" w14:textId="77777777" w:rsidR="00C30384" w:rsidRDefault="00C30384" w:rsidP="00C30384">
      <w:r>
        <w:rPr>
          <w:rFonts w:hint="eastAsia"/>
        </w:rPr>
        <w:t>e</w:t>
      </w:r>
      <w:r>
        <w:t>.g.</w:t>
      </w:r>
      <w:r>
        <w:br/>
      </w:r>
      <w:r>
        <w:rPr>
          <w:rFonts w:hint="eastAsia"/>
          <w:noProof/>
        </w:rPr>
        <mc:AlternateContent>
          <mc:Choice Requires="wps">
            <w:drawing>
              <wp:inline distT="0" distB="0" distL="0" distR="0" wp14:anchorId="2675EAB7" wp14:editId="14BA25B5">
                <wp:extent cx="5274310" cy="1390650"/>
                <wp:effectExtent l="0" t="0" r="21590" b="19050"/>
                <wp:docPr id="318" name="文本框 318"/>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230D0550" w14:textId="77777777" w:rsidR="00D03746" w:rsidRDefault="00D03746" w:rsidP="00C30384">
                            <w:pPr>
                              <w:spacing w:line="240" w:lineRule="exact"/>
                              <w:jc w:val="left"/>
                            </w:pPr>
                            <w:r>
                              <w:t>&gt; net</w:t>
                            </w:r>
                          </w:p>
                          <w:p w14:paraId="4591A581" w14:textId="77777777" w:rsidR="00D03746" w:rsidRDefault="00D03746" w:rsidP="00C30384">
                            <w:pPr>
                              <w:spacing w:line="240" w:lineRule="exact"/>
                              <w:jc w:val="left"/>
                            </w:pPr>
                            <w:r>
                              <w:t>{</w:t>
                            </w:r>
                          </w:p>
                          <w:p w14:paraId="7F871EBA" w14:textId="77777777" w:rsidR="00D03746" w:rsidRDefault="00D03746" w:rsidP="00C30384">
                            <w:pPr>
                              <w:spacing w:line="240" w:lineRule="exact"/>
                              <w:jc w:val="left"/>
                            </w:pPr>
                            <w:r>
                              <w:t xml:space="preserve">  listening: true,</w:t>
                            </w:r>
                          </w:p>
                          <w:p w14:paraId="7DB2AFBE" w14:textId="77777777" w:rsidR="00D03746" w:rsidRDefault="00D03746" w:rsidP="00C30384">
                            <w:pPr>
                              <w:spacing w:line="240" w:lineRule="exact"/>
                              <w:jc w:val="left"/>
                            </w:pPr>
                            <w:r>
                              <w:t xml:space="preserve">  peerCount: 5,</w:t>
                            </w:r>
                          </w:p>
                          <w:p w14:paraId="4B0CF4B3" w14:textId="77777777" w:rsidR="00D03746" w:rsidRDefault="00D03746" w:rsidP="00C30384">
                            <w:pPr>
                              <w:spacing w:line="240" w:lineRule="exact"/>
                              <w:jc w:val="left"/>
                            </w:pPr>
                            <w:r>
                              <w:t xml:space="preserve">  version: "100",</w:t>
                            </w:r>
                          </w:p>
                          <w:p w14:paraId="4B14476D" w14:textId="77777777" w:rsidR="00D03746" w:rsidRDefault="00D03746" w:rsidP="00C30384">
                            <w:pPr>
                              <w:spacing w:line="240" w:lineRule="exact"/>
                              <w:jc w:val="left"/>
                            </w:pPr>
                            <w:r>
                              <w:t xml:space="preserve">  getListening: function(callback),</w:t>
                            </w:r>
                          </w:p>
                          <w:p w14:paraId="6404F69D" w14:textId="77777777" w:rsidR="00D03746" w:rsidRDefault="00D03746" w:rsidP="00C30384">
                            <w:pPr>
                              <w:spacing w:line="240" w:lineRule="exact"/>
                              <w:jc w:val="left"/>
                            </w:pPr>
                            <w:r>
                              <w:t xml:space="preserve">  getPeerCount: function(callback),</w:t>
                            </w:r>
                          </w:p>
                          <w:p w14:paraId="2D75D2F5" w14:textId="77777777" w:rsidR="00D03746" w:rsidRDefault="00D03746" w:rsidP="00C30384">
                            <w:pPr>
                              <w:spacing w:line="240" w:lineRule="exact"/>
                              <w:jc w:val="left"/>
                            </w:pPr>
                            <w:r>
                              <w:t xml:space="preserve">  getVersion: function(callback)</w:t>
                            </w:r>
                          </w:p>
                          <w:p w14:paraId="1C2AC664" w14:textId="77777777" w:rsidR="00D03746" w:rsidRPr="00B56B24" w:rsidRDefault="00D03746"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75EAB7" id="文本框 318" o:spid="_x0000_s1127"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" fillcolor="black [3200]" strokecolor="white [3201]" strokeweight="1.5pt">
                <v:textbox style="mso-fit-shape-to-text:t" inset="0,0,0,0">
                  <w:txbxContent>
                    <w:p w14:paraId="230D0550" w14:textId="77777777" w:rsidR="00D03746" w:rsidRDefault="00D03746" w:rsidP="00C30384">
                      <w:pPr>
                        <w:spacing w:line="240" w:lineRule="exact"/>
                        <w:jc w:val="left"/>
                      </w:pPr>
                      <w:r>
                        <w:t>&gt; net</w:t>
                      </w:r>
                    </w:p>
                    <w:p w14:paraId="4591A581" w14:textId="77777777" w:rsidR="00D03746" w:rsidRDefault="00D03746" w:rsidP="00C30384">
                      <w:pPr>
                        <w:spacing w:line="240" w:lineRule="exact"/>
                        <w:jc w:val="left"/>
                      </w:pPr>
                      <w:r>
                        <w:t>{</w:t>
                      </w:r>
                    </w:p>
                    <w:p w14:paraId="7F871EBA" w14:textId="77777777" w:rsidR="00D03746" w:rsidRDefault="00D03746" w:rsidP="00C30384">
                      <w:pPr>
                        <w:spacing w:line="240" w:lineRule="exact"/>
                        <w:jc w:val="left"/>
                      </w:pPr>
                      <w:r>
                        <w:t xml:space="preserve">  listening: true,</w:t>
                      </w:r>
                    </w:p>
                    <w:p w14:paraId="7DB2AFBE" w14:textId="77777777" w:rsidR="00D03746" w:rsidRDefault="00D03746" w:rsidP="00C30384">
                      <w:pPr>
                        <w:spacing w:line="240" w:lineRule="exact"/>
                        <w:jc w:val="left"/>
                      </w:pPr>
                      <w:r>
                        <w:t xml:space="preserve">  </w:t>
                      </w:r>
                      <w:proofErr w:type="spellStart"/>
                      <w:r>
                        <w:t>peerCount</w:t>
                      </w:r>
                      <w:proofErr w:type="spellEnd"/>
                      <w:r>
                        <w:t>: 5,</w:t>
                      </w:r>
                    </w:p>
                    <w:p w14:paraId="4B0CF4B3" w14:textId="77777777" w:rsidR="00D03746" w:rsidRDefault="00D03746" w:rsidP="00C30384">
                      <w:pPr>
                        <w:spacing w:line="240" w:lineRule="exact"/>
                        <w:jc w:val="left"/>
                      </w:pPr>
                      <w:r>
                        <w:t xml:space="preserve">  version: "100",</w:t>
                      </w:r>
                    </w:p>
                    <w:p w14:paraId="4B14476D" w14:textId="77777777" w:rsidR="00D03746" w:rsidRDefault="00D03746" w:rsidP="00C30384">
                      <w:pPr>
                        <w:spacing w:line="240" w:lineRule="exact"/>
                        <w:jc w:val="left"/>
                      </w:pPr>
                      <w:r>
                        <w:t xml:space="preserve">  </w:t>
                      </w:r>
                      <w:proofErr w:type="spellStart"/>
                      <w:r>
                        <w:t>getListening</w:t>
                      </w:r>
                      <w:proofErr w:type="spellEnd"/>
                      <w:r>
                        <w:t>: function(callback),</w:t>
                      </w:r>
                    </w:p>
                    <w:p w14:paraId="6404F69D" w14:textId="77777777" w:rsidR="00D03746" w:rsidRDefault="00D03746" w:rsidP="00C30384">
                      <w:pPr>
                        <w:spacing w:line="240" w:lineRule="exact"/>
                        <w:jc w:val="left"/>
                      </w:pPr>
                      <w:r>
                        <w:t xml:space="preserve">  </w:t>
                      </w:r>
                      <w:proofErr w:type="spellStart"/>
                      <w:r>
                        <w:t>getPeerCount</w:t>
                      </w:r>
                      <w:proofErr w:type="spellEnd"/>
                      <w:r>
                        <w:t>: function(callback),</w:t>
                      </w:r>
                    </w:p>
                    <w:p w14:paraId="2D75D2F5" w14:textId="77777777" w:rsidR="00D03746" w:rsidRDefault="00D03746" w:rsidP="00C30384">
                      <w:pPr>
                        <w:spacing w:line="240" w:lineRule="exact"/>
                        <w:jc w:val="left"/>
                      </w:pPr>
                      <w:r>
                        <w:t xml:space="preserve">  </w:t>
                      </w:r>
                      <w:proofErr w:type="spellStart"/>
                      <w:r>
                        <w:t>getVersion</w:t>
                      </w:r>
                      <w:proofErr w:type="spellEnd"/>
                      <w:r>
                        <w:t>: function(callback)</w:t>
                      </w:r>
                    </w:p>
                    <w:p w14:paraId="1C2AC664" w14:textId="77777777" w:rsidR="00D03746" w:rsidRPr="00B56B24" w:rsidRDefault="00D03746" w:rsidP="00C30384">
                      <w:pPr>
                        <w:spacing w:line="240" w:lineRule="exact"/>
                        <w:jc w:val="left"/>
                      </w:pPr>
                      <w:r>
                        <w:t>}</w:t>
                      </w:r>
                    </w:p>
                  </w:txbxContent>
                </v:textbox>
                <w10:anchorlock/>
              </v:shape>
            </w:pict>
          </mc:Fallback>
        </mc:AlternateContent>
      </w:r>
      <w:r w:rsidRPr="00616DEC">
        <w:rPr>
          <w:rFonts w:hint="eastAsia"/>
        </w:rPr>
        <w:t xml:space="preserve"> </w:t>
      </w:r>
    </w:p>
    <w:p w14:paraId="123EED45" w14:textId="77777777" w:rsidR="00C30384" w:rsidRDefault="00C30384" w:rsidP="00C30384">
      <w:bookmarkStart w:id="164" w:name="_Hlk523760044"/>
      <w:r>
        <w:rPr>
          <w:b/>
        </w:rPr>
        <w:t xml:space="preserve">Note: </w:t>
      </w:r>
      <w:r>
        <w:t xml:space="preserve">The example above shows a peerCount of 5, indicating that 5 servers are currently connected to the server. Nodes must have a </w:t>
      </w:r>
      <w:r w:rsidRPr="00C81451">
        <w:rPr>
          <w:b/>
        </w:rPr>
        <w:t>peerCount of no less than 5</w:t>
      </w:r>
      <w:r>
        <w:t xml:space="preserve"> for a successful connection to MainNet.</w:t>
      </w:r>
    </w:p>
    <w:p w14:paraId="132135C1" w14:textId="78267B34" w:rsidR="00C30384" w:rsidRPr="00A67AFC" w:rsidRDefault="00C30384" w:rsidP="00C30384">
      <w:r>
        <w:t xml:space="preserve">Version </w:t>
      </w:r>
      <w:r>
        <w:rPr>
          <w:rFonts w:hint="eastAsia"/>
        </w:rPr>
        <w:t>s</w:t>
      </w:r>
      <w:r>
        <w:t>tands for the current network number which is 100.</w:t>
      </w:r>
    </w:p>
    <w:bookmarkEnd w:id="164"/>
    <w:p w14:paraId="7C17DDBD" w14:textId="5A229472" w:rsidR="00C30384" w:rsidRPr="00C81451" w:rsidRDefault="00C30384" w:rsidP="00DF28BD">
      <w:pPr>
        <w:pStyle w:val="a3"/>
        <w:numPr>
          <w:ilvl w:val="0"/>
          <w:numId w:val="49"/>
        </w:numPr>
        <w:spacing w:line="276" w:lineRule="auto"/>
        <w:ind w:left="0" w:firstLineChars="0" w:firstLine="0"/>
        <w:jc w:val="left"/>
        <w:rPr>
          <w:sz w:val="22"/>
        </w:rPr>
      </w:pPr>
      <w:r w:rsidRPr="00C81451">
        <w:rPr>
          <w:sz w:val="22"/>
          <w:u w:val="single"/>
        </w:rPr>
        <w:t xml:space="preserve">Check the </w:t>
      </w:r>
      <w:r>
        <w:rPr>
          <w:sz w:val="22"/>
          <w:u w:val="single"/>
        </w:rPr>
        <w:t>N</w:t>
      </w:r>
      <w:r w:rsidRPr="00C81451">
        <w:rPr>
          <w:sz w:val="22"/>
          <w:u w:val="single"/>
        </w:rPr>
        <w:t>ode type</w:t>
      </w:r>
      <w:r w:rsidRPr="00C81451">
        <w:rPr>
          <w:sz w:val="22"/>
        </w:rPr>
        <w:br/>
        <w:t xml:space="preserve">Enter </w:t>
      </w:r>
      <w:r w:rsidR="006901FE">
        <w:t>‘</w:t>
      </w:r>
      <w:r w:rsidRPr="00C81451">
        <w:rPr>
          <w:sz w:val="22"/>
        </w:rPr>
        <w:t>admin.nodeInfo</w:t>
      </w:r>
      <w:r w:rsidR="006901FE" w:rsidRPr="00C81451">
        <w:rPr>
          <w:sz w:val="22"/>
        </w:rPr>
        <w:t>’</w:t>
      </w:r>
      <w:r w:rsidR="006901FE">
        <w:rPr>
          <w:sz w:val="22"/>
        </w:rPr>
        <w:t xml:space="preserve"> </w:t>
      </w:r>
      <w:r w:rsidRPr="00C81451">
        <w:rPr>
          <w:sz w:val="22"/>
        </w:rPr>
        <w:t>to check</w:t>
      </w:r>
      <w:r>
        <w:rPr>
          <w:sz w:val="22"/>
        </w:rPr>
        <w:t xml:space="preserve"> the</w:t>
      </w:r>
      <w:r w:rsidRPr="00C81451">
        <w:rPr>
          <w:sz w:val="22"/>
        </w:rPr>
        <w:t xml:space="preserve"> </w:t>
      </w:r>
      <w:r>
        <w:rPr>
          <w:sz w:val="22"/>
        </w:rPr>
        <w:t>N</w:t>
      </w:r>
      <w:r w:rsidRPr="00C81451">
        <w:rPr>
          <w:sz w:val="22"/>
        </w:rPr>
        <w:t>ode</w:t>
      </w:r>
      <w:r>
        <w:rPr>
          <w:sz w:val="22"/>
        </w:rPr>
        <w:t>’s</w:t>
      </w:r>
      <w:r w:rsidRPr="00C81451">
        <w:rPr>
          <w:sz w:val="22"/>
        </w:rPr>
        <w:t xml:space="preserve"> information</w:t>
      </w:r>
      <w:r>
        <w:rPr>
          <w:sz w:val="22"/>
        </w:rPr>
        <w:t>.</w:t>
      </w:r>
      <w:r w:rsidRPr="00C81451">
        <w:rPr>
          <w:sz w:val="22"/>
        </w:rPr>
        <w:t xml:space="preserve"> </w:t>
      </w:r>
      <w:r>
        <w:rPr>
          <w:sz w:val="22"/>
        </w:rPr>
        <w:br/>
      </w:r>
      <w:r>
        <w:t>‘Synnode’ in</w:t>
      </w:r>
      <w:r w:rsidRPr="00C81451">
        <w:rPr>
          <w:sz w:val="22"/>
        </w:rPr>
        <w:t xml:space="preserve"> ‘local’ represents </w:t>
      </w:r>
      <w:r>
        <w:rPr>
          <w:sz w:val="22"/>
        </w:rPr>
        <w:t xml:space="preserve">the </w:t>
      </w:r>
      <w:r w:rsidRPr="00C81451">
        <w:rPr>
          <w:sz w:val="22"/>
        </w:rPr>
        <w:t xml:space="preserve">synchronized </w:t>
      </w:r>
      <w:r>
        <w:rPr>
          <w:sz w:val="22"/>
        </w:rPr>
        <w:t>N</w:t>
      </w:r>
      <w:r w:rsidRPr="00C81451">
        <w:rPr>
          <w:sz w:val="22"/>
        </w:rPr>
        <w:t>ode.</w:t>
      </w:r>
    </w:p>
    <w:p w14:paraId="0D204500" w14:textId="28FF2341" w:rsidR="00922E2D" w:rsidRDefault="00C30384" w:rsidP="00C30384">
      <w:pPr>
        <w:pStyle w:val="a3"/>
        <w:ind w:leftChars="-1" w:left="-2" w:firstLineChars="0" w:firstLine="0"/>
      </w:pPr>
      <w:r>
        <w:rPr>
          <w:rFonts w:hint="eastAsia"/>
        </w:rPr>
        <w:t>e</w:t>
      </w:r>
      <w:r>
        <w:t>.g.</w:t>
      </w:r>
      <w:r>
        <w:br/>
      </w:r>
      <w:r>
        <w:rPr>
          <w:rFonts w:hint="eastAsia"/>
          <w:noProof/>
        </w:rPr>
        <mc:AlternateContent>
          <mc:Choice Requires="wps">
            <w:drawing>
              <wp:inline distT="0" distB="0" distL="0" distR="0" wp14:anchorId="44453F36" wp14:editId="2F96C5C6">
                <wp:extent cx="5274310" cy="2152650"/>
                <wp:effectExtent l="0" t="0" r="21590" b="19050"/>
                <wp:docPr id="319" name="文本框 319"/>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7D1CEC50" w14:textId="77777777" w:rsidR="00D03746" w:rsidRDefault="00D03746" w:rsidP="00C30384">
                            <w:pPr>
                              <w:spacing w:line="240" w:lineRule="exact"/>
                              <w:jc w:val="left"/>
                            </w:pPr>
                            <w:r>
                              <w:t>&gt;admin.nodeInfo</w:t>
                            </w:r>
                          </w:p>
                          <w:p w14:paraId="59A2BA76" w14:textId="77777777" w:rsidR="00D03746" w:rsidRDefault="00D03746" w:rsidP="00C30384">
                            <w:pPr>
                              <w:spacing w:line="240" w:lineRule="exact"/>
                              <w:jc w:val="left"/>
                            </w:pPr>
                            <w:r>
                              <w:t>{</w:t>
                            </w:r>
                          </w:p>
                          <w:p w14:paraId="52D83561" w14:textId="77777777" w:rsidR="00D03746" w:rsidRDefault="00D03746" w:rsidP="00C30384">
                            <w:pPr>
                              <w:spacing w:line="240" w:lineRule="exact"/>
                              <w:jc w:val="left"/>
                            </w:pPr>
                            <w:r>
                              <w:t>id: "df787c4c04a6c9307cefedbc857010e5306be9096153adf3b1351964a27d0ac607464cf28ba3d93c42c5e7a371d7281bdb1a9e5d19a16e30b24d1c3595e2180a",</w:t>
                            </w:r>
                          </w:p>
                          <w:p w14:paraId="4B84B563" w14:textId="77777777" w:rsidR="00D03746" w:rsidRDefault="00D03746" w:rsidP="00C30384">
                            <w:pPr>
                              <w:spacing w:line="240" w:lineRule="exact"/>
                              <w:jc w:val="left"/>
                            </w:pPr>
                            <w:r>
                              <w:t xml:space="preserve">  ip: "::",</w:t>
                            </w:r>
                          </w:p>
                          <w:p w14:paraId="3D2F6710" w14:textId="77777777" w:rsidR="00D03746" w:rsidRDefault="00D03746" w:rsidP="00C30384">
                            <w:pPr>
                              <w:spacing w:line="240" w:lineRule="exact"/>
                              <w:jc w:val="left"/>
                            </w:pPr>
                            <w:r>
                              <w:t xml:space="preserve">  listenAddr: "[::]:3001",</w:t>
                            </w:r>
                          </w:p>
                          <w:p w14:paraId="5E91B152" w14:textId="77777777" w:rsidR="00D03746" w:rsidRDefault="00D03746" w:rsidP="00C30384">
                            <w:pPr>
                              <w:spacing w:line="240" w:lineRule="exact"/>
                              <w:jc w:val="left"/>
                            </w:pPr>
                            <w:r>
                              <w:t xml:space="preserve">  local: "SynNode",</w:t>
                            </w:r>
                          </w:p>
                          <w:p w14:paraId="164C6ED5" w14:textId="77777777" w:rsidR="00D03746" w:rsidRDefault="00D03746" w:rsidP="00C30384">
                            <w:pPr>
                              <w:spacing w:line="240" w:lineRule="exact"/>
                              <w:jc w:val="left"/>
                            </w:pPr>
                            <w:r>
                              <w:t xml:space="preserve">  name: "",</w:t>
                            </w:r>
                          </w:p>
                          <w:p w14:paraId="0D44A544" w14:textId="77777777" w:rsidR="00D03746" w:rsidRDefault="00D03746" w:rsidP="00C30384">
                            <w:pPr>
                              <w:spacing w:line="240" w:lineRule="exact"/>
                              <w:jc w:val="left"/>
                            </w:pPr>
                            <w:r>
                              <w:t xml:space="preserve">  ports: {</w:t>
                            </w:r>
                          </w:p>
                          <w:p w14:paraId="1D84EAE9" w14:textId="77777777" w:rsidR="00D03746" w:rsidRDefault="00D03746" w:rsidP="00C30384">
                            <w:pPr>
                              <w:spacing w:line="240" w:lineRule="exact"/>
                              <w:jc w:val="left"/>
                            </w:pPr>
                            <w:r>
                              <w:t xml:space="preserve">    tcp: 3001,</w:t>
                            </w:r>
                          </w:p>
                          <w:p w14:paraId="0F34B1E2" w14:textId="77777777" w:rsidR="00D03746" w:rsidRDefault="00D03746" w:rsidP="00C30384">
                            <w:pPr>
                              <w:spacing w:line="240" w:lineRule="exact"/>
                              <w:ind w:firstLine="420"/>
                              <w:jc w:val="left"/>
                            </w:pPr>
                            <w:r>
                              <w:t>udp: 3001</w:t>
                            </w:r>
                          </w:p>
                          <w:p w14:paraId="7398D848" w14:textId="77777777" w:rsidR="00D03746" w:rsidRDefault="00D03746" w:rsidP="00C30384">
                            <w:pPr>
                              <w:spacing w:line="240" w:lineRule="exact"/>
                              <w:ind w:firstLine="142"/>
                              <w:jc w:val="left"/>
                            </w:pPr>
                            <w:r>
                              <w:t xml:space="preserve"> }</w:t>
                            </w:r>
                          </w:p>
                          <w:p w14:paraId="49AE304D" w14:textId="77777777" w:rsidR="00D03746" w:rsidRPr="00B56B24" w:rsidRDefault="00D03746"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4453F36" id="文本框 319" o:spid="_x0000_s1128"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" fillcolor="black [3200]" strokecolor="white [3201]" strokeweight="1.5pt">
                <v:textbox style="mso-fit-shape-to-text:t" inset="0,0,0,0">
                  <w:txbxContent>
                    <w:p w14:paraId="7D1CEC50" w14:textId="77777777" w:rsidR="00D03746" w:rsidRDefault="00D03746" w:rsidP="00C30384">
                      <w:pPr>
                        <w:spacing w:line="240" w:lineRule="exact"/>
                        <w:jc w:val="left"/>
                      </w:pPr>
                      <w:r>
                        <w:t>&gt;</w:t>
                      </w:r>
                      <w:proofErr w:type="spellStart"/>
                      <w:proofErr w:type="gramStart"/>
                      <w:r>
                        <w:t>admin.nodeInfo</w:t>
                      </w:r>
                      <w:proofErr w:type="spellEnd"/>
                      <w:proofErr w:type="gramEnd"/>
                    </w:p>
                    <w:p w14:paraId="59A2BA76" w14:textId="77777777" w:rsidR="00D03746" w:rsidRDefault="00D03746" w:rsidP="00C30384">
                      <w:pPr>
                        <w:spacing w:line="240" w:lineRule="exact"/>
                        <w:jc w:val="left"/>
                      </w:pPr>
                      <w:r>
                        <w:t>{</w:t>
                      </w:r>
                    </w:p>
                    <w:p w14:paraId="52D83561" w14:textId="77777777" w:rsidR="00D03746" w:rsidRDefault="00D03746" w:rsidP="00C30384">
                      <w:pPr>
                        <w:spacing w:line="240" w:lineRule="exact"/>
                        <w:jc w:val="left"/>
                      </w:pPr>
                      <w:r>
                        <w:t>id: "df787c4c04a6c9307cefedbc857010e5306be9096153adf3b1351964a27d0ac607464cf28ba3d93c42c5e7a371d7281bdb1a9e5d19a16e30b24d1c3595e2180a",</w:t>
                      </w:r>
                    </w:p>
                    <w:p w14:paraId="4B84B563" w14:textId="77777777" w:rsidR="00D03746" w:rsidRDefault="00D03746" w:rsidP="00C30384">
                      <w:pPr>
                        <w:spacing w:line="240" w:lineRule="exact"/>
                        <w:jc w:val="left"/>
                      </w:pPr>
                      <w:r>
                        <w:t xml:space="preserve">  </w:t>
                      </w:r>
                      <w:proofErr w:type="spellStart"/>
                      <w:r>
                        <w:t>ip</w:t>
                      </w:r>
                      <w:proofErr w:type="spellEnd"/>
                      <w:r>
                        <w:t xml:space="preserve">: </w:t>
                      </w:r>
                      <w:proofErr w:type="gramStart"/>
                      <w:r>
                        <w:t>"::</w:t>
                      </w:r>
                      <w:proofErr w:type="gramEnd"/>
                      <w:r>
                        <w:t>",</w:t>
                      </w:r>
                    </w:p>
                    <w:p w14:paraId="3D2F6710" w14:textId="77777777" w:rsidR="00D03746" w:rsidRDefault="00D03746" w:rsidP="00C30384">
                      <w:pPr>
                        <w:spacing w:line="240" w:lineRule="exact"/>
                        <w:jc w:val="left"/>
                      </w:pPr>
                      <w:r>
                        <w:t xml:space="preserve">  </w:t>
                      </w:r>
                      <w:proofErr w:type="spellStart"/>
                      <w:r>
                        <w:t>listenAddr</w:t>
                      </w:r>
                      <w:proofErr w:type="spellEnd"/>
                      <w:r>
                        <w:t>: "</w:t>
                      </w:r>
                      <w:proofErr w:type="gramStart"/>
                      <w:r>
                        <w:t>[::</w:t>
                      </w:r>
                      <w:proofErr w:type="gramEnd"/>
                      <w:r>
                        <w:t>]:3001",</w:t>
                      </w:r>
                    </w:p>
                    <w:p w14:paraId="5E91B152" w14:textId="77777777" w:rsidR="00D03746" w:rsidRDefault="00D03746" w:rsidP="00C30384">
                      <w:pPr>
                        <w:spacing w:line="240" w:lineRule="exact"/>
                        <w:jc w:val="left"/>
                      </w:pPr>
                      <w:r>
                        <w:t xml:space="preserve">  local: "</w:t>
                      </w:r>
                      <w:proofErr w:type="spellStart"/>
                      <w:r>
                        <w:t>SynNode</w:t>
                      </w:r>
                      <w:proofErr w:type="spellEnd"/>
                      <w:r>
                        <w:t>",</w:t>
                      </w:r>
                    </w:p>
                    <w:p w14:paraId="164C6ED5" w14:textId="77777777" w:rsidR="00D03746" w:rsidRDefault="00D03746" w:rsidP="00C30384">
                      <w:pPr>
                        <w:spacing w:line="240" w:lineRule="exact"/>
                        <w:jc w:val="left"/>
                      </w:pPr>
                      <w:r>
                        <w:t xml:space="preserve">  name: "",</w:t>
                      </w:r>
                    </w:p>
                    <w:p w14:paraId="0D44A544" w14:textId="77777777" w:rsidR="00D03746" w:rsidRDefault="00D03746" w:rsidP="00C30384">
                      <w:pPr>
                        <w:spacing w:line="240" w:lineRule="exact"/>
                        <w:jc w:val="left"/>
                      </w:pPr>
                      <w:r>
                        <w:t xml:space="preserve">  ports: {</w:t>
                      </w:r>
                    </w:p>
                    <w:p w14:paraId="1D84EAE9" w14:textId="77777777" w:rsidR="00D03746" w:rsidRDefault="00D03746" w:rsidP="00C30384">
                      <w:pPr>
                        <w:spacing w:line="240" w:lineRule="exact"/>
                        <w:jc w:val="left"/>
                      </w:pPr>
                      <w:r>
                        <w:t xml:space="preserve">    </w:t>
                      </w:r>
                      <w:proofErr w:type="spellStart"/>
                      <w:r>
                        <w:t>tcp</w:t>
                      </w:r>
                      <w:proofErr w:type="spellEnd"/>
                      <w:r>
                        <w:t>: 3001,</w:t>
                      </w:r>
                    </w:p>
                    <w:p w14:paraId="0F34B1E2" w14:textId="77777777" w:rsidR="00D03746" w:rsidRDefault="00D03746" w:rsidP="00C30384">
                      <w:pPr>
                        <w:spacing w:line="240" w:lineRule="exact"/>
                        <w:ind w:firstLine="420"/>
                        <w:jc w:val="left"/>
                      </w:pPr>
                      <w:proofErr w:type="spellStart"/>
                      <w:r>
                        <w:t>udp</w:t>
                      </w:r>
                      <w:proofErr w:type="spellEnd"/>
                      <w:r>
                        <w:t>: 3001</w:t>
                      </w:r>
                    </w:p>
                    <w:p w14:paraId="7398D848" w14:textId="77777777" w:rsidR="00D03746" w:rsidRDefault="00D03746" w:rsidP="00C30384">
                      <w:pPr>
                        <w:spacing w:line="240" w:lineRule="exact"/>
                        <w:ind w:firstLine="142"/>
                        <w:jc w:val="left"/>
                      </w:pPr>
                      <w:r>
                        <w:t xml:space="preserve"> }</w:t>
                      </w:r>
                    </w:p>
                    <w:p w14:paraId="49AE304D" w14:textId="77777777" w:rsidR="00D03746" w:rsidRPr="00B56B24" w:rsidRDefault="00D03746" w:rsidP="00C30384">
                      <w:pPr>
                        <w:spacing w:line="240" w:lineRule="exact"/>
                        <w:jc w:val="left"/>
                      </w:pPr>
                      <w:r>
                        <w:t>}</w:t>
                      </w:r>
                    </w:p>
                  </w:txbxContent>
                </v:textbox>
                <w10:anchorlock/>
              </v:shape>
            </w:pict>
          </mc:Fallback>
        </mc:AlternateContent>
      </w:r>
      <w:r>
        <w:br/>
      </w:r>
      <w:bookmarkStart w:id="165" w:name="_Toc523255486"/>
      <w:r>
        <w:rPr>
          <w:rFonts w:hint="eastAsia"/>
        </w:rPr>
        <w:t>I</w:t>
      </w:r>
      <w:r>
        <w:t>n this case, ‘</w:t>
      </w:r>
      <w:r>
        <w:rPr>
          <w:rFonts w:hint="eastAsia"/>
        </w:rPr>
        <w:t>i</w:t>
      </w:r>
      <w:r>
        <w:t xml:space="preserve">d’ stands for the node’s </w:t>
      </w:r>
      <w:r w:rsidR="00280071">
        <w:t xml:space="preserve">only </w:t>
      </w:r>
      <w:r>
        <w:t>ID number;</w:t>
      </w:r>
      <w:r>
        <w:rPr>
          <w:rFonts w:hint="eastAsia"/>
        </w:rPr>
        <w:t xml:space="preserve"> </w:t>
      </w:r>
      <w:r>
        <w:t>‘</w:t>
      </w:r>
      <w:r w:rsidR="00280071">
        <w:t xml:space="preserve">SynNode’ </w:t>
      </w:r>
      <w:r>
        <w:t xml:space="preserve">means the </w:t>
      </w:r>
      <w:r w:rsidR="00280071">
        <w:t xml:space="preserve">current </w:t>
      </w:r>
      <w:r>
        <w:t xml:space="preserve">node type is </w:t>
      </w:r>
      <w:r w:rsidR="00280071">
        <w:t>synchronized</w:t>
      </w:r>
      <w:r>
        <w:t xml:space="preserve"> node;</w:t>
      </w:r>
      <w:r w:rsidRPr="001819B2">
        <w:t xml:space="preserve"> </w:t>
      </w:r>
      <w:r>
        <w:t xml:space="preserve">‘listenAddr’ </w:t>
      </w:r>
      <w:bookmarkStart w:id="166" w:name="_Hlk523760159"/>
      <w:r>
        <w:t>represents the listening port address number</w:t>
      </w:r>
      <w:bookmarkEnd w:id="166"/>
      <w:r>
        <w:t xml:space="preserve">; </w:t>
      </w:r>
    </w:p>
    <w:p w14:paraId="3AA29771" w14:textId="6B8185EA" w:rsidR="00C30384" w:rsidRPr="00453A29" w:rsidRDefault="00C30384" w:rsidP="00C30384">
      <w:pPr>
        <w:pStyle w:val="a3"/>
        <w:ind w:leftChars="-1" w:left="-2" w:firstLineChars="0" w:firstLine="0"/>
      </w:pPr>
      <w:r>
        <w:t>‘ports’ stands for the local port number</w:t>
      </w:r>
      <w:bookmarkEnd w:id="165"/>
      <w:r w:rsidR="00922E2D">
        <w:t>.</w:t>
      </w:r>
    </w:p>
    <w:p w14:paraId="626D503B" w14:textId="77777777" w:rsidR="00C30384" w:rsidRPr="008339A2" w:rsidRDefault="00C30384" w:rsidP="008339A2">
      <w:pPr>
        <w:pStyle w:val="1"/>
        <w:rPr>
          <w:sz w:val="28"/>
          <w:szCs w:val="28"/>
        </w:rPr>
      </w:pPr>
      <w:bookmarkStart w:id="167" w:name="_Toc524367308"/>
      <w:bookmarkStart w:id="168" w:name="_Toc525575481"/>
      <w:bookmarkStart w:id="169" w:name="_Toc525565317"/>
      <w:r w:rsidRPr="008339A2">
        <w:rPr>
          <w:sz w:val="28"/>
          <w:szCs w:val="28"/>
        </w:rPr>
        <w:lastRenderedPageBreak/>
        <w:t>Chapter 6 Account Management and Transactions</w:t>
      </w:r>
      <w:bookmarkEnd w:id="167"/>
      <w:bookmarkEnd w:id="168"/>
      <w:bookmarkEnd w:id="169"/>
      <w:r w:rsidRPr="008339A2">
        <w:rPr>
          <w:rFonts w:hint="eastAsia"/>
          <w:sz w:val="28"/>
          <w:szCs w:val="28"/>
        </w:rPr>
        <w:t xml:space="preserve"> </w:t>
      </w:r>
    </w:p>
    <w:p w14:paraId="16ABE4DE" w14:textId="7267213D" w:rsidR="00C30384" w:rsidRPr="00D338E0" w:rsidRDefault="00C30384" w:rsidP="00C30384">
      <w:pPr>
        <w:pStyle w:val="2"/>
        <w:spacing w:before="0" w:after="0"/>
        <w:rPr>
          <w:szCs w:val="22"/>
        </w:rPr>
      </w:pPr>
      <w:bookmarkStart w:id="170" w:name="_Toc523255488"/>
      <w:bookmarkStart w:id="171" w:name="_Toc524367309"/>
      <w:bookmarkStart w:id="172" w:name="_Toc525575482"/>
      <w:bookmarkStart w:id="173" w:name="_Toc525565318"/>
      <w:r>
        <w:rPr>
          <w:szCs w:val="22"/>
        </w:rPr>
        <w:t xml:space="preserve">6.1 </w:t>
      </w:r>
      <w:bookmarkEnd w:id="170"/>
      <w:r w:rsidR="00371B21">
        <w:rPr>
          <w:szCs w:val="22"/>
        </w:rPr>
        <w:t>Common Commands</w:t>
      </w:r>
      <w:bookmarkEnd w:id="171"/>
      <w:bookmarkEnd w:id="172"/>
      <w:bookmarkEnd w:id="173"/>
    </w:p>
    <w:p w14:paraId="1E4074E7" w14:textId="739BDF95" w:rsidR="00C30384" w:rsidRDefault="00C30384" w:rsidP="00C30384">
      <w:pPr>
        <w:spacing w:line="276" w:lineRule="auto"/>
        <w:jc w:val="left"/>
      </w:pPr>
      <w:r>
        <w:t>Node users may enter commands on the console and access functions such as an information search. Please find the spreadsheet below for command examples.</w:t>
      </w:r>
    </w:p>
    <w:tbl>
      <w:tblPr>
        <w:tblStyle w:val="a5"/>
        <w:tblW w:w="0" w:type="auto"/>
        <w:tblLook w:val="04A0" w:firstRow="1" w:lastRow="0" w:firstColumn="1" w:lastColumn="0" w:noHBand="0" w:noVBand="1"/>
      </w:tblPr>
      <w:tblGrid>
        <w:gridCol w:w="2873"/>
        <w:gridCol w:w="2673"/>
        <w:gridCol w:w="2750"/>
      </w:tblGrid>
      <w:tr w:rsidR="00C30384" w14:paraId="00805174" w14:textId="77777777" w:rsidTr="00116A74">
        <w:tc>
          <w:tcPr>
            <w:tcW w:w="2873" w:type="dxa"/>
          </w:tcPr>
          <w:p w14:paraId="29D18248" w14:textId="77777777" w:rsidR="00C30384" w:rsidRPr="00F920B3" w:rsidRDefault="00C30384" w:rsidP="00116A74">
            <w:pPr>
              <w:spacing w:line="276" w:lineRule="auto"/>
              <w:rPr>
                <w:b/>
              </w:rPr>
            </w:pPr>
            <w:r w:rsidRPr="00F920B3">
              <w:rPr>
                <w:b/>
              </w:rPr>
              <w:t>Module</w:t>
            </w:r>
          </w:p>
        </w:tc>
        <w:tc>
          <w:tcPr>
            <w:tcW w:w="2673" w:type="dxa"/>
          </w:tcPr>
          <w:p w14:paraId="657FDF1E" w14:textId="77777777" w:rsidR="00C30384" w:rsidRPr="00F920B3" w:rsidRDefault="00C30384" w:rsidP="00116A74">
            <w:pPr>
              <w:spacing w:line="276" w:lineRule="auto"/>
              <w:rPr>
                <w:b/>
              </w:rPr>
            </w:pPr>
            <w:r w:rsidRPr="00F920B3">
              <w:rPr>
                <w:b/>
              </w:rPr>
              <w:t>Function</w:t>
            </w:r>
          </w:p>
        </w:tc>
        <w:tc>
          <w:tcPr>
            <w:tcW w:w="2750" w:type="dxa"/>
          </w:tcPr>
          <w:p w14:paraId="759F6F5E" w14:textId="77777777" w:rsidR="00C30384" w:rsidRPr="00F920B3" w:rsidRDefault="00C30384" w:rsidP="00116A74">
            <w:pPr>
              <w:spacing w:line="276" w:lineRule="auto"/>
              <w:rPr>
                <w:b/>
              </w:rPr>
            </w:pPr>
            <w:r w:rsidRPr="00F920B3">
              <w:rPr>
                <w:b/>
              </w:rPr>
              <w:t>Number of Commands</w:t>
            </w:r>
          </w:p>
        </w:tc>
      </w:tr>
      <w:tr w:rsidR="00C30384" w14:paraId="3B18F4D4" w14:textId="77777777" w:rsidTr="00116A74">
        <w:tc>
          <w:tcPr>
            <w:tcW w:w="2873" w:type="dxa"/>
          </w:tcPr>
          <w:p w14:paraId="55C17C9F" w14:textId="77777777" w:rsidR="00C30384" w:rsidRDefault="00C30384" w:rsidP="00116A74">
            <w:pPr>
              <w:spacing w:line="276" w:lineRule="auto"/>
            </w:pPr>
            <w:r>
              <w:rPr>
                <w:rFonts w:hint="eastAsia"/>
              </w:rPr>
              <w:t>A</w:t>
            </w:r>
            <w:r>
              <w:t>ccount</w:t>
            </w:r>
          </w:p>
        </w:tc>
        <w:tc>
          <w:tcPr>
            <w:tcW w:w="2673" w:type="dxa"/>
          </w:tcPr>
          <w:p w14:paraId="7AD6C36A" w14:textId="77777777" w:rsidR="00C30384" w:rsidRDefault="00C30384" w:rsidP="00116A74">
            <w:pPr>
              <w:spacing w:line="276" w:lineRule="auto"/>
            </w:pPr>
            <w:r>
              <w:rPr>
                <w:rFonts w:hint="eastAsia"/>
              </w:rPr>
              <w:t>A</w:t>
            </w:r>
            <w:r>
              <w:t>ccount management</w:t>
            </w:r>
          </w:p>
        </w:tc>
        <w:tc>
          <w:tcPr>
            <w:tcW w:w="2750" w:type="dxa"/>
          </w:tcPr>
          <w:p w14:paraId="1C13B524" w14:textId="42006B9F" w:rsidR="00C30384" w:rsidRDefault="00402BE0" w:rsidP="00116A74">
            <w:pPr>
              <w:spacing w:line="276" w:lineRule="auto"/>
            </w:pPr>
            <w:r>
              <w:t>5</w:t>
            </w:r>
          </w:p>
        </w:tc>
      </w:tr>
      <w:tr w:rsidR="00C30384" w14:paraId="149847F2" w14:textId="77777777" w:rsidTr="00116A74">
        <w:tc>
          <w:tcPr>
            <w:tcW w:w="2873" w:type="dxa"/>
          </w:tcPr>
          <w:p w14:paraId="47753F2F" w14:textId="77777777" w:rsidR="00C30384" w:rsidRDefault="00C30384" w:rsidP="00116A74">
            <w:pPr>
              <w:spacing w:line="276" w:lineRule="auto"/>
            </w:pPr>
            <w:r>
              <w:rPr>
                <w:rFonts w:hint="eastAsia"/>
              </w:rPr>
              <w:t>T</w:t>
            </w:r>
            <w:r>
              <w:t>ransaction</w:t>
            </w:r>
          </w:p>
        </w:tc>
        <w:tc>
          <w:tcPr>
            <w:tcW w:w="2673" w:type="dxa"/>
          </w:tcPr>
          <w:p w14:paraId="7805C390" w14:textId="77777777" w:rsidR="00C30384" w:rsidRDefault="00C30384" w:rsidP="00116A74">
            <w:pPr>
              <w:spacing w:line="276" w:lineRule="auto"/>
            </w:pPr>
            <w:r>
              <w:rPr>
                <w:rFonts w:hint="eastAsia"/>
              </w:rPr>
              <w:t>T</w:t>
            </w:r>
            <w:r>
              <w:t>ransaction management</w:t>
            </w:r>
          </w:p>
        </w:tc>
        <w:tc>
          <w:tcPr>
            <w:tcW w:w="2750" w:type="dxa"/>
          </w:tcPr>
          <w:p w14:paraId="102C752F" w14:textId="73FE86FB" w:rsidR="00C30384" w:rsidRDefault="00B31030" w:rsidP="00116A74">
            <w:pPr>
              <w:spacing w:line="276" w:lineRule="auto"/>
            </w:pPr>
            <w:r>
              <w:t>2</w:t>
            </w:r>
          </w:p>
        </w:tc>
      </w:tr>
      <w:tr w:rsidR="00C30384" w14:paraId="08B02524" w14:textId="77777777" w:rsidTr="00116A74">
        <w:tc>
          <w:tcPr>
            <w:tcW w:w="2873" w:type="dxa"/>
          </w:tcPr>
          <w:p w14:paraId="310CC769" w14:textId="77777777" w:rsidR="00C30384" w:rsidRDefault="00C30384" w:rsidP="00116A74">
            <w:pPr>
              <w:spacing w:line="276" w:lineRule="auto"/>
            </w:pPr>
            <w:r>
              <w:rPr>
                <w:rFonts w:hint="eastAsia"/>
              </w:rPr>
              <w:t>N</w:t>
            </w:r>
            <w:r>
              <w:t>ode</w:t>
            </w:r>
          </w:p>
        </w:tc>
        <w:tc>
          <w:tcPr>
            <w:tcW w:w="2673" w:type="dxa"/>
          </w:tcPr>
          <w:p w14:paraId="524ADF56" w14:textId="77777777" w:rsidR="00C30384" w:rsidRDefault="00C30384" w:rsidP="00116A74">
            <w:pPr>
              <w:spacing w:line="276" w:lineRule="auto"/>
              <w:jc w:val="left"/>
            </w:pPr>
            <w:r>
              <w:rPr>
                <w:rFonts w:hint="eastAsia"/>
              </w:rPr>
              <w:t>N</w:t>
            </w:r>
            <w:r>
              <w:t>ode information management</w:t>
            </w:r>
          </w:p>
        </w:tc>
        <w:tc>
          <w:tcPr>
            <w:tcW w:w="2750" w:type="dxa"/>
          </w:tcPr>
          <w:p w14:paraId="1D66B811" w14:textId="77777777" w:rsidR="00C30384" w:rsidRDefault="00C30384" w:rsidP="00116A74">
            <w:pPr>
              <w:spacing w:line="276" w:lineRule="auto"/>
            </w:pPr>
            <w:r>
              <w:t>5</w:t>
            </w:r>
          </w:p>
        </w:tc>
      </w:tr>
    </w:tbl>
    <w:p w14:paraId="688D9C0F" w14:textId="77777777" w:rsidR="00C30384" w:rsidRPr="00F920B3" w:rsidRDefault="00C30384" w:rsidP="00C30384">
      <w:pPr>
        <w:pStyle w:val="a3"/>
        <w:numPr>
          <w:ilvl w:val="0"/>
          <w:numId w:val="14"/>
        </w:numPr>
        <w:spacing w:line="276" w:lineRule="auto"/>
        <w:ind w:firstLineChars="0"/>
        <w:rPr>
          <w:u w:val="single"/>
        </w:rPr>
      </w:pPr>
      <w:bookmarkStart w:id="174" w:name="_Toc523255489"/>
      <w:r w:rsidRPr="00F920B3">
        <w:rPr>
          <w:u w:val="single"/>
        </w:rPr>
        <w:t>Account</w:t>
      </w:r>
    </w:p>
    <w:p w14:paraId="1BA8DE51" w14:textId="068D44F2" w:rsidR="00C30384" w:rsidRDefault="00B31030" w:rsidP="00C30384">
      <w:pPr>
        <w:pStyle w:val="a3"/>
        <w:numPr>
          <w:ilvl w:val="0"/>
          <w:numId w:val="13"/>
        </w:numPr>
        <w:spacing w:line="276" w:lineRule="auto"/>
        <w:ind w:firstLineChars="0"/>
      </w:pPr>
      <w:r w:rsidRPr="00CF143C">
        <w:rPr>
          <w:rFonts w:ascii="Consolas" w:hAnsi="Consolas"/>
        </w:rPr>
        <w:t>personal.newAccount()</w:t>
      </w:r>
      <w:r w:rsidR="00C30384">
        <w:t>: Create new account</w:t>
      </w:r>
    </w:p>
    <w:p w14:paraId="38658E5C" w14:textId="77777777" w:rsidR="00C30384" w:rsidRDefault="00C30384" w:rsidP="00C30384">
      <w:pPr>
        <w:pStyle w:val="a3"/>
        <w:numPr>
          <w:ilvl w:val="0"/>
          <w:numId w:val="13"/>
        </w:numPr>
        <w:spacing w:line="276" w:lineRule="auto"/>
        <w:ind w:firstLineChars="0"/>
      </w:pPr>
      <w:r w:rsidRPr="00BA1427">
        <w:rPr>
          <w:rFonts w:ascii="Consolas" w:hAnsi="Consolas"/>
        </w:rPr>
        <w:t>hpb.accounts</w:t>
      </w:r>
      <w:r>
        <w:rPr>
          <w:rFonts w:hint="eastAsia"/>
        </w:rPr>
        <w:t>：</w:t>
      </w:r>
      <w:r>
        <w:t>Get account address</w:t>
      </w:r>
    </w:p>
    <w:p w14:paraId="2B133D75" w14:textId="77777777" w:rsidR="00C30384" w:rsidRDefault="00C30384" w:rsidP="00C30384">
      <w:pPr>
        <w:pStyle w:val="a3"/>
        <w:numPr>
          <w:ilvl w:val="0"/>
          <w:numId w:val="13"/>
        </w:numPr>
        <w:spacing w:line="276" w:lineRule="auto"/>
        <w:ind w:firstLineChars="0"/>
      </w:pPr>
      <w:r w:rsidRPr="00BA1427">
        <w:rPr>
          <w:rFonts w:ascii="Consolas" w:hAnsi="Consolas"/>
        </w:rPr>
        <w:t>hpb.getBalance</w:t>
      </w:r>
      <w:r>
        <w:rPr>
          <w:rFonts w:ascii="Consolas" w:hAnsi="Consolas"/>
        </w:rPr>
        <w:t xml:space="preserve"> </w:t>
      </w:r>
      <w:r w:rsidRPr="00BA1427">
        <w:t>(</w:t>
      </w:r>
      <w:r w:rsidRPr="00BA1427">
        <w:rPr>
          <w:rFonts w:ascii="Consolas" w:hAnsi="Consolas"/>
        </w:rPr>
        <w:t>account address</w:t>
      </w:r>
      <w:r w:rsidRPr="00BA1427">
        <w:t xml:space="preserve">): </w:t>
      </w:r>
      <w:r>
        <w:t>Check balance</w:t>
      </w:r>
    </w:p>
    <w:p w14:paraId="1C2989C6" w14:textId="77777777" w:rsidR="00C30384" w:rsidRDefault="00C30384" w:rsidP="00C30384">
      <w:pPr>
        <w:pStyle w:val="a3"/>
        <w:numPr>
          <w:ilvl w:val="0"/>
          <w:numId w:val="13"/>
        </w:numPr>
        <w:spacing w:line="276" w:lineRule="auto"/>
        <w:ind w:firstLineChars="0"/>
      </w:pPr>
      <w:r>
        <w:rPr>
          <w:rFonts w:hint="eastAsia"/>
        </w:rPr>
        <w:t>p</w:t>
      </w:r>
      <w:r>
        <w:t>ersonal.gerListAccounts:</w:t>
      </w:r>
      <w:r>
        <w:rPr>
          <w:rFonts w:hint="eastAsia"/>
        </w:rPr>
        <w:t xml:space="preserve"> </w:t>
      </w:r>
      <w:r>
        <w:t>Get account list</w:t>
      </w:r>
    </w:p>
    <w:p w14:paraId="5B097778" w14:textId="3ED6FCA7" w:rsidR="006B79EF" w:rsidRPr="00A17900" w:rsidRDefault="006B79EF" w:rsidP="006B79EF">
      <w:pPr>
        <w:pStyle w:val="a3"/>
        <w:numPr>
          <w:ilvl w:val="0"/>
          <w:numId w:val="13"/>
        </w:numPr>
        <w:spacing w:line="276" w:lineRule="auto"/>
        <w:ind w:firstLineChars="0"/>
        <w:rPr>
          <w:rFonts w:ascii="Calibri" w:hAnsi="Calibri"/>
        </w:rPr>
      </w:pPr>
      <w:r w:rsidRPr="00A17900">
        <w:rPr>
          <w:rFonts w:ascii="Calibri" w:hAnsi="Calibri"/>
        </w:rPr>
        <w:t>personal.unlockAccount(“account address”): unlock account</w:t>
      </w:r>
    </w:p>
    <w:p w14:paraId="0097235C" w14:textId="77777777" w:rsidR="00C30384" w:rsidRDefault="00C30384" w:rsidP="00A17900">
      <w:pPr>
        <w:spacing w:line="276" w:lineRule="auto"/>
      </w:pPr>
    </w:p>
    <w:p w14:paraId="41343D44" w14:textId="77777777" w:rsidR="00C30384" w:rsidRPr="00F920B3" w:rsidRDefault="00C30384" w:rsidP="00C30384">
      <w:pPr>
        <w:pStyle w:val="a3"/>
        <w:numPr>
          <w:ilvl w:val="0"/>
          <w:numId w:val="14"/>
        </w:numPr>
        <w:spacing w:line="276" w:lineRule="auto"/>
        <w:ind w:firstLineChars="0"/>
        <w:rPr>
          <w:u w:val="single"/>
        </w:rPr>
      </w:pPr>
      <w:r w:rsidRPr="00F920B3">
        <w:rPr>
          <w:u w:val="single"/>
        </w:rPr>
        <w:t>Transactions</w:t>
      </w:r>
    </w:p>
    <w:p w14:paraId="0C1F2011" w14:textId="77777777" w:rsidR="00C30384" w:rsidRPr="002275D4" w:rsidRDefault="00C30384" w:rsidP="00C30384">
      <w:pPr>
        <w:pStyle w:val="a3"/>
        <w:numPr>
          <w:ilvl w:val="0"/>
          <w:numId w:val="16"/>
        </w:numPr>
        <w:ind w:firstLineChars="0"/>
        <w:jc w:val="left"/>
      </w:pPr>
      <w:r w:rsidRPr="00BA1427">
        <w:rPr>
          <w:rFonts w:ascii="Consolas" w:hAnsi="Consolas"/>
        </w:rPr>
        <w:t>hpb.sendTransaction({from:" My address", to: "Receiving address",value:web3.toWei(amount,"currency")})}</w:t>
      </w:r>
      <w:r>
        <w:rPr>
          <w:rFonts w:ascii="Consolas" w:hAnsi="Consolas"/>
        </w:rPr>
        <w:t xml:space="preserve"> </w:t>
      </w:r>
      <w:r w:rsidRPr="002275D4">
        <w:rPr>
          <w:rFonts w:hint="eastAsia"/>
        </w:rPr>
        <w:t>:</w:t>
      </w:r>
      <w:r>
        <w:t xml:space="preserve"> Send transaction request and transfer the amount to the receiving account.</w:t>
      </w:r>
    </w:p>
    <w:p w14:paraId="211DDA42" w14:textId="77777777" w:rsidR="00C30384" w:rsidRDefault="00C30384" w:rsidP="00C30384">
      <w:pPr>
        <w:pStyle w:val="a3"/>
        <w:numPr>
          <w:ilvl w:val="0"/>
          <w:numId w:val="16"/>
        </w:numPr>
        <w:ind w:firstLineChars="0"/>
      </w:pPr>
      <w:r w:rsidRPr="00BA1427">
        <w:rPr>
          <w:rFonts w:ascii="Consolas" w:hAnsi="Consolas"/>
        </w:rPr>
        <w:t>txpool.status</w:t>
      </w:r>
      <w:r>
        <w:rPr>
          <w:rFonts w:hint="eastAsia"/>
        </w:rPr>
        <w:t>: C</w:t>
      </w:r>
      <w:r>
        <w:t>heck transaction status</w:t>
      </w:r>
    </w:p>
    <w:p w14:paraId="114AE4A8" w14:textId="77777777" w:rsidR="00C30384" w:rsidRDefault="00C30384" w:rsidP="00C30384">
      <w:pPr>
        <w:pStyle w:val="a3"/>
        <w:ind w:left="420" w:firstLineChars="0" w:firstLine="0"/>
      </w:pPr>
    </w:p>
    <w:p w14:paraId="0132A9DF" w14:textId="77777777" w:rsidR="00C30384" w:rsidRDefault="00C30384" w:rsidP="00C30384">
      <w:pPr>
        <w:pStyle w:val="a3"/>
        <w:numPr>
          <w:ilvl w:val="0"/>
          <w:numId w:val="14"/>
        </w:numPr>
        <w:spacing w:line="276" w:lineRule="auto"/>
        <w:ind w:firstLineChars="0"/>
        <w:rPr>
          <w:u w:val="single"/>
        </w:rPr>
      </w:pPr>
      <w:r w:rsidRPr="00F920B3">
        <w:rPr>
          <w:u w:val="single"/>
        </w:rPr>
        <w:t>Node</w:t>
      </w:r>
    </w:p>
    <w:p w14:paraId="0FAB8344" w14:textId="77777777" w:rsidR="00C30384" w:rsidRDefault="00C30384" w:rsidP="00C30384">
      <w:pPr>
        <w:pStyle w:val="a3"/>
        <w:numPr>
          <w:ilvl w:val="0"/>
          <w:numId w:val="18"/>
        </w:numPr>
        <w:spacing w:line="276" w:lineRule="auto"/>
        <w:ind w:firstLineChars="0"/>
      </w:pPr>
      <w:r w:rsidRPr="00BA1427">
        <w:rPr>
          <w:rFonts w:ascii="Consolas" w:hAnsi="Consolas"/>
          <w:u w:val="single"/>
        </w:rPr>
        <w:t>hpb.</w:t>
      </w:r>
      <w:r w:rsidRPr="00BA1427">
        <w:rPr>
          <w:rFonts w:ascii="Consolas" w:hAnsi="Consolas"/>
        </w:rPr>
        <w:t>blockNumber</w:t>
      </w:r>
      <w:r w:rsidRPr="002275D4">
        <w:t>:</w:t>
      </w:r>
      <w:r>
        <w:t xml:space="preserve"> Check the highest block number</w:t>
      </w:r>
    </w:p>
    <w:p w14:paraId="41D78479" w14:textId="77777777" w:rsidR="00C30384" w:rsidRDefault="00C30384" w:rsidP="00C30384">
      <w:pPr>
        <w:pStyle w:val="a3"/>
        <w:numPr>
          <w:ilvl w:val="0"/>
          <w:numId w:val="18"/>
        </w:numPr>
        <w:spacing w:line="276" w:lineRule="auto"/>
        <w:ind w:firstLineChars="0"/>
      </w:pPr>
      <w:r w:rsidRPr="00BA1427">
        <w:rPr>
          <w:rFonts w:ascii="Consolas" w:hAnsi="Consolas"/>
        </w:rPr>
        <w:t>hpb.getBlock(block number)</w:t>
      </w:r>
      <w:r>
        <w:rPr>
          <w:rFonts w:hint="eastAsia"/>
        </w:rPr>
        <w:t>:</w:t>
      </w:r>
      <w:r>
        <w:t xml:space="preserve"> Check the block information according to the block number</w:t>
      </w:r>
    </w:p>
    <w:p w14:paraId="0401E0DA" w14:textId="6DA521E0" w:rsidR="00C30384" w:rsidRDefault="00B31030" w:rsidP="00C30384">
      <w:pPr>
        <w:pStyle w:val="a3"/>
        <w:numPr>
          <w:ilvl w:val="0"/>
          <w:numId w:val="18"/>
        </w:numPr>
        <w:spacing w:line="276" w:lineRule="auto"/>
        <w:ind w:firstLineChars="0"/>
      </w:pPr>
      <w:r w:rsidRPr="00CF143C">
        <w:rPr>
          <w:rFonts w:ascii="Consolas" w:hAnsi="Consolas"/>
          <w:u w:val="single"/>
        </w:rPr>
        <w:t>prometheus.getCandidateNNodes()</w:t>
      </w:r>
      <w:r w:rsidR="00C30384">
        <w:rPr>
          <w:rFonts w:hint="eastAsia"/>
        </w:rPr>
        <w:t>:</w:t>
      </w:r>
      <w:r w:rsidR="00C30384">
        <w:t xml:space="preserve"> Get candidate Nodes list</w:t>
      </w:r>
    </w:p>
    <w:p w14:paraId="571BC08B" w14:textId="2594C7D0" w:rsidR="00C30384" w:rsidRDefault="007B6992" w:rsidP="00C30384">
      <w:pPr>
        <w:pStyle w:val="a3"/>
        <w:numPr>
          <w:ilvl w:val="0"/>
          <w:numId w:val="18"/>
        </w:numPr>
        <w:spacing w:line="276" w:lineRule="auto"/>
        <w:ind w:firstLineChars="0"/>
      </w:pPr>
      <w:r>
        <w:rPr>
          <w:rFonts w:ascii="Consolas" w:hAnsi="Consolas"/>
        </w:rPr>
        <w:t>p</w:t>
      </w:r>
      <w:r w:rsidR="00C30384" w:rsidRPr="00BA1427">
        <w:rPr>
          <w:rFonts w:ascii="Consolas" w:hAnsi="Consolas"/>
        </w:rPr>
        <w:t>rometheus.getHpbNodes()</w:t>
      </w:r>
      <w:r w:rsidR="00C30384">
        <w:t>:</w:t>
      </w:r>
      <w:r w:rsidR="00C30384">
        <w:rPr>
          <w:rFonts w:hint="eastAsia"/>
        </w:rPr>
        <w:t xml:space="preserve"> </w:t>
      </w:r>
      <w:r w:rsidR="00C30384">
        <w:t>Get high-performance Nodes list</w:t>
      </w:r>
    </w:p>
    <w:p w14:paraId="02B5E2B8" w14:textId="1541BA2D" w:rsidR="00BA6761" w:rsidRDefault="00BA6761" w:rsidP="00C30384">
      <w:pPr>
        <w:pStyle w:val="a3"/>
        <w:numPr>
          <w:ilvl w:val="0"/>
          <w:numId w:val="18"/>
        </w:numPr>
        <w:spacing w:line="276" w:lineRule="auto"/>
        <w:ind w:firstLineChars="0"/>
        <w:rPr>
          <w:rFonts w:ascii="Calibri" w:hAnsi="Calibri"/>
        </w:rPr>
      </w:pPr>
      <w:r w:rsidRPr="00A17900">
        <w:rPr>
          <w:rFonts w:ascii="Calibri" w:hAnsi="Calibri"/>
        </w:rPr>
        <w:t xml:space="preserve">net: Check the peer </w:t>
      </w:r>
      <w:r w:rsidR="0049365A" w:rsidRPr="00A17900">
        <w:rPr>
          <w:rFonts w:ascii="Calibri" w:hAnsi="Calibri"/>
        </w:rPr>
        <w:t>c</w:t>
      </w:r>
      <w:r w:rsidRPr="00A17900">
        <w:rPr>
          <w:rFonts w:ascii="Calibri" w:hAnsi="Calibri"/>
        </w:rPr>
        <w:t>ount</w:t>
      </w:r>
    </w:p>
    <w:p w14:paraId="14EF01A1" w14:textId="77777777" w:rsidR="00B425A2" w:rsidRPr="00A17900" w:rsidRDefault="00B425A2" w:rsidP="00A17900">
      <w:pPr>
        <w:spacing w:line="276" w:lineRule="auto"/>
        <w:rPr>
          <w:rFonts w:ascii="Calibri" w:hAnsi="Calibri"/>
        </w:rPr>
      </w:pPr>
    </w:p>
    <w:p w14:paraId="096F3F4B" w14:textId="0BDBD107" w:rsidR="00B45FB1" w:rsidRDefault="00B45FB1">
      <w:pPr>
        <w:widowControl/>
        <w:jc w:val="left"/>
        <w:rPr>
          <w:rFonts w:asciiTheme="majorHAnsi" w:eastAsiaTheme="majorEastAsia" w:hAnsiTheme="majorHAnsi" w:cstheme="majorBidi"/>
          <w:b/>
          <w:bCs/>
          <w:caps/>
          <w:sz w:val="22"/>
        </w:rPr>
      </w:pPr>
      <w:bookmarkStart w:id="175" w:name="_Toc524367310"/>
    </w:p>
    <w:p w14:paraId="19969531" w14:textId="6C9E2145" w:rsidR="00C30384" w:rsidRPr="00282662" w:rsidRDefault="00C30384" w:rsidP="00C30384">
      <w:pPr>
        <w:pStyle w:val="2"/>
        <w:spacing w:before="0" w:after="0"/>
        <w:rPr>
          <w:szCs w:val="22"/>
        </w:rPr>
      </w:pPr>
      <w:bookmarkStart w:id="176" w:name="_Toc525575483"/>
      <w:bookmarkStart w:id="177" w:name="_Toc525565319"/>
      <w:r>
        <w:rPr>
          <w:szCs w:val="22"/>
        </w:rPr>
        <w:t xml:space="preserve">6.2 </w:t>
      </w:r>
      <w:bookmarkEnd w:id="174"/>
      <w:r w:rsidR="00371B21">
        <w:rPr>
          <w:szCs w:val="22"/>
        </w:rPr>
        <w:t>Examples of Common Commands</w:t>
      </w:r>
      <w:bookmarkEnd w:id="175"/>
      <w:bookmarkEnd w:id="176"/>
      <w:bookmarkEnd w:id="177"/>
    </w:p>
    <w:p w14:paraId="40E62A07"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Create account</w:t>
      </w:r>
    </w:p>
    <w:p w14:paraId="58E73558" w14:textId="15DD6517" w:rsidR="00C30384" w:rsidRDefault="00C30384" w:rsidP="00C30384">
      <w:pPr>
        <w:spacing w:line="276" w:lineRule="auto"/>
        <w:jc w:val="left"/>
      </w:pPr>
      <w:r>
        <w:t>Enter</w:t>
      </w:r>
      <w:r w:rsidRPr="00BA1427">
        <w:rPr>
          <w:rFonts w:ascii="Consolas" w:hAnsi="Consolas"/>
        </w:rPr>
        <w:t xml:space="preserve"> </w:t>
      </w:r>
      <w:r w:rsidR="006901FE">
        <w:t>‘</w:t>
      </w:r>
      <w:r w:rsidRPr="00BA1427">
        <w:rPr>
          <w:rFonts w:ascii="Consolas" w:hAnsi="Consolas"/>
        </w:rPr>
        <w:t>personal.newAccount()</w:t>
      </w:r>
      <w:r w:rsidR="006901FE" w:rsidRPr="00C81451">
        <w:rPr>
          <w:sz w:val="22"/>
        </w:rPr>
        <w:t>’</w:t>
      </w:r>
      <w:r>
        <w:t xml:space="preserve"> to set up a new account. You will be returned to new account address after setting your password;</w:t>
      </w:r>
    </w:p>
    <w:p w14:paraId="38F652E7" w14:textId="697BE271" w:rsidR="00C30384" w:rsidRDefault="00C30384" w:rsidP="00C30384">
      <w:pPr>
        <w:spacing w:line="276" w:lineRule="auto"/>
        <w:jc w:val="left"/>
      </w:pPr>
      <w:r>
        <w:rPr>
          <w:rFonts w:hint="eastAsia"/>
        </w:rPr>
        <w:t>e</w:t>
      </w:r>
      <w:r>
        <w:t>.g.</w:t>
      </w:r>
      <w:r>
        <w:br/>
      </w:r>
      <w:r>
        <w:rPr>
          <w:rFonts w:hint="eastAsia"/>
          <w:noProof/>
        </w:rPr>
        <w:lastRenderedPageBreak/>
        <mc:AlternateContent>
          <mc:Choice Requires="wps">
            <w:drawing>
              <wp:inline distT="0" distB="0" distL="0" distR="0" wp14:anchorId="241E4F19" wp14:editId="39CD2B1A">
                <wp:extent cx="5274310" cy="1390650"/>
                <wp:effectExtent l="0" t="0" r="21590" b="19050"/>
                <wp:docPr id="320" name="文本框 320"/>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6CE24EC6" w14:textId="77777777" w:rsidR="00D03746" w:rsidRDefault="00D03746" w:rsidP="00C30384">
                            <w:pPr>
                              <w:spacing w:line="240" w:lineRule="exact"/>
                              <w:jc w:val="left"/>
                            </w:pPr>
                            <w:r>
                              <w:t>&gt; personal.newAccount()</w:t>
                            </w:r>
                          </w:p>
                          <w:p w14:paraId="40F4FD7D" w14:textId="77777777" w:rsidR="00D03746" w:rsidRDefault="00D03746" w:rsidP="00C30384">
                            <w:pPr>
                              <w:spacing w:line="240" w:lineRule="exact"/>
                              <w:jc w:val="left"/>
                            </w:pPr>
                            <w:r>
                              <w:t xml:space="preserve">Passphrase: </w:t>
                            </w:r>
                          </w:p>
                          <w:p w14:paraId="11AD6C1F" w14:textId="77777777" w:rsidR="00D03746" w:rsidRDefault="00D03746" w:rsidP="00C30384">
                            <w:pPr>
                              <w:spacing w:line="240" w:lineRule="exact"/>
                              <w:jc w:val="left"/>
                            </w:pPr>
                            <w:r>
                              <w:t xml:space="preserve">Repeat passphrase: </w:t>
                            </w:r>
                          </w:p>
                          <w:p w14:paraId="45198E38" w14:textId="77777777" w:rsidR="00D03746" w:rsidRPr="00B56B24" w:rsidRDefault="00D03746" w:rsidP="00C30384">
                            <w:pPr>
                              <w:spacing w:line="240" w:lineRule="exact"/>
                              <w:jc w:val="left"/>
                            </w:pPr>
                            <w:r>
                              <w:t>"0x101e04724a52e214ec49b950964a707c4725042c"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41E4F19" id="文本框 320" o:spid="_x0000_s1129"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" fillcolor="black [3200]" strokecolor="white [3201]" strokeweight="1.5pt">
                <v:textbox style="mso-fit-shape-to-text:t" inset="0,0,0,0">
                  <w:txbxContent>
                    <w:p w14:paraId="6CE24EC6" w14:textId="77777777" w:rsidR="00D03746" w:rsidRDefault="00D03746" w:rsidP="00C30384">
                      <w:pPr>
                        <w:spacing w:line="240" w:lineRule="exact"/>
                        <w:jc w:val="left"/>
                      </w:pPr>
                      <w:r>
                        <w:t xml:space="preserve">&gt; </w:t>
                      </w:r>
                      <w:proofErr w:type="spellStart"/>
                      <w:proofErr w:type="gramStart"/>
                      <w:r>
                        <w:t>personal.newAccount</w:t>
                      </w:r>
                      <w:proofErr w:type="spellEnd"/>
                      <w:proofErr w:type="gramEnd"/>
                      <w:r>
                        <w:t>()</w:t>
                      </w:r>
                    </w:p>
                    <w:p w14:paraId="40F4FD7D" w14:textId="77777777" w:rsidR="00D03746" w:rsidRDefault="00D03746" w:rsidP="00C30384">
                      <w:pPr>
                        <w:spacing w:line="240" w:lineRule="exact"/>
                        <w:jc w:val="left"/>
                      </w:pPr>
                      <w:r>
                        <w:t xml:space="preserve">Passphrase: </w:t>
                      </w:r>
                    </w:p>
                    <w:p w14:paraId="11AD6C1F" w14:textId="77777777" w:rsidR="00D03746" w:rsidRDefault="00D03746" w:rsidP="00C30384">
                      <w:pPr>
                        <w:spacing w:line="240" w:lineRule="exact"/>
                        <w:jc w:val="left"/>
                      </w:pPr>
                      <w:r>
                        <w:t xml:space="preserve">Repeat passphrase: </w:t>
                      </w:r>
                    </w:p>
                    <w:p w14:paraId="45198E38" w14:textId="77777777" w:rsidR="00D03746" w:rsidRPr="00B56B24" w:rsidRDefault="00D03746" w:rsidP="00C30384">
                      <w:pPr>
                        <w:spacing w:line="240" w:lineRule="exact"/>
                        <w:jc w:val="left"/>
                      </w:pPr>
                      <w:r>
                        <w:t>"0x101e04724a52e214ec49b950964a707c4725042c"</w:t>
                      </w:r>
                    </w:p>
                  </w:txbxContent>
                </v:textbox>
                <w10:anchorlock/>
              </v:shape>
            </w:pict>
          </mc:Fallback>
        </mc:AlternateContent>
      </w:r>
      <w:r>
        <w:br/>
        <w:t>In this example, the account "0x101e04724a52e214ec49b950964a707c4725042c"is successfully created after entering password twice.</w:t>
      </w:r>
    </w:p>
    <w:p w14:paraId="5CD72AE7" w14:textId="77777777" w:rsidR="00C30384" w:rsidRPr="00C814F8" w:rsidRDefault="00C30384" w:rsidP="00C30384">
      <w:pPr>
        <w:spacing w:line="276" w:lineRule="auto"/>
        <w:jc w:val="left"/>
      </w:pPr>
    </w:p>
    <w:p w14:paraId="4595C898"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Check balance</w:t>
      </w:r>
    </w:p>
    <w:p w14:paraId="1E3D3F8B" w14:textId="4C38982A" w:rsidR="00C30384" w:rsidRDefault="00C30384" w:rsidP="00C30384">
      <w:pPr>
        <w:spacing w:line="276" w:lineRule="auto"/>
        <w:jc w:val="left"/>
      </w:pPr>
      <w:r>
        <w:rPr>
          <w:rFonts w:hint="eastAsia"/>
        </w:rPr>
        <w:t>E</w:t>
      </w:r>
      <w:r>
        <w:t xml:space="preserve">nter </w:t>
      </w:r>
      <w:r w:rsidR="006901FE">
        <w:t>‘</w:t>
      </w:r>
      <w:r w:rsidRPr="00BA1427">
        <w:rPr>
          <w:rFonts w:ascii="Consolas" w:hAnsi="Consolas"/>
        </w:rPr>
        <w:t>hpb.getBalance(“Account address”)</w:t>
      </w:r>
      <w:r w:rsidR="006901FE" w:rsidRPr="006901FE">
        <w:rPr>
          <w:sz w:val="22"/>
        </w:rPr>
        <w:t xml:space="preserve"> </w:t>
      </w:r>
      <w:r w:rsidR="006901FE" w:rsidRPr="00C81451">
        <w:rPr>
          <w:sz w:val="22"/>
        </w:rPr>
        <w:t>’</w:t>
      </w:r>
      <w:r w:rsidRPr="00BA1427">
        <w:rPr>
          <w:rFonts w:ascii="Consolas" w:hAnsi="Consolas"/>
        </w:rPr>
        <w:t>.</w:t>
      </w:r>
      <w:r w:rsidRPr="00FC4522">
        <w:t xml:space="preserve"> </w:t>
      </w:r>
    </w:p>
    <w:p w14:paraId="2EBB868C" w14:textId="77777777" w:rsidR="00C30384" w:rsidRDefault="00C30384" w:rsidP="00C30384">
      <w:pPr>
        <w:spacing w:line="276" w:lineRule="auto"/>
        <w:jc w:val="left"/>
      </w:pPr>
      <w:r>
        <w:t>The value returned is the balance of your account.</w:t>
      </w:r>
    </w:p>
    <w:p w14:paraId="6B257489" w14:textId="77777777" w:rsidR="00C30384" w:rsidRDefault="00C30384" w:rsidP="00C30384">
      <w:pPr>
        <w:spacing w:line="276" w:lineRule="auto"/>
        <w:jc w:val="left"/>
      </w:pPr>
      <w:r>
        <w:rPr>
          <w:rFonts w:hint="eastAsia"/>
        </w:rPr>
        <w:t>e</w:t>
      </w:r>
      <w:r>
        <w:t>.g.</w:t>
      </w:r>
    </w:p>
    <w:p w14:paraId="16F49725" w14:textId="530095AC" w:rsidR="00C30384" w:rsidRDefault="00C30384" w:rsidP="00C30384">
      <w:pPr>
        <w:spacing w:line="276" w:lineRule="auto"/>
        <w:jc w:val="left"/>
      </w:pPr>
      <w:r>
        <w:rPr>
          <w:rFonts w:hint="eastAsia"/>
          <w:noProof/>
        </w:rPr>
        <mc:AlternateContent>
          <mc:Choice Requires="wps">
            <w:drawing>
              <wp:inline distT="0" distB="0" distL="0" distR="0" wp14:anchorId="0EFB670E" wp14:editId="5DAD390F">
                <wp:extent cx="5274310" cy="628650"/>
                <wp:effectExtent l="0" t="0" r="21590" b="19050"/>
                <wp:docPr id="321" name="文本框 321"/>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29CEE1C8" w14:textId="77777777" w:rsidR="00D03746" w:rsidRDefault="00D03746" w:rsidP="00C30384">
                            <w:pPr>
                              <w:spacing w:line="240" w:lineRule="exact"/>
                              <w:jc w:val="left"/>
                            </w:pPr>
                            <w:r>
                              <w:t>&gt; hpb.getBalance("0x6fa696461c8583dd389a331b38bd2fa5a0cb73ce")</w:t>
                            </w:r>
                          </w:p>
                          <w:p w14:paraId="00B889A8" w14:textId="77777777" w:rsidR="00D03746" w:rsidRPr="00B56B24" w:rsidRDefault="00D03746" w:rsidP="00C30384">
                            <w:pPr>
                              <w:spacing w:line="240" w:lineRule="exact"/>
                              <w:jc w:val="left"/>
                            </w:pPr>
                            <w:r>
                              <w:tab/>
                            </w:r>
                            <w:r>
                              <w:tab/>
                              <w:t>184637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FB670E" id="文本框 321" o:spid="_x0000_s1130"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" fillcolor="black [3200]" strokecolor="white [3201]" strokeweight="1.5pt">
                <v:textbox style="mso-fit-shape-to-text:t" inset="0,0,0,0">
                  <w:txbxContent>
                    <w:p w14:paraId="29CEE1C8" w14:textId="77777777" w:rsidR="00D03746" w:rsidRDefault="00D03746" w:rsidP="00C30384">
                      <w:pPr>
                        <w:spacing w:line="240" w:lineRule="exact"/>
                        <w:jc w:val="left"/>
                      </w:pPr>
                      <w:r>
                        <w:t xml:space="preserve">&gt; </w:t>
                      </w:r>
                      <w:proofErr w:type="spellStart"/>
                      <w:proofErr w:type="gramStart"/>
                      <w:r>
                        <w:t>hpb.getBalance</w:t>
                      </w:r>
                      <w:proofErr w:type="spellEnd"/>
                      <w:proofErr w:type="gramEnd"/>
                      <w:r>
                        <w:t>("0x6fa696461c8583dd389a331b38bd2fa5a0cb73ce")</w:t>
                      </w:r>
                    </w:p>
                    <w:p w14:paraId="00B889A8" w14:textId="77777777" w:rsidR="00D03746" w:rsidRPr="00B56B24" w:rsidRDefault="00D03746" w:rsidP="00C30384">
                      <w:pPr>
                        <w:spacing w:line="240" w:lineRule="exact"/>
                        <w:jc w:val="left"/>
                      </w:pPr>
                      <w:r>
                        <w:tab/>
                      </w:r>
                      <w:r>
                        <w:tab/>
                        <w:t>184637</w:t>
                      </w:r>
                    </w:p>
                  </w:txbxContent>
                </v:textbox>
                <w10:anchorlock/>
              </v:shape>
            </w:pict>
          </mc:Fallback>
        </mc:AlternateContent>
      </w:r>
      <w:r>
        <w:br/>
      </w:r>
      <w:r>
        <w:rPr>
          <w:rFonts w:hint="eastAsia"/>
        </w:rPr>
        <w:t>T</w:t>
      </w:r>
      <w:r>
        <w:t>he example shows a balance of 184,637 HPB in the account</w:t>
      </w:r>
      <w:r>
        <w:rPr>
          <w:rFonts w:eastAsia="Malgun Gothic" w:hint="eastAsia"/>
          <w:lang w:eastAsia="ko-KR"/>
        </w:rPr>
        <w:t xml:space="preserve"> </w:t>
      </w:r>
      <w:r>
        <w:rPr>
          <w:rFonts w:eastAsia="Malgun Gothic"/>
          <w:lang w:eastAsia="ko-KR"/>
        </w:rPr>
        <w:t>“</w:t>
      </w:r>
      <w:r>
        <w:t>0x6fa696461c8583dd389a331b38bd2fa5a0cb73ce”</w:t>
      </w:r>
    </w:p>
    <w:p w14:paraId="40572528" w14:textId="77777777" w:rsidR="00C30384" w:rsidRDefault="00C30384" w:rsidP="00C30384">
      <w:pPr>
        <w:spacing w:line="276" w:lineRule="auto"/>
        <w:jc w:val="left"/>
      </w:pPr>
    </w:p>
    <w:p w14:paraId="6A394AA4"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Transfer</w:t>
      </w:r>
    </w:p>
    <w:p w14:paraId="32F170FC" w14:textId="5260CBC9" w:rsidR="00C30384" w:rsidRDefault="00C30384" w:rsidP="00C30384">
      <w:pPr>
        <w:spacing w:line="276" w:lineRule="auto"/>
        <w:jc w:val="left"/>
      </w:pPr>
      <w:r w:rsidRPr="00BA1427">
        <w:rPr>
          <w:rFonts w:ascii="Consolas" w:hAnsi="Consolas"/>
        </w:rPr>
        <w:t xml:space="preserve">Enter </w:t>
      </w:r>
      <w:r w:rsidR="006901FE">
        <w:t>‘</w:t>
      </w:r>
      <w:r w:rsidRPr="00BA1427">
        <w:rPr>
          <w:rFonts w:ascii="Consolas" w:hAnsi="Consolas"/>
        </w:rPr>
        <w:t>hpb.sendTransaction</w:t>
      </w:r>
      <w:r w:rsidR="006901FE" w:rsidRPr="00C81451">
        <w:rPr>
          <w:sz w:val="22"/>
        </w:rPr>
        <w:t>’</w:t>
      </w:r>
      <w:r w:rsidRPr="00BA1427">
        <w:rPr>
          <w:rFonts w:ascii="Consolas" w:hAnsi="Consolas"/>
        </w:rPr>
        <w:t>({from:"My address",to:"Receiving address",value:web3.toWei(amount,"currency")})}</w:t>
      </w:r>
    </w:p>
    <w:p w14:paraId="7388539A" w14:textId="77777777" w:rsidR="00C30384" w:rsidRDefault="00C30384" w:rsidP="00C30384">
      <w:pPr>
        <w:spacing w:line="276" w:lineRule="auto"/>
        <w:jc w:val="left"/>
      </w:pPr>
      <w:r>
        <w:t xml:space="preserve">Send transaction request to transfer the amount to the receiving address. The transaction hash returned suggests successful transfer; </w:t>
      </w:r>
    </w:p>
    <w:p w14:paraId="4FFC35E7" w14:textId="6676C6B1" w:rsidR="00C30384" w:rsidRDefault="00C30384" w:rsidP="00C30384">
      <w:pPr>
        <w:spacing w:line="276" w:lineRule="auto"/>
        <w:jc w:val="left"/>
      </w:pPr>
      <w:r>
        <w:rPr>
          <w:b/>
        </w:rPr>
        <w:t xml:space="preserve">Note: </w:t>
      </w:r>
      <w:r>
        <w:t>Please check your balance if the transfer fail</w:t>
      </w:r>
      <w:r w:rsidR="00CF0B79">
        <w:t>ed and confirm</w:t>
      </w:r>
      <w:r w:rsidR="008F055B">
        <w:t xml:space="preserve"> whether</w:t>
      </w:r>
      <w:r w:rsidR="00CF0B79">
        <w:t xml:space="preserve"> there are enough funds available</w:t>
      </w:r>
      <w:r>
        <w:t>.</w:t>
      </w:r>
    </w:p>
    <w:p w14:paraId="19ACBB9B" w14:textId="77777777" w:rsidR="00C30384" w:rsidRDefault="00C30384" w:rsidP="00C30384">
      <w:pPr>
        <w:spacing w:line="276" w:lineRule="auto"/>
        <w:jc w:val="left"/>
      </w:pPr>
      <w:r>
        <w:rPr>
          <w:rFonts w:hint="eastAsia"/>
        </w:rPr>
        <w:t>e</w:t>
      </w:r>
      <w:r>
        <w:t>.g.</w:t>
      </w:r>
      <w:r>
        <w:br/>
      </w:r>
      <w:r>
        <w:rPr>
          <w:rFonts w:hint="eastAsia"/>
          <w:noProof/>
        </w:rPr>
        <mc:AlternateContent>
          <mc:Choice Requires="wps">
            <w:drawing>
              <wp:inline distT="0" distB="0" distL="0" distR="0" wp14:anchorId="5972DE66" wp14:editId="26CAC2C0">
                <wp:extent cx="5274310" cy="323850"/>
                <wp:effectExtent l="0" t="0" r="21590" b="19050"/>
                <wp:docPr id="322" name="文本框 322"/>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BB3F345" w14:textId="77777777" w:rsidR="00D03746" w:rsidRDefault="00D03746" w:rsidP="00C30384">
                            <w:pPr>
                              <w:spacing w:line="240" w:lineRule="exact"/>
                              <w:jc w:val="left"/>
                            </w:pPr>
                            <w:r>
                              <w:t>&gt;hpb.sendTransaction({from:"0x6fa696461c8583dd389a331b38bd2fa5a0cb73ce",to:"0x5c1fd922380e4d2dc1d31018a133cf3d629172a4",value:web3.toWei(1,"hpb")})</w:t>
                            </w:r>
                          </w:p>
                          <w:p w14:paraId="61885AFB" w14:textId="77777777" w:rsidR="00D03746" w:rsidRPr="00B56B24" w:rsidRDefault="00D03746" w:rsidP="00C30384">
                            <w:pPr>
                              <w:spacing w:line="240" w:lineRule="exact"/>
                              <w:jc w:val="left"/>
                            </w:pPr>
                            <w:r>
                              <w:t>"0x74fda2724a713322abc60f7f7bf67ec72af5f84b3bafb9903e4aff954ea97cc6"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72DE66" id="文本框 322" o:spid="_x0000_s1131"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" fillcolor="black [3200]" strokecolor="white [3201]" strokeweight="1.5pt">
                <v:textbox style="mso-fit-shape-to-text:t" inset="0,0,0,0">
                  <w:txbxContent>
                    <w:p w14:paraId="1BB3F345" w14:textId="77777777" w:rsidR="00D03746" w:rsidRDefault="00D03746" w:rsidP="00C30384">
                      <w:pPr>
                        <w:spacing w:line="240" w:lineRule="exact"/>
                        <w:jc w:val="left"/>
                      </w:pPr>
                      <w:r>
                        <w:t>&gt;</w:t>
                      </w:r>
                      <w:proofErr w:type="gramStart"/>
                      <w:r>
                        <w:t>hpb.sendTransaction</w:t>
                      </w:r>
                      <w:proofErr w:type="gramEnd"/>
                      <w:r>
                        <w:t>({from:"0x6fa696461c8583dd389a331b38bd2fa5a0cb73ce",to:"0x5c1fd922380e4d2dc1d31018a133cf3d629172a4",value:web3.toWei(1,"hpb")})</w:t>
                      </w:r>
                    </w:p>
                    <w:p w14:paraId="61885AFB" w14:textId="77777777" w:rsidR="00D03746" w:rsidRPr="00B56B24" w:rsidRDefault="00D03746" w:rsidP="00C30384">
                      <w:pPr>
                        <w:spacing w:line="240" w:lineRule="exact"/>
                        <w:jc w:val="left"/>
                      </w:pPr>
                      <w:r>
                        <w:t>"0x74fda2724a713322abc60f7f7bf67ec72af5f84b3bafb9903e4aff954ea97cc6"</w:t>
                      </w:r>
                    </w:p>
                  </w:txbxContent>
                </v:textbox>
                <w10:anchorlock/>
              </v:shape>
            </w:pict>
          </mc:Fallback>
        </mc:AlternateContent>
      </w:r>
    </w:p>
    <w:p w14:paraId="12A5F73D" w14:textId="77777777" w:rsidR="00C30384" w:rsidRDefault="00C30384" w:rsidP="00C30384">
      <w:pPr>
        <w:spacing w:line="276" w:lineRule="auto"/>
        <w:jc w:val="left"/>
      </w:pPr>
      <w:r>
        <w:t>Example shows 1hpb was transferred from"0x6fa696461c8583dd389a331b38bd2fa5a0cb73ce" to "0x5c1fd922380e4d2dc1d31018a133cf3d629172a4"</w:t>
      </w:r>
      <w:r>
        <w:rPr>
          <w:rFonts w:hint="eastAsia"/>
        </w:rPr>
        <w:t>.</w:t>
      </w:r>
      <w:r>
        <w:t xml:space="preserve"> "0x74fda2724a713322abc60f7f7bf67ec72af5f84b3bafb9903e4aff954ea97cc6" represents the hash value for this transaction.</w:t>
      </w:r>
    </w:p>
    <w:p w14:paraId="433F409A" w14:textId="77777777" w:rsidR="00B45FB1" w:rsidRPr="00DD6CFC" w:rsidRDefault="00B45FB1" w:rsidP="00C30384">
      <w:pPr>
        <w:spacing w:line="276" w:lineRule="auto"/>
        <w:jc w:val="left"/>
      </w:pPr>
    </w:p>
    <w:p w14:paraId="3FC86BEC" w14:textId="77777777" w:rsidR="00B45FB1" w:rsidRPr="00B45FB1" w:rsidRDefault="00B45FB1" w:rsidP="00B45FB1">
      <w:pPr>
        <w:pStyle w:val="a3"/>
        <w:numPr>
          <w:ilvl w:val="0"/>
          <w:numId w:val="14"/>
        </w:numPr>
        <w:spacing w:line="276" w:lineRule="auto"/>
        <w:ind w:firstLineChars="0"/>
        <w:rPr>
          <w:rFonts w:ascii="Calibri" w:hAnsi="Calibri"/>
          <w:u w:val="single"/>
        </w:rPr>
      </w:pPr>
      <w:r w:rsidRPr="00B45FB1">
        <w:rPr>
          <w:rFonts w:ascii="Calibri" w:hAnsi="Calibri"/>
          <w:u w:val="single"/>
        </w:rPr>
        <w:t>Unlock Account</w:t>
      </w:r>
    </w:p>
    <w:p w14:paraId="06E10738" w14:textId="77777777" w:rsidR="00B45FB1" w:rsidRPr="00A17900" w:rsidRDefault="00B45FB1" w:rsidP="00B45FB1">
      <w:pPr>
        <w:spacing w:line="240" w:lineRule="exact"/>
        <w:jc w:val="left"/>
        <w:rPr>
          <w:rFonts w:ascii="Calibri" w:hAnsi="Calibri"/>
        </w:rPr>
      </w:pPr>
      <w:r w:rsidRPr="00A17900">
        <w:rPr>
          <w:rFonts w:ascii="Calibri" w:hAnsi="Calibri"/>
        </w:rPr>
        <w:t xml:space="preserve">Enter ‘personal.unlockAccount("account address")’ to unlock your account, transactions can only be sent after the node user unlock his account. </w:t>
      </w:r>
    </w:p>
    <w:p w14:paraId="01DE9197" w14:textId="77777777" w:rsidR="00B45FB1" w:rsidRPr="00A17900" w:rsidRDefault="00B45FB1" w:rsidP="00B45FB1">
      <w:pPr>
        <w:spacing w:line="240" w:lineRule="exact"/>
        <w:jc w:val="left"/>
        <w:rPr>
          <w:rFonts w:ascii="Calibri" w:hAnsi="Calibri"/>
        </w:rPr>
      </w:pPr>
      <w:r w:rsidRPr="00A17900">
        <w:rPr>
          <w:rFonts w:ascii="Calibri" w:hAnsi="Calibri"/>
        </w:rPr>
        <w:t>Example:</w:t>
      </w:r>
    </w:p>
    <w:p w14:paraId="528401B4" w14:textId="77777777" w:rsidR="00B45FB1" w:rsidRDefault="00B45FB1" w:rsidP="00B45FB1">
      <w:pPr>
        <w:pStyle w:val="a3"/>
        <w:spacing w:line="276" w:lineRule="auto"/>
        <w:ind w:leftChars="31" w:left="141" w:hangingChars="36" w:hanging="76"/>
        <w:jc w:val="left"/>
        <w:rPr>
          <w:rFonts w:ascii="DejaVu Sans Mono" w:hAnsi="DejaVu Sans Mono"/>
        </w:rPr>
      </w:pPr>
      <w:r w:rsidRPr="003B0B20">
        <w:rPr>
          <w:rFonts w:ascii="DejaVu Sans Mono" w:hAnsi="DejaVu Sans Mono"/>
          <w:noProof/>
        </w:rPr>
        <mc:AlternateContent>
          <mc:Choice Requires="wps">
            <w:drawing>
              <wp:inline distT="0" distB="0" distL="0" distR="0" wp14:anchorId="63408211" wp14:editId="3CCAB392">
                <wp:extent cx="5217160" cy="628650"/>
                <wp:effectExtent l="0" t="0" r="21590" b="19050"/>
                <wp:docPr id="11" name="文本框 11"/>
                <wp:cNvGraphicFramePr/>
                <a:graphic xmlns:a="http://schemas.openxmlformats.org/drawingml/2006/main">
                  <a:graphicData uri="http://schemas.microsoft.com/office/word/2010/wordprocessingShape">
                    <wps:wsp>
                      <wps:cNvSpPr txBox="1"/>
                      <wps:spPr>
                        <a:xfrm>
                          <a:off x="0" y="0"/>
                          <a:ext cx="521716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59197FBD" w14:textId="77777777" w:rsidR="00D03746" w:rsidRDefault="00D03746" w:rsidP="00B45FB1">
                            <w:pPr>
                              <w:spacing w:line="240" w:lineRule="exact"/>
                              <w:jc w:val="left"/>
                            </w:pPr>
                            <w:r>
                              <w:t>&gt; personal.unlockAccount("0xafa5ac62af5eb5135e38ae7439348f71c990f7a6")</w:t>
                            </w:r>
                          </w:p>
                          <w:p w14:paraId="42464AA1" w14:textId="77777777" w:rsidR="00D03746" w:rsidRDefault="00D03746" w:rsidP="00B45FB1">
                            <w:pPr>
                              <w:spacing w:line="240" w:lineRule="exact"/>
                              <w:jc w:val="left"/>
                            </w:pPr>
                            <w:r>
                              <w:t>Unlock account 0xafa5ac62af5eb5135e38ae7439348f71c990f7a6</w:t>
                            </w:r>
                          </w:p>
                          <w:p w14:paraId="1DA9DB95" w14:textId="77777777" w:rsidR="00D03746" w:rsidRDefault="00D03746" w:rsidP="00B45FB1">
                            <w:pPr>
                              <w:spacing w:line="240" w:lineRule="exact"/>
                              <w:jc w:val="left"/>
                            </w:pPr>
                            <w:r>
                              <w:t xml:space="preserve">Passphrase: </w:t>
                            </w:r>
                          </w:p>
                          <w:p w14:paraId="1859957C" w14:textId="77777777" w:rsidR="00D03746" w:rsidRPr="00B56B24" w:rsidRDefault="00D03746" w:rsidP="00B45FB1">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3408211" id="_x0000_s1132" type="#_x0000_t202" style="width:410.8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" fillcolor="black [3200]" strokecolor="white [3201]" strokeweight="1.5pt">
                <v:textbox style="mso-fit-shape-to-text:t" inset="0,0,0,0">
                  <w:txbxContent>
                    <w:p w14:paraId="59197FBD" w14:textId="77777777" w:rsidR="00D03746" w:rsidRDefault="00D03746" w:rsidP="00B45FB1">
                      <w:pPr>
                        <w:spacing w:line="240" w:lineRule="exact"/>
                        <w:jc w:val="left"/>
                      </w:pPr>
                      <w:r>
                        <w:t xml:space="preserve">&gt; </w:t>
                      </w:r>
                      <w:proofErr w:type="gramStart"/>
                      <w:r>
                        <w:t>personal.unlockAccount</w:t>
                      </w:r>
                      <w:proofErr w:type="gramEnd"/>
                      <w:r>
                        <w:t>("0xafa5ac62af5eb5135e38ae7439348f71c990f7a6")</w:t>
                      </w:r>
                    </w:p>
                    <w:p w14:paraId="42464AA1" w14:textId="77777777" w:rsidR="00D03746" w:rsidRDefault="00D03746" w:rsidP="00B45FB1">
                      <w:pPr>
                        <w:spacing w:line="240" w:lineRule="exact"/>
                        <w:jc w:val="left"/>
                      </w:pPr>
                      <w:r>
                        <w:t>Unlock account 0xafa5ac62af5eb5135e38ae7439348f71c990f7a6</w:t>
                      </w:r>
                    </w:p>
                    <w:p w14:paraId="1DA9DB95" w14:textId="77777777" w:rsidR="00D03746" w:rsidRDefault="00D03746" w:rsidP="00B45FB1">
                      <w:pPr>
                        <w:spacing w:line="240" w:lineRule="exact"/>
                        <w:jc w:val="left"/>
                      </w:pPr>
                      <w:r>
                        <w:t xml:space="preserve">Passphrase: </w:t>
                      </w:r>
                    </w:p>
                    <w:p w14:paraId="1859957C" w14:textId="77777777" w:rsidR="00D03746" w:rsidRPr="00B56B24" w:rsidRDefault="00D03746" w:rsidP="00B45FB1">
                      <w:pPr>
                        <w:spacing w:line="240" w:lineRule="exact"/>
                        <w:jc w:val="left"/>
                      </w:pPr>
                      <w:r>
                        <w:t>true</w:t>
                      </w:r>
                    </w:p>
                  </w:txbxContent>
                </v:textbox>
                <w10:anchorlock/>
              </v:shape>
            </w:pict>
          </mc:Fallback>
        </mc:AlternateContent>
      </w:r>
    </w:p>
    <w:p w14:paraId="2D424AE8" w14:textId="77777777" w:rsidR="00B45FB1" w:rsidRPr="00A17900" w:rsidRDefault="00B45FB1" w:rsidP="00B45FB1">
      <w:pPr>
        <w:pStyle w:val="a3"/>
        <w:spacing w:line="276" w:lineRule="auto"/>
        <w:ind w:firstLineChars="0" w:firstLine="0"/>
        <w:jc w:val="left"/>
        <w:rPr>
          <w:rFonts w:ascii="Calibri" w:hAnsi="Calibri"/>
        </w:rPr>
      </w:pPr>
      <w:r w:rsidRPr="00A17900">
        <w:rPr>
          <w:rFonts w:ascii="Calibri" w:hAnsi="Calibri"/>
        </w:rPr>
        <w:t xml:space="preserve">Example </w:t>
      </w:r>
      <w:r>
        <w:rPr>
          <w:rFonts w:ascii="Calibri" w:hAnsi="Calibri"/>
        </w:rPr>
        <w:t xml:space="preserve">demonstrates unlocking the </w:t>
      </w:r>
      <w:r w:rsidRPr="00A17900">
        <w:rPr>
          <w:rFonts w:ascii="Calibri" w:hAnsi="Calibri"/>
        </w:rPr>
        <w:t>account</w:t>
      </w:r>
      <w:r>
        <w:rPr>
          <w:rFonts w:ascii="Calibri" w:hAnsi="Calibri"/>
        </w:rPr>
        <w:t>,</w:t>
      </w:r>
      <w:r w:rsidRPr="00A17900">
        <w:rPr>
          <w:rFonts w:ascii="Calibri" w:hAnsi="Calibri"/>
        </w:rPr>
        <w:t xml:space="preserve"> "0xafa5ac62af5eb5135e38ae7439348f71c990f7a6"</w:t>
      </w:r>
      <w:r>
        <w:rPr>
          <w:rFonts w:ascii="Calibri" w:hAnsi="Calibri"/>
        </w:rPr>
        <w:t>. Enter password when prompted. The account is unlocked if “true” is returned.</w:t>
      </w:r>
    </w:p>
    <w:p w14:paraId="54DB5B8B" w14:textId="77777777" w:rsidR="00C30384" w:rsidRPr="00C85D1C" w:rsidRDefault="00C30384" w:rsidP="00C30384">
      <w:pPr>
        <w:pStyle w:val="1"/>
        <w:spacing w:before="0" w:after="0"/>
      </w:pPr>
      <w:bookmarkStart w:id="178" w:name="_Toc524367311"/>
      <w:bookmarkStart w:id="179" w:name="_Toc525575484"/>
      <w:bookmarkStart w:id="180" w:name="_Toc525565320"/>
      <w:bookmarkStart w:id="181" w:name="_Toc523255491"/>
      <w:r>
        <w:rPr>
          <w:sz w:val="28"/>
          <w:szCs w:val="28"/>
        </w:rPr>
        <w:lastRenderedPageBreak/>
        <w:t>Chapter 7 BOE Firmware Update Instructions</w:t>
      </w:r>
      <w:bookmarkEnd w:id="178"/>
      <w:bookmarkEnd w:id="179"/>
      <w:bookmarkEnd w:id="180"/>
    </w:p>
    <w:p w14:paraId="7E53D229" w14:textId="32623AF6" w:rsidR="00C30384" w:rsidRDefault="004A4B22" w:rsidP="00C30384">
      <w:pPr>
        <w:spacing w:line="276" w:lineRule="auto"/>
      </w:pPr>
      <w:r>
        <w:t>If you are a BOE Node owner, y</w:t>
      </w:r>
      <w:r w:rsidR="00C30384">
        <w:t xml:space="preserve">ou may update your BOE hardware unit through an online update or an SD card update when prompted by HPB system. Switching to the SD card update is recommended if the online update fails. </w:t>
      </w:r>
    </w:p>
    <w:p w14:paraId="70B279F5" w14:textId="7EC71244" w:rsidR="00C30384" w:rsidRDefault="00C30384" w:rsidP="00C30384">
      <w:pPr>
        <w:pStyle w:val="2"/>
        <w:spacing w:before="0" w:after="0"/>
        <w:rPr>
          <w:szCs w:val="22"/>
        </w:rPr>
      </w:pPr>
      <w:bookmarkStart w:id="182" w:name="_Toc524367312"/>
      <w:bookmarkStart w:id="183" w:name="_Toc525575485"/>
      <w:bookmarkStart w:id="184" w:name="_Toc525565321"/>
      <w:r>
        <w:rPr>
          <w:szCs w:val="22"/>
        </w:rPr>
        <w:t>7</w:t>
      </w:r>
      <w:r w:rsidRPr="008476D7">
        <w:rPr>
          <w:szCs w:val="22"/>
        </w:rPr>
        <w:t>.1</w:t>
      </w:r>
      <w:r>
        <w:rPr>
          <w:szCs w:val="22"/>
        </w:rPr>
        <w:t xml:space="preserve"> </w:t>
      </w:r>
      <w:bookmarkStart w:id="185" w:name="_Toc523255492"/>
      <w:bookmarkEnd w:id="181"/>
      <w:r>
        <w:rPr>
          <w:rFonts w:hint="eastAsia"/>
          <w:szCs w:val="22"/>
        </w:rPr>
        <w:t>S</w:t>
      </w:r>
      <w:r>
        <w:rPr>
          <w:szCs w:val="22"/>
        </w:rPr>
        <w:t xml:space="preserve">teps for </w:t>
      </w:r>
      <w:r w:rsidR="00371B21">
        <w:rPr>
          <w:szCs w:val="22"/>
        </w:rPr>
        <w:t>an Online Update</w:t>
      </w:r>
      <w:bookmarkEnd w:id="182"/>
      <w:bookmarkEnd w:id="183"/>
      <w:bookmarkEnd w:id="184"/>
    </w:p>
    <w:tbl>
      <w:tblPr>
        <w:tblStyle w:val="a5"/>
        <w:tblW w:w="8275" w:type="dxa"/>
        <w:tblLayout w:type="fixed"/>
        <w:tblLook w:val="04A0" w:firstRow="1" w:lastRow="0" w:firstColumn="1" w:lastColumn="0" w:noHBand="0" w:noVBand="1"/>
      </w:tblPr>
      <w:tblGrid>
        <w:gridCol w:w="625"/>
        <w:gridCol w:w="1080"/>
        <w:gridCol w:w="1080"/>
        <w:gridCol w:w="5490"/>
      </w:tblGrid>
      <w:tr w:rsidR="00C30384" w:rsidRPr="00E92A6B" w14:paraId="1D5960CA" w14:textId="77777777" w:rsidTr="00116A74">
        <w:tc>
          <w:tcPr>
            <w:tcW w:w="625" w:type="dxa"/>
          </w:tcPr>
          <w:p w14:paraId="09FDB101" w14:textId="77777777" w:rsidR="00C30384" w:rsidRPr="003F3061" w:rsidRDefault="00C30384" w:rsidP="00CF143C">
            <w:pPr>
              <w:spacing w:line="276" w:lineRule="auto"/>
              <w:rPr>
                <w:b/>
                <w:szCs w:val="21"/>
              </w:rPr>
            </w:pPr>
            <w:r w:rsidRPr="003F3061">
              <w:rPr>
                <w:b/>
                <w:szCs w:val="21"/>
              </w:rPr>
              <w:t>No.</w:t>
            </w:r>
          </w:p>
        </w:tc>
        <w:tc>
          <w:tcPr>
            <w:tcW w:w="1080" w:type="dxa"/>
          </w:tcPr>
          <w:p w14:paraId="647C36B9" w14:textId="7D7CBB1E" w:rsidR="00C30384" w:rsidRPr="00C6085A" w:rsidRDefault="00CF0B79" w:rsidP="00CF143C">
            <w:pPr>
              <w:spacing w:line="276" w:lineRule="auto"/>
              <w:rPr>
                <w:b/>
                <w:szCs w:val="21"/>
              </w:rPr>
            </w:pPr>
            <w:r>
              <w:rPr>
                <w:b/>
                <w:szCs w:val="21"/>
              </w:rPr>
              <w:t>Contents</w:t>
            </w:r>
          </w:p>
        </w:tc>
        <w:tc>
          <w:tcPr>
            <w:tcW w:w="1080" w:type="dxa"/>
          </w:tcPr>
          <w:p w14:paraId="0C4C3C5D" w14:textId="77777777" w:rsidR="00C30384" w:rsidRPr="00C6085A" w:rsidRDefault="00C30384" w:rsidP="00CF143C">
            <w:pPr>
              <w:spacing w:line="276" w:lineRule="auto"/>
              <w:rPr>
                <w:b/>
                <w:szCs w:val="21"/>
              </w:rPr>
            </w:pPr>
            <w:r w:rsidRPr="00C6085A">
              <w:rPr>
                <w:b/>
                <w:szCs w:val="21"/>
              </w:rPr>
              <w:t>Steps</w:t>
            </w:r>
          </w:p>
        </w:tc>
        <w:tc>
          <w:tcPr>
            <w:tcW w:w="5490" w:type="dxa"/>
          </w:tcPr>
          <w:p w14:paraId="63B47780" w14:textId="77777777" w:rsidR="00C30384" w:rsidRPr="00DE2B4E" w:rsidRDefault="00C30384" w:rsidP="00CF143C">
            <w:pPr>
              <w:spacing w:line="276" w:lineRule="auto"/>
              <w:rPr>
                <w:b/>
                <w:szCs w:val="21"/>
              </w:rPr>
            </w:pPr>
            <w:r w:rsidRPr="00DE2B4E">
              <w:rPr>
                <w:b/>
                <w:szCs w:val="21"/>
              </w:rPr>
              <w:t>Descriptions</w:t>
            </w:r>
          </w:p>
        </w:tc>
      </w:tr>
      <w:tr w:rsidR="00C30384" w14:paraId="1791FDC9" w14:textId="77777777" w:rsidTr="00116A74">
        <w:tc>
          <w:tcPr>
            <w:tcW w:w="625" w:type="dxa"/>
          </w:tcPr>
          <w:p w14:paraId="08E2DF75" w14:textId="77777777" w:rsidR="00C30384" w:rsidRPr="003F3061" w:rsidRDefault="00C30384" w:rsidP="00116A74">
            <w:pPr>
              <w:spacing w:line="276" w:lineRule="auto"/>
              <w:jc w:val="center"/>
              <w:rPr>
                <w:b/>
                <w:szCs w:val="21"/>
              </w:rPr>
            </w:pPr>
            <w:r w:rsidRPr="003F3061">
              <w:rPr>
                <w:b/>
                <w:szCs w:val="21"/>
              </w:rPr>
              <w:t>Step 1</w:t>
            </w:r>
          </w:p>
        </w:tc>
        <w:tc>
          <w:tcPr>
            <w:tcW w:w="1080" w:type="dxa"/>
          </w:tcPr>
          <w:p w14:paraId="02A33638" w14:textId="77777777" w:rsidR="00C30384" w:rsidRPr="00DE2B4E" w:rsidRDefault="00C30384" w:rsidP="00116A74">
            <w:pPr>
              <w:pStyle w:val="af0"/>
              <w:spacing w:before="0" w:beforeAutospacing="0" w:after="0" w:afterAutospacing="0"/>
              <w:ind w:left="1"/>
              <w:rPr>
                <w:rFonts w:asciiTheme="minorHAnsi" w:hAnsiTheme="minorHAnsi" w:cstheme="minorHAnsi"/>
                <w:sz w:val="21"/>
                <w:szCs w:val="21"/>
              </w:rPr>
            </w:pPr>
            <w:r w:rsidRPr="00DE2B4E">
              <w:rPr>
                <w:rFonts w:asciiTheme="minorHAnsi" w:hAnsiTheme="minorHAnsi" w:cstheme="minorHAnsi"/>
                <w:kern w:val="2"/>
                <w:sz w:val="21"/>
                <w:szCs w:val="21"/>
              </w:rPr>
              <w:t xml:space="preserve">Stop All ghpb </w:t>
            </w:r>
            <w:r>
              <w:rPr>
                <w:rFonts w:asciiTheme="minorHAnsi" w:hAnsiTheme="minorHAnsi" w:cstheme="minorHAnsi"/>
                <w:kern w:val="2"/>
                <w:sz w:val="21"/>
                <w:szCs w:val="21"/>
              </w:rPr>
              <w:t>p</w:t>
            </w:r>
            <w:r w:rsidRPr="00DE2B4E">
              <w:rPr>
                <w:rFonts w:asciiTheme="minorHAnsi" w:hAnsiTheme="minorHAnsi" w:cstheme="minorHAnsi"/>
                <w:kern w:val="2"/>
                <w:sz w:val="21"/>
                <w:szCs w:val="21"/>
              </w:rPr>
              <w:t>rocesses</w:t>
            </w:r>
          </w:p>
        </w:tc>
        <w:tc>
          <w:tcPr>
            <w:tcW w:w="1080" w:type="dxa"/>
          </w:tcPr>
          <w:p w14:paraId="4A63A3FC" w14:textId="77777777" w:rsidR="00C30384" w:rsidRPr="003F3061" w:rsidRDefault="00C30384" w:rsidP="00116A74">
            <w:pPr>
              <w:pStyle w:val="a3"/>
              <w:spacing w:line="276" w:lineRule="auto"/>
              <w:ind w:firstLineChars="0" w:firstLine="0"/>
              <w:jc w:val="left"/>
              <w:rPr>
                <w:szCs w:val="21"/>
              </w:rPr>
            </w:pPr>
            <w:r w:rsidRPr="003F3061">
              <w:rPr>
                <w:szCs w:val="21"/>
              </w:rPr>
              <w:t>Stop all ghpb Processes</w:t>
            </w:r>
          </w:p>
        </w:tc>
        <w:tc>
          <w:tcPr>
            <w:tcW w:w="5490" w:type="dxa"/>
          </w:tcPr>
          <w:p w14:paraId="6B96E9BE" w14:textId="77777777" w:rsidR="00C30384" w:rsidRPr="003F3061" w:rsidRDefault="00C30384" w:rsidP="00116A74">
            <w:pPr>
              <w:pStyle w:val="a3"/>
              <w:spacing w:line="276" w:lineRule="auto"/>
              <w:ind w:firstLineChars="0" w:firstLine="0"/>
              <w:jc w:val="left"/>
              <w:rPr>
                <w:szCs w:val="21"/>
              </w:rPr>
            </w:pPr>
            <w:r w:rsidRPr="003F3061">
              <w:rPr>
                <w:szCs w:val="21"/>
              </w:rPr>
              <w:t>Command</w:t>
            </w:r>
            <w:r w:rsidRPr="003F3061">
              <w:rPr>
                <w:rFonts w:hint="eastAsia"/>
                <w:szCs w:val="21"/>
              </w:rPr>
              <w:t>：</w:t>
            </w:r>
            <w:r w:rsidRPr="003F3061">
              <w:rPr>
                <w:rFonts w:ascii="Consolas" w:hAnsi="Consolas"/>
                <w:b/>
                <w:szCs w:val="21"/>
              </w:rPr>
              <w:t>sudo killall ghpb</w:t>
            </w:r>
          </w:p>
        </w:tc>
      </w:tr>
      <w:tr w:rsidR="00C30384" w14:paraId="5B8B0CF3" w14:textId="77777777" w:rsidTr="00116A74">
        <w:tc>
          <w:tcPr>
            <w:tcW w:w="625" w:type="dxa"/>
          </w:tcPr>
          <w:p w14:paraId="56C1C0E4" w14:textId="77777777" w:rsidR="00C30384" w:rsidRPr="003F3061" w:rsidRDefault="00C30384" w:rsidP="00116A74">
            <w:pPr>
              <w:spacing w:line="276" w:lineRule="auto"/>
              <w:jc w:val="center"/>
              <w:rPr>
                <w:b/>
                <w:szCs w:val="21"/>
              </w:rPr>
            </w:pPr>
            <w:r w:rsidRPr="003F3061">
              <w:rPr>
                <w:b/>
                <w:szCs w:val="21"/>
              </w:rPr>
              <w:t>Step 2</w:t>
            </w:r>
          </w:p>
        </w:tc>
        <w:tc>
          <w:tcPr>
            <w:tcW w:w="1080" w:type="dxa"/>
          </w:tcPr>
          <w:p w14:paraId="6211BF7F" w14:textId="77777777" w:rsidR="00C30384" w:rsidRPr="003F3061" w:rsidRDefault="00C30384" w:rsidP="00116A74">
            <w:pPr>
              <w:spacing w:line="276" w:lineRule="auto"/>
              <w:jc w:val="left"/>
              <w:rPr>
                <w:szCs w:val="21"/>
              </w:rPr>
            </w:pPr>
            <w:r w:rsidRPr="003F3061">
              <w:rPr>
                <w:szCs w:val="21"/>
              </w:rPr>
              <w:t xml:space="preserve">Start to </w:t>
            </w:r>
            <w:r>
              <w:rPr>
                <w:szCs w:val="21"/>
              </w:rPr>
              <w:t>u</w:t>
            </w:r>
            <w:r w:rsidRPr="003F3061">
              <w:rPr>
                <w:szCs w:val="21"/>
              </w:rPr>
              <w:t>pdate</w:t>
            </w:r>
          </w:p>
        </w:tc>
        <w:tc>
          <w:tcPr>
            <w:tcW w:w="1080" w:type="dxa"/>
          </w:tcPr>
          <w:p w14:paraId="5DEC4EB7" w14:textId="77777777" w:rsidR="00C30384" w:rsidRPr="003F3061" w:rsidRDefault="00C30384" w:rsidP="00116A74">
            <w:pPr>
              <w:spacing w:line="276" w:lineRule="auto"/>
              <w:jc w:val="left"/>
              <w:rPr>
                <w:szCs w:val="21"/>
              </w:rPr>
            </w:pPr>
            <w:r w:rsidRPr="003F3061">
              <w:rPr>
                <w:szCs w:val="21"/>
              </w:rPr>
              <w:t>Start to update</w:t>
            </w:r>
          </w:p>
        </w:tc>
        <w:tc>
          <w:tcPr>
            <w:tcW w:w="5490" w:type="dxa"/>
          </w:tcPr>
          <w:p w14:paraId="4D94ABAE" w14:textId="77777777" w:rsidR="00C30384" w:rsidRPr="00C6085A" w:rsidRDefault="00C30384" w:rsidP="00116A74">
            <w:pPr>
              <w:spacing w:line="276" w:lineRule="auto"/>
              <w:jc w:val="left"/>
              <w:rPr>
                <w:szCs w:val="21"/>
              </w:rPr>
            </w:pPr>
            <w:r w:rsidRPr="00C6085A">
              <w:rPr>
                <w:szCs w:val="21"/>
              </w:rPr>
              <w:t>Command</w:t>
            </w:r>
            <w:r w:rsidRPr="00C6085A">
              <w:rPr>
                <w:rFonts w:hint="eastAsia"/>
                <w:szCs w:val="21"/>
              </w:rPr>
              <w:t>：</w:t>
            </w:r>
            <w:r w:rsidRPr="00C6085A">
              <w:rPr>
                <w:rFonts w:ascii="Consolas" w:hAnsi="Consolas"/>
                <w:b/>
                <w:szCs w:val="21"/>
              </w:rPr>
              <w:t>sudo ./ghpb boeupdate</w:t>
            </w:r>
          </w:p>
        </w:tc>
      </w:tr>
      <w:tr w:rsidR="00C30384" w14:paraId="32AA8C2F" w14:textId="77777777" w:rsidTr="00116A74">
        <w:tc>
          <w:tcPr>
            <w:tcW w:w="625" w:type="dxa"/>
          </w:tcPr>
          <w:p w14:paraId="30A8CDA2" w14:textId="40BEE1C1" w:rsidR="00C30384" w:rsidRPr="00DE2B4E" w:rsidRDefault="008161DA" w:rsidP="00116A74">
            <w:pPr>
              <w:spacing w:line="276" w:lineRule="auto"/>
              <w:jc w:val="center"/>
              <w:rPr>
                <w:b/>
                <w:szCs w:val="21"/>
              </w:rPr>
            </w:pPr>
            <w:r w:rsidRPr="003F3061">
              <w:rPr>
                <w:b/>
                <w:szCs w:val="21"/>
              </w:rPr>
              <w:t xml:space="preserve">Step </w:t>
            </w:r>
            <w:r>
              <w:rPr>
                <w:b/>
                <w:szCs w:val="21"/>
              </w:rPr>
              <w:t>3</w:t>
            </w:r>
          </w:p>
        </w:tc>
        <w:tc>
          <w:tcPr>
            <w:tcW w:w="1080" w:type="dxa"/>
          </w:tcPr>
          <w:p w14:paraId="56E5816A" w14:textId="1FBBE50F" w:rsidR="00C30384" w:rsidRPr="00DE2B4E" w:rsidRDefault="008161DA" w:rsidP="00116A74">
            <w:pPr>
              <w:spacing w:line="276" w:lineRule="auto"/>
              <w:jc w:val="left"/>
              <w:rPr>
                <w:szCs w:val="21"/>
              </w:rPr>
            </w:pPr>
            <w:r>
              <w:rPr>
                <w:szCs w:val="21"/>
              </w:rPr>
              <w:t>Node launch</w:t>
            </w:r>
          </w:p>
        </w:tc>
        <w:tc>
          <w:tcPr>
            <w:tcW w:w="1080" w:type="dxa"/>
          </w:tcPr>
          <w:p w14:paraId="3DA296E0" w14:textId="086821A9" w:rsidR="00C30384" w:rsidRPr="00DE2B4E" w:rsidRDefault="008161DA" w:rsidP="00116A74">
            <w:pPr>
              <w:spacing w:line="276" w:lineRule="auto"/>
              <w:jc w:val="left"/>
              <w:rPr>
                <w:szCs w:val="21"/>
              </w:rPr>
            </w:pPr>
            <w:r>
              <w:rPr>
                <w:szCs w:val="21"/>
              </w:rPr>
              <w:t>Launch the node</w:t>
            </w:r>
          </w:p>
        </w:tc>
        <w:tc>
          <w:tcPr>
            <w:tcW w:w="5490" w:type="dxa"/>
          </w:tcPr>
          <w:p w14:paraId="35AC6BA6" w14:textId="3DD0CA33" w:rsidR="00C30384" w:rsidRPr="003F3061" w:rsidRDefault="008161DA" w:rsidP="00116A74">
            <w:pPr>
              <w:spacing w:line="276" w:lineRule="auto"/>
              <w:jc w:val="left"/>
              <w:rPr>
                <w:szCs w:val="21"/>
              </w:rPr>
            </w:pPr>
            <w:r>
              <w:rPr>
                <w:rFonts w:ascii="DejaVu Sans Mono" w:hAnsi="DejaVu Sans Mono" w:hint="eastAsia"/>
              </w:rPr>
              <w:t>P</w:t>
            </w:r>
            <w:r>
              <w:rPr>
                <w:rFonts w:ascii="DejaVu Sans Mono" w:hAnsi="DejaVu Sans Mono"/>
              </w:rPr>
              <w:t xml:space="preserve">lease refer to Chapter 4: BOE Node Setup for detailed command of launching BOE node </w:t>
            </w:r>
          </w:p>
        </w:tc>
      </w:tr>
    </w:tbl>
    <w:p w14:paraId="53D0A87C" w14:textId="77777777" w:rsidR="00C30384" w:rsidRPr="00DE2B4E" w:rsidRDefault="00C30384" w:rsidP="00C30384"/>
    <w:p w14:paraId="06DC8CD8" w14:textId="46DAC037" w:rsidR="00C30384" w:rsidRPr="00EE1144" w:rsidRDefault="00371B21" w:rsidP="00C30384">
      <w:pPr>
        <w:pStyle w:val="2"/>
        <w:numPr>
          <w:ilvl w:val="1"/>
          <w:numId w:val="46"/>
        </w:numPr>
        <w:spacing w:before="0" w:after="0"/>
        <w:rPr>
          <w:szCs w:val="22"/>
        </w:rPr>
      </w:pPr>
      <w:bookmarkStart w:id="186" w:name="_Toc524367313"/>
      <w:bookmarkStart w:id="187" w:name="_Toc525575486"/>
      <w:bookmarkStart w:id="188" w:name="_Toc525565322"/>
      <w:bookmarkEnd w:id="185"/>
      <w:r>
        <w:rPr>
          <w:szCs w:val="22"/>
        </w:rPr>
        <w:t>Examples of an Online Update</w:t>
      </w:r>
      <w:bookmarkEnd w:id="186"/>
      <w:bookmarkEnd w:id="187"/>
      <w:bookmarkEnd w:id="188"/>
    </w:p>
    <w:p w14:paraId="5613EE3E" w14:textId="77777777" w:rsidR="00C30384" w:rsidRDefault="00C30384" w:rsidP="00C30384">
      <w:r>
        <w:rPr>
          <w:rFonts w:hint="eastAsia"/>
        </w:rPr>
        <w:t>P</w:t>
      </w:r>
      <w:r>
        <w:t>lease follow the instructions below to update your BOE Firmware</w:t>
      </w:r>
      <w:r>
        <w:rPr>
          <w:rFonts w:hint="eastAsia"/>
        </w:rPr>
        <w:t>:</w:t>
      </w:r>
    </w:p>
    <w:p w14:paraId="6D9964E6" w14:textId="77777777" w:rsidR="003C27FF" w:rsidRPr="00680C75" w:rsidRDefault="003C27FF" w:rsidP="00C30384"/>
    <w:p w14:paraId="55A7AE11" w14:textId="77777777" w:rsidR="00C30384" w:rsidRDefault="00C30384" w:rsidP="00C30384">
      <w:pPr>
        <w:pStyle w:val="a3"/>
        <w:numPr>
          <w:ilvl w:val="0"/>
          <w:numId w:val="10"/>
        </w:numPr>
        <w:spacing w:line="276" w:lineRule="auto"/>
        <w:ind w:left="0" w:firstLineChars="0" w:firstLine="0"/>
      </w:pPr>
      <w:r>
        <w:rPr>
          <w:u w:val="single"/>
        </w:rPr>
        <w:t>Stop All ‘ghpb’ Processes</w:t>
      </w:r>
    </w:p>
    <w:p w14:paraId="1CCDB172" w14:textId="094B8F05" w:rsidR="00C30384" w:rsidRDefault="00C30384" w:rsidP="00C30384">
      <w:pPr>
        <w:pStyle w:val="a3"/>
        <w:spacing w:line="276" w:lineRule="auto"/>
        <w:ind w:firstLineChars="0" w:firstLine="0"/>
        <w:jc w:val="left"/>
      </w:pPr>
      <w:r>
        <w:rPr>
          <w:rFonts w:hint="eastAsia"/>
        </w:rPr>
        <w:t>E</w:t>
      </w:r>
      <w:r>
        <w:t xml:space="preserve">xecute the command </w:t>
      </w:r>
      <w:r w:rsidR="006434EC">
        <w:rPr>
          <w:u w:val="single"/>
        </w:rPr>
        <w:t>‘</w:t>
      </w:r>
      <w:r w:rsidRPr="00DE2B4E">
        <w:rPr>
          <w:rFonts w:ascii="Consolas" w:hAnsi="Consolas"/>
          <w:b/>
        </w:rPr>
        <w:t>sudo killall ghpb</w:t>
      </w:r>
      <w:r w:rsidR="006434EC">
        <w:rPr>
          <w:u w:val="single"/>
        </w:rPr>
        <w:t>’</w:t>
      </w:r>
      <w:r>
        <w:rPr>
          <w:rFonts w:hint="eastAsia"/>
        </w:rPr>
        <w:t xml:space="preserve"> </w:t>
      </w:r>
      <w:r>
        <w:t xml:space="preserve">in the console. Make sure you stop all ‘ghpb’ programs before updating. </w:t>
      </w:r>
    </w:p>
    <w:p w14:paraId="1A1D3224" w14:textId="2099488B" w:rsidR="00C30384" w:rsidRDefault="00C30384" w:rsidP="00C30384">
      <w:pPr>
        <w:pStyle w:val="a3"/>
        <w:spacing w:line="276" w:lineRule="auto"/>
        <w:ind w:firstLineChars="0" w:firstLine="0"/>
        <w:jc w:val="left"/>
      </w:pPr>
      <w:r>
        <w:t xml:space="preserve">Then enter </w:t>
      </w:r>
      <w:r w:rsidR="006434EC">
        <w:rPr>
          <w:u w:val="single"/>
        </w:rPr>
        <w:t>‘</w:t>
      </w:r>
      <w:r w:rsidRPr="00DE2B4E">
        <w:rPr>
          <w:rFonts w:ascii="Consolas" w:hAnsi="Consolas"/>
          <w:b/>
        </w:rPr>
        <w:t>sudo killall ghpb</w:t>
      </w:r>
      <w:r w:rsidR="006434EC">
        <w:rPr>
          <w:u w:val="single"/>
        </w:rPr>
        <w:t>’</w:t>
      </w:r>
      <w:r>
        <w:rPr>
          <w:rFonts w:eastAsia="Malgun Gothic" w:hint="eastAsia"/>
          <w:lang w:eastAsia="ko-KR"/>
        </w:rPr>
        <w:t>.</w:t>
      </w:r>
      <w:r>
        <w:rPr>
          <w:rFonts w:eastAsia="Malgun Gothic"/>
          <w:lang w:eastAsia="ko-KR"/>
        </w:rPr>
        <w:t xml:space="preserve"> </w:t>
      </w:r>
      <w:r>
        <w:t xml:space="preserve">If prompted </w:t>
      </w:r>
      <w:r w:rsidR="006434EC">
        <w:rPr>
          <w:u w:val="single"/>
        </w:rPr>
        <w:t xml:space="preserve"> ‘</w:t>
      </w:r>
      <w:r>
        <w:rPr>
          <w:rFonts w:hint="eastAsia"/>
        </w:rPr>
        <w:t>g</w:t>
      </w:r>
      <w:r>
        <w:t>hpb:no process found</w:t>
      </w:r>
      <w:r w:rsidR="006434EC">
        <w:rPr>
          <w:u w:val="single"/>
        </w:rPr>
        <w:t>’</w:t>
      </w:r>
      <w:r>
        <w:t xml:space="preserve">, </w:t>
      </w:r>
      <w:r>
        <w:rPr>
          <w:rFonts w:hint="eastAsia"/>
        </w:rPr>
        <w:t>a</w:t>
      </w:r>
      <w:r>
        <w:t>ll ‘</w:t>
      </w:r>
      <w:r>
        <w:rPr>
          <w:rFonts w:hint="eastAsia"/>
        </w:rPr>
        <w:t>g</w:t>
      </w:r>
      <w:r>
        <w:t>hpb’ processes have been stopped</w:t>
      </w:r>
      <w:r>
        <w:rPr>
          <w:rFonts w:hint="eastAsia"/>
        </w:rPr>
        <w:t>；</w:t>
      </w:r>
      <w:r>
        <w:rPr>
          <w:rFonts w:hint="eastAsia"/>
          <w:noProof/>
        </w:rPr>
        <mc:AlternateContent>
          <mc:Choice Requires="wps">
            <w:drawing>
              <wp:inline distT="0" distB="0" distL="0" distR="0" wp14:anchorId="0B8C60F6" wp14:editId="237082D4">
                <wp:extent cx="5274310" cy="1390650"/>
                <wp:effectExtent l="0" t="0" r="21590" b="19050"/>
                <wp:docPr id="294" name="文本框 29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4EDB28F4" w14:textId="77777777" w:rsidR="00D03746" w:rsidRPr="00E10D4D" w:rsidRDefault="00D03746"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48BEF900" w14:textId="77777777" w:rsidR="00D03746" w:rsidRPr="00E10D4D" w:rsidRDefault="00D03746"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61633F1A" w14:textId="77777777" w:rsidR="00D03746" w:rsidRPr="007E4C98" w:rsidRDefault="00D03746" w:rsidP="00C30384">
                            <w:pPr>
                              <w:spacing w:line="240" w:lineRule="exact"/>
                              <w:rPr>
                                <w:color w:val="FFFFFF" w:themeColor="background1"/>
                                <w:sz w:val="20"/>
                              </w:rPr>
                            </w:pPr>
                            <w:r>
                              <w:rPr>
                                <w:color w:val="FFFFFF" w:themeColor="background1"/>
                                <w:sz w:val="20"/>
                              </w:rPr>
                              <w:t>ghpb: no process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B8C60F6" id="文本框 294" o:spid="_x0000_s1133"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" fillcolor="black [3200]" strokecolor="white [3201]" strokeweight="1.5pt">
                <v:textbox style="mso-fit-shape-to-text:t" inset="0,0,0,0">
                  <w:txbxContent>
                    <w:p w14:paraId="4EDB28F4" w14:textId="77777777" w:rsidR="00D03746" w:rsidRPr="00E10D4D" w:rsidRDefault="00D03746"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Pr>
                          <w:color w:val="FFFFFF" w:themeColor="background1"/>
                          <w:sz w:val="20"/>
                        </w:rPr>
                        <w:t>killall</w:t>
                      </w:r>
                      <w:proofErr w:type="spellEnd"/>
                      <w:r>
                        <w:rPr>
                          <w:color w:val="FFFFFF" w:themeColor="background1"/>
                          <w:sz w:val="20"/>
                        </w:rPr>
                        <w:t xml:space="preserve"> </w:t>
                      </w:r>
                      <w:proofErr w:type="spellStart"/>
                      <w:r>
                        <w:rPr>
                          <w:color w:val="FFFFFF" w:themeColor="background1"/>
                          <w:sz w:val="20"/>
                        </w:rPr>
                        <w:t>ghpb</w:t>
                      </w:r>
                      <w:proofErr w:type="spellEnd"/>
                    </w:p>
                    <w:p w14:paraId="48BEF900" w14:textId="77777777" w:rsidR="00D03746" w:rsidRPr="00E10D4D" w:rsidRDefault="00D03746"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Pr>
                          <w:color w:val="FFFFFF" w:themeColor="background1"/>
                          <w:sz w:val="20"/>
                        </w:rPr>
                        <w:t>killall</w:t>
                      </w:r>
                      <w:proofErr w:type="spellEnd"/>
                      <w:r>
                        <w:rPr>
                          <w:color w:val="FFFFFF" w:themeColor="background1"/>
                          <w:sz w:val="20"/>
                        </w:rPr>
                        <w:t xml:space="preserve"> </w:t>
                      </w:r>
                      <w:proofErr w:type="spellStart"/>
                      <w:r>
                        <w:rPr>
                          <w:color w:val="FFFFFF" w:themeColor="background1"/>
                          <w:sz w:val="20"/>
                        </w:rPr>
                        <w:t>ghpb</w:t>
                      </w:r>
                      <w:proofErr w:type="spellEnd"/>
                    </w:p>
                    <w:p w14:paraId="61633F1A" w14:textId="77777777" w:rsidR="00D03746" w:rsidRPr="007E4C98" w:rsidRDefault="00D03746" w:rsidP="00C30384">
                      <w:pPr>
                        <w:spacing w:line="240" w:lineRule="exact"/>
                        <w:rPr>
                          <w:color w:val="FFFFFF" w:themeColor="background1"/>
                          <w:sz w:val="20"/>
                        </w:rPr>
                      </w:pPr>
                      <w:proofErr w:type="spellStart"/>
                      <w:r>
                        <w:rPr>
                          <w:color w:val="FFFFFF" w:themeColor="background1"/>
                          <w:sz w:val="20"/>
                        </w:rPr>
                        <w:t>ghpb</w:t>
                      </w:r>
                      <w:proofErr w:type="spellEnd"/>
                      <w:r>
                        <w:rPr>
                          <w:color w:val="FFFFFF" w:themeColor="background1"/>
                          <w:sz w:val="20"/>
                        </w:rPr>
                        <w:t>: no process found</w:t>
                      </w:r>
                    </w:p>
                  </w:txbxContent>
                </v:textbox>
                <w10:anchorlock/>
              </v:shape>
            </w:pict>
          </mc:Fallback>
        </mc:AlternateContent>
      </w:r>
    </w:p>
    <w:p w14:paraId="6D194CBE" w14:textId="77777777" w:rsidR="00C30384" w:rsidRDefault="00C30384" w:rsidP="00C30384">
      <w:pPr>
        <w:pStyle w:val="a3"/>
        <w:spacing w:line="276" w:lineRule="auto"/>
        <w:ind w:firstLineChars="0" w:firstLine="0"/>
        <w:jc w:val="left"/>
      </w:pPr>
    </w:p>
    <w:p w14:paraId="7EA201AA" w14:textId="77777777" w:rsidR="00C30384" w:rsidRDefault="00C30384" w:rsidP="00C30384">
      <w:pPr>
        <w:pStyle w:val="a3"/>
        <w:numPr>
          <w:ilvl w:val="0"/>
          <w:numId w:val="10"/>
        </w:numPr>
        <w:spacing w:line="276" w:lineRule="auto"/>
        <w:ind w:left="0" w:firstLineChars="0" w:firstLine="0"/>
        <w:jc w:val="left"/>
      </w:pPr>
      <w:r>
        <w:rPr>
          <w:u w:val="single"/>
        </w:rPr>
        <w:t>Start the Update</w:t>
      </w:r>
    </w:p>
    <w:p w14:paraId="2826E5A6" w14:textId="1BF2F37C" w:rsidR="00C30384" w:rsidRDefault="00C30384" w:rsidP="00C30384">
      <w:pPr>
        <w:pStyle w:val="a3"/>
        <w:spacing w:line="276" w:lineRule="auto"/>
        <w:ind w:firstLineChars="0" w:firstLine="0"/>
        <w:jc w:val="left"/>
      </w:pPr>
      <w:r>
        <w:rPr>
          <w:rFonts w:hint="eastAsia"/>
        </w:rPr>
        <w:t>E</w:t>
      </w:r>
      <w:r>
        <w:t xml:space="preserve">nter </w:t>
      </w:r>
      <w:r w:rsidR="00CD6AA7">
        <w:rPr>
          <w:u w:val="single"/>
        </w:rPr>
        <w:t>‘</w:t>
      </w:r>
      <w:r w:rsidRPr="00DE2B4E">
        <w:rPr>
          <w:rFonts w:ascii="Consolas" w:hAnsi="Consolas"/>
          <w:b/>
        </w:rPr>
        <w:t>sudo ./ghp</w:t>
      </w:r>
      <w:r w:rsidRPr="00DE2B4E">
        <w:rPr>
          <w:rFonts w:ascii="Consolas" w:hAnsi="Consolas"/>
          <w:b/>
          <w:szCs w:val="21"/>
        </w:rPr>
        <w:t>b boeupdate</w:t>
      </w:r>
      <w:r w:rsidR="00CD6AA7">
        <w:rPr>
          <w:u w:val="single"/>
        </w:rPr>
        <w:t>’</w:t>
      </w:r>
      <w:r w:rsidRPr="003F3061">
        <w:rPr>
          <w:rFonts w:eastAsia="Malgun Gothic"/>
          <w:szCs w:val="21"/>
          <w:lang w:eastAsia="ko-KR"/>
        </w:rPr>
        <w:t xml:space="preserve">, and </w:t>
      </w:r>
      <w:r w:rsidRPr="003F3061">
        <w:rPr>
          <w:szCs w:val="21"/>
        </w:rPr>
        <w:t xml:space="preserve">wait until prompted </w:t>
      </w:r>
      <w:r w:rsidR="00CD6AA7">
        <w:rPr>
          <w:u w:val="single"/>
        </w:rPr>
        <w:t>‘</w:t>
      </w:r>
      <w:r w:rsidRPr="00DE2B4E">
        <w:rPr>
          <w:szCs w:val="21"/>
        </w:rPr>
        <w:t>Upgrad 100%,</w:t>
      </w:r>
      <w:r w:rsidRPr="003F3061">
        <w:rPr>
          <w:szCs w:val="21"/>
        </w:rPr>
        <w:t>upgrade successed</w:t>
      </w:r>
      <w:r w:rsidR="00CD6AA7">
        <w:rPr>
          <w:u w:val="single"/>
        </w:rPr>
        <w:t>’</w:t>
      </w:r>
      <w:r w:rsidRPr="003F3061">
        <w:rPr>
          <w:szCs w:val="21"/>
        </w:rPr>
        <w:t>, confirming a successful update</w:t>
      </w:r>
      <w:r>
        <w:rPr>
          <w:rFonts w:hint="eastAsia"/>
        </w:rPr>
        <w:t>;</w:t>
      </w:r>
      <w:r>
        <w:br/>
      </w:r>
      <w:r>
        <w:rPr>
          <w:rFonts w:hint="eastAsia"/>
          <w:noProof/>
        </w:rPr>
        <mc:AlternateContent>
          <mc:Choice Requires="wps">
            <w:drawing>
              <wp:inline distT="0" distB="0" distL="0" distR="0" wp14:anchorId="2E57C11B" wp14:editId="7797E439">
                <wp:extent cx="5274310" cy="476250"/>
                <wp:effectExtent l="0" t="0" r="21590" b="19050"/>
                <wp:docPr id="295" name="文本框 295"/>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2DA851A5" w14:textId="77777777" w:rsidR="00D03746" w:rsidRPr="00E10D4D" w:rsidRDefault="00D03746"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./ghpb boeupdate</w:t>
                            </w:r>
                          </w:p>
                          <w:p w14:paraId="2D50F338" w14:textId="77777777" w:rsidR="00D03746" w:rsidRDefault="00D03746" w:rsidP="00C30384">
                            <w:pPr>
                              <w:spacing w:line="240" w:lineRule="exact"/>
                              <w:rPr>
                                <w:color w:val="FFFFFF" w:themeColor="background1"/>
                                <w:sz w:val="20"/>
                              </w:rPr>
                            </w:pPr>
                            <w:r w:rsidRPr="007E4C98">
                              <w:rPr>
                                <w:color w:val="FFFFFF" w:themeColor="background1"/>
                                <w:sz w:val="20"/>
                              </w:rPr>
                              <w:t>tmdir</w:t>
                            </w:r>
                            <w:r>
                              <w:rPr>
                                <w:color w:val="FFFFFF" w:themeColor="background1"/>
                                <w:sz w:val="20"/>
                              </w:rPr>
                              <w:t xml:space="preserve"> : /tmp/hpbupgrade331425344</w:t>
                            </w:r>
                          </w:p>
                          <w:p w14:paraId="158F81BD" w14:textId="77777777" w:rsidR="00D03746" w:rsidRDefault="00D03746" w:rsidP="00C30384">
                            <w:pPr>
                              <w:spacing w:line="240" w:lineRule="exact"/>
                              <w:rPr>
                                <w:color w:val="FFFFFF" w:themeColor="background1"/>
                                <w:sz w:val="20"/>
                              </w:rPr>
                            </w:pPr>
                            <w:r>
                              <w:rPr>
                                <w:color w:val="FFFFFF" w:themeColor="background1"/>
                                <w:sz w:val="20"/>
                              </w:rPr>
                              <w:t>json download ok.</w:t>
                            </w:r>
                          </w:p>
                          <w:p w14:paraId="3D70F3B2" w14:textId="77777777" w:rsidR="00D03746" w:rsidRDefault="00D03746" w:rsidP="00C30384">
                            <w:pPr>
                              <w:spacing w:line="240" w:lineRule="exact"/>
                              <w:rPr>
                                <w:color w:val="FFFFFF" w:themeColor="background1"/>
                                <w:sz w:val="20"/>
                              </w:rPr>
                            </w:pPr>
                            <w:r>
                              <w:rPr>
                                <w:color w:val="FFFFFF" w:themeColor="background1"/>
                                <w:sz w:val="20"/>
                              </w:rPr>
                              <w:t>……</w:t>
                            </w:r>
                          </w:p>
                          <w:p w14:paraId="3141CACF" w14:textId="77777777" w:rsidR="00D03746" w:rsidRDefault="00D03746"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pgrade 80%, msg:receive finished</w:t>
                            </w:r>
                          </w:p>
                          <w:p w14:paraId="440E2431" w14:textId="77777777" w:rsidR="00D03746" w:rsidRDefault="00D03746" w:rsidP="00C30384">
                            <w:pPr>
                              <w:spacing w:line="240" w:lineRule="exact"/>
                              <w:rPr>
                                <w:color w:val="FFFFFF" w:themeColor="background1"/>
                                <w:sz w:val="20"/>
                              </w:rPr>
                            </w:pPr>
                            <w:r>
                              <w:rPr>
                                <w:color w:val="FFFFFF" w:themeColor="background1"/>
                                <w:sz w:val="20"/>
                              </w:rPr>
                              <w:t>Upgrade 88%, msg:flash erase finished</w:t>
                            </w:r>
                          </w:p>
                          <w:p w14:paraId="6D8F4018" w14:textId="77777777" w:rsidR="00D03746" w:rsidRDefault="00D03746" w:rsidP="00C30384">
                            <w:pPr>
                              <w:spacing w:line="240" w:lineRule="exact"/>
                              <w:rPr>
                                <w:color w:val="FFFFFF" w:themeColor="background1"/>
                                <w:sz w:val="20"/>
                              </w:rPr>
                            </w:pPr>
                            <w:r>
                              <w:rPr>
                                <w:color w:val="FFFFFF" w:themeColor="background1"/>
                                <w:sz w:val="20"/>
                              </w:rPr>
                              <w:t>Upgrade 95%,msg: flash write finished</w:t>
                            </w:r>
                          </w:p>
                          <w:p w14:paraId="2B9ABFD2" w14:textId="77777777" w:rsidR="00D03746" w:rsidRDefault="00D03746" w:rsidP="00C30384">
                            <w:pPr>
                              <w:spacing w:line="240" w:lineRule="exact"/>
                              <w:rPr>
                                <w:color w:val="FFFFFF" w:themeColor="background1"/>
                                <w:sz w:val="20"/>
                              </w:rPr>
                            </w:pPr>
                            <w:r>
                              <w:rPr>
                                <w:color w:val="FFFFFF" w:themeColor="background1"/>
                                <w:sz w:val="20"/>
                              </w:rPr>
                              <w:t>upgrade successed</w:t>
                            </w:r>
                          </w:p>
                          <w:p w14:paraId="6ABDB2BA" w14:textId="77777777" w:rsidR="00D03746" w:rsidRPr="007E4C98" w:rsidRDefault="00D03746" w:rsidP="00C30384">
                            <w:pPr>
                              <w:spacing w:line="240" w:lineRule="exact"/>
                              <w:rPr>
                                <w:color w:val="FFFFFF" w:themeColor="background1"/>
                                <w:sz w:val="20"/>
                              </w:rPr>
                            </w:pPr>
                            <w:r>
                              <w:rPr>
                                <w:color w:val="FFFFFF" w:themeColor="background1"/>
                                <w:sz w:val="20"/>
                              </w:rPr>
                              <w:t>upgrade successed</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57C11B" id="文本框 295" o:spid="_x0000_s113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" fillcolor="black [3200]" strokecolor="white [3201]" strokeweight="1.5pt">
                <v:textbox style="mso-fit-shape-to-text:t" inset="0,0,0,0">
                  <w:txbxContent>
                    <w:p w14:paraId="2DA851A5" w14:textId="77777777" w:rsidR="00D03746" w:rsidRPr="00E10D4D" w:rsidRDefault="00D03746"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proofErr w:type="gramStart"/>
                      <w:r w:rsidRPr="00E10D4D">
                        <w:rPr>
                          <w:color w:val="FFFFFF" w:themeColor="background1"/>
                          <w:sz w:val="20"/>
                        </w:rPr>
                        <w:t>sudo</w:t>
                      </w:r>
                      <w:proofErr w:type="spellEnd"/>
                      <w:r w:rsidRPr="00E10D4D">
                        <w:rPr>
                          <w:color w:val="FFFFFF" w:themeColor="background1"/>
                          <w:sz w:val="20"/>
                        </w:rPr>
                        <w:t xml:space="preserve"> </w:t>
                      </w:r>
                      <w:r>
                        <w:rPr>
                          <w:color w:val="FFFFFF" w:themeColor="background1"/>
                          <w:sz w:val="20"/>
                        </w:rPr>
                        <w:t>.</w:t>
                      </w:r>
                      <w:proofErr w:type="gramEnd"/>
                      <w:r>
                        <w:rPr>
                          <w:color w:val="FFFFFF" w:themeColor="background1"/>
                          <w:sz w:val="20"/>
                        </w:rPr>
                        <w:t>/</w:t>
                      </w: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boeupdate</w:t>
                      </w:r>
                      <w:proofErr w:type="spellEnd"/>
                    </w:p>
                    <w:p w14:paraId="2D50F338" w14:textId="77777777" w:rsidR="00D03746" w:rsidRDefault="00D03746" w:rsidP="00C30384">
                      <w:pPr>
                        <w:spacing w:line="240" w:lineRule="exact"/>
                        <w:rPr>
                          <w:color w:val="FFFFFF" w:themeColor="background1"/>
                          <w:sz w:val="20"/>
                        </w:rPr>
                      </w:pPr>
                      <w:proofErr w:type="spellStart"/>
                      <w:proofErr w:type="gramStart"/>
                      <w:r w:rsidRPr="007E4C98">
                        <w:rPr>
                          <w:color w:val="FFFFFF" w:themeColor="background1"/>
                          <w:sz w:val="20"/>
                        </w:rPr>
                        <w:t>tmdir</w:t>
                      </w:r>
                      <w:proofErr w:type="spellEnd"/>
                      <w:r>
                        <w:rPr>
                          <w:color w:val="FFFFFF" w:themeColor="background1"/>
                          <w:sz w:val="20"/>
                        </w:rPr>
                        <w:t xml:space="preserve"> :</w:t>
                      </w:r>
                      <w:proofErr w:type="gramEnd"/>
                      <w:r>
                        <w:rPr>
                          <w:color w:val="FFFFFF" w:themeColor="background1"/>
                          <w:sz w:val="20"/>
                        </w:rPr>
                        <w:t xml:space="preserve"> /</w:t>
                      </w:r>
                      <w:proofErr w:type="spellStart"/>
                      <w:r>
                        <w:rPr>
                          <w:color w:val="FFFFFF" w:themeColor="background1"/>
                          <w:sz w:val="20"/>
                        </w:rPr>
                        <w:t>tmp</w:t>
                      </w:r>
                      <w:proofErr w:type="spellEnd"/>
                      <w:r>
                        <w:rPr>
                          <w:color w:val="FFFFFF" w:themeColor="background1"/>
                          <w:sz w:val="20"/>
                        </w:rPr>
                        <w:t>/hpbupgrade331425344</w:t>
                      </w:r>
                    </w:p>
                    <w:p w14:paraId="158F81BD" w14:textId="77777777" w:rsidR="00D03746" w:rsidRDefault="00D03746" w:rsidP="00C30384">
                      <w:pPr>
                        <w:spacing w:line="240" w:lineRule="exact"/>
                        <w:rPr>
                          <w:color w:val="FFFFFF" w:themeColor="background1"/>
                          <w:sz w:val="20"/>
                        </w:rPr>
                      </w:pPr>
                      <w:proofErr w:type="spellStart"/>
                      <w:r>
                        <w:rPr>
                          <w:color w:val="FFFFFF" w:themeColor="background1"/>
                          <w:sz w:val="20"/>
                        </w:rPr>
                        <w:t>json</w:t>
                      </w:r>
                      <w:proofErr w:type="spellEnd"/>
                      <w:r>
                        <w:rPr>
                          <w:color w:val="FFFFFF" w:themeColor="background1"/>
                          <w:sz w:val="20"/>
                        </w:rPr>
                        <w:t xml:space="preserve"> download ok.</w:t>
                      </w:r>
                    </w:p>
                    <w:p w14:paraId="3D70F3B2" w14:textId="77777777" w:rsidR="00D03746" w:rsidRDefault="00D03746" w:rsidP="00C30384">
                      <w:pPr>
                        <w:spacing w:line="240" w:lineRule="exact"/>
                        <w:rPr>
                          <w:color w:val="FFFFFF" w:themeColor="background1"/>
                          <w:sz w:val="20"/>
                        </w:rPr>
                      </w:pPr>
                      <w:r>
                        <w:rPr>
                          <w:color w:val="FFFFFF" w:themeColor="background1"/>
                          <w:sz w:val="20"/>
                        </w:rPr>
                        <w:t>……</w:t>
                      </w:r>
                    </w:p>
                    <w:p w14:paraId="3141CACF" w14:textId="77777777" w:rsidR="00D03746" w:rsidRDefault="00D03746"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 xml:space="preserve">pgrade 80%, </w:t>
                      </w:r>
                      <w:proofErr w:type="spellStart"/>
                      <w:proofErr w:type="gramStart"/>
                      <w:r>
                        <w:rPr>
                          <w:color w:val="FFFFFF" w:themeColor="background1"/>
                          <w:sz w:val="20"/>
                        </w:rPr>
                        <w:t>msg:receive</w:t>
                      </w:r>
                      <w:proofErr w:type="spellEnd"/>
                      <w:proofErr w:type="gramEnd"/>
                      <w:r>
                        <w:rPr>
                          <w:color w:val="FFFFFF" w:themeColor="background1"/>
                          <w:sz w:val="20"/>
                        </w:rPr>
                        <w:t xml:space="preserve"> finished</w:t>
                      </w:r>
                    </w:p>
                    <w:p w14:paraId="440E2431" w14:textId="77777777" w:rsidR="00D03746" w:rsidRDefault="00D03746" w:rsidP="00C30384">
                      <w:pPr>
                        <w:spacing w:line="240" w:lineRule="exact"/>
                        <w:rPr>
                          <w:color w:val="FFFFFF" w:themeColor="background1"/>
                          <w:sz w:val="20"/>
                        </w:rPr>
                      </w:pPr>
                      <w:r>
                        <w:rPr>
                          <w:color w:val="FFFFFF" w:themeColor="background1"/>
                          <w:sz w:val="20"/>
                        </w:rPr>
                        <w:t xml:space="preserve">Upgrade 88%, </w:t>
                      </w:r>
                      <w:proofErr w:type="spellStart"/>
                      <w:proofErr w:type="gramStart"/>
                      <w:r>
                        <w:rPr>
                          <w:color w:val="FFFFFF" w:themeColor="background1"/>
                          <w:sz w:val="20"/>
                        </w:rPr>
                        <w:t>msg:flash</w:t>
                      </w:r>
                      <w:proofErr w:type="spellEnd"/>
                      <w:proofErr w:type="gramEnd"/>
                      <w:r>
                        <w:rPr>
                          <w:color w:val="FFFFFF" w:themeColor="background1"/>
                          <w:sz w:val="20"/>
                        </w:rPr>
                        <w:t xml:space="preserve"> erase finished</w:t>
                      </w:r>
                    </w:p>
                    <w:p w14:paraId="6D8F4018" w14:textId="77777777" w:rsidR="00D03746" w:rsidRDefault="00D03746" w:rsidP="00C30384">
                      <w:pPr>
                        <w:spacing w:line="240" w:lineRule="exact"/>
                        <w:rPr>
                          <w:color w:val="FFFFFF" w:themeColor="background1"/>
                          <w:sz w:val="20"/>
                        </w:rPr>
                      </w:pPr>
                      <w:r>
                        <w:rPr>
                          <w:color w:val="FFFFFF" w:themeColor="background1"/>
                          <w:sz w:val="20"/>
                        </w:rPr>
                        <w:t>Upgrade 95</w:t>
                      </w:r>
                      <w:proofErr w:type="gramStart"/>
                      <w:r>
                        <w:rPr>
                          <w:color w:val="FFFFFF" w:themeColor="background1"/>
                          <w:sz w:val="20"/>
                        </w:rPr>
                        <w:t>%,msg</w:t>
                      </w:r>
                      <w:proofErr w:type="gramEnd"/>
                      <w:r>
                        <w:rPr>
                          <w:color w:val="FFFFFF" w:themeColor="background1"/>
                          <w:sz w:val="20"/>
                        </w:rPr>
                        <w:t>: flash write finished</w:t>
                      </w:r>
                    </w:p>
                    <w:p w14:paraId="2B9ABFD2" w14:textId="77777777" w:rsidR="00D03746" w:rsidRDefault="00D03746" w:rsidP="00C30384">
                      <w:pPr>
                        <w:spacing w:line="240" w:lineRule="exact"/>
                        <w:rPr>
                          <w:color w:val="FFFFFF" w:themeColor="background1"/>
                          <w:sz w:val="20"/>
                        </w:rPr>
                      </w:pPr>
                      <w:r>
                        <w:rPr>
                          <w:color w:val="FFFFFF" w:themeColor="background1"/>
                          <w:sz w:val="20"/>
                        </w:rPr>
                        <w:t xml:space="preserve">upgrade </w:t>
                      </w:r>
                      <w:proofErr w:type="spellStart"/>
                      <w:r>
                        <w:rPr>
                          <w:color w:val="FFFFFF" w:themeColor="background1"/>
                          <w:sz w:val="20"/>
                        </w:rPr>
                        <w:t>successed</w:t>
                      </w:r>
                      <w:proofErr w:type="spellEnd"/>
                    </w:p>
                    <w:p w14:paraId="6ABDB2BA" w14:textId="77777777" w:rsidR="00D03746" w:rsidRPr="007E4C98" w:rsidRDefault="00D03746" w:rsidP="00C30384">
                      <w:pPr>
                        <w:spacing w:line="240" w:lineRule="exact"/>
                        <w:rPr>
                          <w:color w:val="FFFFFF" w:themeColor="background1"/>
                          <w:sz w:val="20"/>
                        </w:rPr>
                      </w:pPr>
                      <w:r>
                        <w:rPr>
                          <w:color w:val="FFFFFF" w:themeColor="background1"/>
                          <w:sz w:val="20"/>
                        </w:rPr>
                        <w:t xml:space="preserve">upgrade </w:t>
                      </w:r>
                      <w:proofErr w:type="spellStart"/>
                      <w:r>
                        <w:rPr>
                          <w:color w:val="FFFFFF" w:themeColor="background1"/>
                          <w:sz w:val="20"/>
                        </w:rPr>
                        <w:t>successed</w:t>
                      </w:r>
                      <w:proofErr w:type="spellEnd"/>
                      <w:r>
                        <w:rPr>
                          <w:rFonts w:hint="eastAsia"/>
                          <w:color w:val="FFFFFF" w:themeColor="background1"/>
                          <w:sz w:val="20"/>
                        </w:rPr>
                        <w:t>.</w:t>
                      </w:r>
                    </w:p>
                  </w:txbxContent>
                </v:textbox>
                <w10:anchorlock/>
              </v:shape>
            </w:pict>
          </mc:Fallback>
        </mc:AlternateContent>
      </w:r>
    </w:p>
    <w:p w14:paraId="7744D3C3" w14:textId="77777777" w:rsidR="00C30384" w:rsidRDefault="00C30384" w:rsidP="00C30384">
      <w:pPr>
        <w:pStyle w:val="a3"/>
        <w:spacing w:line="276" w:lineRule="auto"/>
        <w:ind w:firstLineChars="0" w:firstLine="0"/>
        <w:jc w:val="left"/>
      </w:pPr>
    </w:p>
    <w:p w14:paraId="0801B340" w14:textId="77777777" w:rsidR="005E73AB" w:rsidRDefault="005E73AB">
      <w:pPr>
        <w:widowControl/>
        <w:jc w:val="left"/>
        <w:rPr>
          <w:rFonts w:asciiTheme="majorHAnsi" w:eastAsiaTheme="majorEastAsia" w:hAnsiTheme="majorHAnsi" w:cstheme="majorBidi"/>
          <w:b/>
          <w:bCs/>
          <w:caps/>
          <w:sz w:val="22"/>
          <w:szCs w:val="32"/>
        </w:rPr>
      </w:pPr>
      <w:r>
        <w:br w:type="page"/>
      </w:r>
    </w:p>
    <w:p w14:paraId="6BF85A43" w14:textId="7077BECA" w:rsidR="00C30384" w:rsidRDefault="00C30384" w:rsidP="00C30384">
      <w:pPr>
        <w:pStyle w:val="2"/>
        <w:spacing w:before="0" w:after="0"/>
        <w:rPr>
          <w:szCs w:val="22"/>
        </w:rPr>
      </w:pPr>
      <w:bookmarkStart w:id="189" w:name="_Toc523255493"/>
      <w:bookmarkStart w:id="190" w:name="_Toc524367314"/>
      <w:bookmarkStart w:id="191" w:name="_Toc525575487"/>
      <w:bookmarkStart w:id="192" w:name="_Toc525565323"/>
      <w:r>
        <w:rPr>
          <w:szCs w:val="22"/>
        </w:rPr>
        <w:lastRenderedPageBreak/>
        <w:t>7.3</w:t>
      </w:r>
      <w:bookmarkEnd w:id="189"/>
      <w:r w:rsidRPr="00D5490A">
        <w:rPr>
          <w:szCs w:val="22"/>
        </w:rPr>
        <w:t xml:space="preserve"> </w:t>
      </w:r>
      <w:r w:rsidR="00371B21">
        <w:rPr>
          <w:szCs w:val="22"/>
        </w:rPr>
        <w:t>Steps to Update Via SD Card</w:t>
      </w:r>
      <w:bookmarkEnd w:id="190"/>
      <w:bookmarkEnd w:id="191"/>
      <w:bookmarkEnd w:id="192"/>
    </w:p>
    <w:p w14:paraId="31ABA5FD" w14:textId="77777777" w:rsidR="00C30384" w:rsidRDefault="00C30384" w:rsidP="00C30384">
      <w:r>
        <w:t>Switch to the Update via SD Card if an online update fails.</w:t>
      </w:r>
    </w:p>
    <w:tbl>
      <w:tblPr>
        <w:tblStyle w:val="a5"/>
        <w:tblW w:w="0" w:type="auto"/>
        <w:tblLook w:val="04A0" w:firstRow="1" w:lastRow="0" w:firstColumn="1" w:lastColumn="0" w:noHBand="0" w:noVBand="1"/>
      </w:tblPr>
      <w:tblGrid>
        <w:gridCol w:w="803"/>
        <w:gridCol w:w="2480"/>
        <w:gridCol w:w="5013"/>
      </w:tblGrid>
      <w:tr w:rsidR="00C30384" w:rsidRPr="004674BD" w14:paraId="60C08F84" w14:textId="77777777" w:rsidTr="00116A74">
        <w:tc>
          <w:tcPr>
            <w:tcW w:w="803" w:type="dxa"/>
          </w:tcPr>
          <w:p w14:paraId="210BB93F" w14:textId="77777777" w:rsidR="00C30384" w:rsidRPr="00DE2B4E" w:rsidRDefault="00C30384" w:rsidP="00116A74">
            <w:pPr>
              <w:spacing w:line="276" w:lineRule="auto"/>
              <w:jc w:val="center"/>
              <w:rPr>
                <w:b/>
              </w:rPr>
            </w:pPr>
            <w:r w:rsidRPr="00DE2B4E">
              <w:rPr>
                <w:b/>
              </w:rPr>
              <w:t>No.</w:t>
            </w:r>
          </w:p>
        </w:tc>
        <w:tc>
          <w:tcPr>
            <w:tcW w:w="2480" w:type="dxa"/>
          </w:tcPr>
          <w:p w14:paraId="59CE73A9" w14:textId="77777777" w:rsidR="00C30384" w:rsidRPr="00DE2B4E" w:rsidRDefault="00C30384" w:rsidP="00116A74">
            <w:pPr>
              <w:spacing w:line="276" w:lineRule="auto"/>
              <w:jc w:val="center"/>
              <w:rPr>
                <w:b/>
              </w:rPr>
            </w:pPr>
            <w:r w:rsidRPr="00DE2B4E">
              <w:rPr>
                <w:b/>
              </w:rPr>
              <w:t>Steps</w:t>
            </w:r>
          </w:p>
        </w:tc>
        <w:tc>
          <w:tcPr>
            <w:tcW w:w="5013" w:type="dxa"/>
          </w:tcPr>
          <w:p w14:paraId="60380910" w14:textId="77777777" w:rsidR="00C30384" w:rsidRPr="00DE2B4E" w:rsidRDefault="00C30384" w:rsidP="00116A74">
            <w:pPr>
              <w:spacing w:line="276" w:lineRule="auto"/>
              <w:jc w:val="center"/>
              <w:rPr>
                <w:b/>
              </w:rPr>
            </w:pPr>
            <w:r w:rsidRPr="00DE2B4E">
              <w:rPr>
                <w:b/>
              </w:rPr>
              <w:t>Descriptions</w:t>
            </w:r>
          </w:p>
        </w:tc>
      </w:tr>
      <w:tr w:rsidR="00C30384" w14:paraId="636F4D0B" w14:textId="77777777" w:rsidTr="00116A74">
        <w:tc>
          <w:tcPr>
            <w:tcW w:w="803" w:type="dxa"/>
          </w:tcPr>
          <w:p w14:paraId="564E9996" w14:textId="77777777" w:rsidR="00C30384" w:rsidRPr="00DE2B4E" w:rsidRDefault="00C30384" w:rsidP="00116A74">
            <w:pPr>
              <w:spacing w:line="276" w:lineRule="auto"/>
              <w:jc w:val="center"/>
              <w:rPr>
                <w:b/>
              </w:rPr>
            </w:pPr>
            <w:r w:rsidRPr="00DE2B4E">
              <w:rPr>
                <w:b/>
              </w:rPr>
              <w:t>Step 1</w:t>
            </w:r>
          </w:p>
        </w:tc>
        <w:tc>
          <w:tcPr>
            <w:tcW w:w="2480" w:type="dxa"/>
          </w:tcPr>
          <w:p w14:paraId="2066F925" w14:textId="0D05B941" w:rsidR="00C30384" w:rsidRDefault="00C30384" w:rsidP="00116A74">
            <w:pPr>
              <w:spacing w:line="276" w:lineRule="auto"/>
              <w:jc w:val="left"/>
            </w:pPr>
            <w:r>
              <w:t xml:space="preserve">Switch to </w:t>
            </w:r>
            <w:r w:rsidR="00AB72EB" w:rsidRPr="00CF143C">
              <w:t>SD Card boot mode</w:t>
            </w:r>
          </w:p>
        </w:tc>
        <w:tc>
          <w:tcPr>
            <w:tcW w:w="5013" w:type="dxa"/>
          </w:tcPr>
          <w:p w14:paraId="2970B844" w14:textId="77777777" w:rsidR="00C30384" w:rsidRDefault="00C30384" w:rsidP="00C30384">
            <w:pPr>
              <w:pStyle w:val="a3"/>
              <w:numPr>
                <w:ilvl w:val="0"/>
                <w:numId w:val="23"/>
              </w:numPr>
              <w:spacing w:line="276" w:lineRule="auto"/>
              <w:ind w:left="301" w:firstLineChars="0" w:hanging="301"/>
              <w:jc w:val="left"/>
            </w:pPr>
            <w:r>
              <w:rPr>
                <w:rFonts w:hint="eastAsia"/>
              </w:rPr>
              <w:t>T</w:t>
            </w:r>
            <w:r>
              <w:t>urn off and power off the server</w:t>
            </w:r>
          </w:p>
          <w:p w14:paraId="6459C88A" w14:textId="4377B65A" w:rsidR="00C30384" w:rsidRDefault="005C2B0F" w:rsidP="0063248D">
            <w:pPr>
              <w:pStyle w:val="a3"/>
              <w:numPr>
                <w:ilvl w:val="0"/>
                <w:numId w:val="23"/>
              </w:numPr>
              <w:spacing w:line="276" w:lineRule="auto"/>
              <w:ind w:left="301" w:firstLineChars="0" w:hanging="301"/>
              <w:jc w:val="left"/>
            </w:pPr>
            <w:r>
              <w:t xml:space="preserve">Change the boot mode switch to </w:t>
            </w:r>
            <w:r w:rsidR="00AB72EB" w:rsidRPr="00CF143C">
              <w:t>SD Card boot mode</w:t>
            </w:r>
          </w:p>
        </w:tc>
      </w:tr>
      <w:tr w:rsidR="00C30384" w14:paraId="69CE1327" w14:textId="77777777" w:rsidTr="00116A74">
        <w:tc>
          <w:tcPr>
            <w:tcW w:w="803" w:type="dxa"/>
          </w:tcPr>
          <w:p w14:paraId="3FEB82F3" w14:textId="77777777" w:rsidR="00C30384" w:rsidRPr="00DE2B4E" w:rsidRDefault="00C30384" w:rsidP="00116A74">
            <w:pPr>
              <w:spacing w:line="276" w:lineRule="auto"/>
              <w:jc w:val="center"/>
              <w:rPr>
                <w:b/>
              </w:rPr>
            </w:pPr>
            <w:r w:rsidRPr="00DE2B4E">
              <w:rPr>
                <w:b/>
              </w:rPr>
              <w:t>Step 2</w:t>
            </w:r>
          </w:p>
        </w:tc>
        <w:tc>
          <w:tcPr>
            <w:tcW w:w="2480" w:type="dxa"/>
          </w:tcPr>
          <w:p w14:paraId="490B89F4" w14:textId="77777777" w:rsidR="00C30384" w:rsidRDefault="00C30384" w:rsidP="00116A74">
            <w:pPr>
              <w:spacing w:line="276" w:lineRule="auto"/>
              <w:jc w:val="left"/>
            </w:pPr>
            <w:r>
              <w:t>Restore Factory Settings</w:t>
            </w:r>
          </w:p>
        </w:tc>
        <w:tc>
          <w:tcPr>
            <w:tcW w:w="5013" w:type="dxa"/>
          </w:tcPr>
          <w:p w14:paraId="5AB84223" w14:textId="126C85A7" w:rsidR="00C30384" w:rsidRDefault="00C30384" w:rsidP="00F54846">
            <w:pPr>
              <w:spacing w:line="276" w:lineRule="auto"/>
              <w:jc w:val="left"/>
            </w:pPr>
            <w:r>
              <w:t xml:space="preserve">Restart the </w:t>
            </w:r>
            <w:r w:rsidR="00F54846">
              <w:rPr>
                <w:rFonts w:hint="eastAsia"/>
              </w:rPr>
              <w:t>server</w:t>
            </w:r>
            <w:r w:rsidR="004072C9">
              <w:t xml:space="preserve"> </w:t>
            </w:r>
            <w:r>
              <w:t>and automatically restore factory settings</w:t>
            </w:r>
          </w:p>
        </w:tc>
      </w:tr>
      <w:tr w:rsidR="00C30384" w14:paraId="147981CC" w14:textId="77777777" w:rsidTr="00116A74">
        <w:tc>
          <w:tcPr>
            <w:tcW w:w="803" w:type="dxa"/>
          </w:tcPr>
          <w:p w14:paraId="21C1A23A" w14:textId="77777777" w:rsidR="00C30384" w:rsidRPr="00DE2B4E" w:rsidRDefault="00C30384" w:rsidP="00116A74">
            <w:pPr>
              <w:spacing w:line="276" w:lineRule="auto"/>
              <w:jc w:val="center"/>
              <w:rPr>
                <w:b/>
              </w:rPr>
            </w:pPr>
            <w:r w:rsidRPr="00DE2B4E">
              <w:rPr>
                <w:b/>
              </w:rPr>
              <w:t>Step 3</w:t>
            </w:r>
          </w:p>
        </w:tc>
        <w:tc>
          <w:tcPr>
            <w:tcW w:w="2480" w:type="dxa"/>
          </w:tcPr>
          <w:p w14:paraId="1C79437E" w14:textId="26233171" w:rsidR="00C30384" w:rsidRDefault="004072C9" w:rsidP="00F54846">
            <w:pPr>
              <w:spacing w:line="276" w:lineRule="auto"/>
              <w:jc w:val="left"/>
            </w:pPr>
            <w:r>
              <w:t xml:space="preserve">Switch </w:t>
            </w:r>
            <w:r w:rsidR="00C30384">
              <w:t xml:space="preserve">to </w:t>
            </w:r>
            <w:r w:rsidR="00AB72EB" w:rsidRPr="00CF143C">
              <w:t>Flash boot mode</w:t>
            </w:r>
          </w:p>
        </w:tc>
        <w:tc>
          <w:tcPr>
            <w:tcW w:w="5013" w:type="dxa"/>
          </w:tcPr>
          <w:p w14:paraId="731F09FE" w14:textId="77777777" w:rsidR="00C30384" w:rsidRDefault="00C30384" w:rsidP="00C30384">
            <w:pPr>
              <w:pStyle w:val="a3"/>
              <w:numPr>
                <w:ilvl w:val="0"/>
                <w:numId w:val="24"/>
              </w:numPr>
              <w:spacing w:line="276" w:lineRule="auto"/>
              <w:ind w:left="301" w:firstLineChars="0" w:hanging="301"/>
              <w:jc w:val="left"/>
            </w:pPr>
            <w:r>
              <w:rPr>
                <w:rFonts w:hint="eastAsia"/>
              </w:rPr>
              <w:t>T</w:t>
            </w:r>
            <w:r>
              <w:t>urn off and power off the server;</w:t>
            </w:r>
          </w:p>
          <w:p w14:paraId="08CF5195" w14:textId="50B2AFFC" w:rsidR="00C30384" w:rsidRPr="00837547" w:rsidRDefault="005C2B0F" w:rsidP="00F54846">
            <w:pPr>
              <w:pStyle w:val="a3"/>
              <w:numPr>
                <w:ilvl w:val="0"/>
                <w:numId w:val="24"/>
              </w:numPr>
              <w:spacing w:line="276" w:lineRule="auto"/>
              <w:ind w:left="301" w:firstLineChars="0" w:hanging="301"/>
              <w:jc w:val="left"/>
            </w:pPr>
            <w:r>
              <w:t>Change the boot mode switch to</w:t>
            </w:r>
            <w:r w:rsidR="00C30384">
              <w:t xml:space="preserve"> </w:t>
            </w:r>
            <w:r w:rsidR="00AB72EB" w:rsidRPr="00CF143C">
              <w:t>Flash boot mode</w:t>
            </w:r>
          </w:p>
        </w:tc>
      </w:tr>
      <w:tr w:rsidR="00C30384" w14:paraId="2CDAEF2F" w14:textId="77777777" w:rsidTr="00116A74">
        <w:tc>
          <w:tcPr>
            <w:tcW w:w="803" w:type="dxa"/>
          </w:tcPr>
          <w:p w14:paraId="14751939" w14:textId="77777777" w:rsidR="00C30384" w:rsidRPr="00DE2B4E" w:rsidRDefault="00C30384" w:rsidP="00116A74">
            <w:pPr>
              <w:spacing w:line="276" w:lineRule="auto"/>
              <w:jc w:val="center"/>
              <w:rPr>
                <w:b/>
              </w:rPr>
            </w:pPr>
            <w:r w:rsidRPr="00DE2B4E">
              <w:rPr>
                <w:b/>
              </w:rPr>
              <w:t>Step 4</w:t>
            </w:r>
          </w:p>
        </w:tc>
        <w:tc>
          <w:tcPr>
            <w:tcW w:w="2480" w:type="dxa"/>
          </w:tcPr>
          <w:p w14:paraId="6B555654" w14:textId="77777777" w:rsidR="00C30384" w:rsidRDefault="00C30384" w:rsidP="00116A74">
            <w:pPr>
              <w:spacing w:line="276" w:lineRule="auto"/>
              <w:jc w:val="left"/>
            </w:pPr>
            <w:r>
              <w:rPr>
                <w:rFonts w:hint="eastAsia"/>
              </w:rPr>
              <w:t>U</w:t>
            </w:r>
            <w:r>
              <w:t xml:space="preserve">pdate online </w:t>
            </w:r>
          </w:p>
        </w:tc>
        <w:tc>
          <w:tcPr>
            <w:tcW w:w="5013" w:type="dxa"/>
          </w:tcPr>
          <w:p w14:paraId="43DDBE51" w14:textId="77777777" w:rsidR="00C30384" w:rsidRDefault="00C30384" w:rsidP="00116A74">
            <w:pPr>
              <w:spacing w:line="276" w:lineRule="auto"/>
              <w:jc w:val="left"/>
            </w:pPr>
            <w:r>
              <w:rPr>
                <w:rFonts w:hint="eastAsia"/>
              </w:rPr>
              <w:t>E</w:t>
            </w:r>
            <w:r>
              <w:t>xecute the steps for Update Online</w:t>
            </w:r>
          </w:p>
        </w:tc>
      </w:tr>
    </w:tbl>
    <w:p w14:paraId="11387692" w14:textId="5734A32F" w:rsidR="00C30384" w:rsidRPr="00BD138B" w:rsidRDefault="00C30384" w:rsidP="00C30384">
      <w:pPr>
        <w:pStyle w:val="2"/>
        <w:spacing w:before="0" w:after="0"/>
      </w:pPr>
      <w:bookmarkStart w:id="193" w:name="_Toc523255494"/>
      <w:bookmarkStart w:id="194" w:name="_Toc524367315"/>
      <w:bookmarkStart w:id="195" w:name="_Toc525575488"/>
      <w:bookmarkStart w:id="196" w:name="_Toc525565324"/>
      <w:r>
        <w:rPr>
          <w:szCs w:val="22"/>
        </w:rPr>
        <w:t xml:space="preserve">7.4 </w:t>
      </w:r>
      <w:bookmarkEnd w:id="193"/>
      <w:r w:rsidR="00371B21">
        <w:rPr>
          <w:szCs w:val="22"/>
        </w:rPr>
        <w:t>Detailed Steps to an Update VIA SD Card</w:t>
      </w:r>
      <w:bookmarkEnd w:id="194"/>
      <w:bookmarkEnd w:id="195"/>
      <w:bookmarkEnd w:id="196"/>
    </w:p>
    <w:p w14:paraId="3E297596" w14:textId="2DDAD625" w:rsidR="00C30384" w:rsidRDefault="00C30384" w:rsidP="00C30384">
      <w:pPr>
        <w:pStyle w:val="a3"/>
        <w:numPr>
          <w:ilvl w:val="0"/>
          <w:numId w:val="11"/>
        </w:numPr>
        <w:spacing w:line="276" w:lineRule="auto"/>
        <w:ind w:firstLineChars="0"/>
      </w:pPr>
      <w:r w:rsidRPr="00246D12">
        <w:rPr>
          <w:rFonts w:hint="eastAsia"/>
        </w:rPr>
        <w:t xml:space="preserve"> </w:t>
      </w:r>
      <w:r>
        <w:rPr>
          <w:rFonts w:hint="eastAsia"/>
        </w:rPr>
        <w:t>T</w:t>
      </w:r>
      <w:r>
        <w:t>urn off and power off the server.</w:t>
      </w:r>
      <w:r>
        <w:rPr>
          <w:rFonts w:hint="eastAsia"/>
        </w:rPr>
        <w:t xml:space="preserve"> </w:t>
      </w:r>
      <w:r w:rsidR="004072C9">
        <w:t>Change</w:t>
      </w:r>
      <w:r>
        <w:t xml:space="preserve"> the </w:t>
      </w:r>
      <w:r w:rsidR="004072C9">
        <w:t xml:space="preserve">boot mode switches </w:t>
      </w:r>
      <w:r>
        <w:rPr>
          <w:rFonts w:hint="eastAsia"/>
        </w:rPr>
        <w:t>1/2/</w:t>
      </w:r>
      <w:r>
        <w:t>3</w:t>
      </w:r>
      <w:r>
        <w:rPr>
          <w:rFonts w:hint="eastAsia"/>
        </w:rPr>
        <w:t>/</w:t>
      </w:r>
      <w:r>
        <w:t xml:space="preserve">4 below to switch the starting mode to </w:t>
      </w:r>
      <w:r w:rsidR="00AB72EB" w:rsidRPr="00CF143C">
        <w:t>SD Card boot mode</w:t>
      </w:r>
      <w:r>
        <w:t xml:space="preserve">; </w:t>
      </w:r>
    </w:p>
    <w:p w14:paraId="5790DE52" w14:textId="4B190425" w:rsidR="00C30384" w:rsidRDefault="00F54846" w:rsidP="00C30384">
      <w:pPr>
        <w:pStyle w:val="a3"/>
        <w:spacing w:line="276" w:lineRule="auto"/>
        <w:ind w:left="420" w:firstLineChars="0" w:firstLine="0"/>
      </w:pPr>
      <w:r w:rsidRPr="00A541C7">
        <w:rPr>
          <w:noProof/>
        </w:rPr>
        <w:drawing>
          <wp:inline distT="0" distB="0" distL="0" distR="0" wp14:anchorId="19C0D47D" wp14:editId="15A4791C">
            <wp:extent cx="3023235" cy="567055"/>
            <wp:effectExtent l="0" t="0" r="5715" b="4445"/>
            <wp:docPr id="8" name="图片 8" descr="C:\Users\18301\AppData\Local\Temp\153571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571151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3235" cy="567055"/>
                    </a:xfrm>
                    <a:prstGeom prst="rect">
                      <a:avLst/>
                    </a:prstGeom>
                    <a:noFill/>
                    <a:ln>
                      <a:noFill/>
                    </a:ln>
                  </pic:spPr>
                </pic:pic>
              </a:graphicData>
            </a:graphic>
          </wp:inline>
        </w:drawing>
      </w:r>
    </w:p>
    <w:p w14:paraId="6BADE008" w14:textId="006FFCE3" w:rsidR="00C30384" w:rsidRDefault="00C30384" w:rsidP="00C30384">
      <w:pPr>
        <w:pStyle w:val="a3"/>
        <w:numPr>
          <w:ilvl w:val="0"/>
          <w:numId w:val="11"/>
        </w:numPr>
        <w:spacing w:line="276" w:lineRule="auto"/>
        <w:ind w:firstLineChars="0"/>
      </w:pPr>
      <w:r>
        <w:t>Ensure the memory card has been inserted securely into the SD card slot in the BOE</w:t>
      </w:r>
      <w:r w:rsidR="00F54846">
        <w:t xml:space="preserve"> hardware unit</w:t>
      </w:r>
      <w:r>
        <w:t xml:space="preserve"> before restarting the server; </w:t>
      </w:r>
    </w:p>
    <w:p w14:paraId="0878707F" w14:textId="77777777" w:rsidR="00C30384" w:rsidRDefault="00C30384" w:rsidP="00C30384">
      <w:pPr>
        <w:spacing w:line="276" w:lineRule="auto"/>
      </w:pPr>
    </w:p>
    <w:p w14:paraId="0F8066AC" w14:textId="3F560B27" w:rsidR="00C30384" w:rsidRDefault="00C30384" w:rsidP="00C30384">
      <w:pPr>
        <w:pStyle w:val="a3"/>
        <w:numPr>
          <w:ilvl w:val="0"/>
          <w:numId w:val="11"/>
        </w:numPr>
        <w:spacing w:line="276" w:lineRule="auto"/>
        <w:ind w:firstLineChars="0"/>
        <w:jc w:val="left"/>
      </w:pPr>
      <w:r>
        <w:rPr>
          <w:rFonts w:hint="eastAsia"/>
        </w:rPr>
        <w:t>W</w:t>
      </w:r>
      <w:r>
        <w:t>hen the server has restarted, wait several minutes until all system lights are blinking (once per second). This indicates a successful factory settings restore;</w:t>
      </w:r>
      <w:r>
        <w:br/>
      </w:r>
      <w:r w:rsidRPr="00DE2B4E">
        <w:rPr>
          <w:b/>
        </w:rPr>
        <w:t>ATTENTION</w:t>
      </w:r>
      <w:r>
        <w:rPr>
          <w:rFonts w:hint="eastAsia"/>
        </w:rPr>
        <w:t>：</w:t>
      </w:r>
      <w:r>
        <w:t>The factory settings restoration has failed if the system lights are blinking fast (</w:t>
      </w:r>
      <w:r w:rsidR="00711857">
        <w:t>with an interval of 300ms</w:t>
      </w:r>
      <w:r>
        <w:t xml:space="preserve">). </w:t>
      </w:r>
      <w:r w:rsidR="00C4620F">
        <w:br/>
      </w:r>
      <w:r w:rsidR="00F54846" w:rsidRPr="00A541C7">
        <w:rPr>
          <w:noProof/>
        </w:rPr>
        <w:drawing>
          <wp:inline distT="0" distB="0" distL="0" distR="0" wp14:anchorId="5EE748CE" wp14:editId="69E0EB9D">
            <wp:extent cx="2990215" cy="540385"/>
            <wp:effectExtent l="0" t="0" r="635" b="0"/>
            <wp:docPr id="10" name="图片 10" descr="C:\Users\18301\AppData\Local\Temp\15357114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1535711488(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90215" cy="540385"/>
                    </a:xfrm>
                    <a:prstGeom prst="rect">
                      <a:avLst/>
                    </a:prstGeom>
                    <a:noFill/>
                    <a:ln>
                      <a:noFill/>
                    </a:ln>
                  </pic:spPr>
                </pic:pic>
              </a:graphicData>
            </a:graphic>
          </wp:inline>
        </w:drawing>
      </w:r>
    </w:p>
    <w:p w14:paraId="4BEF803E" w14:textId="77777777" w:rsidR="00C30384" w:rsidRDefault="00C30384" w:rsidP="00C30384">
      <w:pPr>
        <w:pStyle w:val="a3"/>
        <w:spacing w:line="276" w:lineRule="auto"/>
        <w:ind w:left="420" w:firstLineChars="0" w:firstLine="0"/>
        <w:jc w:val="left"/>
      </w:pPr>
    </w:p>
    <w:p w14:paraId="3E17A75C" w14:textId="71302F9E" w:rsidR="00C30384" w:rsidRDefault="00C30384" w:rsidP="00C30384">
      <w:pPr>
        <w:pStyle w:val="a3"/>
        <w:numPr>
          <w:ilvl w:val="0"/>
          <w:numId w:val="11"/>
        </w:numPr>
        <w:spacing w:line="276" w:lineRule="auto"/>
        <w:ind w:firstLineChars="0"/>
      </w:pPr>
      <w:r>
        <w:t>Turn off the server and pull out the power cable. Reset the</w:t>
      </w:r>
      <w:r w:rsidR="00A37205">
        <w:t xml:space="preserve"> dip </w:t>
      </w:r>
      <w:r>
        <w:t xml:space="preserve">switch to its original position to switch the </w:t>
      </w:r>
      <w:r w:rsidR="004072C9">
        <w:t xml:space="preserve">boot </w:t>
      </w:r>
      <w:r>
        <w:t xml:space="preserve">mode to Start </w:t>
      </w:r>
      <w:r w:rsidR="004072C9">
        <w:t xml:space="preserve">via </w:t>
      </w:r>
      <w:r>
        <w:t>Flash;</w:t>
      </w:r>
      <w:r>
        <w:br/>
      </w:r>
      <w:r w:rsidRPr="000F3CEC">
        <w:rPr>
          <w:noProof/>
        </w:rPr>
        <w:drawing>
          <wp:inline distT="0" distB="0" distL="0" distR="0" wp14:anchorId="030EEDCF" wp14:editId="2E6533F2">
            <wp:extent cx="3127375" cy="554990"/>
            <wp:effectExtent l="0" t="0" r="0" b="0"/>
            <wp:docPr id="9" name="图片 2" descr="C:\Users\18301\AppData\Local\Temp\1534402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4402699(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a:graphicData>
            </a:graphic>
          </wp:inline>
        </w:drawing>
      </w:r>
    </w:p>
    <w:p w14:paraId="2C7C5049" w14:textId="77777777" w:rsidR="00C30384" w:rsidRDefault="00C30384" w:rsidP="00C30384">
      <w:pPr>
        <w:pStyle w:val="a3"/>
        <w:spacing w:line="276" w:lineRule="auto"/>
        <w:ind w:left="420" w:firstLineChars="0" w:firstLine="0"/>
      </w:pPr>
      <w:r>
        <w:t xml:space="preserve"> </w:t>
      </w:r>
    </w:p>
    <w:p w14:paraId="3820CE85" w14:textId="77777777" w:rsidR="00C30384" w:rsidRDefault="00C30384" w:rsidP="00C30384">
      <w:pPr>
        <w:pStyle w:val="a3"/>
        <w:numPr>
          <w:ilvl w:val="0"/>
          <w:numId w:val="11"/>
        </w:numPr>
        <w:ind w:firstLineChars="0"/>
      </w:pPr>
      <w:r>
        <w:t>Plug in the power cable and turn on the server. The board functions properly if there is only one green system light that blinks;</w:t>
      </w:r>
    </w:p>
    <w:p w14:paraId="50049062" w14:textId="0E05E781" w:rsidR="00C30384" w:rsidRDefault="009415BC">
      <w:pPr>
        <w:pStyle w:val="a3"/>
        <w:ind w:left="420" w:firstLineChars="0" w:firstLine="0"/>
      </w:pPr>
      <w:r>
        <w:rPr>
          <w:noProof/>
        </w:rPr>
        <mc:AlternateContent>
          <mc:Choice Requires="wpg">
            <w:drawing>
              <wp:inline distT="0" distB="0" distL="0" distR="0" wp14:anchorId="4C208017" wp14:editId="1FE42255">
                <wp:extent cx="3127375" cy="554990"/>
                <wp:effectExtent l="0" t="0" r="0" b="0"/>
                <wp:docPr id="19" name="Group 19"/>
                <wp:cNvGraphicFramePr/>
                <a:graphic xmlns:a="http://schemas.openxmlformats.org/drawingml/2006/main">
                  <a:graphicData uri="http://schemas.microsoft.com/office/word/2010/wordprocessingGroup">
                    <wpg:wgp>
                      <wpg:cNvGrpSpPr/>
                      <wpg:grpSpPr>
                        <a:xfrm>
                          <a:off x="0" y="0"/>
                          <a:ext cx="3127375" cy="554990"/>
                          <a:chOff x="0" y="0"/>
                          <a:chExt cx="3127375" cy="554990"/>
                        </a:xfrm>
                      </wpg:grpSpPr>
                      <pic:pic xmlns:pic="http://schemas.openxmlformats.org/drawingml/2006/picture">
                        <pic:nvPicPr>
                          <pic:cNvPr id="14" name="图片 65" descr="C:\Users\18301\AppData\Local\Temp\1534402699(1).png"/>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wps:wsp>
                        <wps:cNvPr id="21" name="矩形 21"/>
                        <wps:cNvSpPr/>
                        <wps:spPr>
                          <a:xfrm>
                            <a:off x="565743" y="322343"/>
                            <a:ext cx="82296" cy="4571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A895EF0" id="Group 19" o:spid="_x0000_s1026" style="width:246.25pt;height:43.7pt;mso-position-horizontal-relative:char;mso-position-vertical-relative:line" coordsize="31273,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">
                <v:shape id="图片 65" o:spid="_x0000_s1027" type="#_x0000_t75" style="position:absolute;width:31273;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">
                  <v:imagedata r:id="rId45" o:title="1534402699(1)"/>
                </v:shape>
                <v:rect id="矩形 21" o:spid="_x0000_s1028" style="position:absolute;left:5657;top:3223;width:82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" fillcolor="#70ad47 [3209]" strokecolor="#1f4d78 [1604]" strokeweight="1pt"/>
                <w10:anchorlock/>
              </v:group>
            </w:pict>
          </mc:Fallback>
        </mc:AlternateContent>
      </w:r>
      <w:r w:rsidR="00C4620F">
        <w:br/>
      </w:r>
    </w:p>
    <w:p w14:paraId="5A23DF5C" w14:textId="1F490FDB" w:rsidR="00C30384" w:rsidRDefault="00C30384" w:rsidP="00C30384">
      <w:pPr>
        <w:pStyle w:val="a3"/>
        <w:numPr>
          <w:ilvl w:val="0"/>
          <w:numId w:val="11"/>
        </w:numPr>
        <w:ind w:firstLineChars="0"/>
      </w:pPr>
      <w:bookmarkStart w:id="197" w:name="_Toc523255495"/>
      <w:r>
        <w:t>Execute the steps for an online update. If the update doesn’t work, please contact HPB staff for technical support.</w:t>
      </w:r>
    </w:p>
    <w:bookmarkEnd w:id="197"/>
    <w:p w14:paraId="2D3CAB82" w14:textId="77777777" w:rsidR="00C30384" w:rsidRPr="00E07E44" w:rsidRDefault="00C30384" w:rsidP="00C30384">
      <w:pPr>
        <w:spacing w:line="276" w:lineRule="auto"/>
      </w:pPr>
    </w:p>
    <w:p w14:paraId="7B05D81A" w14:textId="77777777" w:rsidR="00F64228" w:rsidRPr="003B0B20" w:rsidRDefault="00F64228" w:rsidP="00F64228">
      <w:pPr>
        <w:pStyle w:val="1"/>
        <w:spacing w:before="0" w:after="0"/>
        <w:rPr>
          <w:rFonts w:ascii="Calibri" w:hAnsi="Calibri" w:cs="Calibri"/>
          <w:sz w:val="28"/>
          <w:szCs w:val="28"/>
        </w:rPr>
      </w:pPr>
      <w:bookmarkStart w:id="198" w:name="_Toc525046571"/>
      <w:bookmarkStart w:id="199" w:name="_Toc525575489"/>
      <w:bookmarkStart w:id="200" w:name="_Toc525565325"/>
      <w:r w:rsidRPr="003B0B20">
        <w:rPr>
          <w:rFonts w:ascii="Calibri" w:hAnsi="Calibri" w:cs="Calibri"/>
          <w:sz w:val="28"/>
          <w:szCs w:val="28"/>
        </w:rPr>
        <w:lastRenderedPageBreak/>
        <w:t xml:space="preserve">Chapter 8 </w:t>
      </w:r>
      <w:bookmarkEnd w:id="198"/>
      <w:r w:rsidRPr="003B0B20">
        <w:rPr>
          <w:rFonts w:ascii="Calibri" w:hAnsi="Calibri" w:cs="Calibri"/>
          <w:sz w:val="28"/>
          <w:szCs w:val="28"/>
        </w:rPr>
        <w:t>MainNet Update Instructions</w:t>
      </w:r>
      <w:bookmarkEnd w:id="199"/>
      <w:bookmarkEnd w:id="200"/>
    </w:p>
    <w:p w14:paraId="2A404992" w14:textId="77777777" w:rsidR="00F64228" w:rsidRDefault="00F64228" w:rsidP="00F64228">
      <w:r>
        <w:rPr>
          <w:rFonts w:hint="eastAsia"/>
        </w:rPr>
        <w:t>W</w:t>
      </w:r>
      <w:r>
        <w:t>hen HPB updates the MainNet version, there are two ways for node users to proceed with the process.</w:t>
      </w:r>
    </w:p>
    <w:p w14:paraId="7F531DB5"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source code</w:t>
      </w:r>
      <w:r>
        <w:t>: Download and compile the source code to complete the MainNet update by following the steps laid out in 8.1 and 8.2;</w:t>
      </w:r>
    </w:p>
    <w:p w14:paraId="32A7A762"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executable file</w:t>
      </w:r>
      <w:r>
        <w:t>: Download and run the executable file to complete the MainNet update by following the steps laid out in 8.3 and 8.4.</w:t>
      </w:r>
    </w:p>
    <w:p w14:paraId="64CD338A" w14:textId="77777777" w:rsidR="00F64228" w:rsidRPr="00D1316D" w:rsidRDefault="00F64228" w:rsidP="00F64228">
      <w:pPr>
        <w:pStyle w:val="a3"/>
        <w:ind w:left="360" w:firstLineChars="0" w:firstLine="0"/>
      </w:pPr>
    </w:p>
    <w:p w14:paraId="2F3F2647" w14:textId="77777777" w:rsidR="00F64228" w:rsidRPr="003B0B20" w:rsidRDefault="00F64228" w:rsidP="00F64228">
      <w:pPr>
        <w:pStyle w:val="2"/>
        <w:spacing w:before="0" w:after="0"/>
        <w:rPr>
          <w:rFonts w:ascii="Calibri" w:hAnsi="Calibri" w:cs="Calibri"/>
          <w:szCs w:val="22"/>
        </w:rPr>
      </w:pPr>
      <w:bookmarkStart w:id="201" w:name="_Toc525046572"/>
      <w:bookmarkStart w:id="202" w:name="_Toc525575490"/>
      <w:bookmarkStart w:id="203" w:name="_Toc525565326"/>
      <w:r w:rsidRPr="003B0B20">
        <w:rPr>
          <w:rFonts w:ascii="Calibri" w:hAnsi="Calibri" w:cs="Calibri"/>
          <w:szCs w:val="22"/>
        </w:rPr>
        <w:t xml:space="preserve">8.1 </w:t>
      </w:r>
      <w:bookmarkEnd w:id="201"/>
      <w:r w:rsidRPr="003B0B20">
        <w:rPr>
          <w:rFonts w:ascii="Calibri" w:hAnsi="Calibri" w:cs="Calibri"/>
          <w:szCs w:val="22"/>
        </w:rPr>
        <w:t>Steps of Update through Source Code</w:t>
      </w:r>
      <w:bookmarkEnd w:id="202"/>
      <w:bookmarkEnd w:id="203"/>
    </w:p>
    <w:p w14:paraId="24AC2FE9" w14:textId="77777777" w:rsidR="00F64228" w:rsidRPr="003B0B20" w:rsidRDefault="00F64228" w:rsidP="003C6803">
      <w:pPr>
        <w:widowControl/>
        <w:jc w:val="left"/>
        <w:rPr>
          <w:rFonts w:ascii="Calibri" w:hAnsi="Calibri" w:cs="Calibri"/>
          <w:sz w:val="22"/>
        </w:rPr>
      </w:pPr>
      <w:r w:rsidRPr="003B0B20">
        <w:rPr>
          <w:rFonts w:ascii="Calibri" w:hAnsi="Calibri" w:cs="Calibri"/>
          <w:sz w:val="22"/>
        </w:rPr>
        <w:t>Users who choose to update through source code can refer to this section. Refer to the table below for detailed steps:</w:t>
      </w:r>
    </w:p>
    <w:tbl>
      <w:tblPr>
        <w:tblStyle w:val="a5"/>
        <w:tblW w:w="8522" w:type="dxa"/>
        <w:tblLayout w:type="fixed"/>
        <w:tblLook w:val="04A0" w:firstRow="1" w:lastRow="0" w:firstColumn="1" w:lastColumn="0" w:noHBand="0" w:noVBand="1"/>
      </w:tblPr>
      <w:tblGrid>
        <w:gridCol w:w="817"/>
        <w:gridCol w:w="1163"/>
        <w:gridCol w:w="1559"/>
        <w:gridCol w:w="4983"/>
      </w:tblGrid>
      <w:tr w:rsidR="00F64228" w:rsidRPr="00B45EC2" w14:paraId="2CFEA87E" w14:textId="77777777" w:rsidTr="00872469">
        <w:trPr>
          <w:trHeight w:val="361"/>
        </w:trPr>
        <w:tc>
          <w:tcPr>
            <w:tcW w:w="817" w:type="dxa"/>
          </w:tcPr>
          <w:p w14:paraId="7CB6C75F" w14:textId="77777777" w:rsidR="00F64228" w:rsidRPr="002C00DF" w:rsidRDefault="00F64228" w:rsidP="00872469">
            <w:pPr>
              <w:spacing w:line="276" w:lineRule="auto"/>
              <w:jc w:val="center"/>
              <w:rPr>
                <w:rFonts w:cstheme="minorHAnsi"/>
                <w:b/>
                <w:szCs w:val="21"/>
              </w:rPr>
            </w:pPr>
            <w:r w:rsidRPr="002C00DF">
              <w:rPr>
                <w:rFonts w:cstheme="minorHAnsi"/>
                <w:b/>
                <w:szCs w:val="21"/>
              </w:rPr>
              <w:t>No.</w:t>
            </w:r>
          </w:p>
        </w:tc>
        <w:tc>
          <w:tcPr>
            <w:tcW w:w="1163" w:type="dxa"/>
          </w:tcPr>
          <w:p w14:paraId="0B0B7D87" w14:textId="77777777" w:rsidR="00F64228" w:rsidRPr="00B45EC2" w:rsidRDefault="00F64228" w:rsidP="00872469">
            <w:pPr>
              <w:spacing w:line="276" w:lineRule="auto"/>
              <w:jc w:val="center"/>
              <w:rPr>
                <w:rFonts w:cstheme="minorHAnsi"/>
                <w:b/>
                <w:szCs w:val="21"/>
              </w:rPr>
            </w:pPr>
            <w:r w:rsidRPr="00B45EC2">
              <w:rPr>
                <w:rFonts w:cstheme="minorHAnsi"/>
                <w:b/>
                <w:szCs w:val="21"/>
              </w:rPr>
              <w:t>Contents</w:t>
            </w:r>
          </w:p>
        </w:tc>
        <w:tc>
          <w:tcPr>
            <w:tcW w:w="1559" w:type="dxa"/>
          </w:tcPr>
          <w:p w14:paraId="52DB5AD1" w14:textId="77777777" w:rsidR="00F64228" w:rsidRPr="00B45EC2" w:rsidRDefault="00F64228" w:rsidP="00872469">
            <w:pPr>
              <w:spacing w:line="276" w:lineRule="auto"/>
              <w:jc w:val="center"/>
              <w:rPr>
                <w:rFonts w:cstheme="minorHAnsi"/>
                <w:b/>
                <w:szCs w:val="21"/>
              </w:rPr>
            </w:pPr>
            <w:r w:rsidRPr="00B45EC2">
              <w:rPr>
                <w:rFonts w:cstheme="minorHAnsi"/>
                <w:b/>
                <w:szCs w:val="21"/>
              </w:rPr>
              <w:t>Steps</w:t>
            </w:r>
          </w:p>
        </w:tc>
        <w:tc>
          <w:tcPr>
            <w:tcW w:w="4983" w:type="dxa"/>
          </w:tcPr>
          <w:p w14:paraId="4437D54C" w14:textId="77777777" w:rsidR="00F64228" w:rsidRPr="00B45EC2" w:rsidRDefault="00F64228" w:rsidP="00872469">
            <w:pPr>
              <w:spacing w:line="276" w:lineRule="auto"/>
              <w:jc w:val="center"/>
              <w:rPr>
                <w:rFonts w:cstheme="minorHAnsi"/>
                <w:b/>
                <w:szCs w:val="21"/>
              </w:rPr>
            </w:pPr>
            <w:r w:rsidRPr="00B45EC2">
              <w:rPr>
                <w:rFonts w:cstheme="minorHAnsi"/>
                <w:b/>
                <w:szCs w:val="21"/>
              </w:rPr>
              <w:t>Descriptions</w:t>
            </w:r>
          </w:p>
        </w:tc>
      </w:tr>
      <w:tr w:rsidR="00F64228" w:rsidRPr="000B6DE5" w14:paraId="5409862C" w14:textId="77777777" w:rsidTr="00872469">
        <w:tc>
          <w:tcPr>
            <w:tcW w:w="817" w:type="dxa"/>
            <w:vMerge w:val="restart"/>
          </w:tcPr>
          <w:p w14:paraId="4092A21F"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1</w:t>
            </w:r>
          </w:p>
        </w:tc>
        <w:tc>
          <w:tcPr>
            <w:tcW w:w="1163" w:type="dxa"/>
            <w:vMerge w:val="restart"/>
          </w:tcPr>
          <w:p w14:paraId="54624984" w14:textId="77777777" w:rsidR="00F64228" w:rsidRDefault="00F64228" w:rsidP="00872469">
            <w:pPr>
              <w:spacing w:line="276" w:lineRule="auto"/>
              <w:jc w:val="left"/>
              <w:rPr>
                <w:rFonts w:ascii="DejaVu Sans Mono" w:hAnsi="DejaVu Sans Mono"/>
              </w:rPr>
            </w:pPr>
            <w:r>
              <w:rPr>
                <w:rFonts w:ascii="DejaVu Sans Mono" w:hAnsi="DejaVu Sans Mono" w:hint="eastAsia"/>
              </w:rPr>
              <w:t>S</w:t>
            </w:r>
            <w:r>
              <w:rPr>
                <w:rFonts w:ascii="DejaVu Sans Mono" w:hAnsi="DejaVu Sans Mono"/>
              </w:rPr>
              <w:t xml:space="preserve">top </w:t>
            </w:r>
            <w:r>
              <w:rPr>
                <w:rFonts w:ascii="DejaVu Sans Mono" w:hAnsi="DejaVu Sans Mono" w:hint="eastAsia"/>
              </w:rPr>
              <w:t>h</w:t>
            </w:r>
            <w:r>
              <w:rPr>
                <w:rFonts w:ascii="DejaVu Sans Mono" w:hAnsi="DejaVu Sans Mono"/>
              </w:rPr>
              <w:t>pb</w:t>
            </w:r>
            <w:r>
              <w:rPr>
                <w:rFonts w:ascii="DejaVu Sans Mono" w:hAnsi="DejaVu Sans Mono" w:hint="eastAsia"/>
              </w:rPr>
              <w:t xml:space="preserve"> </w:t>
            </w:r>
            <w:r>
              <w:rPr>
                <w:rFonts w:ascii="DejaVu Sans Mono" w:hAnsi="DejaVu Sans Mono"/>
              </w:rPr>
              <w:t>program</w:t>
            </w:r>
          </w:p>
        </w:tc>
        <w:tc>
          <w:tcPr>
            <w:tcW w:w="1559" w:type="dxa"/>
          </w:tcPr>
          <w:p w14:paraId="59AB2704" w14:textId="77777777" w:rsidR="00F64228" w:rsidRDefault="00F64228" w:rsidP="00872469">
            <w:pPr>
              <w:spacing w:line="276" w:lineRule="auto"/>
              <w:jc w:val="left"/>
              <w:rPr>
                <w:rFonts w:ascii="DejaVu Sans Mono" w:hAnsi="DejaVu Sans Mono"/>
              </w:rPr>
            </w:pPr>
            <w:r>
              <w:rPr>
                <w:rFonts w:ascii="DejaVu Sans Mono" w:hAnsi="DejaVu Sans Mono"/>
              </w:rPr>
              <w:t xml:space="preserve">Stop Option 1 </w:t>
            </w:r>
          </w:p>
        </w:tc>
        <w:tc>
          <w:tcPr>
            <w:tcW w:w="4983" w:type="dxa"/>
          </w:tcPr>
          <w:p w14:paraId="1604AB08" w14:textId="77777777" w:rsidR="00F64228" w:rsidRDefault="00F64228" w:rsidP="00872469">
            <w:pPr>
              <w:pStyle w:val="Programming"/>
            </w:pPr>
            <w:r w:rsidRPr="003B0B20">
              <w:rPr>
                <w:rFonts w:ascii="Calibri" w:hAnsi="Calibri" w:cs="Calibri"/>
              </w:rPr>
              <w:t>Command:</w:t>
            </w:r>
            <w:r>
              <w:rPr>
                <w:rFonts w:hint="eastAsia"/>
              </w:rPr>
              <w:t xml:space="preserve"> </w:t>
            </w:r>
            <w:r w:rsidRPr="003B0B20">
              <w:rPr>
                <w:b/>
              </w:rPr>
              <w:t>exit</w:t>
            </w:r>
          </w:p>
          <w:p w14:paraId="4C221EEF" w14:textId="77777777" w:rsidR="00F64228" w:rsidRPr="005E2662" w:rsidRDefault="00F64228" w:rsidP="00872469">
            <w:pPr>
              <w:spacing w:line="276" w:lineRule="auto"/>
              <w:jc w:val="left"/>
              <w:rPr>
                <w:rFonts w:ascii="Calibri" w:hAnsi="Calibri"/>
              </w:rPr>
            </w:pPr>
            <w:r w:rsidRPr="005E2662">
              <w:rPr>
                <w:rFonts w:ascii="Calibri" w:hAnsi="Calibri"/>
                <w:b/>
              </w:rPr>
              <w:t>Tip</w:t>
            </w:r>
            <w:r w:rsidRPr="005E2662">
              <w:rPr>
                <w:rFonts w:ascii="Calibri" w:hAnsi="Calibri"/>
              </w:rPr>
              <w:t>: This is suitable for users choosing Option 1 for the Node Launch.</w:t>
            </w:r>
          </w:p>
        </w:tc>
      </w:tr>
      <w:tr w:rsidR="00F64228" w:rsidRPr="000B6DE5" w14:paraId="34CAF01E" w14:textId="77777777" w:rsidTr="00872469">
        <w:tc>
          <w:tcPr>
            <w:tcW w:w="817" w:type="dxa"/>
            <w:vMerge/>
          </w:tcPr>
          <w:p w14:paraId="0C6D2D8A" w14:textId="77777777" w:rsidR="00F64228" w:rsidRPr="003B0B20" w:rsidRDefault="00F64228" w:rsidP="00872469">
            <w:pPr>
              <w:spacing w:line="276" w:lineRule="auto"/>
              <w:jc w:val="center"/>
              <w:rPr>
                <w:rFonts w:ascii="DejaVu Sans Mono" w:hAnsi="DejaVu Sans Mono"/>
                <w:b/>
              </w:rPr>
            </w:pPr>
          </w:p>
        </w:tc>
        <w:tc>
          <w:tcPr>
            <w:tcW w:w="1163" w:type="dxa"/>
            <w:vMerge/>
          </w:tcPr>
          <w:p w14:paraId="5378BBA8" w14:textId="77777777" w:rsidR="00F64228" w:rsidRDefault="00F64228" w:rsidP="00872469">
            <w:pPr>
              <w:spacing w:line="276" w:lineRule="auto"/>
              <w:jc w:val="left"/>
              <w:rPr>
                <w:rFonts w:ascii="DejaVu Sans Mono" w:hAnsi="DejaVu Sans Mono"/>
              </w:rPr>
            </w:pPr>
          </w:p>
        </w:tc>
        <w:tc>
          <w:tcPr>
            <w:tcW w:w="1559" w:type="dxa"/>
          </w:tcPr>
          <w:p w14:paraId="59C40288" w14:textId="77777777" w:rsidR="00F64228" w:rsidRPr="00C373B7" w:rsidRDefault="00F64228" w:rsidP="00872469">
            <w:pPr>
              <w:spacing w:line="276" w:lineRule="auto"/>
              <w:jc w:val="left"/>
              <w:rPr>
                <w:rFonts w:ascii="DejaVu Sans Mono" w:hAnsi="DejaVu Sans Mono"/>
              </w:rPr>
            </w:pPr>
            <w:r>
              <w:rPr>
                <w:rFonts w:ascii="DejaVu Sans Mono" w:hAnsi="DejaVu Sans Mono"/>
              </w:rPr>
              <w:t>Stop Option 2</w:t>
            </w:r>
          </w:p>
        </w:tc>
        <w:tc>
          <w:tcPr>
            <w:tcW w:w="4983" w:type="dxa"/>
          </w:tcPr>
          <w:p w14:paraId="4FA207D4" w14:textId="77777777" w:rsidR="00F64228"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exit</w:t>
            </w:r>
          </w:p>
          <w:p w14:paraId="1613237D" w14:textId="77777777" w:rsidR="00F64228"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sudo killall ghpb</w:t>
            </w:r>
          </w:p>
          <w:p w14:paraId="77453338" w14:textId="77777777"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T</w:t>
            </w:r>
            <w:r>
              <w:rPr>
                <w:rFonts w:ascii="DejaVu Sans Mono" w:hAnsi="DejaVu Sans Mono"/>
              </w:rPr>
              <w:t>his is suitable for users choosing O</w:t>
            </w:r>
            <w:r>
              <w:rPr>
                <w:rFonts w:ascii="DejaVu Sans Mono" w:hAnsi="DejaVu Sans Mono" w:hint="eastAsia"/>
              </w:rPr>
              <w:t>ption</w:t>
            </w:r>
            <w:r>
              <w:rPr>
                <w:rFonts w:ascii="DejaVu Sans Mono" w:hAnsi="DejaVu Sans Mono"/>
              </w:rPr>
              <w:t xml:space="preserve"> 2 for the Node Launch.</w:t>
            </w:r>
          </w:p>
        </w:tc>
      </w:tr>
      <w:tr w:rsidR="00F64228" w:rsidRPr="000B6DE5" w14:paraId="27B8C6E9" w14:textId="77777777" w:rsidTr="00872469">
        <w:tc>
          <w:tcPr>
            <w:tcW w:w="817" w:type="dxa"/>
            <w:vMerge w:val="restart"/>
          </w:tcPr>
          <w:p w14:paraId="686A83A4"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2</w:t>
            </w:r>
          </w:p>
        </w:tc>
        <w:tc>
          <w:tcPr>
            <w:tcW w:w="1163" w:type="dxa"/>
            <w:vMerge w:val="restart"/>
          </w:tcPr>
          <w:p w14:paraId="59491520"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onfirm the MainNet download path</w:t>
            </w:r>
          </w:p>
        </w:tc>
        <w:tc>
          <w:tcPr>
            <w:tcW w:w="1559" w:type="dxa"/>
          </w:tcPr>
          <w:p w14:paraId="63BC51B4"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S</w:t>
            </w:r>
            <w:r>
              <w:rPr>
                <w:rFonts w:ascii="DejaVu Sans Mono" w:hAnsi="DejaVu Sans Mono"/>
              </w:rPr>
              <w:t xml:space="preserve">witch to </w:t>
            </w:r>
            <w:r w:rsidRPr="00C373B7">
              <w:rPr>
                <w:rFonts w:ascii="DejaVu Sans Mono" w:hAnsi="DejaVu Sans Mono"/>
              </w:rPr>
              <w:t>root</w:t>
            </w:r>
            <w:r>
              <w:rPr>
                <w:rFonts w:ascii="DejaVu Sans Mono" w:hAnsi="DejaVu Sans Mono" w:hint="eastAsia"/>
              </w:rPr>
              <w:t xml:space="preserve"> </w:t>
            </w:r>
            <w:r>
              <w:rPr>
                <w:rFonts w:ascii="DejaVu Sans Mono" w:hAnsi="DejaVu Sans Mono"/>
              </w:rPr>
              <w:t>user</w:t>
            </w:r>
          </w:p>
        </w:tc>
        <w:tc>
          <w:tcPr>
            <w:tcW w:w="4983" w:type="dxa"/>
          </w:tcPr>
          <w:p w14:paraId="4A974181"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su root</w:t>
            </w:r>
            <w:r w:rsidRPr="00C373B7">
              <w:rPr>
                <w:rFonts w:ascii="DejaVu Sans Mono" w:hAnsi="DejaVu Sans Mono"/>
              </w:rPr>
              <w:br/>
            </w: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Password of root user is required.</w:t>
            </w:r>
          </w:p>
        </w:tc>
      </w:tr>
      <w:tr w:rsidR="00F64228" w:rsidRPr="000B6DE5" w14:paraId="35017338" w14:textId="77777777" w:rsidTr="00872469">
        <w:tc>
          <w:tcPr>
            <w:tcW w:w="817" w:type="dxa"/>
            <w:vMerge/>
          </w:tcPr>
          <w:p w14:paraId="76B39256" w14:textId="77777777" w:rsidR="00F64228" w:rsidRPr="003B0B20" w:rsidRDefault="00F64228" w:rsidP="00872469">
            <w:pPr>
              <w:spacing w:line="276" w:lineRule="auto"/>
              <w:jc w:val="center"/>
              <w:rPr>
                <w:rFonts w:ascii="DejaVu Sans Mono" w:hAnsi="DejaVu Sans Mono"/>
                <w:b/>
              </w:rPr>
            </w:pPr>
          </w:p>
        </w:tc>
        <w:tc>
          <w:tcPr>
            <w:tcW w:w="1163" w:type="dxa"/>
            <w:vMerge/>
          </w:tcPr>
          <w:p w14:paraId="6201E833" w14:textId="77777777" w:rsidR="00F64228" w:rsidRPr="00C373B7" w:rsidRDefault="00F64228" w:rsidP="00872469">
            <w:pPr>
              <w:spacing w:line="276" w:lineRule="auto"/>
              <w:jc w:val="left"/>
              <w:rPr>
                <w:rFonts w:ascii="DejaVu Sans Mono" w:hAnsi="DejaVu Sans Mono"/>
              </w:rPr>
            </w:pPr>
          </w:p>
        </w:tc>
        <w:tc>
          <w:tcPr>
            <w:tcW w:w="1559" w:type="dxa"/>
          </w:tcPr>
          <w:p w14:paraId="7E35C936"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hoose a download path</w:t>
            </w:r>
          </w:p>
        </w:tc>
        <w:tc>
          <w:tcPr>
            <w:tcW w:w="4983" w:type="dxa"/>
          </w:tcPr>
          <w:p w14:paraId="707510E7" w14:textId="77777777" w:rsidR="00F64228" w:rsidRPr="00C373B7" w:rsidRDefault="00F64228" w:rsidP="00872469">
            <w:pPr>
              <w:spacing w:line="276" w:lineRule="auto"/>
              <w:jc w:val="left"/>
              <w:rPr>
                <w:rFonts w:ascii="DejaVu Sans Mono" w:hAnsi="DejaVu Sans Mono"/>
                <w:i/>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 xml:space="preserve">cd </w:t>
            </w:r>
            <w:r w:rsidRPr="003B0B20">
              <w:rPr>
                <w:rFonts w:ascii="Consolas" w:hAnsi="Consolas" w:cs="Consolas"/>
                <w:i/>
              </w:rPr>
              <w:t>/home/</w:t>
            </w:r>
          </w:p>
          <w:p w14:paraId="56166A86" w14:textId="080E94E9"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w:t>
            </w:r>
            <w:r w:rsidRPr="00C373B7">
              <w:rPr>
                <w:rFonts w:ascii="DejaVu Sans Mono" w:hAnsi="DejaVu Sans Mono"/>
                <w:i/>
              </w:rPr>
              <w:t>/home/</w:t>
            </w:r>
            <w:r>
              <w:rPr>
                <w:rFonts w:ascii="DejaVu Sans Mono" w:hAnsi="DejaVu Sans Mono"/>
                <w:i/>
              </w:rPr>
              <w:t>’</w:t>
            </w:r>
            <w:r>
              <w:rPr>
                <w:rFonts w:ascii="DejaVu Sans Mono" w:hAnsi="DejaVu Sans Mono" w:hint="eastAsia"/>
              </w:rPr>
              <w:t xml:space="preserve"> </w:t>
            </w:r>
            <w:r w:rsidRPr="005E2662">
              <w:rPr>
                <w:rFonts w:ascii="Calibri" w:hAnsi="Calibri"/>
              </w:rPr>
              <w:t xml:space="preserve">can be changed to </w:t>
            </w:r>
            <w:r w:rsidR="00AF0F2F">
              <w:rPr>
                <w:rFonts w:ascii="Calibri" w:hAnsi="Calibri"/>
              </w:rPr>
              <w:t xml:space="preserve">a </w:t>
            </w:r>
            <w:r w:rsidRPr="005E2662">
              <w:rPr>
                <w:rFonts w:ascii="Calibri" w:hAnsi="Calibri"/>
              </w:rPr>
              <w:t>specified path.</w:t>
            </w:r>
          </w:p>
        </w:tc>
      </w:tr>
      <w:tr w:rsidR="00F64228" w:rsidRPr="000B6DE5" w14:paraId="4469FAAA" w14:textId="77777777" w:rsidTr="00872469">
        <w:tc>
          <w:tcPr>
            <w:tcW w:w="817" w:type="dxa"/>
            <w:vMerge w:val="restart"/>
          </w:tcPr>
          <w:p w14:paraId="13ADEB56"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3</w:t>
            </w:r>
          </w:p>
        </w:tc>
        <w:tc>
          <w:tcPr>
            <w:tcW w:w="1163" w:type="dxa"/>
            <w:vMerge w:val="restart"/>
          </w:tcPr>
          <w:p w14:paraId="1229FA5E"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D</w:t>
            </w:r>
            <w:r>
              <w:rPr>
                <w:rFonts w:ascii="DejaVu Sans Mono" w:hAnsi="DejaVu Sans Mono"/>
              </w:rPr>
              <w:t>ownload and compile</w:t>
            </w:r>
            <w:r>
              <w:rPr>
                <w:rFonts w:ascii="DejaVu Sans Mono" w:hAnsi="DejaVu Sans Mono" w:hint="eastAsia"/>
              </w:rPr>
              <w:t xml:space="preserve"> </w:t>
            </w:r>
            <w:r>
              <w:rPr>
                <w:rFonts w:ascii="DejaVu Sans Mono" w:hAnsi="DejaVu Sans Mono"/>
              </w:rPr>
              <w:t>source code ‘</w:t>
            </w:r>
            <w:r w:rsidRPr="00C373B7">
              <w:rPr>
                <w:rFonts w:ascii="DejaVu Sans Mono" w:hAnsi="DejaVu Sans Mono"/>
              </w:rPr>
              <w:t>go-hpb</w:t>
            </w:r>
            <w:r>
              <w:rPr>
                <w:rFonts w:ascii="DejaVu Sans Mono" w:hAnsi="DejaVu Sans Mono"/>
              </w:rPr>
              <w:t>’</w:t>
            </w:r>
          </w:p>
        </w:tc>
        <w:tc>
          <w:tcPr>
            <w:tcW w:w="1559" w:type="dxa"/>
          </w:tcPr>
          <w:p w14:paraId="6F769D7F"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D</w:t>
            </w:r>
            <w:r>
              <w:rPr>
                <w:rFonts w:ascii="DejaVu Sans Mono" w:hAnsi="DejaVu Sans Mono"/>
              </w:rPr>
              <w:t>ownload source code ‘</w:t>
            </w:r>
            <w:r w:rsidRPr="00C373B7">
              <w:rPr>
                <w:rFonts w:ascii="DejaVu Sans Mono" w:hAnsi="DejaVu Sans Mono"/>
              </w:rPr>
              <w:t>go-hpb</w:t>
            </w:r>
            <w:r>
              <w:rPr>
                <w:rFonts w:ascii="DejaVu Sans Mono" w:hAnsi="DejaVu Sans Mono"/>
              </w:rPr>
              <w:t>’</w:t>
            </w:r>
          </w:p>
        </w:tc>
        <w:tc>
          <w:tcPr>
            <w:tcW w:w="4983" w:type="dxa"/>
          </w:tcPr>
          <w:p w14:paraId="3484F791" w14:textId="77777777" w:rsidR="00F64228" w:rsidRDefault="00F64228" w:rsidP="00872469">
            <w:pPr>
              <w:spacing w:line="276" w:lineRule="auto"/>
              <w:jc w:val="left"/>
              <w:rPr>
                <w:rFonts w:ascii="DejaVu Sans Mono" w:hAnsi="DejaVu Sans Mono"/>
                <w:i/>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-b version_x.x.x.x </w:t>
            </w:r>
            <w:hyperlink r:id="rId46" w:history="1">
              <w:r w:rsidRPr="003B0B20">
                <w:rPr>
                  <w:rStyle w:val="a4"/>
                  <w:rFonts w:ascii="Consolas" w:hAnsi="Consolas" w:cs="Consolas"/>
                  <w:i/>
                </w:rPr>
                <w:t>https://github.com/hpb-project/go-hpb</w:t>
              </w:r>
            </w:hyperlink>
          </w:p>
          <w:p w14:paraId="6C1A34D7" w14:textId="321F9BD6"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w:t>
            </w:r>
            <w:r>
              <w:rPr>
                <w:rFonts w:ascii="DejaVu Sans Mono" w:hAnsi="DejaVu Sans Mono"/>
                <w:i/>
              </w:rPr>
              <w:t>x.x.x.x</w:t>
            </w:r>
            <w:r>
              <w:rPr>
                <w:rFonts w:ascii="DejaVu Sans Mono" w:hAnsi="DejaVu Sans Mono"/>
              </w:rPr>
              <w:t>’ refers to the latest version of HPB MainNet program</w:t>
            </w:r>
            <w:r w:rsidRPr="005E2662">
              <w:rPr>
                <w:rFonts w:ascii="Calibri" w:hAnsi="Calibri"/>
              </w:rPr>
              <w:t>.</w:t>
            </w:r>
            <w:r w:rsidR="005E2662" w:rsidRPr="005E2662">
              <w:rPr>
                <w:rFonts w:ascii="Calibri" w:hAnsi="Calibri"/>
              </w:rPr>
              <w:t xml:space="preserve"> If prompted ‘go-hpb’ already exists, enter the command “rm -rf go-hpb” before you re-download ‘go-hpb’ source code.</w:t>
            </w:r>
          </w:p>
        </w:tc>
      </w:tr>
      <w:tr w:rsidR="00F64228" w:rsidRPr="000B6DE5" w14:paraId="6BA27C6B" w14:textId="77777777" w:rsidTr="00872469">
        <w:tc>
          <w:tcPr>
            <w:tcW w:w="817" w:type="dxa"/>
            <w:vMerge/>
          </w:tcPr>
          <w:p w14:paraId="30C22E97" w14:textId="77777777" w:rsidR="00F64228" w:rsidRPr="003B0B20" w:rsidRDefault="00F64228" w:rsidP="00872469">
            <w:pPr>
              <w:spacing w:line="276" w:lineRule="auto"/>
              <w:jc w:val="center"/>
              <w:rPr>
                <w:rFonts w:ascii="DejaVu Sans Mono" w:hAnsi="DejaVu Sans Mono"/>
                <w:b/>
              </w:rPr>
            </w:pPr>
          </w:p>
        </w:tc>
        <w:tc>
          <w:tcPr>
            <w:tcW w:w="1163" w:type="dxa"/>
            <w:vMerge/>
          </w:tcPr>
          <w:p w14:paraId="248220BD" w14:textId="77777777" w:rsidR="00F64228" w:rsidRPr="00C373B7" w:rsidRDefault="00F64228" w:rsidP="00872469">
            <w:pPr>
              <w:spacing w:line="276" w:lineRule="auto"/>
              <w:jc w:val="left"/>
              <w:rPr>
                <w:rFonts w:ascii="DejaVu Sans Mono" w:hAnsi="DejaVu Sans Mono"/>
              </w:rPr>
            </w:pPr>
          </w:p>
        </w:tc>
        <w:tc>
          <w:tcPr>
            <w:tcW w:w="1559" w:type="dxa"/>
          </w:tcPr>
          <w:p w14:paraId="2F2EA9E2"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ompile ‘</w:t>
            </w:r>
            <w:r w:rsidRPr="00C373B7">
              <w:rPr>
                <w:rFonts w:ascii="DejaVu Sans Mono" w:hAnsi="DejaVu Sans Mono"/>
              </w:rPr>
              <w:t>go-hpb</w:t>
            </w:r>
            <w:r>
              <w:rPr>
                <w:rFonts w:ascii="DejaVu Sans Mono" w:hAnsi="DejaVu Sans Mono"/>
              </w:rPr>
              <w:t>’</w:t>
            </w:r>
          </w:p>
        </w:tc>
        <w:tc>
          <w:tcPr>
            <w:tcW w:w="4983" w:type="dxa"/>
          </w:tcPr>
          <w:p w14:paraId="2C3817EC" w14:textId="77777777" w:rsidR="00F64228" w:rsidRPr="003B0B20" w:rsidRDefault="00F64228" w:rsidP="00872469">
            <w:pPr>
              <w:spacing w:line="276" w:lineRule="auto"/>
              <w:jc w:val="left"/>
              <w:rPr>
                <w:rFonts w:ascii="Consolas" w:hAnsi="Consolas" w:cs="Consolas"/>
                <w:b/>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 xml:space="preserve">cd </w:t>
            </w:r>
            <w:r w:rsidRPr="003B0B20">
              <w:rPr>
                <w:rFonts w:ascii="Consolas" w:hAnsi="Consolas" w:cs="Consolas"/>
                <w:i/>
              </w:rPr>
              <w:t>go-hpb/</w:t>
            </w:r>
          </w:p>
          <w:p w14:paraId="7EFA83E2"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make all</w:t>
            </w:r>
          </w:p>
        </w:tc>
      </w:tr>
      <w:tr w:rsidR="00F64228" w:rsidRPr="000B6DE5" w14:paraId="0ED7CDB8" w14:textId="77777777" w:rsidTr="00872469">
        <w:tc>
          <w:tcPr>
            <w:tcW w:w="817" w:type="dxa"/>
            <w:vMerge/>
          </w:tcPr>
          <w:p w14:paraId="538C16DF" w14:textId="77777777" w:rsidR="00F64228" w:rsidRPr="003B0B20" w:rsidRDefault="00F64228" w:rsidP="00872469">
            <w:pPr>
              <w:spacing w:line="276" w:lineRule="auto"/>
              <w:jc w:val="center"/>
              <w:rPr>
                <w:rFonts w:ascii="DejaVu Sans Mono" w:hAnsi="DejaVu Sans Mono"/>
                <w:b/>
              </w:rPr>
            </w:pPr>
          </w:p>
        </w:tc>
        <w:tc>
          <w:tcPr>
            <w:tcW w:w="1163" w:type="dxa"/>
            <w:vMerge/>
          </w:tcPr>
          <w:p w14:paraId="4056488C" w14:textId="77777777" w:rsidR="00F64228" w:rsidRPr="00C373B7" w:rsidRDefault="00F64228" w:rsidP="00872469">
            <w:pPr>
              <w:spacing w:line="276" w:lineRule="auto"/>
              <w:jc w:val="left"/>
              <w:rPr>
                <w:rFonts w:ascii="DejaVu Sans Mono" w:hAnsi="DejaVu Sans Mono"/>
              </w:rPr>
            </w:pPr>
          </w:p>
        </w:tc>
        <w:tc>
          <w:tcPr>
            <w:tcW w:w="1559" w:type="dxa"/>
          </w:tcPr>
          <w:p w14:paraId="4929ED0A"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 xml:space="preserve">opy the program to the executable </w:t>
            </w:r>
            <w:r>
              <w:rPr>
                <w:rFonts w:ascii="DejaVu Sans Mono" w:hAnsi="DejaVu Sans Mono"/>
              </w:rPr>
              <w:lastRenderedPageBreak/>
              <w:t>path</w:t>
            </w:r>
          </w:p>
        </w:tc>
        <w:tc>
          <w:tcPr>
            <w:tcW w:w="4983" w:type="dxa"/>
          </w:tcPr>
          <w:p w14:paraId="68776BBA" w14:textId="77777777" w:rsidR="00F64228" w:rsidRDefault="00F64228" w:rsidP="00872469">
            <w:pPr>
              <w:spacing w:line="276" w:lineRule="auto"/>
              <w:jc w:val="left"/>
              <w:rPr>
                <w:rFonts w:ascii="DejaVu Sans Mono" w:hAnsi="DejaVu Sans Mono"/>
                <w:b/>
              </w:rPr>
            </w:pPr>
            <w:r w:rsidRPr="003B0B20">
              <w:rPr>
                <w:rFonts w:ascii="DejaVu Sans Mono" w:hAnsi="DejaVu Sans Mono"/>
              </w:rPr>
              <w:lastRenderedPageBreak/>
              <w:t>Command</w:t>
            </w:r>
            <w:r w:rsidRPr="00875441">
              <w:rPr>
                <w:rFonts w:ascii="DejaVu Sans Mono" w:hAnsi="DejaVu Sans Mono"/>
                <w:b/>
              </w:rPr>
              <w:t>:</w:t>
            </w:r>
            <w:r>
              <w:rPr>
                <w:rFonts w:ascii="DejaVu Sans Mono" w:hAnsi="DejaVu Sans Mono"/>
                <w:b/>
              </w:rPr>
              <w:t xml:space="preserve"> </w:t>
            </w:r>
            <w:r w:rsidRPr="003B0B20">
              <w:rPr>
                <w:rFonts w:ascii="Consolas" w:hAnsi="Consolas" w:cs="Consolas"/>
                <w:b/>
              </w:rPr>
              <w:t>cd bulid/bin/</w:t>
            </w:r>
          </w:p>
          <w:p w14:paraId="486CA945" w14:textId="77777777" w:rsidR="00F64228" w:rsidRPr="00C373B7" w:rsidRDefault="00F64228" w:rsidP="00872469">
            <w:pPr>
              <w:spacing w:line="276" w:lineRule="auto"/>
              <w:jc w:val="left"/>
              <w:rPr>
                <w:rFonts w:ascii="DejaVu Sans Mono" w:hAnsi="DejaVu Sans Mono"/>
                <w:i/>
              </w:rPr>
            </w:pPr>
            <w:r w:rsidRPr="003B0B20">
              <w:rPr>
                <w:rFonts w:ascii="DejaVu Sans Mono" w:hAnsi="DejaVu Sans Mono"/>
              </w:rPr>
              <w:t>Command</w:t>
            </w:r>
            <w:r w:rsidRPr="00875441">
              <w:rPr>
                <w:rFonts w:ascii="DejaVu Sans Mono" w:hAnsi="DejaVu Sans Mono"/>
                <w:b/>
              </w:rPr>
              <w:t>:</w:t>
            </w:r>
            <w:r>
              <w:rPr>
                <w:rFonts w:ascii="DejaVu Sans Mono" w:hAnsi="DejaVu Sans Mono"/>
                <w:b/>
              </w:rPr>
              <w:t xml:space="preserve"> </w:t>
            </w:r>
            <w:r w:rsidRPr="003B0B20">
              <w:rPr>
                <w:rFonts w:ascii="Consolas" w:hAnsi="Consolas" w:cs="Consolas"/>
                <w:b/>
              </w:rPr>
              <w:t xml:space="preserve">sudo cp </w:t>
            </w:r>
            <w:r w:rsidRPr="003B0B20">
              <w:rPr>
                <w:rFonts w:ascii="Consolas" w:hAnsi="Consolas" w:cs="Consolas"/>
                <w:i/>
              </w:rPr>
              <w:t>ghpb iperf3  /home/ghpb-bin/</w:t>
            </w:r>
          </w:p>
          <w:p w14:paraId="0BA688B9" w14:textId="77777777" w:rsidR="00F64228" w:rsidRPr="00C373B7" w:rsidRDefault="00F64228" w:rsidP="003C6803">
            <w:pPr>
              <w:spacing w:line="276" w:lineRule="auto"/>
              <w:ind w:left="25" w:hangingChars="12" w:hanging="25"/>
              <w:jc w:val="left"/>
              <w:rPr>
                <w:rFonts w:ascii="DejaVu Sans Mono" w:hAnsi="DejaVu Sans Mono"/>
              </w:rPr>
            </w:pPr>
            <w:r>
              <w:rPr>
                <w:rFonts w:ascii="DejaVu Sans Mono" w:hAnsi="DejaVu Sans Mono" w:hint="eastAsia"/>
              </w:rPr>
              <w:t>D</w:t>
            </w:r>
            <w:r>
              <w:rPr>
                <w:rFonts w:ascii="DejaVu Sans Mono" w:hAnsi="DejaVu Sans Mono"/>
              </w:rPr>
              <w:t>escription:</w:t>
            </w:r>
            <w:r w:rsidRPr="00C373B7">
              <w:rPr>
                <w:rFonts w:ascii="DejaVu Sans Mono" w:hAnsi="DejaVu Sans Mono"/>
                <w:i/>
              </w:rPr>
              <w:t xml:space="preserve"> </w:t>
            </w:r>
            <w:r>
              <w:rPr>
                <w:rFonts w:ascii="DejaVu Sans Mono" w:hAnsi="DejaVu Sans Mono"/>
                <w:i/>
              </w:rPr>
              <w:t>‘</w:t>
            </w:r>
            <w:r w:rsidRPr="00C373B7">
              <w:rPr>
                <w:rFonts w:ascii="DejaVu Sans Mono" w:hAnsi="DejaVu Sans Mono"/>
                <w:i/>
              </w:rPr>
              <w:t>/home/ghpb-bin/</w:t>
            </w:r>
            <w:r>
              <w:rPr>
                <w:rFonts w:ascii="DejaVu Sans Mono" w:hAnsi="DejaVu Sans Mono"/>
              </w:rPr>
              <w:t xml:space="preserve">’ is the </w:t>
            </w:r>
            <w:r>
              <w:rPr>
                <w:rFonts w:ascii="DejaVu Sans Mono" w:hAnsi="DejaVu Sans Mono"/>
              </w:rPr>
              <w:lastRenderedPageBreak/>
              <w:t>execution path of the program.</w:t>
            </w:r>
          </w:p>
        </w:tc>
      </w:tr>
      <w:tr w:rsidR="00F64228" w:rsidRPr="000B6DE5" w14:paraId="4C2810B8" w14:textId="77777777" w:rsidTr="00872469">
        <w:tc>
          <w:tcPr>
            <w:tcW w:w="817" w:type="dxa"/>
          </w:tcPr>
          <w:p w14:paraId="07FBBB47"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lastRenderedPageBreak/>
              <w:t>Step 4</w:t>
            </w:r>
          </w:p>
        </w:tc>
        <w:tc>
          <w:tcPr>
            <w:tcW w:w="1163" w:type="dxa"/>
          </w:tcPr>
          <w:p w14:paraId="5F4C4571" w14:textId="77777777" w:rsidR="00F64228" w:rsidRPr="00C373B7" w:rsidRDefault="00F64228" w:rsidP="00872469">
            <w:pPr>
              <w:spacing w:line="276" w:lineRule="auto"/>
              <w:jc w:val="left"/>
              <w:rPr>
                <w:rFonts w:ascii="DejaVu Sans Mono" w:hAnsi="DejaVu Sans Mono"/>
              </w:rPr>
            </w:pPr>
            <w:r>
              <w:rPr>
                <w:rFonts w:ascii="DejaVu Sans Mono" w:hAnsi="DejaVu Sans Mono"/>
              </w:rPr>
              <w:t>Node Launch</w:t>
            </w:r>
          </w:p>
        </w:tc>
        <w:tc>
          <w:tcPr>
            <w:tcW w:w="1559" w:type="dxa"/>
          </w:tcPr>
          <w:p w14:paraId="0C10F82A"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N</w:t>
            </w:r>
            <w:r>
              <w:rPr>
                <w:rFonts w:ascii="DejaVu Sans Mono" w:hAnsi="DejaVu Sans Mono"/>
              </w:rPr>
              <w:t>ode Launch</w:t>
            </w:r>
          </w:p>
        </w:tc>
        <w:tc>
          <w:tcPr>
            <w:tcW w:w="4983" w:type="dxa"/>
          </w:tcPr>
          <w:p w14:paraId="020D1D42" w14:textId="77777777" w:rsidR="00F64228" w:rsidRPr="00C373B7" w:rsidRDefault="00F64228" w:rsidP="00872469">
            <w:pPr>
              <w:spacing w:line="276" w:lineRule="auto"/>
              <w:jc w:val="left"/>
              <w:rPr>
                <w:rFonts w:ascii="DejaVu Sans Mono" w:hAnsi="DejaVu Sans Mono"/>
              </w:rPr>
            </w:pPr>
            <w:r>
              <w:rPr>
                <w:rFonts w:ascii="DejaVu Sans Mono" w:hAnsi="DejaVu Sans Mono"/>
              </w:rPr>
              <w:t>Please see Chapter 4: BOE Node Setup for detailed BOE node launch commands, and Chapter 5: Synchronized Node Setup for synchronized node launch commands.</w:t>
            </w:r>
          </w:p>
        </w:tc>
      </w:tr>
    </w:tbl>
    <w:p w14:paraId="64190603" w14:textId="77777777" w:rsidR="00B425A2" w:rsidRDefault="00B425A2" w:rsidP="00F64228">
      <w:pPr>
        <w:pStyle w:val="2"/>
        <w:spacing w:before="0" w:after="0"/>
        <w:rPr>
          <w:rFonts w:ascii="Calibri" w:hAnsi="Calibri" w:cs="Calibri"/>
          <w:szCs w:val="22"/>
        </w:rPr>
      </w:pPr>
      <w:bookmarkStart w:id="204" w:name="_Toc525046573"/>
      <w:bookmarkStart w:id="205" w:name="_Toc525575491"/>
      <w:bookmarkStart w:id="206" w:name="_Toc525565327"/>
    </w:p>
    <w:p w14:paraId="38162EF9" w14:textId="77777777" w:rsidR="00F64228" w:rsidRPr="003B0B20" w:rsidRDefault="00F64228" w:rsidP="00F64228">
      <w:pPr>
        <w:pStyle w:val="2"/>
        <w:spacing w:before="0" w:after="0"/>
        <w:rPr>
          <w:rFonts w:ascii="Calibri" w:hAnsi="Calibri" w:cs="Calibri"/>
          <w:szCs w:val="22"/>
        </w:rPr>
      </w:pPr>
      <w:r w:rsidRPr="003B0B20">
        <w:rPr>
          <w:rFonts w:ascii="Calibri" w:hAnsi="Calibri" w:cs="Calibri"/>
          <w:szCs w:val="22"/>
        </w:rPr>
        <w:t xml:space="preserve">8.2 </w:t>
      </w:r>
      <w:bookmarkEnd w:id="204"/>
      <w:r w:rsidRPr="003B0B20">
        <w:rPr>
          <w:rFonts w:ascii="Calibri" w:hAnsi="Calibri" w:cs="Calibri"/>
          <w:szCs w:val="22"/>
        </w:rPr>
        <w:t>Example of Update through Source Code</w:t>
      </w:r>
      <w:bookmarkEnd w:id="205"/>
      <w:bookmarkEnd w:id="206"/>
    </w:p>
    <w:p w14:paraId="4614E5EA" w14:textId="65696E6C" w:rsidR="00F64228" w:rsidRPr="003B0B20" w:rsidRDefault="00F64228" w:rsidP="00F64228">
      <w:pPr>
        <w:rPr>
          <w:b/>
        </w:rPr>
      </w:pPr>
      <w:r w:rsidRPr="003B0B20">
        <w:rPr>
          <w:b/>
        </w:rPr>
        <w:t xml:space="preserve">(1) Stop </w:t>
      </w:r>
      <w:r w:rsidR="00B45FB1">
        <w:rPr>
          <w:b/>
        </w:rPr>
        <w:t>HPB</w:t>
      </w:r>
      <w:r w:rsidRPr="003B0B20">
        <w:rPr>
          <w:b/>
        </w:rPr>
        <w:t xml:space="preserve"> program</w:t>
      </w:r>
    </w:p>
    <w:p w14:paraId="2AC52B95" w14:textId="77777777" w:rsidR="00F64228" w:rsidRDefault="00F64228" w:rsidP="00F64228">
      <w:pPr>
        <w:spacing w:line="276" w:lineRule="auto"/>
        <w:jc w:val="left"/>
        <w:rPr>
          <w:rFonts w:ascii="DejaVu Sans Mono" w:hAnsi="DejaVu Sans Mono"/>
        </w:rPr>
      </w:pPr>
      <w:r w:rsidRPr="003B0B20">
        <w:rPr>
          <w:rFonts w:ascii="Calibri" w:hAnsi="Calibri" w:cs="Calibri"/>
        </w:rPr>
        <w:t>Stop option 1: Enter</w:t>
      </w:r>
      <w:r>
        <w:rPr>
          <w:rFonts w:ascii="DejaVu Sans Mono" w:hAnsi="DejaVu Sans Mono"/>
        </w:rPr>
        <w:t xml:space="preserve"> ‘</w:t>
      </w:r>
      <w:r w:rsidRPr="003B0B20">
        <w:rPr>
          <w:rFonts w:ascii="Consolas" w:hAnsi="Consolas" w:cs="Consolas"/>
        </w:rPr>
        <w:t>exit</w:t>
      </w:r>
      <w:r>
        <w:rPr>
          <w:rFonts w:ascii="DejaVu Sans Mono" w:hAnsi="DejaVu Sans Mono"/>
        </w:rPr>
        <w:t>’</w:t>
      </w:r>
    </w:p>
    <w:p w14:paraId="6925CA58" w14:textId="77777777" w:rsidR="00F64228" w:rsidRDefault="00F64228" w:rsidP="00F64228">
      <w:r w:rsidRPr="003B0B20">
        <w:rPr>
          <w:b/>
        </w:rPr>
        <w:t>Tip:</w:t>
      </w:r>
      <w:r>
        <w:t xml:space="preserve"> </w:t>
      </w:r>
      <w:r>
        <w:rPr>
          <w:rFonts w:hint="eastAsia"/>
        </w:rPr>
        <w:t>T</w:t>
      </w:r>
      <w:r>
        <w:t>his is suitable for users choosing O</w:t>
      </w:r>
      <w:r>
        <w:rPr>
          <w:rFonts w:hint="eastAsia"/>
        </w:rPr>
        <w:t>ption</w:t>
      </w:r>
      <w:r>
        <w:t xml:space="preserve"> 1 for Node Launch.</w:t>
      </w:r>
    </w:p>
    <w:p w14:paraId="69D07C4A" w14:textId="77777777" w:rsidR="00F64228" w:rsidRDefault="00F64228" w:rsidP="00F64228">
      <w:pPr>
        <w:spacing w:line="276" w:lineRule="auto"/>
        <w:jc w:val="left"/>
        <w:rPr>
          <w:rFonts w:ascii="DejaVu Sans Mono" w:hAnsi="DejaVu Sans Mono"/>
        </w:rPr>
      </w:pPr>
      <w:r w:rsidRPr="00D1316D">
        <w:rPr>
          <w:rFonts w:ascii="DejaVu Sans Mono" w:hAnsi="DejaVu Sans Mono"/>
          <w:noProof/>
        </w:rPr>
        <mc:AlternateContent>
          <mc:Choice Requires="wps">
            <w:drawing>
              <wp:inline distT="0" distB="0" distL="0" distR="0" wp14:anchorId="0682BAD7" wp14:editId="604681C7">
                <wp:extent cx="5274310" cy="171450"/>
                <wp:effectExtent l="0" t="0" r="21590" b="19050"/>
                <wp:docPr id="15" name="文本框 1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592AC0A" w14:textId="77777777" w:rsidR="00D03746" w:rsidRPr="0064240B" w:rsidRDefault="00D03746"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682BAD7" id="文本框 15" o:spid="_x0000_s1135"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L1ZUdh2AgAAHw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4592AC0A" w14:textId="77777777" w:rsidR="00D03746" w:rsidRPr="0064240B" w:rsidRDefault="00D03746"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7E3D196A" w14:textId="72D8DDEF" w:rsidR="00F64228" w:rsidRDefault="00F64228" w:rsidP="00F64228">
      <w:pPr>
        <w:spacing w:line="276" w:lineRule="auto"/>
        <w:jc w:val="left"/>
        <w:rPr>
          <w:rFonts w:ascii="DejaVu Sans Mono" w:hAnsi="DejaVu Sans Mono"/>
        </w:rPr>
      </w:pPr>
      <w:r w:rsidRPr="003B0B20">
        <w:rPr>
          <w:rFonts w:ascii="Calibri" w:hAnsi="Calibri" w:cs="Calibri"/>
        </w:rPr>
        <w:t xml:space="preserve">Stop option 2: </w:t>
      </w:r>
      <w:r w:rsidR="00B45FB1">
        <w:rPr>
          <w:rFonts w:ascii="Calibri" w:hAnsi="Calibri" w:cs="Calibri"/>
        </w:rPr>
        <w:t xml:space="preserve">Command </w:t>
      </w:r>
      <w:r>
        <w:rPr>
          <w:rFonts w:ascii="DejaVu Sans Mono" w:hAnsi="DejaVu Sans Mono"/>
        </w:rPr>
        <w:t>‘</w:t>
      </w:r>
      <w:r w:rsidRPr="003B0B20">
        <w:rPr>
          <w:rFonts w:ascii="Consolas" w:hAnsi="Consolas" w:cs="Consolas"/>
        </w:rPr>
        <w:t>sudo killall ghpb</w:t>
      </w:r>
      <w:r>
        <w:rPr>
          <w:rFonts w:ascii="DejaVu Sans Mono" w:hAnsi="DejaVu Sans Mono"/>
        </w:rPr>
        <w:t>’</w:t>
      </w:r>
    </w:p>
    <w:p w14:paraId="0905055A" w14:textId="77777777" w:rsidR="00F64228" w:rsidRDefault="00F64228" w:rsidP="00F64228">
      <w:r w:rsidRPr="003B0B20">
        <w:rPr>
          <w:b/>
        </w:rPr>
        <w:t>Tip</w:t>
      </w:r>
      <w:r>
        <w:t xml:space="preserve">: </w:t>
      </w:r>
      <w:r>
        <w:rPr>
          <w:rFonts w:hint="eastAsia"/>
        </w:rPr>
        <w:t>T</w:t>
      </w:r>
      <w:r>
        <w:t>his is suitable for users choosing O</w:t>
      </w:r>
      <w:r>
        <w:rPr>
          <w:rFonts w:hint="eastAsia"/>
        </w:rPr>
        <w:t>ption</w:t>
      </w:r>
      <w:r>
        <w:t xml:space="preserve"> 2 for Node Launch.</w:t>
      </w:r>
    </w:p>
    <w:p w14:paraId="20AAFB54" w14:textId="1A591446" w:rsidR="00F64228" w:rsidRDefault="00B45FB1" w:rsidP="00F64228">
      <w:pPr>
        <w:spacing w:line="276" w:lineRule="auto"/>
        <w:jc w:val="left"/>
        <w:rPr>
          <w:rFonts w:ascii="DejaVu Sans Mono" w:hAnsi="DejaVu Sans Mono"/>
        </w:rPr>
      </w:pPr>
      <w:r w:rsidRPr="005E5C2E">
        <w:rPr>
          <w:rFonts w:ascii="DejaVu Sans Mono" w:hAnsi="DejaVu Sans Mono"/>
          <w:noProof/>
        </w:rPr>
        <mc:AlternateContent>
          <mc:Choice Requires="wps">
            <w:drawing>
              <wp:inline distT="0" distB="0" distL="0" distR="0" wp14:anchorId="666B8337" wp14:editId="6C571024">
                <wp:extent cx="5274310" cy="171450"/>
                <wp:effectExtent l="12700" t="12700" r="8890" b="19050"/>
                <wp:docPr id="24" name="文本框 2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C393953" w14:textId="77777777" w:rsidR="00D03746" w:rsidRPr="0064240B" w:rsidRDefault="00D03746" w:rsidP="00B45FB1">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66B8337" id="文本框 24" o:spid="_x0000_s1136"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GZSm7d2AgAAHw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5C393953" w14:textId="77777777" w:rsidR="00D03746" w:rsidRPr="0064240B" w:rsidRDefault="00D03746" w:rsidP="00B45FB1">
                      <w:pPr>
                        <w:spacing w:line="240" w:lineRule="exact"/>
                        <w:rPr>
                          <w:color w:val="FFFF00"/>
                          <w:sz w:val="20"/>
                        </w:rPr>
                      </w:pPr>
                      <w:r w:rsidRPr="000553AC">
                        <w:rPr>
                          <w:color w:val="FFFFFF" w:themeColor="background1"/>
                          <w:sz w:val="20"/>
                        </w:rPr>
                        <w:t xml:space="preserve">root@hpb-PowerEdge-R730xd:/home/ghpb-bin2# </w:t>
                      </w:r>
                      <w:proofErr w:type="spellStart"/>
                      <w:r w:rsidRPr="000553AC">
                        <w:rPr>
                          <w:color w:val="FFFFFF" w:themeColor="background1"/>
                          <w:sz w:val="20"/>
                        </w:rPr>
                        <w:t>killall</w:t>
                      </w:r>
                      <w:proofErr w:type="spellEnd"/>
                      <w:r w:rsidRPr="000553AC">
                        <w:rPr>
                          <w:color w:val="FFFFFF" w:themeColor="background1"/>
                          <w:sz w:val="20"/>
                        </w:rPr>
                        <w:t xml:space="preserve"> </w:t>
                      </w:r>
                      <w:proofErr w:type="spellStart"/>
                      <w:r w:rsidRPr="000553AC">
                        <w:rPr>
                          <w:color w:val="FFFFFF" w:themeColor="background1"/>
                          <w:sz w:val="20"/>
                        </w:rPr>
                        <w:t>ghpb</w:t>
                      </w:r>
                      <w:proofErr w:type="spellEnd"/>
                    </w:p>
                  </w:txbxContent>
                </v:textbox>
                <w10:anchorlock/>
              </v:shape>
            </w:pict>
          </mc:Fallback>
        </mc:AlternateContent>
      </w:r>
    </w:p>
    <w:p w14:paraId="5A7890BE" w14:textId="77777777" w:rsidR="00F64228" w:rsidRPr="00D1316D" w:rsidRDefault="00F64228" w:rsidP="00F64228">
      <w:pPr>
        <w:spacing w:line="276" w:lineRule="auto"/>
        <w:jc w:val="left"/>
        <w:rPr>
          <w:rFonts w:ascii="DejaVu Sans Mono" w:hAnsi="DejaVu Sans Mono"/>
        </w:rPr>
      </w:pPr>
    </w:p>
    <w:p w14:paraId="5E55B0F3"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 xml:space="preserve">(2) </w:t>
      </w:r>
      <w:r w:rsidRPr="003B0B20">
        <w:rPr>
          <w:rFonts w:ascii="Calibri" w:hAnsi="Calibri" w:cs="Calibri"/>
          <w:b/>
        </w:rPr>
        <w:t>Confirm the MainNet download path</w:t>
      </w:r>
    </w:p>
    <w:p w14:paraId="187231A5"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Switch to root user: Enter</w:t>
      </w:r>
      <w:r>
        <w:rPr>
          <w:rFonts w:ascii="DejaVu Sans Mono" w:hAnsi="DejaVu Sans Mono"/>
          <w:sz w:val="22"/>
        </w:rPr>
        <w:t xml:space="preserve"> ‘</w:t>
      </w:r>
      <w:r w:rsidRPr="003B0B20">
        <w:rPr>
          <w:rFonts w:ascii="Consolas" w:hAnsi="Consolas" w:cs="Consolas"/>
          <w:sz w:val="22"/>
        </w:rPr>
        <w:t>su root</w:t>
      </w:r>
      <w:r>
        <w:rPr>
          <w:rFonts w:ascii="DejaVu Sans Mono" w:hAnsi="DejaVu Sans Mono"/>
          <w:sz w:val="22"/>
        </w:rPr>
        <w:t xml:space="preserve">’, </w:t>
      </w:r>
      <w:r w:rsidRPr="003B0B20">
        <w:rPr>
          <w:rFonts w:ascii="Calibri" w:hAnsi="Calibri" w:cs="Calibri"/>
          <w:sz w:val="22"/>
        </w:rPr>
        <w:t>then enter the account password as prompted.</w:t>
      </w:r>
    </w:p>
    <w:p w14:paraId="6FE758D6" w14:textId="77777777" w:rsidR="00F64228" w:rsidRPr="003B0B20"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002AA2DF" wp14:editId="7EB6E501">
                <wp:extent cx="5274310" cy="323850"/>
                <wp:effectExtent l="0" t="0" r="21590" b="19050"/>
                <wp:docPr id="13" name="文本框 13"/>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758F772A" w14:textId="77777777" w:rsidR="00D03746" w:rsidRPr="00742681" w:rsidRDefault="00D03746" w:rsidP="00F64228">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BDB765A" w14:textId="77777777" w:rsidR="00D03746" w:rsidRPr="0064240B" w:rsidRDefault="00D03746" w:rsidP="00F64228">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02AA2DF" id="文本框 13" o:spid="_x0000_s1137"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" fillcolor="black [3200]" strokecolor="white [3201]" strokeweight="1.5pt">
                <v:textbox style="mso-fit-shape-to-text:t" inset="0,0,0,0">
                  <w:txbxContent>
                    <w:p w14:paraId="758F772A" w14:textId="77777777" w:rsidR="00D03746" w:rsidRPr="00742681" w:rsidRDefault="00D03746" w:rsidP="00F64228">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1BDB765A" w14:textId="77777777" w:rsidR="00D03746" w:rsidRPr="0064240B" w:rsidRDefault="00D03746" w:rsidP="00F64228">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947F80A"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Choose the download path: Enter</w:t>
      </w:r>
      <w:r>
        <w:rPr>
          <w:rFonts w:ascii="DejaVu Sans Mono" w:hAnsi="DejaVu Sans Mono"/>
          <w:sz w:val="22"/>
        </w:rPr>
        <w:t xml:space="preserve"> ‘</w:t>
      </w:r>
      <w:r w:rsidRPr="003B0B20">
        <w:rPr>
          <w:rFonts w:ascii="Consolas" w:hAnsi="Consolas" w:cs="Consolas"/>
          <w:sz w:val="22"/>
        </w:rPr>
        <w:t>cd /home/</w:t>
      </w:r>
      <w:r>
        <w:rPr>
          <w:rFonts w:ascii="DejaVu Sans Mono" w:hAnsi="DejaVu Sans Mono"/>
          <w:sz w:val="22"/>
        </w:rPr>
        <w:t xml:space="preserve">’, </w:t>
      </w:r>
      <w:r w:rsidRPr="003B0B20">
        <w:rPr>
          <w:rFonts w:ascii="Consolas" w:hAnsi="Consolas" w:cs="Consolas"/>
          <w:sz w:val="22"/>
        </w:rPr>
        <w:t>‘/home/</w:t>
      </w:r>
      <w:r>
        <w:rPr>
          <w:rFonts w:ascii="DejaVu Sans Mono" w:hAnsi="DejaVu Sans Mono"/>
          <w:sz w:val="22"/>
        </w:rPr>
        <w:t xml:space="preserve">’ </w:t>
      </w:r>
      <w:r w:rsidRPr="003B0B20">
        <w:rPr>
          <w:rFonts w:ascii="Calibri" w:hAnsi="Calibri" w:cs="Calibri"/>
          <w:sz w:val="22"/>
        </w:rPr>
        <w:t>can be replaced with specified path.</w:t>
      </w:r>
    </w:p>
    <w:p w14:paraId="7903597E" w14:textId="77777777" w:rsidR="00F64228" w:rsidRDefault="00F64228" w:rsidP="00F64228">
      <w:pPr>
        <w:widowControl/>
        <w:jc w:val="left"/>
        <w:rPr>
          <w:rFonts w:ascii="DejaVu Sans Mono" w:hAnsi="DejaVu Sans Mono"/>
        </w:rPr>
      </w:pPr>
      <w:r w:rsidRPr="00D1316D">
        <w:rPr>
          <w:rFonts w:ascii="DejaVu Sans Mono" w:hAnsi="DejaVu Sans Mono"/>
          <w:noProof/>
        </w:rPr>
        <mc:AlternateContent>
          <mc:Choice Requires="wps">
            <w:drawing>
              <wp:inline distT="0" distB="0" distL="0" distR="0" wp14:anchorId="497C46B5" wp14:editId="3FB172D5">
                <wp:extent cx="5233670" cy="171450"/>
                <wp:effectExtent l="0" t="0" r="24130" b="19050"/>
                <wp:docPr id="16" name="文本框 16"/>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5D4F08" w14:textId="77777777" w:rsidR="00D03746" w:rsidRPr="00B423BF" w:rsidRDefault="00D03746"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97C46B5" id="文本框 16" o:spid="_x0000_s1138"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" fillcolor="black [3200]" strokecolor="white [3201]" strokeweight="1.5pt">
                <v:textbox style="mso-fit-shape-to-text:t" inset="0,0,0,0">
                  <w:txbxContent>
                    <w:p w14:paraId="4A5D4F08" w14:textId="77777777" w:rsidR="00D03746" w:rsidRPr="00B423BF" w:rsidRDefault="00D03746"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108D2A04" w14:textId="77777777" w:rsidR="00F64228" w:rsidRDefault="00F64228" w:rsidP="00F64228">
      <w:pPr>
        <w:widowControl/>
        <w:jc w:val="left"/>
        <w:rPr>
          <w:rFonts w:ascii="DejaVu Sans Mono" w:hAnsi="DejaVu Sans Mono"/>
        </w:rPr>
      </w:pPr>
    </w:p>
    <w:p w14:paraId="12919D05" w14:textId="77777777" w:rsidR="00F64228" w:rsidRPr="003B0B20" w:rsidRDefault="00F64228" w:rsidP="00F64228">
      <w:pPr>
        <w:widowControl/>
        <w:jc w:val="left"/>
        <w:rPr>
          <w:rFonts w:ascii="Calibri" w:hAnsi="Calibri" w:cs="Calibri"/>
          <w:b/>
        </w:rPr>
      </w:pPr>
      <w:r w:rsidRPr="003B0B20">
        <w:rPr>
          <w:rFonts w:ascii="Calibri" w:hAnsi="Calibri" w:cs="Calibri"/>
        </w:rPr>
        <w:t xml:space="preserve">(3) </w:t>
      </w:r>
      <w:r w:rsidRPr="003B0B20">
        <w:rPr>
          <w:rFonts w:ascii="Calibri" w:hAnsi="Calibri" w:cs="Calibri"/>
          <w:b/>
        </w:rPr>
        <w:t>Download and compile ‘go-hpb’ source code</w:t>
      </w:r>
    </w:p>
    <w:p w14:paraId="26975FA0" w14:textId="77777777" w:rsidR="00E8454E" w:rsidRPr="00E8454E" w:rsidRDefault="00F64228" w:rsidP="00F64228">
      <w:pPr>
        <w:widowControl/>
        <w:jc w:val="left"/>
        <w:rPr>
          <w:rFonts w:ascii="Calibri" w:hAnsi="Calibri" w:cs="Calibri"/>
          <w:sz w:val="22"/>
        </w:rPr>
      </w:pPr>
      <w:r w:rsidRPr="00E8454E">
        <w:rPr>
          <w:rFonts w:ascii="Calibri" w:hAnsi="Calibri" w:cs="Calibri"/>
          <w:sz w:val="22"/>
        </w:rPr>
        <w:t>Download ‘go-hpb’ source code: Enter</w:t>
      </w:r>
      <w:r w:rsidRPr="00E8454E">
        <w:rPr>
          <w:rFonts w:ascii="DejaVu Sans Mono" w:hAnsi="DejaVu Sans Mono"/>
          <w:sz w:val="22"/>
        </w:rPr>
        <w:t xml:space="preserve"> ‘</w:t>
      </w:r>
      <w:r w:rsidRPr="00E8454E">
        <w:rPr>
          <w:rFonts w:ascii="Consolas" w:hAnsi="Consolas" w:cs="Consolas"/>
          <w:b/>
          <w:sz w:val="22"/>
        </w:rPr>
        <w:t>sudo</w:t>
      </w:r>
      <w:r w:rsidRPr="00E8454E">
        <w:rPr>
          <w:rFonts w:ascii="Consolas" w:hAnsi="Consolas" w:cs="Consolas"/>
          <w:sz w:val="22"/>
        </w:rPr>
        <w:t xml:space="preserve"> </w:t>
      </w:r>
      <w:r w:rsidRPr="00E8454E">
        <w:rPr>
          <w:rFonts w:ascii="Consolas" w:hAnsi="Consolas" w:cs="Consolas"/>
          <w:b/>
          <w:sz w:val="22"/>
        </w:rPr>
        <w:t xml:space="preserve">git clone -b version_x.x.x.x </w:t>
      </w:r>
      <w:hyperlink r:id="rId47" w:history="1">
        <w:r w:rsidRPr="00E8454E">
          <w:rPr>
            <w:rStyle w:val="a4"/>
            <w:rFonts w:ascii="Consolas" w:hAnsi="Consolas" w:cs="Consolas"/>
            <w:b/>
            <w:sz w:val="22"/>
          </w:rPr>
          <w:t>https://github.com/hpb-project/go-hpb</w:t>
        </w:r>
      </w:hyperlink>
      <w:r w:rsidRPr="00E8454E">
        <w:rPr>
          <w:rFonts w:ascii="DejaVu Sans Mono" w:hAnsi="DejaVu Sans Mono"/>
          <w:sz w:val="22"/>
        </w:rPr>
        <w:t xml:space="preserve">’. </w:t>
      </w:r>
      <w:r w:rsidRPr="00E8454E">
        <w:rPr>
          <w:rFonts w:ascii="Calibri" w:hAnsi="Calibri" w:cs="Calibri"/>
          <w:sz w:val="22"/>
        </w:rPr>
        <w:t>When the process turns to 100% and shows</w:t>
      </w:r>
      <w:r w:rsidRPr="00E8454E">
        <w:rPr>
          <w:rFonts w:ascii="DejaVu Sans Mono" w:hAnsi="DejaVu Sans Mono"/>
          <w:sz w:val="22"/>
        </w:rPr>
        <w:t xml:space="preserve"> </w:t>
      </w:r>
      <w:r w:rsidRPr="00E8454E">
        <w:rPr>
          <w:rFonts w:ascii="Calibri" w:hAnsi="Calibri"/>
          <w:sz w:val="22"/>
        </w:rPr>
        <w:t xml:space="preserve">“Checking conectivity ... done”, </w:t>
      </w:r>
      <w:r w:rsidRPr="00E8454E">
        <w:rPr>
          <w:rFonts w:ascii="Calibri" w:hAnsi="Calibri"/>
          <w:sz w:val="22"/>
          <w:u w:val="single"/>
        </w:rPr>
        <w:t>‘</w:t>
      </w:r>
      <w:r w:rsidRPr="00E8454E">
        <w:rPr>
          <w:rFonts w:ascii="Calibri" w:hAnsi="Calibri"/>
          <w:sz w:val="22"/>
        </w:rPr>
        <w:t>go-hpb’ has been successfully downloaded. Proceed to the next step.</w:t>
      </w:r>
      <w:r w:rsidR="00E8454E" w:rsidRPr="00E8454E">
        <w:rPr>
          <w:rFonts w:ascii="Calibri" w:hAnsi="Calibri" w:cs="Calibri"/>
          <w:sz w:val="22"/>
        </w:rPr>
        <w:t xml:space="preserve"> Note: </w:t>
      </w:r>
      <w:r w:rsidRPr="00E8454E">
        <w:rPr>
          <w:rFonts w:ascii="Calibri" w:hAnsi="Calibri" w:cs="Calibri"/>
          <w:sz w:val="22"/>
        </w:rPr>
        <w:t>‘x.x.x.x’ should refer to the latest version of HPB MainNet program.</w:t>
      </w:r>
    </w:p>
    <w:p w14:paraId="774179D1" w14:textId="628D7A9A" w:rsidR="00F64228" w:rsidRPr="003B0B20" w:rsidRDefault="005E2662" w:rsidP="00F64228">
      <w:pPr>
        <w:widowControl/>
        <w:jc w:val="left"/>
        <w:rPr>
          <w:rFonts w:ascii="Calibri" w:hAnsi="Calibri" w:cs="Calibri"/>
          <w:sz w:val="22"/>
        </w:rPr>
      </w:pPr>
      <w:r w:rsidRPr="00E8454E">
        <w:rPr>
          <w:rFonts w:ascii="Calibri" w:hAnsi="Calibri"/>
          <w:sz w:val="22"/>
        </w:rPr>
        <w:t xml:space="preserve">If prompted ‘go-hpb’ already exists, enter the command </w:t>
      </w:r>
      <w:r w:rsidR="00E8454E">
        <w:rPr>
          <w:rFonts w:ascii="Calibri" w:hAnsi="Calibri"/>
          <w:sz w:val="22"/>
        </w:rPr>
        <w:t>‘</w:t>
      </w:r>
      <w:r w:rsidRPr="00E8454E">
        <w:rPr>
          <w:rFonts w:ascii="Consolas" w:hAnsi="Consolas" w:cs="Consolas"/>
          <w:sz w:val="22"/>
        </w:rPr>
        <w:t>rm -rf go-hpb</w:t>
      </w:r>
      <w:r w:rsidR="00E8454E">
        <w:rPr>
          <w:rFonts w:ascii="Calibri" w:hAnsi="Calibri"/>
          <w:sz w:val="22"/>
        </w:rPr>
        <w:t>’</w:t>
      </w:r>
      <w:r w:rsidRPr="00E8454E">
        <w:rPr>
          <w:rFonts w:ascii="Calibri" w:hAnsi="Calibri"/>
          <w:sz w:val="22"/>
        </w:rPr>
        <w:t xml:space="preserve"> before you re-download ‘go-hpb’ source code.</w:t>
      </w:r>
      <w:r w:rsidR="00E8454E" w:rsidRPr="00C373B7">
        <w:rPr>
          <w:noProof/>
        </w:rPr>
        <w:t xml:space="preserve"> </w:t>
      </w:r>
      <w:r w:rsidR="00F64228" w:rsidRPr="00C373B7">
        <w:rPr>
          <w:noProof/>
        </w:rPr>
        <w:lastRenderedPageBreak/>
        <mc:AlternateContent>
          <mc:Choice Requires="wps">
            <w:drawing>
              <wp:inline distT="0" distB="0" distL="0" distR="0" wp14:anchorId="158F307F" wp14:editId="314426D1">
                <wp:extent cx="5274310" cy="2762250"/>
                <wp:effectExtent l="0" t="0" r="21590" b="19050"/>
                <wp:docPr id="23" name="文本框 23"/>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3A51AEB3" w14:textId="77777777" w:rsidR="00D03746" w:rsidRPr="00D1316D" w:rsidRDefault="00D03746" w:rsidP="00F64228">
                            <w:pPr>
                              <w:spacing w:line="240" w:lineRule="exact"/>
                              <w:rPr>
                                <w:color w:val="FFFFFF" w:themeColor="background1"/>
                                <w:sz w:val="20"/>
                              </w:rPr>
                            </w:pPr>
                            <w:r w:rsidRPr="00742681">
                              <w:rPr>
                                <w:color w:val="FFFF00"/>
                                <w:sz w:val="20"/>
                              </w:rPr>
                              <w:t xml:space="preserve">root@dell-PowerEdge-R730:/home# </w:t>
                            </w:r>
                            <w:r w:rsidRPr="00D1316D">
                              <w:rPr>
                                <w:color w:val="FFFFFF" w:themeColor="background1"/>
                                <w:sz w:val="20"/>
                              </w:rPr>
                              <w:t>sudo git clone -b version_1.0.1.0 https://github.com/hpb-project/go-hpb</w:t>
                            </w:r>
                          </w:p>
                          <w:p w14:paraId="6AA7E75C" w14:textId="77777777" w:rsidR="00D03746" w:rsidRPr="00742681" w:rsidRDefault="00D03746" w:rsidP="00F64228">
                            <w:pPr>
                              <w:spacing w:line="240" w:lineRule="exact"/>
                              <w:rPr>
                                <w:color w:val="FFFFFF" w:themeColor="background1"/>
                                <w:sz w:val="20"/>
                              </w:rPr>
                            </w:pPr>
                            <w:r w:rsidRPr="00742681">
                              <w:rPr>
                                <w:color w:val="FFFFFF" w:themeColor="background1"/>
                                <w:sz w:val="20"/>
                              </w:rPr>
                              <w:t>Cloning into 'go-hpb'...</w:t>
                            </w:r>
                          </w:p>
                          <w:p w14:paraId="4663A890" w14:textId="77777777" w:rsidR="00D03746" w:rsidRPr="00742681" w:rsidRDefault="00D03746"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D03746" w:rsidRPr="00742681" w:rsidRDefault="00D03746"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D03746" w:rsidRPr="00742681" w:rsidRDefault="00D03746"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681E5214" w14:textId="77777777" w:rsidR="00D03746" w:rsidRPr="00742681" w:rsidRDefault="00D03746"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D03746" w:rsidRDefault="00D03746"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D03746" w:rsidRPr="008654D0" w:rsidRDefault="00D03746"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D03746" w:rsidRPr="008654D0" w:rsidRDefault="00D03746" w:rsidP="00F64228">
                            <w:pPr>
                              <w:spacing w:line="240" w:lineRule="exact"/>
                              <w:rPr>
                                <w:color w:val="FFFFFF" w:themeColor="background1"/>
                                <w:sz w:val="20"/>
                              </w:rPr>
                            </w:pPr>
                          </w:p>
                          <w:p w14:paraId="20027DC9" w14:textId="77777777" w:rsidR="00D03746" w:rsidRPr="008654D0" w:rsidRDefault="00D03746"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D03746" w:rsidRPr="008654D0" w:rsidRDefault="00D03746"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D03746" w:rsidRPr="008654D0" w:rsidRDefault="00D03746"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D03746" w:rsidRPr="008654D0" w:rsidRDefault="00D03746" w:rsidP="00F64228">
                            <w:pPr>
                              <w:spacing w:line="240" w:lineRule="exact"/>
                              <w:rPr>
                                <w:color w:val="FFFFFF" w:themeColor="background1"/>
                                <w:sz w:val="20"/>
                              </w:rPr>
                            </w:pPr>
                          </w:p>
                          <w:p w14:paraId="0F4FAD4E" w14:textId="77777777" w:rsidR="00D03746" w:rsidRPr="008654D0" w:rsidRDefault="00D03746"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D03746" w:rsidRPr="008654D0" w:rsidRDefault="00D03746"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D03746" w:rsidRPr="008654D0" w:rsidRDefault="00D03746" w:rsidP="00F64228">
                            <w:pPr>
                              <w:spacing w:line="240" w:lineRule="exact"/>
                              <w:rPr>
                                <w:color w:val="FFFFFF" w:themeColor="background1"/>
                                <w:sz w:val="20"/>
                              </w:rPr>
                            </w:pPr>
                          </w:p>
                          <w:p w14:paraId="09471428" w14:textId="77777777" w:rsidR="00D03746" w:rsidRPr="00742681" w:rsidRDefault="00D03746" w:rsidP="00F64228">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58F307F" id="文本框 23" o:spid="_x0000_s1139"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" fillcolor="black [3200]" strokecolor="white [3201]" strokeweight="1.5pt">
                <v:textbox style="mso-fit-shape-to-text:t" inset="0,0,0,0">
                  <w:txbxContent>
                    <w:p w14:paraId="3A51AEB3" w14:textId="77777777" w:rsidR="00D03746" w:rsidRPr="00D1316D" w:rsidRDefault="00D03746" w:rsidP="00F64228">
                      <w:pPr>
                        <w:spacing w:line="240" w:lineRule="exact"/>
                        <w:rPr>
                          <w:color w:val="FFFFFF" w:themeColor="background1"/>
                          <w:sz w:val="20"/>
                        </w:rPr>
                      </w:pPr>
                      <w:r w:rsidRPr="00742681">
                        <w:rPr>
                          <w:color w:val="FFFF00"/>
                          <w:sz w:val="20"/>
                        </w:rPr>
                        <w:t xml:space="preserve">root@dell-PowerEdge-R730:/home# </w:t>
                      </w:r>
                      <w:proofErr w:type="spellStart"/>
                      <w:r w:rsidRPr="00D1316D">
                        <w:rPr>
                          <w:color w:val="FFFFFF" w:themeColor="background1"/>
                          <w:sz w:val="20"/>
                        </w:rPr>
                        <w:t>sudo</w:t>
                      </w:r>
                      <w:proofErr w:type="spellEnd"/>
                      <w:r w:rsidRPr="00D1316D">
                        <w:rPr>
                          <w:color w:val="FFFFFF" w:themeColor="background1"/>
                          <w:sz w:val="20"/>
                        </w:rPr>
                        <w:t xml:space="preserve"> git clone -b version_1.0.1.0 https://github.com/hpb-project/go-hpb</w:t>
                      </w:r>
                    </w:p>
                    <w:p w14:paraId="6AA7E75C" w14:textId="77777777" w:rsidR="00D03746" w:rsidRPr="00742681" w:rsidRDefault="00D03746" w:rsidP="00F64228">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4663A890" w14:textId="77777777" w:rsidR="00D03746" w:rsidRPr="00742681" w:rsidRDefault="00D03746"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D03746" w:rsidRPr="00742681" w:rsidRDefault="00D03746"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D03746" w:rsidRPr="00742681" w:rsidRDefault="00D03746"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681E5214" w14:textId="77777777" w:rsidR="00D03746" w:rsidRPr="00742681" w:rsidRDefault="00D03746"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D03746" w:rsidRDefault="00D03746"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D03746" w:rsidRPr="008654D0" w:rsidRDefault="00D03746"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D03746" w:rsidRPr="008654D0" w:rsidRDefault="00D03746" w:rsidP="00F64228">
                      <w:pPr>
                        <w:spacing w:line="240" w:lineRule="exact"/>
                        <w:rPr>
                          <w:color w:val="FFFFFF" w:themeColor="background1"/>
                          <w:sz w:val="20"/>
                        </w:rPr>
                      </w:pPr>
                    </w:p>
                    <w:p w14:paraId="20027DC9" w14:textId="77777777" w:rsidR="00D03746" w:rsidRPr="008654D0" w:rsidRDefault="00D03746"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D03746" w:rsidRPr="008654D0" w:rsidRDefault="00D03746"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D03746" w:rsidRPr="008654D0" w:rsidRDefault="00D03746"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D03746" w:rsidRPr="008654D0" w:rsidRDefault="00D03746" w:rsidP="00F64228">
                      <w:pPr>
                        <w:spacing w:line="240" w:lineRule="exact"/>
                        <w:rPr>
                          <w:color w:val="FFFFFF" w:themeColor="background1"/>
                          <w:sz w:val="20"/>
                        </w:rPr>
                      </w:pPr>
                    </w:p>
                    <w:p w14:paraId="0F4FAD4E" w14:textId="77777777" w:rsidR="00D03746" w:rsidRPr="008654D0" w:rsidRDefault="00D03746"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D03746" w:rsidRPr="008654D0" w:rsidRDefault="00D03746"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D03746" w:rsidRPr="008654D0" w:rsidRDefault="00D03746" w:rsidP="00F64228">
                      <w:pPr>
                        <w:spacing w:line="240" w:lineRule="exact"/>
                        <w:rPr>
                          <w:color w:val="FFFFFF" w:themeColor="background1"/>
                          <w:sz w:val="20"/>
                        </w:rPr>
                      </w:pPr>
                    </w:p>
                    <w:p w14:paraId="09471428" w14:textId="77777777" w:rsidR="00D03746" w:rsidRPr="00742681" w:rsidRDefault="00D03746" w:rsidP="00F64228">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r w:rsidR="00F64228" w:rsidRPr="003B0B20">
        <w:rPr>
          <w:rFonts w:ascii="Calibri" w:hAnsi="Calibri" w:cs="Calibri"/>
        </w:rPr>
        <w:t>Compile ‘go-hpb’: Enter ‘</w:t>
      </w:r>
      <w:r w:rsidR="00F64228" w:rsidRPr="003B0B20">
        <w:rPr>
          <w:rFonts w:ascii="Consolas" w:hAnsi="Consolas" w:cs="Consolas"/>
          <w:b/>
        </w:rPr>
        <w:t>cd</w:t>
      </w:r>
      <w:r w:rsidR="00F64228" w:rsidRPr="003B0B20">
        <w:rPr>
          <w:rFonts w:ascii="Consolas" w:hAnsi="Consolas" w:cs="Consolas"/>
        </w:rPr>
        <w:t xml:space="preserve"> </w:t>
      </w:r>
      <w:r w:rsidR="00F64228" w:rsidRPr="003B0B20">
        <w:rPr>
          <w:rFonts w:ascii="Consolas" w:hAnsi="Consolas" w:cs="Consolas"/>
          <w:i/>
        </w:rPr>
        <w:t>go-hpb/</w:t>
      </w:r>
      <w:r w:rsidR="00F64228" w:rsidRPr="003B0B20">
        <w:rPr>
          <w:rFonts w:ascii="Calibri" w:hAnsi="Calibri" w:cs="Calibri"/>
        </w:rPr>
        <w:t>’; then enter ‘</w:t>
      </w:r>
      <w:r w:rsidR="00F64228" w:rsidRPr="003B0B20">
        <w:rPr>
          <w:rFonts w:ascii="Consolas" w:hAnsi="Consolas" w:cs="Consolas"/>
          <w:b/>
        </w:rPr>
        <w:t>make all</w:t>
      </w:r>
      <w:r w:rsidR="00F64228" w:rsidRPr="003B0B20">
        <w:rPr>
          <w:rFonts w:ascii="Calibri" w:hAnsi="Calibri" w:cs="Calibri"/>
        </w:rPr>
        <w:t>’ to compile ‘go-hpb’;</w:t>
      </w:r>
      <w:r w:rsidR="00F64228" w:rsidRPr="003B0B20">
        <w:rPr>
          <w:rFonts w:ascii="Calibri" w:hAnsi="Calibri" w:cs="Calibri"/>
        </w:rPr>
        <w:br/>
      </w:r>
      <w:r w:rsidR="00F64228" w:rsidRPr="00C373B7">
        <w:rPr>
          <w:rFonts w:ascii="DejaVu Sans Mono" w:hAnsi="DejaVu Sans Mono"/>
          <w:noProof/>
        </w:rPr>
        <mc:AlternateContent>
          <mc:Choice Requires="wps">
            <w:drawing>
              <wp:inline distT="0" distB="0" distL="0" distR="0" wp14:anchorId="1E91FFFC" wp14:editId="62163B24">
                <wp:extent cx="5274310" cy="1238250"/>
                <wp:effectExtent l="0" t="0" r="21590" b="19050"/>
                <wp:docPr id="17" name="文本框 1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8C1DAC6" w14:textId="77777777" w:rsidR="00D03746" w:rsidRPr="00FC4B72" w:rsidRDefault="00D03746"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6FF2BA04" w14:textId="77777777" w:rsidR="00D03746" w:rsidRPr="00FC4B72" w:rsidRDefault="00D03746" w:rsidP="00F64228">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4DD70E5C" w14:textId="77777777" w:rsidR="00D03746" w:rsidRPr="00FC4B72" w:rsidRDefault="00D03746" w:rsidP="00F64228">
                            <w:pPr>
                              <w:spacing w:line="240" w:lineRule="exact"/>
                              <w:rPr>
                                <w:color w:val="FFFFFF" w:themeColor="background1"/>
                                <w:sz w:val="20"/>
                              </w:rPr>
                            </w:pPr>
                            <w:r w:rsidRPr="00FC4B72">
                              <w:rPr>
                                <w:color w:val="FFFFFF" w:themeColor="background1"/>
                                <w:sz w:val="20"/>
                              </w:rPr>
                              <w:t>build/env.sh go run build/ci.go install ./cmd/ghpb</w:t>
                            </w:r>
                          </w:p>
                          <w:p w14:paraId="4E4EB045" w14:textId="77777777" w:rsidR="00D03746" w:rsidRPr="00FC4B72" w:rsidRDefault="00D03746" w:rsidP="00F64228">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3BCD2088" w14:textId="77777777" w:rsidR="00D03746" w:rsidRPr="00FC4B72" w:rsidRDefault="00D03746"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D03746" w:rsidRDefault="00D03746" w:rsidP="00F64228">
                            <w:pPr>
                              <w:spacing w:line="240" w:lineRule="exact"/>
                              <w:rPr>
                                <w:color w:val="FFFFFF" w:themeColor="background1"/>
                                <w:sz w:val="20"/>
                              </w:rPr>
                            </w:pPr>
                            <w:r>
                              <w:rPr>
                                <w:color w:val="FFFFFF" w:themeColor="background1"/>
                                <w:sz w:val="20"/>
                              </w:rPr>
                              <w:t>……</w:t>
                            </w:r>
                          </w:p>
                          <w:p w14:paraId="28E69994" w14:textId="77777777" w:rsidR="00D03746" w:rsidRPr="00FC4B72" w:rsidRDefault="00D03746" w:rsidP="00F64228">
                            <w:pPr>
                              <w:spacing w:line="240" w:lineRule="exact"/>
                              <w:rPr>
                                <w:color w:val="FFFFFF" w:themeColor="background1"/>
                                <w:sz w:val="20"/>
                              </w:rPr>
                            </w:pPr>
                            <w:r w:rsidRPr="00FC4B72">
                              <w:rPr>
                                <w:color w:val="FFFFFF" w:themeColor="background1"/>
                                <w:sz w:val="20"/>
                              </w:rPr>
                              <w:t>`Done building.</w:t>
                            </w:r>
                          </w:p>
                          <w:p w14:paraId="319E8F1E" w14:textId="77777777" w:rsidR="00D03746" w:rsidRPr="00FC4B72" w:rsidRDefault="00D03746" w:rsidP="00F64228">
                            <w:pPr>
                              <w:spacing w:line="240" w:lineRule="exact"/>
                              <w:rPr>
                                <w:color w:val="FFFFFF" w:themeColor="background1"/>
                                <w:sz w:val="20"/>
                              </w:rPr>
                            </w:pPr>
                            <w:r w:rsidRPr="00FC4B72">
                              <w:rPr>
                                <w:color w:val="FFFFFF" w:themeColor="background1"/>
                                <w:sz w:val="20"/>
                              </w:rPr>
                              <w:t>Run "/home/go-hpb/build/bin/promfile" to launch promfile.</w:t>
                            </w:r>
                          </w:p>
                          <w:p w14:paraId="2AE54F43" w14:textId="77777777" w:rsidR="00D03746" w:rsidRPr="00FC4B72" w:rsidRDefault="00D03746" w:rsidP="00F64228">
                            <w:pPr>
                              <w:spacing w:line="240" w:lineRule="exact"/>
                              <w:rPr>
                                <w:color w:val="FFFFFF" w:themeColor="background1"/>
                                <w:sz w:val="20"/>
                              </w:rPr>
                            </w:pPr>
                            <w:r w:rsidRPr="00FC4B72">
                              <w:rPr>
                                <w:color w:val="FFFFFF" w:themeColor="background1"/>
                                <w:sz w:val="20"/>
                              </w:rPr>
                              <w:t>cp "/home/go-hpb/network/iperf3/iperf3" "/home/go-hpb/build/bin/iperf3"</w:t>
                            </w:r>
                          </w:p>
                          <w:p w14:paraId="3A1E7D41" w14:textId="77777777" w:rsidR="00D03746" w:rsidRPr="00FC4B72" w:rsidRDefault="00D03746" w:rsidP="00F64228">
                            <w:pPr>
                              <w:spacing w:line="240" w:lineRule="exact"/>
                              <w:rPr>
                                <w:color w:val="FFFFFF" w:themeColor="background1"/>
                                <w:sz w:val="20"/>
                              </w:rPr>
                            </w:pPr>
                            <w:r w:rsidRPr="00FC4B72">
                              <w:rPr>
                                <w:color w:val="FFFFFF" w:themeColor="background1"/>
                                <w:sz w:val="20"/>
                              </w:rPr>
                              <w:t>cp "/home/go-hpb/network/p2p/binding.json" "/home/go-hpb/build/bin/binding.json"</w:t>
                            </w:r>
                          </w:p>
                          <w:p w14:paraId="3EB7FE21" w14:textId="77777777" w:rsidR="00D03746" w:rsidRPr="00FC4B72" w:rsidRDefault="00D03746" w:rsidP="00F64228">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E91FFFC" id="文本框 17" o:spid="_x0000_s114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NH1y452AgAAIA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68C1DAC6" w14:textId="77777777" w:rsidR="00D03746" w:rsidRPr="00FC4B72" w:rsidRDefault="00D03746"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w:t>
                      </w:r>
                      <w:proofErr w:type="spellStart"/>
                      <w:r w:rsidRPr="00FC4B72">
                        <w:rPr>
                          <w:color w:val="FFFFFF" w:themeColor="background1"/>
                          <w:sz w:val="20"/>
                        </w:rPr>
                        <w:t>hpb</w:t>
                      </w:r>
                      <w:proofErr w:type="spellEnd"/>
                      <w:r w:rsidRPr="00FC4B72">
                        <w:rPr>
                          <w:color w:val="FFFFFF" w:themeColor="background1"/>
                          <w:sz w:val="20"/>
                        </w:rPr>
                        <w:t>/</w:t>
                      </w:r>
                    </w:p>
                    <w:p w14:paraId="6FF2BA04" w14:textId="77777777" w:rsidR="00D03746" w:rsidRPr="00FC4B72" w:rsidRDefault="00D03746" w:rsidP="00F64228">
                      <w:pPr>
                        <w:spacing w:line="240" w:lineRule="exact"/>
                        <w:rPr>
                          <w:color w:val="FFFFFF" w:themeColor="background1"/>
                          <w:sz w:val="20"/>
                        </w:rPr>
                      </w:pPr>
                      <w:r w:rsidRPr="00FC4B72">
                        <w:rPr>
                          <w:color w:val="FFFF00"/>
                          <w:sz w:val="20"/>
                        </w:rPr>
                        <w:t>root@dell-PowerEdge-R730:/home/go-</w:t>
                      </w:r>
                      <w:proofErr w:type="spellStart"/>
                      <w:r w:rsidRPr="00FC4B72">
                        <w:rPr>
                          <w:color w:val="FFFF00"/>
                          <w:sz w:val="20"/>
                        </w:rPr>
                        <w:t>hpb</w:t>
                      </w:r>
                      <w:proofErr w:type="spellEnd"/>
                      <w:r w:rsidRPr="00FC4B72">
                        <w:rPr>
                          <w:color w:val="FFFF00"/>
                          <w:sz w:val="20"/>
                        </w:rPr>
                        <w:t xml:space="preserve"># </w:t>
                      </w:r>
                      <w:r w:rsidRPr="00FC4B72">
                        <w:rPr>
                          <w:color w:val="FFFFFF" w:themeColor="background1"/>
                          <w:sz w:val="20"/>
                        </w:rPr>
                        <w:t>make all</w:t>
                      </w:r>
                    </w:p>
                    <w:p w14:paraId="4DD70E5C" w14:textId="77777777" w:rsidR="00D03746" w:rsidRPr="00FC4B72" w:rsidRDefault="00D03746" w:rsidP="00F64228">
                      <w:pPr>
                        <w:spacing w:line="240" w:lineRule="exact"/>
                        <w:rPr>
                          <w:color w:val="FFFFFF" w:themeColor="background1"/>
                          <w:sz w:val="20"/>
                        </w:rPr>
                      </w:pPr>
                      <w:r w:rsidRPr="00FC4B72">
                        <w:rPr>
                          <w:color w:val="FFFFFF" w:themeColor="background1"/>
                          <w:sz w:val="20"/>
                        </w:rPr>
                        <w:t>build/env.sh go run build/</w:t>
                      </w:r>
                      <w:proofErr w:type="spellStart"/>
                      <w:proofErr w:type="gramStart"/>
                      <w:r w:rsidRPr="00FC4B72">
                        <w:rPr>
                          <w:color w:val="FFFFFF" w:themeColor="background1"/>
                          <w:sz w:val="20"/>
                        </w:rPr>
                        <w:t>ci.go</w:t>
                      </w:r>
                      <w:proofErr w:type="spellEnd"/>
                      <w:proofErr w:type="gramEnd"/>
                      <w:r w:rsidRPr="00FC4B72">
                        <w:rPr>
                          <w:color w:val="FFFFFF" w:themeColor="background1"/>
                          <w:sz w:val="20"/>
                        </w:rPr>
                        <w:t xml:space="preserve"> install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4E4EB045" w14:textId="77777777" w:rsidR="00D03746" w:rsidRPr="00FC4B72" w:rsidRDefault="00D03746" w:rsidP="00F64228">
                      <w:pPr>
                        <w:spacing w:line="240" w:lineRule="exact"/>
                        <w:rPr>
                          <w:color w:val="FFFFFF" w:themeColor="background1"/>
                          <w:sz w:val="20"/>
                        </w:rPr>
                      </w:pPr>
                      <w:r w:rsidRPr="00FC4B72">
                        <w:rPr>
                          <w:color w:val="FFFFFF" w:themeColor="background1"/>
                          <w:sz w:val="20"/>
                        </w:rPr>
                        <w:t>&gt;&gt;&gt; /</w:t>
                      </w:r>
                      <w:proofErr w:type="spellStart"/>
                      <w:r w:rsidRPr="00FC4B72">
                        <w:rPr>
                          <w:color w:val="FFFFFF" w:themeColor="background1"/>
                          <w:sz w:val="20"/>
                        </w:rPr>
                        <w:t>usr</w:t>
                      </w:r>
                      <w:proofErr w:type="spellEnd"/>
                      <w:r w:rsidRPr="00FC4B72">
                        <w:rPr>
                          <w:color w:val="FFFFFF" w:themeColor="background1"/>
                          <w:sz w:val="20"/>
                        </w:rPr>
                        <w:t>/lib/go-1.9/bin/go install -</w:t>
                      </w:r>
                      <w:proofErr w:type="spellStart"/>
                      <w:r w:rsidRPr="00FC4B72">
                        <w:rPr>
                          <w:color w:val="FFFFFF" w:themeColor="background1"/>
                          <w:sz w:val="20"/>
                        </w:rPr>
                        <w:t>ldflags</w:t>
                      </w:r>
                      <w:proofErr w:type="spellEnd"/>
                      <w:r w:rsidRPr="00FC4B72">
                        <w:rPr>
                          <w:color w:val="FFFFFF" w:themeColor="background1"/>
                          <w:sz w:val="20"/>
                        </w:rPr>
                        <w:t xml:space="preserve"> -X </w:t>
                      </w:r>
                      <w:proofErr w:type="spellStart"/>
                      <w:proofErr w:type="gramStart"/>
                      <w:r w:rsidRPr="00FC4B72">
                        <w:rPr>
                          <w:color w:val="FFFFFF" w:themeColor="background1"/>
                          <w:sz w:val="20"/>
                        </w:rPr>
                        <w:t>main.gitCommit</w:t>
                      </w:r>
                      <w:proofErr w:type="spellEnd"/>
                      <w:proofErr w:type="gramEnd"/>
                      <w:r w:rsidRPr="00FC4B72">
                        <w:rPr>
                          <w:color w:val="FFFFFF" w:themeColor="background1"/>
                          <w:sz w:val="20"/>
                        </w:rPr>
                        <w:t>=04fa6c874b447f0de0a4296b9e573119e1997fcc -v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3BCD2088" w14:textId="77777777" w:rsidR="00D03746" w:rsidRPr="00FC4B72" w:rsidRDefault="00D03746"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D03746" w:rsidRDefault="00D03746" w:rsidP="00F64228">
                      <w:pPr>
                        <w:spacing w:line="240" w:lineRule="exact"/>
                        <w:rPr>
                          <w:color w:val="FFFFFF" w:themeColor="background1"/>
                          <w:sz w:val="20"/>
                        </w:rPr>
                      </w:pPr>
                      <w:r>
                        <w:rPr>
                          <w:color w:val="FFFFFF" w:themeColor="background1"/>
                          <w:sz w:val="20"/>
                        </w:rPr>
                        <w:t>……</w:t>
                      </w:r>
                    </w:p>
                    <w:p w14:paraId="28E69994" w14:textId="77777777" w:rsidR="00D03746" w:rsidRPr="00FC4B72" w:rsidRDefault="00D03746" w:rsidP="00F64228">
                      <w:pPr>
                        <w:spacing w:line="240" w:lineRule="exact"/>
                        <w:rPr>
                          <w:color w:val="FFFFFF" w:themeColor="background1"/>
                          <w:sz w:val="20"/>
                        </w:rPr>
                      </w:pPr>
                      <w:r w:rsidRPr="00FC4B72">
                        <w:rPr>
                          <w:color w:val="FFFFFF" w:themeColor="background1"/>
                          <w:sz w:val="20"/>
                        </w:rPr>
                        <w:t>`Done building.</w:t>
                      </w:r>
                    </w:p>
                    <w:p w14:paraId="319E8F1E" w14:textId="77777777" w:rsidR="00D03746" w:rsidRPr="00FC4B72" w:rsidRDefault="00D03746" w:rsidP="00F64228">
                      <w:pPr>
                        <w:spacing w:line="240" w:lineRule="exact"/>
                        <w:rPr>
                          <w:color w:val="FFFFFF" w:themeColor="background1"/>
                          <w:sz w:val="20"/>
                        </w:rPr>
                      </w:pPr>
                      <w:r w:rsidRPr="00FC4B72">
                        <w:rPr>
                          <w:color w:val="FFFFFF" w:themeColor="background1"/>
                          <w:sz w:val="20"/>
                        </w:rPr>
                        <w:t>Run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promfile</w:t>
                      </w:r>
                      <w:proofErr w:type="spellEnd"/>
                      <w:r w:rsidRPr="00FC4B72">
                        <w:rPr>
                          <w:color w:val="FFFFFF" w:themeColor="background1"/>
                          <w:sz w:val="20"/>
                        </w:rPr>
                        <w:t xml:space="preserve">" to launch </w:t>
                      </w:r>
                      <w:proofErr w:type="spellStart"/>
                      <w:r w:rsidRPr="00FC4B72">
                        <w:rPr>
                          <w:color w:val="FFFFFF" w:themeColor="background1"/>
                          <w:sz w:val="20"/>
                        </w:rPr>
                        <w:t>promfile</w:t>
                      </w:r>
                      <w:proofErr w:type="spellEnd"/>
                      <w:r w:rsidRPr="00FC4B72">
                        <w:rPr>
                          <w:color w:val="FFFFFF" w:themeColor="background1"/>
                          <w:sz w:val="20"/>
                        </w:rPr>
                        <w:t>.</w:t>
                      </w:r>
                    </w:p>
                    <w:p w14:paraId="2AE54F43" w14:textId="77777777" w:rsidR="00D03746" w:rsidRPr="00FC4B72" w:rsidRDefault="00D03746" w:rsidP="00F64228">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/network/iperf3/iperf3" "/home/go-</w:t>
                      </w:r>
                      <w:proofErr w:type="spellStart"/>
                      <w:r w:rsidRPr="00FC4B72">
                        <w:rPr>
                          <w:color w:val="FFFFFF" w:themeColor="background1"/>
                          <w:sz w:val="20"/>
                        </w:rPr>
                        <w:t>hpb</w:t>
                      </w:r>
                      <w:proofErr w:type="spellEnd"/>
                      <w:r w:rsidRPr="00FC4B72">
                        <w:rPr>
                          <w:color w:val="FFFFFF" w:themeColor="background1"/>
                          <w:sz w:val="20"/>
                        </w:rPr>
                        <w:t>/build/bin/iperf3"</w:t>
                      </w:r>
                    </w:p>
                    <w:p w14:paraId="3A1E7D41" w14:textId="77777777" w:rsidR="00D03746" w:rsidRPr="00FC4B72" w:rsidRDefault="00D03746" w:rsidP="00F64228">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binding.json</w:t>
                      </w:r>
                      <w:proofErr w:type="spellEnd"/>
                      <w:r w:rsidRPr="00FC4B72">
                        <w:rPr>
                          <w:color w:val="FFFFFF" w:themeColor="background1"/>
                          <w:sz w:val="20"/>
                        </w:rPr>
                        <w:t>"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binding.json</w:t>
                      </w:r>
                      <w:proofErr w:type="spellEnd"/>
                      <w:r w:rsidRPr="00FC4B72">
                        <w:rPr>
                          <w:color w:val="FFFFFF" w:themeColor="background1"/>
                          <w:sz w:val="20"/>
                        </w:rPr>
                        <w:t>"</w:t>
                      </w:r>
                    </w:p>
                    <w:p w14:paraId="3EB7FE21" w14:textId="77777777" w:rsidR="00D03746" w:rsidRPr="00FC4B72" w:rsidRDefault="00D03746" w:rsidP="00F64228">
                      <w:pPr>
                        <w:spacing w:line="240" w:lineRule="exact"/>
                        <w:rPr>
                          <w:color w:val="FFFFFF" w:themeColor="background1"/>
                          <w:sz w:val="20"/>
                        </w:rPr>
                      </w:pPr>
                      <w:proofErr w:type="spellStart"/>
                      <w:r w:rsidRPr="00FC4B72">
                        <w:rPr>
                          <w:color w:val="FFFFFF" w:themeColor="background1"/>
                          <w:sz w:val="20"/>
                        </w:rPr>
                        <w:t>cp</w:t>
                      </w:r>
                      <w:proofErr w:type="spell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config.json</w:t>
                      </w:r>
                      <w:proofErr w:type="spellEnd"/>
                      <w:r w:rsidRPr="00FC4B72">
                        <w:rPr>
                          <w:color w:val="FFFFFF" w:themeColor="background1"/>
                          <w:sz w:val="20"/>
                        </w:rPr>
                        <w:t>" "/hom</w:t>
                      </w:r>
                      <w:r>
                        <w:rPr>
                          <w:color w:val="FFFFFF" w:themeColor="background1"/>
                          <w:sz w:val="20"/>
                        </w:rPr>
                        <w:t>e/go-</w:t>
                      </w:r>
                      <w:proofErr w:type="spellStart"/>
                      <w:r>
                        <w:rPr>
                          <w:color w:val="FFFFFF" w:themeColor="background1"/>
                          <w:sz w:val="20"/>
                        </w:rPr>
                        <w:t>hpb</w:t>
                      </w:r>
                      <w:proofErr w:type="spellEnd"/>
                      <w:r>
                        <w:rPr>
                          <w:color w:val="FFFFFF" w:themeColor="background1"/>
                          <w:sz w:val="20"/>
                        </w:rPr>
                        <w:t>/build/bin/</w:t>
                      </w:r>
                      <w:proofErr w:type="spellStart"/>
                      <w:r>
                        <w:rPr>
                          <w:color w:val="FFFFFF" w:themeColor="background1"/>
                          <w:sz w:val="20"/>
                        </w:rPr>
                        <w:t>config.json</w:t>
                      </w:r>
                      <w:proofErr w:type="spellEnd"/>
                      <w:r>
                        <w:rPr>
                          <w:color w:val="FFFFFF" w:themeColor="background1"/>
                          <w:sz w:val="20"/>
                        </w:rPr>
                        <w:t>"</w:t>
                      </w:r>
                    </w:p>
                  </w:txbxContent>
                </v:textbox>
                <w10:anchorlock/>
              </v:shape>
            </w:pict>
          </mc:Fallback>
        </mc:AlternateContent>
      </w:r>
      <w:r w:rsidR="00F64228" w:rsidRPr="003B0B20">
        <w:rPr>
          <w:rFonts w:ascii="Calibri" w:hAnsi="Calibri" w:cs="Calibri"/>
        </w:rPr>
        <w:t>Copy the program to the executable path: Enter ‘</w:t>
      </w:r>
      <w:r w:rsidR="00F64228" w:rsidRPr="003B0B20">
        <w:rPr>
          <w:rFonts w:ascii="Consolas" w:hAnsi="Consolas" w:cs="Consolas"/>
          <w:b/>
        </w:rPr>
        <w:t xml:space="preserve">sudo cp </w:t>
      </w:r>
      <w:r w:rsidR="00F64228" w:rsidRPr="003B0B20">
        <w:rPr>
          <w:rFonts w:ascii="Consolas" w:hAnsi="Consolas" w:cs="Consolas"/>
          <w:i/>
        </w:rPr>
        <w:t>ghpb iperf3 /home/ghpb-bin/</w:t>
      </w:r>
      <w:r w:rsidR="00F64228" w:rsidRPr="003B0B20">
        <w:rPr>
          <w:rFonts w:ascii="Calibri" w:hAnsi="Calibri" w:cs="Calibri"/>
        </w:rPr>
        <w:t>’; ‘/home/ghpb-bin/’ is the executable path that you set;</w:t>
      </w:r>
    </w:p>
    <w:p w14:paraId="4AC38E27" w14:textId="77777777" w:rsidR="006601DC" w:rsidRDefault="00F64228" w:rsidP="00F64228">
      <w:pPr>
        <w:spacing w:line="276" w:lineRule="auto"/>
        <w:jc w:val="left"/>
        <w:rPr>
          <w:rFonts w:ascii="Calibri" w:hAnsi="Calibri" w:cs="Calibri"/>
          <w:b/>
          <w:sz w:val="22"/>
        </w:rPr>
      </w:pPr>
      <w:r w:rsidRPr="00C373B7">
        <w:rPr>
          <w:rFonts w:ascii="DejaVu Sans Mono" w:hAnsi="DejaVu Sans Mono"/>
          <w:noProof/>
        </w:rPr>
        <mc:AlternateContent>
          <mc:Choice Requires="wps">
            <w:drawing>
              <wp:inline distT="0" distB="0" distL="0" distR="0" wp14:anchorId="09E7B0B1" wp14:editId="18723D43">
                <wp:extent cx="5274310" cy="1847850"/>
                <wp:effectExtent l="0" t="0" r="21590" b="19050"/>
                <wp:docPr id="18" name="文本框 18"/>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CA7B958" w14:textId="77777777" w:rsidR="00D03746" w:rsidRPr="00F459EF" w:rsidRDefault="00D03746" w:rsidP="00F64228">
                            <w:pPr>
                              <w:rPr>
                                <w:color w:val="FFFF00"/>
                                <w:sz w:val="20"/>
                              </w:rPr>
                            </w:pPr>
                            <w:r w:rsidRPr="00F459EF">
                              <w:rPr>
                                <w:color w:val="FFFF00"/>
                                <w:sz w:val="20"/>
                              </w:rPr>
                              <w:t xml:space="preserve">root@dell-PowerEdge-R730:/home/go-hpb# </w:t>
                            </w:r>
                            <w:r w:rsidRPr="00F459EF">
                              <w:rPr>
                                <w:color w:val="FFFFFF" w:themeColor="background1"/>
                                <w:sz w:val="20"/>
                              </w:rPr>
                              <w:t xml:space="preserve">sudo </w:t>
                            </w:r>
                            <w:r>
                              <w:rPr>
                                <w:color w:val="FFFFFF" w:themeColor="background1"/>
                                <w:sz w:val="20"/>
                              </w:rPr>
                              <w:t xml:space="preserve"> </w:t>
                            </w:r>
                            <w:r w:rsidRPr="00F459EF">
                              <w:rPr>
                                <w:color w:val="FFFFFF" w:themeColor="background1"/>
                                <w:sz w:val="20"/>
                              </w:rPr>
                              <w:t>cp</w:t>
                            </w:r>
                            <w:r>
                              <w:rPr>
                                <w:color w:val="FFFFFF" w:themeColor="background1"/>
                                <w:sz w:val="20"/>
                              </w:rPr>
                              <w:t xml:space="preserve"> </w:t>
                            </w:r>
                            <w:r w:rsidRPr="00F459EF">
                              <w:rPr>
                                <w:color w:val="FFFFFF" w:themeColor="background1"/>
                                <w:sz w:val="20"/>
                              </w:rPr>
                              <w:t xml:space="preserve"> </w:t>
                            </w:r>
                            <w:r w:rsidRPr="00C870F4">
                              <w:rPr>
                                <w:color w:val="FFFFFF" w:themeColor="background1"/>
                                <w:sz w:val="20"/>
                              </w:rPr>
                              <w:t>ghpb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9E7B0B1" id="文本框 18" o:spid="_x0000_s1141"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" fillcolor="black [3200]" strokecolor="white [3201]" strokeweight="1.5pt">
                <v:textbox style="mso-fit-shape-to-text:t" inset="0,0,0,0">
                  <w:txbxContent>
                    <w:p w14:paraId="2CA7B958" w14:textId="77777777" w:rsidR="00D03746" w:rsidRPr="00F459EF" w:rsidRDefault="00D03746" w:rsidP="00F64228">
                      <w:pPr>
                        <w:rPr>
                          <w:color w:val="FFFF00"/>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r>
                        <w:rPr>
                          <w:color w:val="FFFFFF" w:themeColor="background1"/>
                          <w:sz w:val="20"/>
                        </w:rPr>
                        <w:t xml:space="preserve"> </w:t>
                      </w:r>
                      <w:proofErr w:type="spellStart"/>
                      <w:r w:rsidRPr="00F459EF">
                        <w:rPr>
                          <w:color w:val="FFFFFF" w:themeColor="background1"/>
                          <w:sz w:val="20"/>
                        </w:rPr>
                        <w:t>cp</w:t>
                      </w:r>
                      <w:proofErr w:type="spellEnd"/>
                      <w:proofErr w:type="gramEnd"/>
                      <w:r>
                        <w:rPr>
                          <w:color w:val="FFFFFF" w:themeColor="background1"/>
                          <w:sz w:val="20"/>
                        </w:rPr>
                        <w:t xml:space="preserve"> </w:t>
                      </w:r>
                      <w:r w:rsidRPr="00F459EF">
                        <w:rPr>
                          <w:color w:val="FFFFFF" w:themeColor="background1"/>
                          <w:sz w:val="20"/>
                        </w:rPr>
                        <w:t xml:space="preserve"> </w:t>
                      </w:r>
                      <w:proofErr w:type="spellStart"/>
                      <w:r w:rsidRPr="00C870F4">
                        <w:rPr>
                          <w:color w:val="FFFFFF" w:themeColor="background1"/>
                          <w:sz w:val="20"/>
                        </w:rPr>
                        <w:t>ghpb</w:t>
                      </w:r>
                      <w:proofErr w:type="spellEnd"/>
                      <w:r w:rsidRPr="00C870F4">
                        <w:rPr>
                          <w:color w:val="FFFFFF" w:themeColor="background1"/>
                          <w:sz w:val="20"/>
                        </w:rPr>
                        <w:t xml:space="preserve">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w:t>
                      </w:r>
                      <w:proofErr w:type="spellStart"/>
                      <w:r w:rsidRPr="00F459EF">
                        <w:rPr>
                          <w:color w:val="FFFFFF" w:themeColor="background1"/>
                          <w:sz w:val="20"/>
                        </w:rPr>
                        <w:t>ghpb</w:t>
                      </w:r>
                      <w:proofErr w:type="spellEnd"/>
                      <w:r w:rsidRPr="00F459EF">
                        <w:rPr>
                          <w:color w:val="FFFFFF" w:themeColor="background1"/>
                          <w:sz w:val="20"/>
                        </w:rPr>
                        <w:t>-bin/</w:t>
                      </w:r>
                    </w:p>
                  </w:txbxContent>
                </v:textbox>
                <w10:anchorlock/>
              </v:shape>
            </w:pict>
          </mc:Fallback>
        </mc:AlternateContent>
      </w:r>
    </w:p>
    <w:p w14:paraId="3D3F7F6A" w14:textId="77777777" w:rsidR="006601DC" w:rsidRDefault="006601DC" w:rsidP="00F64228">
      <w:pPr>
        <w:spacing w:line="276" w:lineRule="auto"/>
        <w:jc w:val="left"/>
        <w:rPr>
          <w:rFonts w:ascii="Calibri" w:hAnsi="Calibri" w:cs="Calibri"/>
          <w:b/>
          <w:sz w:val="22"/>
        </w:rPr>
      </w:pPr>
    </w:p>
    <w:p w14:paraId="25EB3F30" w14:textId="4B314C0E" w:rsidR="00F64228" w:rsidRPr="003B0B20" w:rsidRDefault="00F64228" w:rsidP="00F64228">
      <w:pPr>
        <w:spacing w:line="276" w:lineRule="auto"/>
        <w:jc w:val="left"/>
        <w:rPr>
          <w:rFonts w:ascii="Calibri" w:hAnsi="Calibri" w:cs="Calibri"/>
          <w:b/>
          <w:sz w:val="22"/>
        </w:rPr>
      </w:pPr>
      <w:r w:rsidRPr="003B0B20">
        <w:rPr>
          <w:rFonts w:ascii="Calibri" w:hAnsi="Calibri" w:cs="Calibri"/>
          <w:b/>
          <w:sz w:val="22"/>
        </w:rPr>
        <w:t xml:space="preserve">(4) Node Launch </w:t>
      </w:r>
    </w:p>
    <w:p w14:paraId="4CE3DC71" w14:textId="77777777" w:rsidR="00F64228" w:rsidRDefault="00F64228" w:rsidP="00F64228">
      <w:pPr>
        <w:spacing w:line="276" w:lineRule="auto"/>
        <w:jc w:val="left"/>
        <w:rPr>
          <w:rFonts w:ascii="Calibri" w:hAnsi="Calibri" w:cs="Calibri"/>
        </w:rPr>
      </w:pPr>
      <w:r w:rsidRPr="003B0B20">
        <w:rPr>
          <w:rFonts w:ascii="Calibri" w:hAnsi="Calibri" w:cs="Calibri"/>
        </w:rPr>
        <w:t>Please see Chapter 4: BOE Node Setup for detailed BOE node launch commands, and Chapter 5: Synchronized Node Setup for synchronized node launch commands.</w:t>
      </w:r>
    </w:p>
    <w:p w14:paraId="4807E68A" w14:textId="77777777" w:rsidR="006601DC" w:rsidRPr="003B0B20" w:rsidRDefault="006601DC" w:rsidP="00F64228">
      <w:pPr>
        <w:spacing w:line="276" w:lineRule="auto"/>
        <w:jc w:val="left"/>
        <w:rPr>
          <w:rFonts w:ascii="Calibri" w:hAnsi="Calibri" w:cs="Calibri"/>
        </w:rPr>
      </w:pPr>
    </w:p>
    <w:p w14:paraId="509FA1F7" w14:textId="77777777" w:rsidR="00ED27BE" w:rsidRDefault="00ED27BE">
      <w:pPr>
        <w:widowControl/>
        <w:jc w:val="left"/>
        <w:rPr>
          <w:rFonts w:ascii="Calibri" w:eastAsiaTheme="majorEastAsia" w:hAnsi="Calibri" w:cs="Calibri"/>
          <w:b/>
          <w:bCs/>
          <w:caps/>
          <w:sz w:val="22"/>
        </w:rPr>
      </w:pPr>
      <w:bookmarkStart w:id="207" w:name="_Toc525046574"/>
      <w:r>
        <w:rPr>
          <w:rFonts w:ascii="Calibri" w:hAnsi="Calibri" w:cs="Calibri"/>
        </w:rPr>
        <w:br w:type="page"/>
      </w:r>
    </w:p>
    <w:p w14:paraId="5C8CCA3E" w14:textId="41CF8149" w:rsidR="00F64228" w:rsidRPr="003B0B20" w:rsidRDefault="00F64228" w:rsidP="00F64228">
      <w:pPr>
        <w:pStyle w:val="2"/>
        <w:spacing w:before="0" w:after="0"/>
        <w:rPr>
          <w:rFonts w:ascii="Calibri" w:hAnsi="Calibri" w:cs="Calibri"/>
          <w:szCs w:val="22"/>
        </w:rPr>
      </w:pPr>
      <w:bookmarkStart w:id="208" w:name="_Toc525575492"/>
      <w:bookmarkStart w:id="209" w:name="_Toc525565328"/>
      <w:r w:rsidRPr="003B0B20">
        <w:rPr>
          <w:rFonts w:ascii="Calibri" w:hAnsi="Calibri" w:cs="Calibri"/>
          <w:szCs w:val="22"/>
        </w:rPr>
        <w:lastRenderedPageBreak/>
        <w:t xml:space="preserve">8.3 </w:t>
      </w:r>
      <w:bookmarkEnd w:id="207"/>
      <w:r w:rsidRPr="003B0B20">
        <w:rPr>
          <w:rFonts w:ascii="Calibri" w:hAnsi="Calibri" w:cs="Calibri"/>
          <w:szCs w:val="22"/>
        </w:rPr>
        <w:t>Steps of Update through the Executable File</w:t>
      </w:r>
      <w:bookmarkEnd w:id="208"/>
      <w:bookmarkEnd w:id="209"/>
    </w:p>
    <w:tbl>
      <w:tblPr>
        <w:tblStyle w:val="a5"/>
        <w:tblW w:w="8522" w:type="dxa"/>
        <w:tblLayout w:type="fixed"/>
        <w:tblLook w:val="04A0" w:firstRow="1" w:lastRow="0" w:firstColumn="1" w:lastColumn="0" w:noHBand="0" w:noVBand="1"/>
      </w:tblPr>
      <w:tblGrid>
        <w:gridCol w:w="880"/>
        <w:gridCol w:w="1383"/>
        <w:gridCol w:w="1701"/>
        <w:gridCol w:w="4558"/>
      </w:tblGrid>
      <w:tr w:rsidR="00F64228" w:rsidRPr="002F3F86" w14:paraId="5147586B" w14:textId="77777777" w:rsidTr="00872469">
        <w:tc>
          <w:tcPr>
            <w:tcW w:w="880" w:type="dxa"/>
          </w:tcPr>
          <w:p w14:paraId="20379BA5"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No.</w:t>
            </w:r>
          </w:p>
        </w:tc>
        <w:tc>
          <w:tcPr>
            <w:tcW w:w="1383" w:type="dxa"/>
          </w:tcPr>
          <w:p w14:paraId="105ACABB"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Contents</w:t>
            </w:r>
          </w:p>
        </w:tc>
        <w:tc>
          <w:tcPr>
            <w:tcW w:w="1701" w:type="dxa"/>
          </w:tcPr>
          <w:p w14:paraId="06202DD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Steps</w:t>
            </w:r>
          </w:p>
        </w:tc>
        <w:tc>
          <w:tcPr>
            <w:tcW w:w="4558" w:type="dxa"/>
          </w:tcPr>
          <w:p w14:paraId="1B8B7D01"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Description</w:t>
            </w:r>
          </w:p>
        </w:tc>
      </w:tr>
      <w:tr w:rsidR="00F64228" w:rsidRPr="002F3F86" w14:paraId="07254B9A" w14:textId="77777777" w:rsidTr="00872469">
        <w:tc>
          <w:tcPr>
            <w:tcW w:w="880" w:type="dxa"/>
            <w:vMerge w:val="restart"/>
          </w:tcPr>
          <w:p w14:paraId="3917DE8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1</w:t>
            </w:r>
          </w:p>
        </w:tc>
        <w:tc>
          <w:tcPr>
            <w:tcW w:w="1383" w:type="dxa"/>
            <w:vMerge w:val="restart"/>
          </w:tcPr>
          <w:p w14:paraId="63C0E3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hpb program</w:t>
            </w:r>
          </w:p>
        </w:tc>
        <w:tc>
          <w:tcPr>
            <w:tcW w:w="1701" w:type="dxa"/>
          </w:tcPr>
          <w:p w14:paraId="79D8BC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Stop Option 1 </w:t>
            </w:r>
          </w:p>
        </w:tc>
        <w:tc>
          <w:tcPr>
            <w:tcW w:w="4558" w:type="dxa"/>
          </w:tcPr>
          <w:p w14:paraId="0AB8AB8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exit</w:t>
            </w:r>
          </w:p>
          <w:p w14:paraId="6997FF2D"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w:t>
            </w:r>
            <w:r>
              <w:rPr>
                <w:rFonts w:ascii="Calibri" w:hAnsi="Calibri" w:cs="Calibri"/>
              </w:rPr>
              <w:t xml:space="preserve"> the</w:t>
            </w:r>
            <w:r w:rsidRPr="003B0B20">
              <w:rPr>
                <w:rFonts w:ascii="Calibri" w:hAnsi="Calibri" w:cs="Calibri"/>
              </w:rPr>
              <w:t xml:space="preserve"> Node Launch.</w:t>
            </w:r>
          </w:p>
        </w:tc>
      </w:tr>
      <w:tr w:rsidR="00F64228" w:rsidRPr="002F3F86" w14:paraId="48379A49" w14:textId="77777777" w:rsidTr="00872469">
        <w:trPr>
          <w:trHeight w:val="676"/>
        </w:trPr>
        <w:tc>
          <w:tcPr>
            <w:tcW w:w="880" w:type="dxa"/>
            <w:vMerge/>
          </w:tcPr>
          <w:p w14:paraId="3CD1F5CA" w14:textId="77777777" w:rsidR="00F64228" w:rsidRPr="003B0B20" w:rsidRDefault="00F64228" w:rsidP="00872469">
            <w:pPr>
              <w:spacing w:line="276" w:lineRule="auto"/>
              <w:jc w:val="center"/>
              <w:rPr>
                <w:rFonts w:ascii="Calibri" w:hAnsi="Calibri" w:cs="Calibri"/>
                <w:b/>
              </w:rPr>
            </w:pPr>
          </w:p>
        </w:tc>
        <w:tc>
          <w:tcPr>
            <w:tcW w:w="1383" w:type="dxa"/>
            <w:vMerge/>
          </w:tcPr>
          <w:p w14:paraId="5DCF0B9D" w14:textId="77777777" w:rsidR="00F64228" w:rsidRPr="003B0B20" w:rsidRDefault="00F64228" w:rsidP="00872469">
            <w:pPr>
              <w:spacing w:line="276" w:lineRule="auto"/>
              <w:jc w:val="left"/>
              <w:rPr>
                <w:rFonts w:ascii="Calibri" w:hAnsi="Calibri" w:cs="Calibri"/>
              </w:rPr>
            </w:pPr>
          </w:p>
        </w:tc>
        <w:tc>
          <w:tcPr>
            <w:tcW w:w="1701" w:type="dxa"/>
          </w:tcPr>
          <w:p w14:paraId="6AFD7FF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Option 2</w:t>
            </w:r>
          </w:p>
        </w:tc>
        <w:tc>
          <w:tcPr>
            <w:tcW w:w="4558" w:type="dxa"/>
          </w:tcPr>
          <w:p w14:paraId="2C663D1B"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sudo killall ghpb</w:t>
            </w:r>
          </w:p>
          <w:p w14:paraId="6942F180"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w:t>
            </w:r>
            <w:r>
              <w:rPr>
                <w:rFonts w:ascii="Calibri" w:hAnsi="Calibri" w:cs="Calibri"/>
              </w:rPr>
              <w:t xml:space="preserve"> the</w:t>
            </w:r>
            <w:r w:rsidRPr="003B0B20">
              <w:rPr>
                <w:rFonts w:ascii="Calibri" w:hAnsi="Calibri" w:cs="Calibri"/>
              </w:rPr>
              <w:t xml:space="preserve"> Node Launch.</w:t>
            </w:r>
          </w:p>
        </w:tc>
      </w:tr>
      <w:tr w:rsidR="00F64228" w:rsidRPr="002F3F86" w14:paraId="4CFC5A5F" w14:textId="77777777" w:rsidTr="00872469">
        <w:tc>
          <w:tcPr>
            <w:tcW w:w="880" w:type="dxa"/>
            <w:vMerge w:val="restart"/>
          </w:tcPr>
          <w:p w14:paraId="1826B3BF"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2</w:t>
            </w:r>
          </w:p>
        </w:tc>
        <w:tc>
          <w:tcPr>
            <w:tcW w:w="1383" w:type="dxa"/>
            <w:vMerge w:val="restart"/>
          </w:tcPr>
          <w:p w14:paraId="1FCA55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Confirm the MainNet download path</w:t>
            </w:r>
          </w:p>
        </w:tc>
        <w:tc>
          <w:tcPr>
            <w:tcW w:w="1701" w:type="dxa"/>
          </w:tcPr>
          <w:p w14:paraId="3050CBAF"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Switch to root user</w:t>
            </w:r>
          </w:p>
        </w:tc>
        <w:tc>
          <w:tcPr>
            <w:tcW w:w="4558" w:type="dxa"/>
          </w:tcPr>
          <w:p w14:paraId="26A2C215"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su root</w:t>
            </w:r>
            <w:r w:rsidRPr="003B0B20">
              <w:rPr>
                <w:rFonts w:ascii="Calibri" w:hAnsi="Calibri" w:cs="Calibri"/>
              </w:rPr>
              <w:br/>
            </w:r>
            <w:r w:rsidRPr="003B0B20">
              <w:rPr>
                <w:rFonts w:ascii="Calibri" w:hAnsi="Calibri" w:cs="Calibri"/>
                <w:b/>
              </w:rPr>
              <w:t>Tip</w:t>
            </w:r>
            <w:r w:rsidRPr="003B0B20">
              <w:rPr>
                <w:rFonts w:ascii="Calibri" w:hAnsi="Calibri" w:cs="Calibri"/>
              </w:rPr>
              <w:t>: Password of root user is required.</w:t>
            </w:r>
          </w:p>
        </w:tc>
      </w:tr>
      <w:tr w:rsidR="00F64228" w:rsidRPr="002F3F86" w14:paraId="07E0E4F1" w14:textId="77777777" w:rsidTr="00872469">
        <w:tc>
          <w:tcPr>
            <w:tcW w:w="880" w:type="dxa"/>
            <w:vMerge/>
          </w:tcPr>
          <w:p w14:paraId="0823D7F1" w14:textId="77777777" w:rsidR="00F64228" w:rsidRPr="003B0B20" w:rsidRDefault="00F64228" w:rsidP="00872469">
            <w:pPr>
              <w:spacing w:line="276" w:lineRule="auto"/>
              <w:jc w:val="center"/>
              <w:rPr>
                <w:rFonts w:ascii="Calibri" w:hAnsi="Calibri" w:cs="Calibri"/>
                <w:b/>
              </w:rPr>
            </w:pPr>
          </w:p>
        </w:tc>
        <w:tc>
          <w:tcPr>
            <w:tcW w:w="1383" w:type="dxa"/>
            <w:vMerge/>
          </w:tcPr>
          <w:p w14:paraId="621FDB77" w14:textId="77777777" w:rsidR="00F64228" w:rsidRPr="003B0B20" w:rsidRDefault="00F64228" w:rsidP="00872469">
            <w:pPr>
              <w:spacing w:line="276" w:lineRule="auto"/>
              <w:jc w:val="left"/>
              <w:rPr>
                <w:rFonts w:ascii="Calibri" w:hAnsi="Calibri" w:cs="Calibri"/>
              </w:rPr>
            </w:pPr>
          </w:p>
        </w:tc>
        <w:tc>
          <w:tcPr>
            <w:tcW w:w="1701" w:type="dxa"/>
          </w:tcPr>
          <w:p w14:paraId="7B3356CB"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Choose a download path</w:t>
            </w:r>
          </w:p>
        </w:tc>
        <w:tc>
          <w:tcPr>
            <w:tcW w:w="4558" w:type="dxa"/>
          </w:tcPr>
          <w:p w14:paraId="7B959F88"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/home/</w:t>
            </w:r>
          </w:p>
          <w:p w14:paraId="361612ED" w14:textId="127C0EED"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w:t>
            </w:r>
            <w:r w:rsidRPr="003B0B20">
              <w:rPr>
                <w:rFonts w:ascii="Calibri" w:hAnsi="Calibri" w:cs="Calibri"/>
                <w:i/>
              </w:rPr>
              <w:t>/home/’</w:t>
            </w:r>
            <w:r w:rsidRPr="003B0B20">
              <w:rPr>
                <w:rFonts w:ascii="Calibri" w:hAnsi="Calibri" w:cs="Calibri"/>
              </w:rPr>
              <w:t xml:space="preserve"> can be changed to </w:t>
            </w:r>
            <w:r w:rsidR="00AF0F2F">
              <w:rPr>
                <w:rFonts w:ascii="Calibri" w:hAnsi="Calibri" w:cs="Calibri"/>
              </w:rPr>
              <w:t xml:space="preserve">a </w:t>
            </w:r>
            <w:r w:rsidRPr="003B0B20">
              <w:rPr>
                <w:rFonts w:ascii="Calibri" w:hAnsi="Calibri" w:cs="Calibri"/>
              </w:rPr>
              <w:t>specified path.</w:t>
            </w:r>
          </w:p>
        </w:tc>
      </w:tr>
      <w:tr w:rsidR="00F64228" w:rsidRPr="002F3F86" w14:paraId="180C79F0" w14:textId="77777777" w:rsidTr="00872469">
        <w:tc>
          <w:tcPr>
            <w:tcW w:w="880" w:type="dxa"/>
            <w:vMerge w:val="restart"/>
          </w:tcPr>
          <w:p w14:paraId="59BBB90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3</w:t>
            </w:r>
          </w:p>
        </w:tc>
        <w:tc>
          <w:tcPr>
            <w:tcW w:w="1383" w:type="dxa"/>
            <w:vMerge w:val="restart"/>
          </w:tcPr>
          <w:p w14:paraId="11B64CB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and decompress the HPB executable program</w:t>
            </w:r>
          </w:p>
        </w:tc>
        <w:tc>
          <w:tcPr>
            <w:tcW w:w="1701" w:type="dxa"/>
          </w:tcPr>
          <w:p w14:paraId="19A8BB2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the HPB MainNet executable program</w:t>
            </w:r>
          </w:p>
        </w:tc>
        <w:tc>
          <w:tcPr>
            <w:tcW w:w="4558" w:type="dxa"/>
          </w:tcPr>
          <w:p w14:paraId="18BE1B79" w14:textId="77777777" w:rsidR="00F64228" w:rsidRDefault="00F64228" w:rsidP="00872469">
            <w:pPr>
              <w:spacing w:line="276" w:lineRule="auto"/>
              <w:jc w:val="left"/>
              <w:rPr>
                <w:rStyle w:val="a4"/>
                <w:rFonts w:ascii="Consolas" w:hAnsi="Consolas" w:cs="Consolas"/>
              </w:rPr>
            </w:pPr>
            <w:r w:rsidRPr="003B0B20">
              <w:rPr>
                <w:rFonts w:ascii="Calibri" w:hAnsi="Calibri" w:cs="Calibri"/>
              </w:rPr>
              <w:t xml:space="preserve">Commands: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w:t>
            </w:r>
            <w:hyperlink r:id="rId48" w:history="1">
              <w:r w:rsidRPr="003B0B20">
                <w:rPr>
                  <w:rStyle w:val="a4"/>
                  <w:rFonts w:ascii="Consolas" w:hAnsi="Consolas" w:cs="Consolas"/>
                </w:rPr>
                <w:t>https://github.com/hpb-project/hpb-release</w:t>
              </w:r>
            </w:hyperlink>
          </w:p>
          <w:p w14:paraId="792192DF" w14:textId="2DE4FB02" w:rsidR="00B45FB1" w:rsidRPr="00B45FB1" w:rsidRDefault="00B45FB1" w:rsidP="00872469">
            <w:pPr>
              <w:spacing w:line="276" w:lineRule="auto"/>
              <w:jc w:val="left"/>
              <w:rPr>
                <w:rFonts w:ascii="Calibri" w:hAnsi="Calibri" w:cs="Calibri"/>
              </w:rPr>
            </w:pPr>
            <w:r w:rsidRPr="00A17900">
              <w:rPr>
                <w:b/>
              </w:rPr>
              <w:t>Note</w:t>
            </w:r>
            <w:r>
              <w:t xml:space="preserve">: </w:t>
            </w:r>
            <w:r w:rsidRPr="00A17900">
              <w:t>If prompted ‘hpb-release’ already exists’, enter command</w:t>
            </w:r>
            <w:r>
              <w:rPr>
                <w:rFonts w:ascii="DejaVu Sans Mono" w:hAnsi="DejaVu Sans Mono"/>
              </w:rPr>
              <w:t xml:space="preserve"> ‘</w:t>
            </w:r>
            <w:r w:rsidRPr="00A17900">
              <w:rPr>
                <w:rFonts w:ascii="Consolas" w:hAnsi="Consolas" w:cs="Consolas"/>
              </w:rPr>
              <w:t>rm -rf hpb-release</w:t>
            </w:r>
            <w:r>
              <w:rPr>
                <w:rFonts w:ascii="DejaVu Sans Mono" w:hAnsi="DejaVu Sans Mono"/>
              </w:rPr>
              <w:t xml:space="preserve">’ </w:t>
            </w:r>
            <w:r w:rsidRPr="00A17900">
              <w:rPr>
                <w:rFonts w:ascii="Calibri" w:hAnsi="Calibri" w:cs="Calibri"/>
              </w:rPr>
              <w:t>before you re-download file ‘hpb-release’.</w:t>
            </w:r>
          </w:p>
        </w:tc>
      </w:tr>
      <w:tr w:rsidR="00F64228" w:rsidRPr="002F3F86" w14:paraId="0EE1CB20" w14:textId="77777777" w:rsidTr="00872469">
        <w:tc>
          <w:tcPr>
            <w:tcW w:w="880" w:type="dxa"/>
            <w:vMerge/>
          </w:tcPr>
          <w:p w14:paraId="31AEA8A8" w14:textId="77777777" w:rsidR="00F64228" w:rsidRPr="003B0B20" w:rsidRDefault="00F64228" w:rsidP="00872469">
            <w:pPr>
              <w:spacing w:line="276" w:lineRule="auto"/>
              <w:jc w:val="center"/>
              <w:rPr>
                <w:rFonts w:ascii="Calibri" w:hAnsi="Calibri" w:cs="Calibri"/>
                <w:b/>
              </w:rPr>
            </w:pPr>
          </w:p>
        </w:tc>
        <w:tc>
          <w:tcPr>
            <w:tcW w:w="1383" w:type="dxa"/>
            <w:vMerge/>
          </w:tcPr>
          <w:p w14:paraId="1488FEEA" w14:textId="77777777" w:rsidR="00F64228" w:rsidRPr="003B0B20" w:rsidRDefault="00F64228" w:rsidP="00872469">
            <w:pPr>
              <w:spacing w:line="276" w:lineRule="auto"/>
              <w:jc w:val="left"/>
              <w:rPr>
                <w:rFonts w:ascii="Calibri" w:hAnsi="Calibri" w:cs="Calibri"/>
              </w:rPr>
            </w:pPr>
          </w:p>
        </w:tc>
        <w:tc>
          <w:tcPr>
            <w:tcW w:w="1701" w:type="dxa"/>
          </w:tcPr>
          <w:p w14:paraId="66A80E3A"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Decompress the HPB MainNet program</w:t>
            </w:r>
          </w:p>
        </w:tc>
        <w:tc>
          <w:tcPr>
            <w:tcW w:w="4558" w:type="dxa"/>
          </w:tcPr>
          <w:p w14:paraId="5836C240"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hpb-relese/bin/</w:t>
            </w:r>
          </w:p>
          <w:p w14:paraId="47C702C4"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ls</w:t>
            </w:r>
          </w:p>
          <w:p w14:paraId="38C1FA29"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tar zxvf</w:t>
            </w:r>
            <w:r w:rsidRPr="003B0B20">
              <w:rPr>
                <w:rFonts w:ascii="Consolas" w:hAnsi="Consolas" w:cs="Consolas"/>
              </w:rPr>
              <w:t xml:space="preserve"> </w:t>
            </w:r>
            <w:r w:rsidRPr="003B0B20">
              <w:rPr>
                <w:rFonts w:ascii="Consolas" w:hAnsi="Consolas" w:cs="Consolas"/>
                <w:i/>
              </w:rPr>
              <w:t>ghpb-vx.x.x.x.tar.gz</w:t>
            </w:r>
          </w:p>
          <w:p w14:paraId="04A6D263"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xml:space="preserve">: </w:t>
            </w:r>
            <w:r w:rsidRPr="003B0B20">
              <w:rPr>
                <w:rFonts w:ascii="Calibri" w:hAnsi="Calibri" w:cs="Calibri"/>
                <w:i/>
              </w:rPr>
              <w:t>x.x.x.x</w:t>
            </w:r>
            <w:r w:rsidRPr="003B0B20">
              <w:rPr>
                <w:rFonts w:ascii="Calibri" w:hAnsi="Calibri" w:cs="Calibri"/>
              </w:rPr>
              <w:t xml:space="preserve"> should refer to the latest version of HPB MainNet, e.g. ‘ghpb-v1.0.1.0.tar.gz’</w:t>
            </w:r>
          </w:p>
        </w:tc>
      </w:tr>
      <w:tr w:rsidR="00F64228" w:rsidRPr="002F3F86" w14:paraId="7F2AAE00" w14:textId="77777777" w:rsidTr="00872469">
        <w:tc>
          <w:tcPr>
            <w:tcW w:w="880" w:type="dxa"/>
            <w:vMerge/>
          </w:tcPr>
          <w:p w14:paraId="073A5615" w14:textId="77777777" w:rsidR="00F64228" w:rsidRPr="003B0B20" w:rsidRDefault="00F64228" w:rsidP="00872469">
            <w:pPr>
              <w:spacing w:line="276" w:lineRule="auto"/>
              <w:jc w:val="center"/>
              <w:rPr>
                <w:rFonts w:ascii="Calibri" w:hAnsi="Calibri" w:cs="Calibri"/>
                <w:b/>
              </w:rPr>
            </w:pPr>
          </w:p>
        </w:tc>
        <w:tc>
          <w:tcPr>
            <w:tcW w:w="1383" w:type="dxa"/>
            <w:vMerge/>
          </w:tcPr>
          <w:p w14:paraId="640513BB" w14:textId="77777777" w:rsidR="00F64228" w:rsidRPr="003B0B20" w:rsidRDefault="00F64228" w:rsidP="00872469">
            <w:pPr>
              <w:spacing w:line="276" w:lineRule="auto"/>
              <w:jc w:val="left"/>
              <w:rPr>
                <w:rFonts w:ascii="Calibri" w:hAnsi="Calibri" w:cs="Calibri"/>
              </w:rPr>
            </w:pPr>
          </w:p>
        </w:tc>
        <w:tc>
          <w:tcPr>
            <w:tcW w:w="1701" w:type="dxa"/>
          </w:tcPr>
          <w:p w14:paraId="31D2DE4D" w14:textId="77777777" w:rsidR="00F64228" w:rsidRPr="003B0B20" w:rsidRDefault="00F64228" w:rsidP="00872469">
            <w:pPr>
              <w:spacing w:line="276" w:lineRule="auto"/>
              <w:jc w:val="left"/>
              <w:rPr>
                <w:rFonts w:ascii="Calibri" w:hAnsi="Calibri" w:cs="Calibri"/>
              </w:rPr>
            </w:pPr>
            <w:r w:rsidRPr="003B0B20">
              <w:rPr>
                <w:rFonts w:ascii="Calibri" w:hAnsi="Calibri" w:cs="Calibri"/>
              </w:rPr>
              <w:t>Modify the file permission</w:t>
            </w:r>
          </w:p>
        </w:tc>
        <w:tc>
          <w:tcPr>
            <w:tcW w:w="4558" w:type="dxa"/>
          </w:tcPr>
          <w:p w14:paraId="01A702FF"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 xml:space="preserve">Command: </w:t>
            </w:r>
            <w:r w:rsidRPr="003B0B20">
              <w:rPr>
                <w:rFonts w:ascii="Consolas" w:hAnsi="Consolas" w:cs="Consolas"/>
                <w:b/>
              </w:rPr>
              <w:t>sudo chmod +x</w:t>
            </w:r>
            <w:r w:rsidRPr="003B0B20">
              <w:rPr>
                <w:rFonts w:ascii="Consolas" w:hAnsi="Consolas" w:cs="Consolas"/>
              </w:rPr>
              <w:t xml:space="preserve"> </w:t>
            </w:r>
            <w:r w:rsidRPr="003B0B20">
              <w:rPr>
                <w:rFonts w:ascii="Consolas" w:hAnsi="Consolas" w:cs="Consolas"/>
                <w:i/>
              </w:rPr>
              <w:t>ghpb-vx.x.x.x</w:t>
            </w:r>
            <w:r w:rsidRPr="003B0B20">
              <w:rPr>
                <w:rFonts w:ascii="Consolas" w:hAnsi="Consolas" w:cs="Consolas"/>
              </w:rPr>
              <w:t xml:space="preserve"> </w:t>
            </w:r>
            <w:r w:rsidRPr="003B0B20">
              <w:rPr>
                <w:rFonts w:ascii="Consolas" w:hAnsi="Consolas" w:cs="Consolas"/>
                <w:b/>
              </w:rPr>
              <w:t>–R</w:t>
            </w:r>
          </w:p>
        </w:tc>
      </w:tr>
      <w:tr w:rsidR="00F64228" w:rsidRPr="002F3F86" w14:paraId="21B3EECE" w14:textId="77777777" w:rsidTr="00872469">
        <w:tc>
          <w:tcPr>
            <w:tcW w:w="880" w:type="dxa"/>
            <w:vMerge/>
          </w:tcPr>
          <w:p w14:paraId="23622D24" w14:textId="77777777" w:rsidR="00F64228" w:rsidRPr="003B0B20" w:rsidRDefault="00F64228" w:rsidP="00872469">
            <w:pPr>
              <w:spacing w:line="276" w:lineRule="auto"/>
              <w:jc w:val="center"/>
              <w:rPr>
                <w:rFonts w:ascii="Calibri" w:hAnsi="Calibri" w:cs="Calibri"/>
                <w:b/>
              </w:rPr>
            </w:pPr>
          </w:p>
        </w:tc>
        <w:tc>
          <w:tcPr>
            <w:tcW w:w="1383" w:type="dxa"/>
            <w:vMerge/>
          </w:tcPr>
          <w:p w14:paraId="086A75C1" w14:textId="77777777" w:rsidR="00F64228" w:rsidRPr="003B0B20" w:rsidRDefault="00F64228" w:rsidP="00872469">
            <w:pPr>
              <w:spacing w:line="276" w:lineRule="auto"/>
              <w:jc w:val="left"/>
              <w:rPr>
                <w:rFonts w:ascii="Calibri" w:hAnsi="Calibri" w:cs="Calibri"/>
              </w:rPr>
            </w:pPr>
          </w:p>
        </w:tc>
        <w:tc>
          <w:tcPr>
            <w:tcW w:w="1701" w:type="dxa"/>
          </w:tcPr>
          <w:p w14:paraId="77341F03"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Copy the program to the executable path</w:t>
            </w:r>
          </w:p>
        </w:tc>
        <w:tc>
          <w:tcPr>
            <w:tcW w:w="4558" w:type="dxa"/>
          </w:tcPr>
          <w:p w14:paraId="2596B53F"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Command</w:t>
            </w:r>
            <w:r>
              <w:rPr>
                <w:rFonts w:ascii="Consolas" w:hAnsi="Consolas" w:cs="Consolas"/>
              </w:rPr>
              <w:t xml:space="preserve">: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p>
        </w:tc>
      </w:tr>
      <w:tr w:rsidR="00F64228" w:rsidRPr="002F3F86" w14:paraId="51E28650" w14:textId="77777777" w:rsidTr="00872469">
        <w:tc>
          <w:tcPr>
            <w:tcW w:w="880" w:type="dxa"/>
          </w:tcPr>
          <w:p w14:paraId="0EDD222A"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4</w:t>
            </w:r>
          </w:p>
        </w:tc>
        <w:tc>
          <w:tcPr>
            <w:tcW w:w="1383" w:type="dxa"/>
          </w:tcPr>
          <w:p w14:paraId="54746A1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1701" w:type="dxa"/>
          </w:tcPr>
          <w:p w14:paraId="1117D7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4558" w:type="dxa"/>
          </w:tcPr>
          <w:p w14:paraId="5AC4FB1E"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Please see Chapter 4: BOE Node Setup for detailed BOE node launch commands, and Chapter 5:  Synchronized Node Setup for synchronized node launch commands.</w:t>
            </w:r>
          </w:p>
        </w:tc>
      </w:tr>
    </w:tbl>
    <w:p w14:paraId="7A4791C9" w14:textId="77777777" w:rsidR="00F64228" w:rsidRPr="00B407EE" w:rsidRDefault="00F64228" w:rsidP="00F64228">
      <w:pPr>
        <w:widowControl/>
        <w:jc w:val="left"/>
        <w:rPr>
          <w:rFonts w:ascii="DejaVu Sans Mono" w:hAnsi="DejaVu Sans Mono"/>
          <w:sz w:val="22"/>
        </w:rPr>
      </w:pPr>
    </w:p>
    <w:p w14:paraId="279417FB" w14:textId="77777777" w:rsidR="00ED27BE" w:rsidRDefault="00ED27BE">
      <w:pPr>
        <w:widowControl/>
        <w:jc w:val="left"/>
        <w:rPr>
          <w:rFonts w:ascii="Calibri" w:eastAsiaTheme="majorEastAsia" w:hAnsi="Calibri" w:cs="Calibri"/>
          <w:b/>
          <w:bCs/>
          <w:caps/>
          <w:sz w:val="22"/>
        </w:rPr>
      </w:pPr>
      <w:bookmarkStart w:id="210" w:name="_Toc525046575"/>
      <w:r>
        <w:rPr>
          <w:rFonts w:ascii="Calibri" w:hAnsi="Calibri" w:cs="Calibri"/>
        </w:rPr>
        <w:br w:type="page"/>
      </w:r>
    </w:p>
    <w:p w14:paraId="26B0CD59" w14:textId="17154F68" w:rsidR="00F64228" w:rsidRPr="003B0B20" w:rsidRDefault="00F64228" w:rsidP="00F64228">
      <w:pPr>
        <w:pStyle w:val="2"/>
        <w:spacing w:before="0" w:after="0"/>
        <w:rPr>
          <w:rFonts w:ascii="Calibri" w:hAnsi="Calibri" w:cs="Calibri"/>
          <w:szCs w:val="22"/>
        </w:rPr>
      </w:pPr>
      <w:bookmarkStart w:id="211" w:name="_Toc525575493"/>
      <w:bookmarkStart w:id="212" w:name="_Toc525565329"/>
      <w:r w:rsidRPr="003B0B20">
        <w:rPr>
          <w:rFonts w:ascii="Calibri" w:hAnsi="Calibri" w:cs="Calibri"/>
          <w:szCs w:val="22"/>
        </w:rPr>
        <w:lastRenderedPageBreak/>
        <w:t xml:space="preserve">8.4 </w:t>
      </w:r>
      <w:bookmarkEnd w:id="210"/>
      <w:r w:rsidRPr="003B0B20">
        <w:rPr>
          <w:rFonts w:ascii="Calibri" w:hAnsi="Calibri" w:cs="Calibri"/>
          <w:szCs w:val="22"/>
        </w:rPr>
        <w:t>Example of Update through the Executable File</w:t>
      </w:r>
      <w:bookmarkEnd w:id="211"/>
      <w:bookmarkEnd w:id="212"/>
    </w:p>
    <w:p w14:paraId="67C29696" w14:textId="4C6F1AFA" w:rsidR="00F64228" w:rsidRPr="00A17900" w:rsidRDefault="00F64228" w:rsidP="00F64228">
      <w:pPr>
        <w:widowControl/>
        <w:jc w:val="left"/>
        <w:rPr>
          <w:rFonts w:ascii="Calibri" w:hAnsi="Calibri" w:cs="Calibri"/>
          <w:sz w:val="22"/>
          <w:u w:val="single"/>
        </w:rPr>
      </w:pPr>
      <w:r w:rsidRPr="00A17900">
        <w:rPr>
          <w:rFonts w:ascii="Calibri" w:hAnsi="Calibri" w:cs="Calibri"/>
          <w:sz w:val="22"/>
        </w:rPr>
        <w:t xml:space="preserve">(1) </w:t>
      </w:r>
      <w:r w:rsidRPr="00A17900">
        <w:rPr>
          <w:rFonts w:ascii="Calibri" w:hAnsi="Calibri" w:cs="Calibri"/>
          <w:sz w:val="22"/>
          <w:u w:val="single"/>
        </w:rPr>
        <w:t xml:space="preserve">Stop </w:t>
      </w:r>
      <w:r w:rsidR="006601DC">
        <w:rPr>
          <w:rFonts w:ascii="Calibri" w:hAnsi="Calibri" w:cs="Calibri"/>
          <w:sz w:val="22"/>
          <w:u w:val="single"/>
        </w:rPr>
        <w:t>HPB</w:t>
      </w:r>
      <w:r w:rsidRPr="00A17900">
        <w:rPr>
          <w:rFonts w:ascii="Calibri" w:hAnsi="Calibri" w:cs="Calibri"/>
          <w:sz w:val="22"/>
          <w:u w:val="single"/>
        </w:rPr>
        <w:t xml:space="preserve"> </w:t>
      </w:r>
      <w:r w:rsidR="006601DC">
        <w:rPr>
          <w:rFonts w:ascii="Calibri" w:hAnsi="Calibri" w:cs="Calibri"/>
          <w:sz w:val="22"/>
          <w:u w:val="single"/>
        </w:rPr>
        <w:t>P</w:t>
      </w:r>
      <w:r w:rsidRPr="00A17900">
        <w:rPr>
          <w:rFonts w:ascii="Calibri" w:hAnsi="Calibri" w:cs="Calibri"/>
          <w:sz w:val="22"/>
          <w:u w:val="single"/>
        </w:rPr>
        <w:t>rogram</w:t>
      </w:r>
    </w:p>
    <w:p w14:paraId="059218BB" w14:textId="5D6ABC24" w:rsidR="006601DC" w:rsidRDefault="00F64228" w:rsidP="00F64228">
      <w:pPr>
        <w:spacing w:line="276" w:lineRule="auto"/>
        <w:jc w:val="left"/>
        <w:rPr>
          <w:rFonts w:ascii="Calibri" w:hAnsi="Calibri" w:cs="Calibri"/>
        </w:rPr>
      </w:pPr>
      <w:r w:rsidRPr="00A17900">
        <w:rPr>
          <w:rFonts w:ascii="Calibri" w:hAnsi="Calibri" w:cs="Calibri"/>
          <w:b/>
        </w:rPr>
        <w:t>Stop Option 1</w:t>
      </w:r>
      <w:r w:rsidR="006601DC">
        <w:rPr>
          <w:rFonts w:ascii="Calibri" w:hAnsi="Calibri" w:cs="Calibri"/>
        </w:rPr>
        <w:t>:</w:t>
      </w:r>
    </w:p>
    <w:p w14:paraId="2F17EEBB" w14:textId="50CB772E" w:rsidR="00F64228" w:rsidRPr="003B0B20" w:rsidRDefault="00F64228" w:rsidP="00F64228">
      <w:pPr>
        <w:spacing w:line="276" w:lineRule="auto"/>
        <w:jc w:val="left"/>
        <w:rPr>
          <w:rFonts w:ascii="Calibri" w:hAnsi="Calibri" w:cs="Calibri"/>
        </w:rPr>
      </w:pPr>
      <w:r w:rsidRPr="003B0B20">
        <w:rPr>
          <w:rFonts w:ascii="Calibri" w:hAnsi="Calibri" w:cs="Calibri"/>
        </w:rPr>
        <w:t>Enter ‘</w:t>
      </w:r>
      <w:r w:rsidRPr="003B0B20">
        <w:rPr>
          <w:rFonts w:ascii="Consolas" w:hAnsi="Consolas" w:cs="Consolas"/>
        </w:rPr>
        <w:t>exit</w:t>
      </w:r>
      <w:r w:rsidRPr="003B0B20">
        <w:rPr>
          <w:rFonts w:ascii="Calibri" w:hAnsi="Calibri" w:cs="Calibri"/>
        </w:rPr>
        <w:t>’</w:t>
      </w:r>
    </w:p>
    <w:p w14:paraId="442E4789"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 Node Launch.</w:t>
      </w:r>
    </w:p>
    <w:p w14:paraId="3E7B372D" w14:textId="77777777" w:rsidR="00F64228" w:rsidRPr="003B0B20" w:rsidRDefault="00F64228" w:rsidP="00F64228">
      <w:pPr>
        <w:spacing w:line="276" w:lineRule="auto"/>
        <w:jc w:val="left"/>
        <w:rPr>
          <w:rFonts w:ascii="Calibri" w:hAnsi="Calibri" w:cs="Calibri"/>
        </w:rPr>
      </w:pPr>
      <w:r w:rsidRPr="003B0B20">
        <w:rPr>
          <w:rFonts w:ascii="Calibri" w:hAnsi="Calibri" w:cs="Calibri"/>
          <w:noProof/>
        </w:rPr>
        <mc:AlternateContent>
          <mc:Choice Requires="wps">
            <w:drawing>
              <wp:inline distT="0" distB="0" distL="0" distR="0" wp14:anchorId="71A4E756" wp14:editId="5E4BD0B1">
                <wp:extent cx="5274310" cy="171450"/>
                <wp:effectExtent l="0" t="0" r="21590" b="19050"/>
                <wp:docPr id="20" name="文本框 2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7C144F7" w14:textId="77777777" w:rsidR="00D03746" w:rsidRPr="0064240B" w:rsidRDefault="00D03746"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1A4E756" id="文本框 20" o:spid="_x0000_s114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" fillcolor="black [3200]" strokecolor="white [3201]" strokeweight="1.5pt">
                <v:textbox style="mso-fit-shape-to-text:t" inset="0,0,0,0">
                  <w:txbxContent>
                    <w:p w14:paraId="37C144F7" w14:textId="77777777" w:rsidR="00D03746" w:rsidRPr="0064240B" w:rsidRDefault="00D03746"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28A7F0DC" w14:textId="77777777" w:rsidR="006601DC" w:rsidRPr="00A17900" w:rsidRDefault="00F64228" w:rsidP="00F64228">
      <w:pPr>
        <w:spacing w:line="276" w:lineRule="auto"/>
        <w:jc w:val="left"/>
        <w:rPr>
          <w:rFonts w:ascii="Calibri" w:hAnsi="Calibri" w:cs="Calibri"/>
          <w:b/>
        </w:rPr>
      </w:pPr>
      <w:r w:rsidRPr="00A17900">
        <w:rPr>
          <w:rFonts w:ascii="Calibri" w:hAnsi="Calibri" w:cs="Calibri"/>
          <w:b/>
        </w:rPr>
        <w:t xml:space="preserve">Stop Option 2: </w:t>
      </w:r>
    </w:p>
    <w:p w14:paraId="18007C1D" w14:textId="5F84441E" w:rsidR="00F64228" w:rsidRDefault="00B45FB1" w:rsidP="00F64228">
      <w:pPr>
        <w:spacing w:line="276" w:lineRule="auto"/>
        <w:jc w:val="left"/>
        <w:rPr>
          <w:rFonts w:ascii="Calibri" w:hAnsi="Calibri" w:cs="Calibri"/>
        </w:rPr>
      </w:pPr>
      <w:r>
        <w:rPr>
          <w:rFonts w:ascii="Calibri" w:hAnsi="Calibri" w:cs="Calibri"/>
        </w:rPr>
        <w:t>Command</w:t>
      </w:r>
      <w:r w:rsidR="00F64228" w:rsidRPr="003B0B20">
        <w:rPr>
          <w:rFonts w:ascii="Calibri" w:hAnsi="Calibri" w:cs="Calibri"/>
        </w:rPr>
        <w:t xml:space="preserve"> ‘</w:t>
      </w:r>
      <w:r w:rsidR="00F64228" w:rsidRPr="003B0B20">
        <w:rPr>
          <w:rFonts w:ascii="Consolas" w:hAnsi="Consolas" w:cs="Consolas"/>
        </w:rPr>
        <w:t>sudo killall ghpb</w:t>
      </w:r>
      <w:r w:rsidR="00F64228" w:rsidRPr="003B0B20">
        <w:rPr>
          <w:rFonts w:ascii="Calibri" w:hAnsi="Calibri" w:cs="Calibri"/>
        </w:rPr>
        <w:t>’.</w:t>
      </w:r>
    </w:p>
    <w:p w14:paraId="50D595C3" w14:textId="08CBB787" w:rsidR="00292275" w:rsidRPr="003B0B20" w:rsidRDefault="00292275" w:rsidP="00F64228">
      <w:pPr>
        <w:spacing w:line="276" w:lineRule="auto"/>
        <w:jc w:val="left"/>
        <w:rPr>
          <w:rFonts w:ascii="Calibri" w:hAnsi="Calibri" w:cs="Calibri"/>
        </w:rPr>
      </w:pPr>
      <w:r w:rsidRPr="00D1316D">
        <w:rPr>
          <w:rFonts w:ascii="DejaVu Sans Mono" w:hAnsi="DejaVu Sans Mono"/>
          <w:noProof/>
        </w:rPr>
        <mc:AlternateContent>
          <mc:Choice Requires="wps">
            <w:drawing>
              <wp:inline distT="0" distB="0" distL="0" distR="0" wp14:anchorId="0A4C5C56" wp14:editId="72DA4B0C">
                <wp:extent cx="5274310" cy="171450"/>
                <wp:effectExtent l="12700" t="12700" r="8890" b="19050"/>
                <wp:docPr id="29" name="文本框 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2CDF2CF0" w14:textId="77777777" w:rsidR="00D03746" w:rsidRPr="0064240B" w:rsidRDefault="00D03746" w:rsidP="00292275">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4C5C56" id="文本框 29" o:spid="_x0000_s114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" fillcolor="black [3200]" strokecolor="white [3201]" strokeweight="1.5pt">
                <v:textbox style="mso-fit-shape-to-text:t" inset="0,0,0,0">
                  <w:txbxContent>
                    <w:p w14:paraId="2CDF2CF0" w14:textId="77777777" w:rsidR="00D03746" w:rsidRPr="0064240B" w:rsidRDefault="00D03746" w:rsidP="00292275">
                      <w:pPr>
                        <w:spacing w:line="240" w:lineRule="exact"/>
                        <w:rPr>
                          <w:color w:val="FFFF00"/>
                          <w:sz w:val="20"/>
                        </w:rPr>
                      </w:pPr>
                      <w:r w:rsidRPr="000553AC">
                        <w:rPr>
                          <w:color w:val="FFFFFF" w:themeColor="background1"/>
                          <w:sz w:val="20"/>
                        </w:rPr>
                        <w:t xml:space="preserve">root@hpb-PowerEdge-R730xd:/home/ghpb-bin2# </w:t>
                      </w:r>
                      <w:proofErr w:type="spellStart"/>
                      <w:r w:rsidRPr="000553AC">
                        <w:rPr>
                          <w:color w:val="FFFFFF" w:themeColor="background1"/>
                          <w:sz w:val="20"/>
                        </w:rPr>
                        <w:t>killall</w:t>
                      </w:r>
                      <w:proofErr w:type="spellEnd"/>
                      <w:r w:rsidRPr="000553AC">
                        <w:rPr>
                          <w:color w:val="FFFFFF" w:themeColor="background1"/>
                          <w:sz w:val="20"/>
                        </w:rPr>
                        <w:t xml:space="preserve"> </w:t>
                      </w:r>
                      <w:proofErr w:type="spellStart"/>
                      <w:r w:rsidRPr="000553AC">
                        <w:rPr>
                          <w:color w:val="FFFFFF" w:themeColor="background1"/>
                          <w:sz w:val="20"/>
                        </w:rPr>
                        <w:t>ghpb</w:t>
                      </w:r>
                      <w:proofErr w:type="spellEnd"/>
                    </w:p>
                  </w:txbxContent>
                </v:textbox>
                <w10:anchorlock/>
              </v:shape>
            </w:pict>
          </mc:Fallback>
        </mc:AlternateContent>
      </w:r>
    </w:p>
    <w:p w14:paraId="65A611F1"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 Node Launch.</w:t>
      </w:r>
    </w:p>
    <w:p w14:paraId="2F0B273D" w14:textId="4960C749" w:rsidR="00F64228" w:rsidRPr="003B0B20" w:rsidRDefault="00F64228" w:rsidP="00F64228">
      <w:pPr>
        <w:spacing w:line="276" w:lineRule="auto"/>
        <w:jc w:val="left"/>
        <w:rPr>
          <w:rFonts w:ascii="Calibri" w:hAnsi="Calibri" w:cs="Calibri"/>
        </w:rPr>
      </w:pPr>
    </w:p>
    <w:p w14:paraId="59ED1D16" w14:textId="4DF02BE6"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(2) </w:t>
      </w:r>
      <w:r w:rsidRPr="00A17900">
        <w:rPr>
          <w:rFonts w:ascii="Calibri" w:hAnsi="Calibri" w:cs="Calibri"/>
          <w:u w:val="single"/>
        </w:rPr>
        <w:t xml:space="preserve">Confirm the MainNet </w:t>
      </w:r>
      <w:r w:rsidR="006601DC">
        <w:rPr>
          <w:rFonts w:ascii="Calibri" w:hAnsi="Calibri" w:cs="Calibri"/>
          <w:u w:val="single"/>
        </w:rPr>
        <w:t>D</w:t>
      </w:r>
      <w:r w:rsidRPr="00A17900">
        <w:rPr>
          <w:rFonts w:ascii="Calibri" w:hAnsi="Calibri" w:cs="Calibri"/>
          <w:u w:val="single"/>
        </w:rPr>
        <w:t xml:space="preserve">ownload </w:t>
      </w:r>
      <w:r w:rsidR="006601DC">
        <w:rPr>
          <w:rFonts w:ascii="Calibri" w:hAnsi="Calibri" w:cs="Calibri"/>
          <w:u w:val="single"/>
        </w:rPr>
        <w:t>P</w:t>
      </w:r>
      <w:r w:rsidRPr="00A17900">
        <w:rPr>
          <w:rFonts w:ascii="Calibri" w:hAnsi="Calibri" w:cs="Calibri"/>
          <w:u w:val="single"/>
        </w:rPr>
        <w:t>ath</w:t>
      </w:r>
    </w:p>
    <w:p w14:paraId="2192F943" w14:textId="244716F7" w:rsidR="00F64228" w:rsidRDefault="00F64228" w:rsidP="00F64228">
      <w:pPr>
        <w:widowControl/>
        <w:jc w:val="left"/>
        <w:rPr>
          <w:rFonts w:ascii="Calibri" w:hAnsi="Calibri" w:cs="Calibri"/>
          <w:sz w:val="22"/>
        </w:rPr>
      </w:pPr>
      <w:r w:rsidRPr="003B0B20">
        <w:rPr>
          <w:rFonts w:ascii="Calibri" w:hAnsi="Calibri" w:cs="Calibri"/>
        </w:rPr>
        <w:t>Switch to root user:</w:t>
      </w:r>
      <w:r w:rsidRPr="003B0B20">
        <w:rPr>
          <w:rFonts w:ascii="Calibri" w:hAnsi="Calibri" w:cs="Calibri"/>
          <w:sz w:val="22"/>
        </w:rPr>
        <w:t xml:space="preserve"> Enter ‘</w:t>
      </w:r>
      <w:r w:rsidRPr="003B0B20">
        <w:rPr>
          <w:rFonts w:ascii="Consolas" w:hAnsi="Consolas" w:cs="Consolas"/>
          <w:sz w:val="22"/>
        </w:rPr>
        <w:t>su root</w:t>
      </w:r>
      <w:r w:rsidRPr="003B0B20">
        <w:rPr>
          <w:rFonts w:ascii="Calibri" w:hAnsi="Calibri" w:cs="Calibri"/>
          <w:sz w:val="22"/>
        </w:rPr>
        <w:t>’, and enter the account password as prompted;</w:t>
      </w:r>
    </w:p>
    <w:p w14:paraId="20CA17C2" w14:textId="3310FAFF" w:rsidR="00292275" w:rsidRPr="003B0B20" w:rsidRDefault="00292275" w:rsidP="00F64228">
      <w:pPr>
        <w:widowControl/>
        <w:jc w:val="left"/>
        <w:rPr>
          <w:rFonts w:ascii="Calibri" w:hAnsi="Calibri" w:cs="Calibri"/>
          <w:sz w:val="22"/>
        </w:rPr>
      </w:pPr>
      <w:r w:rsidRPr="00C373B7">
        <w:rPr>
          <w:rFonts w:ascii="DejaVu Sans Mono" w:hAnsi="DejaVu Sans Mono"/>
          <w:noProof/>
        </w:rPr>
        <mc:AlternateContent>
          <mc:Choice Requires="wps">
            <w:drawing>
              <wp:inline distT="0" distB="0" distL="0" distR="0" wp14:anchorId="2D79C8ED" wp14:editId="01C49B55">
                <wp:extent cx="5274310" cy="323850"/>
                <wp:effectExtent l="12700" t="12700" r="8890" b="19050"/>
                <wp:docPr id="45" name="文本框 18"/>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D71A830" w14:textId="77777777" w:rsidR="00D03746" w:rsidRPr="00742681" w:rsidRDefault="00D03746" w:rsidP="00292275">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5C4DE32C" w14:textId="77777777" w:rsidR="00D03746" w:rsidRPr="0064240B" w:rsidRDefault="00D03746" w:rsidP="00292275">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D79C8ED" id="_x0000_s1144"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" fillcolor="black [3200]" strokecolor="white [3201]" strokeweight="1.5pt">
                <v:textbox style="mso-fit-shape-to-text:t" inset="0,0,0,0">
                  <w:txbxContent>
                    <w:p w14:paraId="0D71A830" w14:textId="77777777" w:rsidR="00D03746" w:rsidRPr="00742681" w:rsidRDefault="00D03746" w:rsidP="00292275">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5C4DE32C" w14:textId="77777777" w:rsidR="00D03746" w:rsidRPr="0064240B" w:rsidRDefault="00D03746" w:rsidP="00292275">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E713883" w14:textId="77777777" w:rsidR="00F64228" w:rsidRPr="003B0B20" w:rsidRDefault="00F64228" w:rsidP="00A17900">
      <w:pPr>
        <w:widowControl/>
        <w:jc w:val="left"/>
        <w:rPr>
          <w:rFonts w:ascii="Calibri" w:hAnsi="Calibri" w:cs="Calibri"/>
          <w:sz w:val="22"/>
        </w:rPr>
      </w:pPr>
      <w:r w:rsidRPr="003B0B20">
        <w:rPr>
          <w:rFonts w:ascii="Calibri" w:hAnsi="Calibri" w:cs="Calibri"/>
          <w:sz w:val="22"/>
        </w:rPr>
        <w:t>Choose the download path: Enter ‘</w:t>
      </w:r>
      <w:r w:rsidRPr="003B0B20">
        <w:rPr>
          <w:rFonts w:ascii="Consolas" w:hAnsi="Consolas" w:cs="Consolas"/>
          <w:sz w:val="22"/>
        </w:rPr>
        <w:t>cd /home/</w:t>
      </w:r>
      <w:r w:rsidRPr="003B0B20">
        <w:rPr>
          <w:rFonts w:ascii="Calibri" w:hAnsi="Calibri" w:cs="Calibri"/>
          <w:sz w:val="22"/>
        </w:rPr>
        <w:t>’</w:t>
      </w:r>
      <w:r>
        <w:rPr>
          <w:rFonts w:ascii="Calibri" w:hAnsi="Calibri" w:cs="Calibri"/>
          <w:sz w:val="22"/>
        </w:rPr>
        <w:t>.</w:t>
      </w:r>
      <w:r w:rsidRPr="003B0B20">
        <w:rPr>
          <w:rFonts w:ascii="Calibri" w:hAnsi="Calibri" w:cs="Calibri"/>
          <w:sz w:val="22"/>
        </w:rPr>
        <w:t xml:space="preserve"> ‘/home/’ can be replaced with the specified path;</w:t>
      </w:r>
    </w:p>
    <w:p w14:paraId="7891C3C4" w14:textId="77777777" w:rsidR="00F64228"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1B3E7B1C" wp14:editId="470598EB">
                <wp:extent cx="5233670" cy="171450"/>
                <wp:effectExtent l="0" t="0" r="24130" b="19050"/>
                <wp:docPr id="25" name="文本框 2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C3C2D7" w14:textId="77777777" w:rsidR="00D03746" w:rsidRPr="00B423BF" w:rsidRDefault="00D03746"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B3E7B1C" id="文本框 25" o:spid="_x0000_s1145"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" fillcolor="black [3200]" strokecolor="white [3201]" strokeweight="1.5pt">
                <v:textbox style="mso-fit-shape-to-text:t" inset="0,0,0,0">
                  <w:txbxContent>
                    <w:p w14:paraId="12C3C2D7" w14:textId="77777777" w:rsidR="00D03746" w:rsidRPr="00B423BF" w:rsidRDefault="00D03746"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0B102FAA" w14:textId="77777777" w:rsidR="00F64228" w:rsidRPr="003B0B20" w:rsidRDefault="00F64228" w:rsidP="00F64228">
      <w:pPr>
        <w:widowControl/>
        <w:jc w:val="left"/>
        <w:rPr>
          <w:rFonts w:ascii="Calibri" w:hAnsi="Calibri" w:cs="Calibri"/>
          <w:sz w:val="22"/>
        </w:rPr>
      </w:pPr>
    </w:p>
    <w:p w14:paraId="0701512C" w14:textId="31F4A7CE" w:rsidR="00F64228" w:rsidRPr="003B0B20" w:rsidRDefault="00F64228" w:rsidP="00F64228">
      <w:pPr>
        <w:spacing w:line="276" w:lineRule="auto"/>
        <w:jc w:val="left"/>
        <w:rPr>
          <w:rFonts w:ascii="Calibri" w:hAnsi="Calibri" w:cs="Calibri"/>
        </w:rPr>
      </w:pPr>
      <w:r w:rsidRPr="00A17900">
        <w:rPr>
          <w:rFonts w:ascii="Calibri" w:hAnsi="Calibri" w:cs="Calibri"/>
        </w:rPr>
        <w:t xml:space="preserve">(3) </w:t>
      </w:r>
      <w:r w:rsidRPr="00A17900">
        <w:rPr>
          <w:rFonts w:ascii="Calibri" w:hAnsi="Calibri" w:cs="Calibri"/>
          <w:u w:val="single"/>
        </w:rPr>
        <w:t xml:space="preserve">Download and </w:t>
      </w:r>
      <w:r w:rsidR="006601DC">
        <w:rPr>
          <w:rFonts w:ascii="Calibri" w:hAnsi="Calibri" w:cs="Calibri"/>
          <w:u w:val="single"/>
        </w:rPr>
        <w:t>D</w:t>
      </w:r>
      <w:r w:rsidRPr="00A17900">
        <w:rPr>
          <w:rFonts w:ascii="Calibri" w:hAnsi="Calibri" w:cs="Calibri"/>
          <w:u w:val="single"/>
        </w:rPr>
        <w:t xml:space="preserve">ecompress HPB </w:t>
      </w:r>
      <w:r w:rsidR="006601DC">
        <w:rPr>
          <w:rFonts w:ascii="Calibri" w:hAnsi="Calibri" w:cs="Calibri"/>
          <w:u w:val="single"/>
        </w:rPr>
        <w:t>E</w:t>
      </w:r>
      <w:r w:rsidRPr="00A17900">
        <w:rPr>
          <w:rFonts w:ascii="Calibri" w:hAnsi="Calibri" w:cs="Calibri"/>
          <w:u w:val="single"/>
        </w:rPr>
        <w:t xml:space="preserve">xecutable </w:t>
      </w:r>
      <w:r w:rsidR="006601DC">
        <w:rPr>
          <w:rFonts w:ascii="Calibri" w:hAnsi="Calibri" w:cs="Calibri"/>
          <w:u w:val="single"/>
        </w:rPr>
        <w:t>P</w:t>
      </w:r>
      <w:r w:rsidRPr="00A17900">
        <w:rPr>
          <w:rFonts w:ascii="Calibri" w:hAnsi="Calibri" w:cs="Calibri"/>
          <w:u w:val="single"/>
        </w:rPr>
        <w:t>rogram</w:t>
      </w:r>
      <w:r w:rsidRPr="00A17900">
        <w:rPr>
          <w:rFonts w:ascii="Calibri" w:hAnsi="Calibri" w:cs="Calibri"/>
        </w:rPr>
        <w:br/>
      </w:r>
      <w:r w:rsidRPr="003B0B20">
        <w:rPr>
          <w:rFonts w:ascii="Calibri" w:hAnsi="Calibri" w:cs="Calibri"/>
        </w:rPr>
        <w:t>Download the HPB MainNet executable program: Enter ‘</w:t>
      </w:r>
      <w:r w:rsidRPr="003B0B20">
        <w:rPr>
          <w:rFonts w:ascii="Consolas" w:hAnsi="Consolas" w:cs="Consolas"/>
          <w:b/>
        </w:rPr>
        <w:t xml:space="preserve">sudo git clone </w:t>
      </w:r>
      <w:hyperlink r:id="rId49" w:history="1">
        <w:r w:rsidRPr="003B0B20">
          <w:rPr>
            <w:rStyle w:val="a4"/>
            <w:rFonts w:ascii="Consolas" w:hAnsi="Consolas" w:cs="Consolas"/>
            <w:i/>
          </w:rPr>
          <w:t>https://github.com/hpb-project/hpb-release</w:t>
        </w:r>
      </w:hyperlink>
      <w:r w:rsidRPr="003B0B20">
        <w:rPr>
          <w:rFonts w:ascii="Calibri" w:hAnsi="Calibri" w:cs="Calibri"/>
        </w:rPr>
        <w:t>’ to download the MainNet Executable program;</w:t>
      </w:r>
      <w:r w:rsidRPr="003B0B20">
        <w:rPr>
          <w:rFonts w:ascii="Calibri" w:hAnsi="Calibri" w:cs="Calibri"/>
        </w:rPr>
        <w:br/>
      </w:r>
      <w:r w:rsidRPr="003B0B20">
        <w:rPr>
          <w:rFonts w:ascii="Calibri" w:hAnsi="Calibri" w:cs="Calibri"/>
          <w:noProof/>
        </w:rPr>
        <mc:AlternateContent>
          <mc:Choice Requires="wps">
            <w:drawing>
              <wp:inline distT="0" distB="0" distL="0" distR="0" wp14:anchorId="3CC84E9B" wp14:editId="6B7C64FA">
                <wp:extent cx="5274310" cy="1238250"/>
                <wp:effectExtent l="0" t="0" r="21590" b="19050"/>
                <wp:docPr id="26" name="文本框 26"/>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7437FC8" w14:textId="77777777" w:rsidR="00D03746" w:rsidRPr="00300AEF" w:rsidRDefault="00D03746"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389F066" w14:textId="77777777" w:rsidR="00D03746" w:rsidRPr="00300AEF" w:rsidRDefault="00D03746" w:rsidP="00F64228">
                            <w:pPr>
                              <w:spacing w:line="240" w:lineRule="exact"/>
                              <w:rPr>
                                <w:color w:val="FFFFFF" w:themeColor="background1"/>
                                <w:sz w:val="20"/>
                              </w:rPr>
                            </w:pPr>
                            <w:r w:rsidRPr="00300AEF">
                              <w:rPr>
                                <w:color w:val="FFFFFF" w:themeColor="background1"/>
                                <w:sz w:val="20"/>
                              </w:rPr>
                              <w:t>Cloning into 'hpb-release'...</w:t>
                            </w:r>
                          </w:p>
                          <w:p w14:paraId="3DD8639A" w14:textId="77777777" w:rsidR="00D03746" w:rsidRPr="00300AEF" w:rsidRDefault="00D03746"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D03746" w:rsidRPr="00300AEF" w:rsidRDefault="00D03746"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D03746" w:rsidRPr="00300AEF" w:rsidRDefault="00D03746"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D03746" w:rsidRPr="00300AEF" w:rsidRDefault="00D03746" w:rsidP="00F64228">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C84E9B" id="文本框 26" o:spid="_x0000_s114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" fillcolor="black [3200]" strokecolor="white [3201]" strokeweight="1.5pt">
                <v:textbox style="mso-fit-shape-to-text:t" inset="0,0,0,0">
                  <w:txbxContent>
                    <w:p w14:paraId="27437FC8" w14:textId="77777777" w:rsidR="00D03746" w:rsidRPr="00300AEF" w:rsidRDefault="00D03746"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git clone https://github.com/hpb-project/hpb-release</w:t>
                      </w:r>
                    </w:p>
                    <w:p w14:paraId="6389F066" w14:textId="77777777" w:rsidR="00D03746" w:rsidRPr="00300AEF" w:rsidRDefault="00D03746" w:rsidP="00F64228">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3DD8639A" w14:textId="77777777" w:rsidR="00D03746" w:rsidRPr="00300AEF" w:rsidRDefault="00D03746"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D03746" w:rsidRPr="00300AEF" w:rsidRDefault="00D03746"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D03746" w:rsidRPr="00300AEF" w:rsidRDefault="00D03746"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D03746" w:rsidRPr="00300AEF" w:rsidRDefault="00D03746" w:rsidP="00F64228">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5893B23D" w14:textId="77777777" w:rsidR="00F64228" w:rsidRPr="003B0B20" w:rsidRDefault="00F64228" w:rsidP="00F64228">
      <w:pPr>
        <w:spacing w:line="276" w:lineRule="auto"/>
        <w:rPr>
          <w:rFonts w:ascii="Calibri" w:hAnsi="Calibri" w:cs="Calibri"/>
        </w:rPr>
      </w:pPr>
      <w:r w:rsidRPr="003B0B20">
        <w:rPr>
          <w:rFonts w:ascii="Calibri" w:hAnsi="Calibri" w:cs="Calibri"/>
        </w:rPr>
        <w:t>Check the HPB MainNet program: Enter ‘</w:t>
      </w:r>
      <w:r w:rsidRPr="003B0B20">
        <w:rPr>
          <w:rFonts w:ascii="Consolas" w:hAnsi="Consolas" w:cs="Consolas"/>
          <w:b/>
        </w:rPr>
        <w:t xml:space="preserve">cd </w:t>
      </w:r>
      <w:r w:rsidRPr="003B0B20">
        <w:rPr>
          <w:rFonts w:ascii="Consolas" w:hAnsi="Consolas" w:cs="Consolas"/>
          <w:i/>
        </w:rPr>
        <w:t>hpb-release</w:t>
      </w:r>
      <w:r w:rsidRPr="003B0B20">
        <w:rPr>
          <w:rFonts w:ascii="Consolas" w:hAnsi="Consolas" w:cs="Consolas"/>
          <w:b/>
        </w:rPr>
        <w:t>/</w:t>
      </w:r>
      <w:r w:rsidRPr="003B0B20">
        <w:rPr>
          <w:rFonts w:ascii="Consolas" w:hAnsi="Consolas" w:cs="Consolas"/>
          <w:i/>
        </w:rPr>
        <w:t>bin/</w:t>
      </w:r>
      <w:r w:rsidRPr="003B0B20">
        <w:rPr>
          <w:rFonts w:ascii="Calibri" w:hAnsi="Calibri" w:cs="Calibri"/>
        </w:rPr>
        <w:t>’ then enter ‘</w:t>
      </w:r>
      <w:r w:rsidRPr="003B0B20">
        <w:rPr>
          <w:rFonts w:ascii="Consolas" w:hAnsi="Consolas" w:cs="Consolas"/>
        </w:rPr>
        <w:t>ls</w:t>
      </w:r>
      <w:r w:rsidRPr="003B0B20">
        <w:rPr>
          <w:rFonts w:ascii="Calibri" w:hAnsi="Calibri" w:cs="Calibri"/>
        </w:rPr>
        <w:t>’, check the latest version of the MainNet;</w:t>
      </w:r>
    </w:p>
    <w:p w14:paraId="3529C346" w14:textId="77777777" w:rsidR="00F64228" w:rsidRPr="003B0B20" w:rsidRDefault="00F64228" w:rsidP="00F64228">
      <w:pPr>
        <w:spacing w:line="276" w:lineRule="auto"/>
        <w:rPr>
          <w:rFonts w:ascii="Calibri" w:hAnsi="Calibri" w:cs="Calibri"/>
        </w:rPr>
      </w:pPr>
      <w:r w:rsidRPr="003B0B20">
        <w:rPr>
          <w:rFonts w:ascii="Calibri" w:hAnsi="Calibri" w:cs="Calibri"/>
          <w:noProof/>
        </w:rPr>
        <mc:AlternateContent>
          <mc:Choice Requires="wps">
            <w:drawing>
              <wp:inline distT="0" distB="0" distL="0" distR="0" wp14:anchorId="1E3AAE67" wp14:editId="4C416854">
                <wp:extent cx="5274310" cy="933450"/>
                <wp:effectExtent l="0" t="0" r="21590" b="19050"/>
                <wp:docPr id="28" name="文本框 2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093E0718" w14:textId="77777777" w:rsidR="00D03746" w:rsidRPr="00655337" w:rsidRDefault="00D03746"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hpb-release/bin/</w:t>
                            </w:r>
                          </w:p>
                          <w:p w14:paraId="2BA2DCD1" w14:textId="77777777" w:rsidR="00D03746" w:rsidRDefault="00D03746"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Pr>
                                <w:color w:val="FFFF00"/>
                                <w:sz w:val="20"/>
                              </w:rPr>
                              <w:t xml:space="preserve"> </w:t>
                            </w:r>
                            <w:r w:rsidRPr="00D1316D">
                              <w:rPr>
                                <w:color w:val="FFFFFF" w:themeColor="background1"/>
                                <w:sz w:val="20"/>
                              </w:rPr>
                              <w:t>ls</w:t>
                            </w:r>
                          </w:p>
                          <w:p w14:paraId="21FE0123" w14:textId="77777777" w:rsidR="00D03746" w:rsidRPr="00655337" w:rsidRDefault="00D03746" w:rsidP="00F64228">
                            <w:pPr>
                              <w:spacing w:line="240" w:lineRule="exact"/>
                              <w:rPr>
                                <w:color w:val="FFFFFF" w:themeColor="background1"/>
                                <w:sz w:val="20"/>
                              </w:rPr>
                            </w:pPr>
                            <w:r>
                              <w:rPr>
                                <w:color w:val="FFFFFF" w:themeColor="background1"/>
                                <w:sz w:val="20"/>
                              </w:rPr>
                              <w:t>ghpb-v0.0.0.1.tar.gz  ghpb-v1.0.0.0.tar.gz  ghpb-v1.0.1.0.tar.gz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E3AAE67" id="文本框 28" o:spid="_x0000_s1147"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" fillcolor="black [3200]" strokecolor="white [3201]" strokeweight="1.5pt">
                <v:textbox style="mso-fit-shape-to-text:t" inset="0,0,0,0">
                  <w:txbxContent>
                    <w:p w14:paraId="093E0718" w14:textId="77777777" w:rsidR="00D03746" w:rsidRPr="00655337" w:rsidRDefault="00D03746"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w:t>
                      </w:r>
                      <w:proofErr w:type="spellStart"/>
                      <w:r>
                        <w:rPr>
                          <w:color w:val="FFFFFF" w:themeColor="background1"/>
                          <w:sz w:val="20"/>
                        </w:rPr>
                        <w:t>hpb</w:t>
                      </w:r>
                      <w:proofErr w:type="spellEnd"/>
                      <w:r>
                        <w:rPr>
                          <w:color w:val="FFFFFF" w:themeColor="background1"/>
                          <w:sz w:val="20"/>
                        </w:rPr>
                        <w:t>-release/bin/</w:t>
                      </w:r>
                    </w:p>
                    <w:p w14:paraId="2BA2DCD1" w14:textId="77777777" w:rsidR="00D03746" w:rsidRDefault="00D03746"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Pr>
                          <w:color w:val="FFFF00"/>
                          <w:sz w:val="20"/>
                        </w:rPr>
                        <w:t xml:space="preserve"> </w:t>
                      </w:r>
                      <w:r w:rsidRPr="00D1316D">
                        <w:rPr>
                          <w:color w:val="FFFFFF" w:themeColor="background1"/>
                          <w:sz w:val="20"/>
                        </w:rPr>
                        <w:t>ls</w:t>
                      </w:r>
                    </w:p>
                    <w:p w14:paraId="21FE0123" w14:textId="77777777" w:rsidR="00D03746" w:rsidRPr="00655337" w:rsidRDefault="00D03746" w:rsidP="00F64228">
                      <w:pPr>
                        <w:spacing w:line="240" w:lineRule="exact"/>
                        <w:rPr>
                          <w:color w:val="FFFFFF" w:themeColor="background1"/>
                          <w:sz w:val="20"/>
                        </w:rPr>
                      </w:pPr>
                      <w:proofErr w:type="gramStart"/>
                      <w:r>
                        <w:rPr>
                          <w:color w:val="FFFFFF" w:themeColor="background1"/>
                          <w:sz w:val="20"/>
                        </w:rPr>
                        <w:t>ghpb-v0.0.0.1.tar.gz  ghpb-v1.0.0.0.tar.gz</w:t>
                      </w:r>
                      <w:proofErr w:type="gramEnd"/>
                      <w:r>
                        <w:rPr>
                          <w:color w:val="FFFFFF" w:themeColor="background1"/>
                          <w:sz w:val="20"/>
                        </w:rPr>
                        <w:t xml:space="preserve">  ghpb-v1.0.1.0.tar.gz</w:t>
                      </w:r>
                    </w:p>
                  </w:txbxContent>
                </v:textbox>
                <w10:anchorlock/>
              </v:shape>
            </w:pict>
          </mc:Fallback>
        </mc:AlternateContent>
      </w:r>
    </w:p>
    <w:p w14:paraId="1E352A9A" w14:textId="77777777" w:rsidR="00F64228" w:rsidRDefault="00F64228" w:rsidP="00F64228">
      <w:pPr>
        <w:spacing w:line="276" w:lineRule="auto"/>
        <w:rPr>
          <w:rFonts w:ascii="Calibri" w:hAnsi="Calibri" w:cs="Calibri"/>
        </w:rPr>
      </w:pPr>
      <w:r w:rsidRPr="003B0B20">
        <w:rPr>
          <w:rFonts w:ascii="Calibri" w:hAnsi="Calibri" w:cs="Calibri"/>
        </w:rPr>
        <w:t>Enter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tar zxvf </w:t>
      </w:r>
      <w:r w:rsidRPr="003B0B20">
        <w:rPr>
          <w:rFonts w:ascii="Consolas" w:hAnsi="Consolas" w:cs="Consolas"/>
          <w:i/>
        </w:rPr>
        <w:t>ghpb-v</w:t>
      </w:r>
      <w:r w:rsidRPr="003B0B20">
        <w:rPr>
          <w:rFonts w:ascii="Consolas" w:hAnsi="Consolas" w:cs="Consolas"/>
          <w:i/>
          <w:noProof/>
        </w:rPr>
        <w:t>x.x.x.x</w:t>
      </w:r>
      <w:r w:rsidRPr="003B0B20">
        <w:rPr>
          <w:rFonts w:ascii="Consolas" w:hAnsi="Consolas" w:cs="Consolas"/>
          <w:i/>
        </w:rPr>
        <w:t>.tar.gz</w:t>
      </w:r>
      <w:r w:rsidRPr="003B0B20">
        <w:rPr>
          <w:rFonts w:ascii="Calibri" w:hAnsi="Calibri" w:cs="Calibri"/>
        </w:rPr>
        <w:t>’ to decompress file ‘ghpb-v</w:t>
      </w:r>
      <w:r w:rsidRPr="003B0B20">
        <w:rPr>
          <w:rFonts w:ascii="Calibri" w:hAnsi="Calibri" w:cs="Calibri"/>
          <w:i/>
          <w:noProof/>
        </w:rPr>
        <w:t>x.x.x.x</w:t>
      </w:r>
      <w:r w:rsidRPr="003B0B20">
        <w:rPr>
          <w:rFonts w:ascii="Calibri" w:hAnsi="Calibri" w:cs="Calibri"/>
        </w:rPr>
        <w:t>.tar.gz’</w:t>
      </w:r>
      <w:r>
        <w:rPr>
          <w:rFonts w:ascii="Calibri" w:hAnsi="Calibri" w:cs="Calibri"/>
        </w:rPr>
        <w:t>.</w:t>
      </w:r>
    </w:p>
    <w:p w14:paraId="78B00512" w14:textId="77777777" w:rsidR="00F64228" w:rsidRPr="003B0B20" w:rsidRDefault="00F64228" w:rsidP="00F64228">
      <w:pPr>
        <w:spacing w:line="276" w:lineRule="auto"/>
        <w:rPr>
          <w:rFonts w:ascii="Calibri" w:hAnsi="Calibri" w:cs="Calibri"/>
        </w:rPr>
      </w:pPr>
      <w:r w:rsidRPr="003B0B20">
        <w:rPr>
          <w:rFonts w:ascii="Calibri" w:hAnsi="Calibri" w:cs="Calibri"/>
        </w:rPr>
        <w:t>‘</w:t>
      </w:r>
      <w:r w:rsidRPr="003B0B20">
        <w:rPr>
          <w:rFonts w:ascii="Calibri" w:hAnsi="Calibri" w:cs="Calibri"/>
          <w:i/>
          <w:noProof/>
        </w:rPr>
        <w:t>x.x.x.x’</w:t>
      </w:r>
      <w:r w:rsidRPr="003B0B20">
        <w:rPr>
          <w:rFonts w:ascii="Calibri" w:hAnsi="Calibri" w:cs="Calibri"/>
          <w:noProof/>
        </w:rPr>
        <w:t xml:space="preserve"> refers to the version number of HPB software, which should be changed to the highest version number </w:t>
      </w:r>
      <w:r>
        <w:rPr>
          <w:rFonts w:ascii="Calibri" w:hAnsi="Calibri" w:cs="Calibri"/>
          <w:noProof/>
        </w:rPr>
        <w:t>(Example</w:t>
      </w:r>
      <w:r w:rsidRPr="003B0B20">
        <w:rPr>
          <w:rFonts w:ascii="Calibri" w:hAnsi="Calibri" w:cs="Calibri"/>
          <w:i/>
          <w:noProof/>
        </w:rPr>
        <w:t xml:space="preserve"> </w:t>
      </w:r>
      <w:r w:rsidRPr="003B0B20">
        <w:rPr>
          <w:rFonts w:ascii="Calibri" w:hAnsi="Calibri" w:cs="Calibri"/>
          <w:noProof/>
        </w:rPr>
        <w:t>1.0.1.0 shown above</w:t>
      </w:r>
      <w:r>
        <w:rPr>
          <w:rFonts w:ascii="Calibri" w:hAnsi="Calibri" w:cs="Calibri"/>
          <w:noProof/>
        </w:rPr>
        <w:t>)</w:t>
      </w:r>
      <w:r w:rsidRPr="003B0B20">
        <w:rPr>
          <w:rFonts w:ascii="Calibri" w:hAnsi="Calibri" w:cs="Calibri"/>
          <w:noProof/>
        </w:rPr>
        <w:t>.</w:t>
      </w:r>
    </w:p>
    <w:p w14:paraId="13BF8D69"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044C403A" wp14:editId="7C489F26">
                <wp:extent cx="5274310" cy="323850"/>
                <wp:effectExtent l="0" t="0" r="21590" b="19050"/>
                <wp:docPr id="27" name="文本框 2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60BFEC9" w14:textId="77777777" w:rsidR="00D03746" w:rsidRPr="00655337" w:rsidRDefault="00D03746"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tar zxvf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D03746" w:rsidRPr="00655337" w:rsidRDefault="00D03746"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D03746" w:rsidRPr="00655337" w:rsidRDefault="00D03746"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D03746" w:rsidRPr="00655337" w:rsidRDefault="00D03746"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4C403A" id="文本框 27" o:spid="_x0000_s114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" fillcolor="black [3200]" strokecolor="white [3201]" strokeweight="1.5pt">
                <v:textbox style="mso-fit-shape-to-text:t" inset="0,0,0,0">
                  <w:txbxContent>
                    <w:p w14:paraId="160BFEC9" w14:textId="77777777" w:rsidR="00D03746" w:rsidRPr="00655337" w:rsidRDefault="00D03746"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D03746" w:rsidRPr="00655337" w:rsidRDefault="00D03746"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D03746" w:rsidRPr="00655337" w:rsidRDefault="00D03746"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D03746" w:rsidRPr="00655337" w:rsidRDefault="00D03746"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roofErr w:type="spellStart"/>
                      <w:r w:rsidRPr="00655337">
                        <w:rPr>
                          <w:color w:val="FFFFFF" w:themeColor="background1"/>
                          <w:sz w:val="20"/>
                        </w:rPr>
                        <w:t>ghpb</w:t>
                      </w:r>
                      <w:proofErr w:type="spellEnd"/>
                    </w:p>
                  </w:txbxContent>
                </v:textbox>
                <w10:anchorlock/>
              </v:shape>
            </w:pict>
          </mc:Fallback>
        </mc:AlternateContent>
      </w:r>
      <w:r w:rsidRPr="003B0B20">
        <w:rPr>
          <w:rFonts w:ascii="Calibri" w:hAnsi="Calibri" w:cs="Calibri"/>
        </w:rPr>
        <w:t>Modify the file permission: Enter ‘</w:t>
      </w:r>
      <w:r w:rsidRPr="003B0B20">
        <w:rPr>
          <w:rFonts w:ascii="Consolas" w:hAnsi="Consolas" w:cs="Consolas"/>
          <w:b/>
        </w:rPr>
        <w:t xml:space="preserve">sudo chmod +x </w:t>
      </w:r>
      <w:r w:rsidRPr="003B0B20">
        <w:rPr>
          <w:rFonts w:ascii="Consolas" w:hAnsi="Consolas" w:cs="Consolas"/>
          <w:i/>
        </w:rPr>
        <w:t>ghpb-vx.x.x.x</w:t>
      </w:r>
      <w:r w:rsidRPr="003B0B20">
        <w:rPr>
          <w:rFonts w:ascii="Consolas" w:hAnsi="Consolas" w:cs="Consolas"/>
          <w:b/>
        </w:rPr>
        <w:t xml:space="preserve"> –R</w:t>
      </w:r>
      <w:r w:rsidRPr="003B0B20">
        <w:rPr>
          <w:rFonts w:ascii="Consolas" w:hAnsi="Consolas" w:cs="Consolas"/>
        </w:rPr>
        <w:t>’</w:t>
      </w:r>
      <w:r w:rsidRPr="003B0B20">
        <w:rPr>
          <w:rFonts w:ascii="Calibri" w:hAnsi="Calibri" w:cs="Calibri"/>
        </w:rPr>
        <w:t>,</w:t>
      </w:r>
    </w:p>
    <w:p w14:paraId="36A0B103"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w:lastRenderedPageBreak/>
        <mc:AlternateContent>
          <mc:Choice Requires="wps">
            <w:drawing>
              <wp:inline distT="0" distB="0" distL="0" distR="0" wp14:anchorId="090E69D9" wp14:editId="08FF52D2">
                <wp:extent cx="5274310" cy="781050"/>
                <wp:effectExtent l="0" t="0" r="21590" b="19050"/>
                <wp:docPr id="31" name="文本框 3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69F9DC8" w14:textId="77777777" w:rsidR="00D03746" w:rsidRPr="000C18B4" w:rsidRDefault="00D03746" w:rsidP="00F64228">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hmod +x ghpb-v</w:t>
                            </w:r>
                            <w:r>
                              <w:t>1</w:t>
                            </w:r>
                            <w:r w:rsidRPr="00C55C3F">
                              <w:rPr>
                                <w:rFonts w:hint="eastAsia"/>
                              </w:rPr>
                              <w:t>.0.</w:t>
                            </w:r>
                            <w:r>
                              <w:t>1</w:t>
                            </w:r>
                            <w:r w:rsidRPr="00C55C3F">
                              <w:rPr>
                                <w:rFonts w:hint="eastAsia"/>
                              </w:rPr>
                              <w:t>.</w:t>
                            </w:r>
                            <w:r>
                              <w:t>0</w:t>
                            </w:r>
                            <w:r w:rsidRPr="00C55C3F">
                              <w:rPr>
                                <w:rFonts w:hint="eastAsia"/>
                              </w:rPr>
                              <w:t xml:space="preserve"> </w:t>
                            </w:r>
                            <w:r>
                              <w:t xml:space="preserve"> -</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90E69D9" id="文本框 31" o:spid="_x0000_s1149"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" fillcolor="black [3200]" strokecolor="white [3201]" strokeweight="1.5pt">
                <v:textbox style="mso-fit-shape-to-text:t" inset="0,0,0,0">
                  <w:txbxContent>
                    <w:p w14:paraId="469F9DC8" w14:textId="77777777" w:rsidR="00D03746" w:rsidRPr="000C18B4" w:rsidRDefault="00D03746" w:rsidP="00F64228">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w:t>
                      </w:r>
                      <w:r>
                        <w:t>1</w:t>
                      </w:r>
                      <w:r w:rsidRPr="00C55C3F">
                        <w:rPr>
                          <w:rFonts w:hint="eastAsia"/>
                        </w:rPr>
                        <w:t>.0.</w:t>
                      </w:r>
                      <w:r>
                        <w:t>1</w:t>
                      </w:r>
                      <w:r w:rsidRPr="00C55C3F">
                        <w:rPr>
                          <w:rFonts w:hint="eastAsia"/>
                        </w:rPr>
                        <w:t>.</w:t>
                      </w:r>
                      <w:proofErr w:type="gramStart"/>
                      <w:r>
                        <w:t>0</w:t>
                      </w:r>
                      <w:r w:rsidRPr="00C55C3F">
                        <w:rPr>
                          <w:rFonts w:hint="eastAsia"/>
                        </w:rPr>
                        <w:t xml:space="preserve"> </w:t>
                      </w:r>
                      <w:r>
                        <w:t xml:space="preserve"> -</w:t>
                      </w:r>
                      <w:proofErr w:type="gramEnd"/>
                      <w:r w:rsidRPr="00C55C3F">
                        <w:rPr>
                          <w:rFonts w:hint="eastAsia"/>
                        </w:rPr>
                        <w:t>R</w:t>
                      </w:r>
                    </w:p>
                  </w:txbxContent>
                </v:textbox>
                <w10:anchorlock/>
              </v:shape>
            </w:pict>
          </mc:Fallback>
        </mc:AlternateContent>
      </w:r>
    </w:p>
    <w:p w14:paraId="4DB39EF3"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rPr>
        <w:t>Copy the program to the executable path: Enter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r w:rsidRPr="003B0B20">
        <w:rPr>
          <w:rFonts w:ascii="Calibri" w:hAnsi="Calibri" w:cs="Calibri"/>
        </w:rPr>
        <w:t xml:space="preserve">’, </w:t>
      </w:r>
    </w:p>
    <w:p w14:paraId="7EE5A877"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rPr>
        <w:t>‘/home/ghpb-bin/’ is the path you set;</w:t>
      </w:r>
    </w:p>
    <w:p w14:paraId="4B7CD56A"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4619037A" wp14:editId="48A73A35">
                <wp:extent cx="5274310" cy="1238250"/>
                <wp:effectExtent l="0" t="0" r="21590" b="19050"/>
                <wp:docPr id="32" name="文本框 3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2B381B2" w14:textId="77777777" w:rsidR="00D03746" w:rsidRPr="00655337" w:rsidRDefault="00D03746"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cp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619037A" id="文本框 32" o:spid="_x0000_s115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" fillcolor="black [3200]" strokecolor="white [3201]" strokeweight="1.5pt">
                <v:textbox style="mso-fit-shape-to-text:t" inset="0,0,0,0">
                  <w:txbxContent>
                    <w:p w14:paraId="42B381B2" w14:textId="77777777" w:rsidR="00D03746" w:rsidRPr="00655337" w:rsidRDefault="00D03746"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roofErr w:type="gramStart"/>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w:t>
                      </w:r>
                      <w:proofErr w:type="gramEnd"/>
                      <w:r w:rsidRPr="00655337">
                        <w:rPr>
                          <w:color w:val="FFFFFF" w:themeColor="background1"/>
                          <w:sz w:val="20"/>
                        </w:rPr>
                        <w:t>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p>
    <w:p w14:paraId="0F142AD6" w14:textId="77777777" w:rsidR="00F64228" w:rsidRPr="003B0B20" w:rsidRDefault="00F64228" w:rsidP="00F64228">
      <w:pPr>
        <w:pStyle w:val="a3"/>
        <w:spacing w:line="276" w:lineRule="auto"/>
        <w:ind w:firstLineChars="0" w:firstLine="0"/>
        <w:rPr>
          <w:rFonts w:ascii="Calibri" w:hAnsi="Calibri" w:cs="Calibri"/>
        </w:rPr>
      </w:pPr>
    </w:p>
    <w:p w14:paraId="13BC19BA" w14:textId="77777777"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(4) </w:t>
      </w:r>
      <w:r w:rsidRPr="00A17900">
        <w:rPr>
          <w:rFonts w:ascii="Calibri" w:hAnsi="Calibri" w:cs="Calibri"/>
          <w:sz w:val="22"/>
          <w:u w:val="single"/>
        </w:rPr>
        <w:t>Launch the Node</w:t>
      </w:r>
    </w:p>
    <w:p w14:paraId="3233C113" w14:textId="77777777" w:rsidR="00F64228" w:rsidRPr="003B0B20" w:rsidRDefault="00F64228" w:rsidP="00F64228">
      <w:pPr>
        <w:widowControl/>
        <w:jc w:val="left"/>
        <w:rPr>
          <w:rFonts w:ascii="Calibri" w:hAnsi="Calibri" w:cs="Calibri"/>
          <w:b/>
          <w:bCs/>
          <w:kern w:val="44"/>
          <w:sz w:val="28"/>
          <w:szCs w:val="28"/>
        </w:rPr>
      </w:pPr>
      <w:r w:rsidRPr="003B0B20">
        <w:rPr>
          <w:rFonts w:ascii="Calibri" w:hAnsi="Calibri" w:cs="Calibri"/>
        </w:rPr>
        <w:t>Please see Chapter 4: BOE Node Setup for detailed BOE node launch commands, and Chapter 5: Synchronized Node Setup for synchronized node launch commands.</w:t>
      </w:r>
    </w:p>
    <w:p w14:paraId="2F068D43" w14:textId="3F97623D" w:rsidR="00E353C4" w:rsidRDefault="00E353C4">
      <w:pPr>
        <w:widowControl/>
        <w:jc w:val="left"/>
      </w:pPr>
      <w:r>
        <w:br w:type="page"/>
      </w:r>
    </w:p>
    <w:p w14:paraId="04D74AF8" w14:textId="77777777" w:rsidR="00E353C4" w:rsidRPr="00774F34" w:rsidRDefault="00E353C4" w:rsidP="00E353C4">
      <w:pPr>
        <w:pStyle w:val="1"/>
        <w:spacing w:before="0" w:after="0"/>
        <w:rPr>
          <w:sz w:val="28"/>
          <w:szCs w:val="28"/>
        </w:rPr>
      </w:pPr>
      <w:bookmarkStart w:id="213" w:name="_Toc522025513"/>
      <w:bookmarkStart w:id="214" w:name="_Toc524367316"/>
      <w:bookmarkStart w:id="215" w:name="_Toc525575494"/>
      <w:bookmarkStart w:id="216" w:name="_Toc525565330"/>
      <w:r>
        <w:rPr>
          <w:rFonts w:hint="eastAsia"/>
          <w:sz w:val="28"/>
          <w:szCs w:val="28"/>
        </w:rPr>
        <w:lastRenderedPageBreak/>
        <w:t>A</w:t>
      </w:r>
      <w:r>
        <w:rPr>
          <w:sz w:val="28"/>
          <w:szCs w:val="28"/>
        </w:rPr>
        <w:t>nnex</w:t>
      </w:r>
      <w:r w:rsidRPr="00774F34">
        <w:rPr>
          <w:rFonts w:hint="eastAsia"/>
          <w:sz w:val="28"/>
          <w:szCs w:val="28"/>
        </w:rPr>
        <w:t xml:space="preserve"> </w:t>
      </w:r>
      <w:bookmarkEnd w:id="213"/>
      <w:r>
        <w:rPr>
          <w:rFonts w:hint="eastAsia"/>
          <w:sz w:val="28"/>
          <w:szCs w:val="28"/>
        </w:rPr>
        <w:t>T</w:t>
      </w:r>
      <w:r>
        <w:rPr>
          <w:sz w:val="28"/>
          <w:szCs w:val="28"/>
        </w:rPr>
        <w:t>echnical Support</w:t>
      </w:r>
      <w:bookmarkEnd w:id="214"/>
      <w:bookmarkEnd w:id="215"/>
      <w:bookmarkEnd w:id="216"/>
    </w:p>
    <w:p w14:paraId="5263C1F7" w14:textId="77777777" w:rsidR="00E353C4" w:rsidRDefault="00E353C4" w:rsidP="00E353C4">
      <w:pPr>
        <w:pStyle w:val="a3"/>
        <w:ind w:firstLineChars="0" w:firstLine="0"/>
      </w:pPr>
      <w:r>
        <w:t>If you require further technical assistance, please contact our HPB Staff by one of the following methods:</w:t>
      </w:r>
    </w:p>
    <w:p w14:paraId="58151192" w14:textId="77777777" w:rsidR="00E353C4" w:rsidRPr="000C797A" w:rsidRDefault="00E353C4" w:rsidP="00E353C4">
      <w:pPr>
        <w:pStyle w:val="a3"/>
        <w:ind w:firstLineChars="0" w:firstLine="0"/>
      </w:pPr>
      <w:r>
        <w:rPr>
          <w:rFonts w:hint="eastAsia"/>
        </w:rPr>
        <w:t>H</w:t>
      </w:r>
      <w:r>
        <w:t>ot-line service</w:t>
      </w:r>
      <w:r>
        <w:rPr>
          <w:rFonts w:hint="eastAsia"/>
        </w:rPr>
        <w:t>：</w:t>
      </w:r>
      <w:r w:rsidRPr="000C797A">
        <w:t>+86 021-5895 9195</w:t>
      </w:r>
      <w:r>
        <w:t xml:space="preserve"> (China)</w:t>
      </w:r>
    </w:p>
    <w:p w14:paraId="3B4FFD02" w14:textId="77777777" w:rsidR="00E353C4" w:rsidRPr="000C797A" w:rsidRDefault="00E353C4" w:rsidP="00E353C4">
      <w:pPr>
        <w:pStyle w:val="a3"/>
        <w:ind w:firstLineChars="0" w:firstLine="0"/>
      </w:pPr>
      <w:r w:rsidRPr="000C797A">
        <w:t xml:space="preserve">E-mail: </w:t>
      </w:r>
      <w:hyperlink r:id="rId50" w:history="1">
        <w:r w:rsidRPr="000C797A">
          <w:rPr>
            <w:rStyle w:val="a4"/>
          </w:rPr>
          <w:t>node@hpb.io</w:t>
        </w:r>
      </w:hyperlink>
      <w:r>
        <w:t xml:space="preserve"> </w:t>
      </w:r>
      <w:r w:rsidRPr="000C797A">
        <w:t xml:space="preserve"> </w:t>
      </w:r>
    </w:p>
    <w:p w14:paraId="06AA0FF2" w14:textId="77777777" w:rsidR="00E353C4" w:rsidRDefault="00E353C4" w:rsidP="00E353C4">
      <w:pPr>
        <w:pStyle w:val="a3"/>
        <w:ind w:firstLineChars="0" w:firstLine="0"/>
        <w:rPr>
          <w:rStyle w:val="a4"/>
        </w:rPr>
      </w:pPr>
      <w:r>
        <w:t>HPB</w:t>
      </w:r>
      <w:r>
        <w:rPr>
          <w:rFonts w:hint="eastAsia"/>
        </w:rPr>
        <w:t xml:space="preserve"> </w:t>
      </w:r>
      <w:r>
        <w:t>Official Website</w:t>
      </w:r>
      <w:r>
        <w:rPr>
          <w:rFonts w:hint="eastAsia"/>
        </w:rPr>
        <w:t>：</w:t>
      </w:r>
      <w:hyperlink r:id="rId51" w:history="1">
        <w:r w:rsidRPr="007A7638">
          <w:rPr>
            <w:rStyle w:val="a4"/>
          </w:rPr>
          <w:t>http://www.hpb.io/</w:t>
        </w:r>
      </w:hyperlink>
    </w:p>
    <w:p w14:paraId="45325EB3" w14:textId="77777777" w:rsidR="00E353C4" w:rsidRDefault="00E353C4" w:rsidP="00E353C4">
      <w:pPr>
        <w:pStyle w:val="a3"/>
        <w:ind w:firstLineChars="0" w:firstLine="0"/>
        <w:rPr>
          <w:rStyle w:val="a4"/>
        </w:rPr>
      </w:pPr>
      <w:r>
        <w:rPr>
          <w:rFonts w:hint="eastAsia"/>
        </w:rPr>
        <w:t>T</w:t>
      </w:r>
      <w:r>
        <w:t>elegram</w:t>
      </w:r>
      <w:r>
        <w:rPr>
          <w:rFonts w:hint="eastAsia"/>
        </w:rPr>
        <w:t>：</w:t>
      </w:r>
      <w:hyperlink r:id="rId52" w:history="1">
        <w:r w:rsidRPr="00061F07">
          <w:rPr>
            <w:rStyle w:val="a4"/>
            <w:rFonts w:hint="eastAsia"/>
          </w:rPr>
          <w:t>https://t.me/hpbglobal</w:t>
        </w:r>
      </w:hyperlink>
      <w:r>
        <w:t xml:space="preserve"> </w:t>
      </w:r>
    </w:p>
    <w:p w14:paraId="3867E42D" w14:textId="77777777" w:rsidR="00E353C4" w:rsidRDefault="00E353C4" w:rsidP="00E353C4">
      <w:pPr>
        <w:pStyle w:val="a3"/>
        <w:ind w:firstLineChars="0" w:firstLine="0"/>
      </w:pPr>
      <w:r>
        <w:rPr>
          <w:rFonts w:hint="eastAsia"/>
        </w:rPr>
        <w:t>F</w:t>
      </w:r>
      <w:r>
        <w:t>acebook</w:t>
      </w:r>
      <w:r>
        <w:rPr>
          <w:rFonts w:hint="eastAsia"/>
        </w:rPr>
        <w:t>：</w:t>
      </w:r>
      <w:r>
        <w:t>HPB Blockchain</w:t>
      </w:r>
    </w:p>
    <w:p w14:paraId="04A96273" w14:textId="77777777" w:rsidR="00E353C4" w:rsidRDefault="00E353C4" w:rsidP="00E353C4">
      <w:pPr>
        <w:pStyle w:val="a3"/>
        <w:ind w:firstLineChars="0" w:firstLine="0"/>
      </w:pPr>
      <w:r>
        <w:rPr>
          <w:rFonts w:hint="eastAsia"/>
        </w:rPr>
        <w:t>T</w:t>
      </w:r>
      <w:r>
        <w:t>witter: @HPB_Global</w:t>
      </w:r>
    </w:p>
    <w:p w14:paraId="71328FEB" w14:textId="77777777" w:rsidR="00E353C4" w:rsidRDefault="00E353C4" w:rsidP="00E353C4">
      <w:pPr>
        <w:pStyle w:val="a3"/>
        <w:ind w:firstLineChars="0" w:firstLine="0"/>
      </w:pPr>
      <w:r>
        <w:rPr>
          <w:rFonts w:hint="eastAsia"/>
        </w:rPr>
        <w:t>R</w:t>
      </w:r>
      <w:r>
        <w:t>eddit: r/HPB_Global</w:t>
      </w:r>
    </w:p>
    <w:p w14:paraId="3BC828C7" w14:textId="77777777" w:rsidR="00E353C4" w:rsidRDefault="00E353C4" w:rsidP="00E353C4">
      <w:pPr>
        <w:pStyle w:val="a3"/>
        <w:ind w:firstLineChars="0" w:firstLine="0"/>
      </w:pPr>
    </w:p>
    <w:p w14:paraId="08D11E42" w14:textId="77777777" w:rsidR="00E353C4" w:rsidRDefault="00E353C4" w:rsidP="00E353C4">
      <w:pPr>
        <w:pStyle w:val="a3"/>
        <w:ind w:firstLineChars="0" w:firstLine="0"/>
      </w:pPr>
      <w:r>
        <w:rPr>
          <w:rFonts w:hint="eastAsia"/>
        </w:rPr>
        <w:t>A</w:t>
      </w:r>
      <w:r>
        <w:t>lternatively, you may scan the QR code below to contact our HPB community associates:</w:t>
      </w:r>
    </w:p>
    <w:p w14:paraId="598273C9" w14:textId="6522854F" w:rsidR="00E353C4" w:rsidRDefault="0017411C" w:rsidP="00E353C4">
      <w:pPr>
        <w:jc w:val="center"/>
        <w:rPr>
          <w:szCs w:val="21"/>
        </w:rPr>
      </w:pPr>
      <w:r w:rsidRPr="00D62BC9">
        <w:rPr>
          <w:noProof/>
          <w:szCs w:val="21"/>
        </w:rPr>
        <w:drawing>
          <wp:inline distT="0" distB="0" distL="0" distR="0" wp14:anchorId="0A04010A" wp14:editId="56A8A59D">
            <wp:extent cx="1048043" cy="1048043"/>
            <wp:effectExtent l="0" t="0" r="0" b="0"/>
            <wp:docPr id="40" name="图片 40" descr="C:\Users\18301\AppData\Local\Temp\WeChat Files\6762444888517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WeChat Files\67624448885177638.jpg"/>
                    <pic:cNvPicPr>
                      <a:picLocks noChangeAspect="1" noChangeArrowheads="1"/>
                    </pic:cNvPicPr>
                  </pic:nvPicPr>
                  <pic:blipFill>
                    <a:blip r:embed="rId53" cstate="email">
                      <a:extLst>
                        <a:ext uri="{28A0092B-C50C-407E-A947-70E740481C1C}">
                          <a14:useLocalDpi xmlns:a14="http://schemas.microsoft.com/office/drawing/2010/main" val="0"/>
                        </a:ext>
                      </a:extLst>
                    </a:blip>
                    <a:srcRect/>
                    <a:stretch>
                      <a:fillRect/>
                    </a:stretch>
                  </pic:blipFill>
                  <pic:spPr bwMode="auto">
                    <a:xfrm>
                      <a:off x="0" y="0"/>
                      <a:ext cx="1072595" cy="1072595"/>
                    </a:xfrm>
                    <a:prstGeom prst="rect">
                      <a:avLst/>
                    </a:prstGeom>
                    <a:noFill/>
                    <a:ln>
                      <a:noFill/>
                    </a:ln>
                  </pic:spPr>
                </pic:pic>
              </a:graphicData>
            </a:graphic>
          </wp:inline>
        </w:drawing>
      </w:r>
    </w:p>
    <w:p w14:paraId="2DA09740" w14:textId="3073F9C3" w:rsidR="005F610C" w:rsidRPr="0080475E" w:rsidRDefault="00E353C4" w:rsidP="00DF28BD">
      <w:pPr>
        <w:jc w:val="center"/>
        <w:rPr>
          <w:szCs w:val="21"/>
        </w:rPr>
      </w:pPr>
      <w:r>
        <w:rPr>
          <w:szCs w:val="21"/>
        </w:rPr>
        <w:t>HPB Global</w:t>
      </w:r>
    </w:p>
    <w:sectPr w:rsidR="005F610C" w:rsidRPr="0080475E" w:rsidSect="008D4344">
      <w:headerReference w:type="default" r:id="rId54"/>
      <w:pgSz w:w="11906" w:h="16838"/>
      <w:pgMar w:top="1170" w:right="1800" w:bottom="99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1" w:author="Jacklyn Liu" w:date="2018-09-24T14:57:00Z" w:initials="JL">
    <w:p w14:paraId="3BD83974" w14:textId="77777777" w:rsidR="00D03746" w:rsidRDefault="00D03746" w:rsidP="005E2662">
      <w:pPr>
        <w:pStyle w:val="a9"/>
      </w:pPr>
      <w:r>
        <w:rPr>
          <w:rStyle w:val="a8"/>
        </w:rPr>
        <w:annotationRef/>
      </w:r>
      <w:r w:rsidRPr="00A2038F">
        <w:rPr>
          <w:rFonts w:ascii="DejaVu Sans Mono" w:hAnsi="DejaVu Sans Mono"/>
          <w:b/>
        </w:rPr>
        <w:t>sudo</w:t>
      </w:r>
      <w:r w:rsidRPr="00A2038F">
        <w:rPr>
          <w:rFonts w:ascii="DejaVu Sans Mono" w:hAnsi="DejaVu Sans Mono"/>
          <w:i/>
        </w:rPr>
        <w:t xml:space="preserve"> ./ghpb</w:t>
      </w:r>
      <w:r w:rsidRPr="00A2038F">
        <w:rPr>
          <w:rFonts w:ascii="DejaVu Sans Mono" w:hAnsi="DejaVu Sans Mono"/>
          <w:b/>
        </w:rPr>
        <w:t xml:space="preserve"> --datadir </w:t>
      </w:r>
      <w:r w:rsidRPr="00A2038F">
        <w:rPr>
          <w:rFonts w:ascii="DejaVu Sans Mono" w:hAnsi="DejaVu Sans Mono"/>
          <w:i/>
        </w:rPr>
        <w:t>node/data</w:t>
      </w:r>
      <w:r w:rsidRPr="00A2038F">
        <w:rPr>
          <w:rFonts w:ascii="DejaVu Sans Mono" w:hAnsi="DejaVu Sans Mono"/>
          <w:b/>
          <w:i/>
        </w:rPr>
        <w:t xml:space="preserve"> </w:t>
      </w:r>
      <w:r>
        <w:rPr>
          <w:rFonts w:ascii="DejaVu Sans Mono" w:hAnsi="DejaVu Sans Mono"/>
          <w:b/>
        </w:rPr>
        <w:t xml:space="preserve"> </w:t>
      </w:r>
      <w:r w:rsidRPr="00A2038F">
        <w:rPr>
          <w:rFonts w:ascii="DejaVu Sans Mono" w:hAnsi="DejaVu Sans Mono"/>
          <w:b/>
        </w:rPr>
        <w:t>--networkid</w:t>
      </w:r>
      <w:r w:rsidRPr="00A2038F">
        <w:rPr>
          <w:rFonts w:ascii="DejaVu Sans Mono" w:hAnsi="DejaVu Sans Mono"/>
          <w:b/>
          <w:i/>
        </w:rPr>
        <w:t xml:space="preserve"> </w:t>
      </w:r>
      <w:r w:rsidRPr="00A2038F">
        <w:rPr>
          <w:rFonts w:ascii="DejaVu Sans Mono" w:hAnsi="DejaVu Sans Mono"/>
          <w:i/>
        </w:rPr>
        <w:t>100</w:t>
      </w:r>
      <w:r w:rsidRPr="00A2038F">
        <w:rPr>
          <w:rFonts w:ascii="DejaVu Sans Mono" w:hAnsi="DejaVu Sans Mono"/>
        </w:rPr>
        <w:t xml:space="preserve"> </w:t>
      </w:r>
      <w:r w:rsidRPr="00A2038F">
        <w:rPr>
          <w:rFonts w:ascii="DejaVu Sans Mono" w:hAnsi="DejaVu Sans Mono"/>
          <w:b/>
        </w:rPr>
        <w:t xml:space="preserve">--port </w:t>
      </w:r>
      <w:r w:rsidRPr="00A2038F">
        <w:rPr>
          <w:rFonts w:ascii="DejaVu Sans Mono" w:hAnsi="DejaVu Sans Mono"/>
          <w:i/>
        </w:rPr>
        <w:t>3004</w:t>
      </w:r>
      <w:r w:rsidRPr="00A2038F">
        <w:rPr>
          <w:rFonts w:ascii="DejaVu Sans Mono" w:hAnsi="DejaVu Sans Mono"/>
          <w:b/>
          <w:i/>
        </w:rPr>
        <w:t xml:space="preserve"> </w:t>
      </w:r>
      <w:r w:rsidRPr="00A2038F">
        <w:rPr>
          <w:rFonts w:ascii="DejaVu Sans Mono" w:hAnsi="DejaVu Sans Mono"/>
          <w:b/>
        </w:rPr>
        <w:t>--nodetype synnode console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D83974"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52707" w14:textId="77777777" w:rsidR="00174422" w:rsidRDefault="00174422" w:rsidP="00364E99">
      <w:r>
        <w:separator/>
      </w:r>
    </w:p>
  </w:endnote>
  <w:endnote w:type="continuationSeparator" w:id="0">
    <w:p w14:paraId="14A71E51" w14:textId="77777777" w:rsidR="00174422" w:rsidRDefault="00174422" w:rsidP="00364E99">
      <w:r>
        <w:continuationSeparator/>
      </w:r>
    </w:p>
  </w:endnote>
  <w:endnote w:type="continuationNotice" w:id="1">
    <w:p w14:paraId="1C78658D" w14:textId="77777777" w:rsidR="00174422" w:rsidRDefault="00174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9FE7E" w14:textId="77777777" w:rsidR="00174422" w:rsidRDefault="00174422" w:rsidP="00364E99">
      <w:r>
        <w:separator/>
      </w:r>
    </w:p>
  </w:footnote>
  <w:footnote w:type="continuationSeparator" w:id="0">
    <w:p w14:paraId="2F847C94" w14:textId="77777777" w:rsidR="00174422" w:rsidRDefault="00174422" w:rsidP="00364E99">
      <w:r>
        <w:continuationSeparator/>
      </w:r>
    </w:p>
  </w:footnote>
  <w:footnote w:type="continuationNotice" w:id="1">
    <w:p w14:paraId="4BA9FC4B" w14:textId="77777777" w:rsidR="00174422" w:rsidRDefault="001744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4A7E" w14:textId="5088F76E" w:rsidR="00D03746" w:rsidRPr="00DF28BD" w:rsidRDefault="00D03746" w:rsidP="0044627A">
    <w:pPr>
      <w:pStyle w:val="a6"/>
      <w:pBdr>
        <w:bottom w:val="none" w:sz="0" w:space="0" w:color="auto"/>
      </w:pBdr>
    </w:pPr>
    <w:r w:rsidRPr="00DF28BD">
      <w:rPr>
        <w:noProof/>
      </w:rPr>
      <w:drawing>
        <wp:anchor distT="0" distB="0" distL="114300" distR="114300" simplePos="0" relativeHeight="251658240" behindDoc="0" locked="0" layoutInCell="1" allowOverlap="1" wp14:anchorId="34902AF1" wp14:editId="070D9851">
          <wp:simplePos x="0" y="0"/>
          <wp:positionH relativeFrom="column">
            <wp:posOffset>4814570</wp:posOffset>
          </wp:positionH>
          <wp:positionV relativeFrom="paragraph">
            <wp:posOffset>-302260</wp:posOffset>
          </wp:positionV>
          <wp:extent cx="1259840" cy="353695"/>
          <wp:effectExtent l="0" t="0" r="0" b="8255"/>
          <wp:wrapSquare wrapText="bothSides"/>
          <wp:docPr id="66"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876C95A-0FB5-411C-8090-B8287EFBEF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876C95A-0FB5-411C-8090-B8287EFBEF37}"/>
                      </a:ext>
                    </a:extLst>
                  </pic:cNvPr>
                  <pic:cNvPicPr>
                    <a:picLocks noChangeAspect="1"/>
                  </pic:cNvPicPr>
                </pic:nvPicPr>
                <pic:blipFill rotWithShape="1">
                  <a:blip r:embed="rId1">
                    <a:extLst>
                      <a:ext uri="{28A0092B-C50C-407E-A947-70E740481C1C}">
                        <a14:useLocalDpi xmlns:a14="http://schemas.microsoft.com/office/drawing/2010/main" val="0"/>
                      </a:ext>
                    </a:extLst>
                  </a:blip>
                  <a:srcRect l="12782" t="21498" r="13422" b="41895"/>
                  <a:stretch/>
                </pic:blipFill>
                <pic:spPr>
                  <a:xfrm>
                    <a:off x="0" y="0"/>
                    <a:ext cx="1259840" cy="353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134"/>
    <w:multiLevelType w:val="hybridMultilevel"/>
    <w:tmpl w:val="47A8605E"/>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03818"/>
    <w:multiLevelType w:val="multilevel"/>
    <w:tmpl w:val="68A4CD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9B2B21"/>
    <w:multiLevelType w:val="hybridMultilevel"/>
    <w:tmpl w:val="742EA4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9D3C70"/>
    <w:multiLevelType w:val="hybridMultilevel"/>
    <w:tmpl w:val="C5AC0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DA7722"/>
    <w:multiLevelType w:val="hybridMultilevel"/>
    <w:tmpl w:val="2C400A2E"/>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327F3C"/>
    <w:multiLevelType w:val="hybridMultilevel"/>
    <w:tmpl w:val="EE16832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56894"/>
    <w:multiLevelType w:val="hybridMultilevel"/>
    <w:tmpl w:val="6C3A56E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883CB9"/>
    <w:multiLevelType w:val="hybridMultilevel"/>
    <w:tmpl w:val="A41EBD16"/>
    <w:lvl w:ilvl="0" w:tplc="F56849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80180"/>
    <w:multiLevelType w:val="hybridMultilevel"/>
    <w:tmpl w:val="9286ACDE"/>
    <w:lvl w:ilvl="0" w:tplc="49BAD95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A3971"/>
    <w:multiLevelType w:val="hybridMultilevel"/>
    <w:tmpl w:val="5096EBC2"/>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F436E5"/>
    <w:multiLevelType w:val="hybridMultilevel"/>
    <w:tmpl w:val="4C606840"/>
    <w:lvl w:ilvl="0" w:tplc="BBC613F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754EAF"/>
    <w:multiLevelType w:val="hybridMultilevel"/>
    <w:tmpl w:val="953473B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74769"/>
    <w:multiLevelType w:val="hybridMultilevel"/>
    <w:tmpl w:val="B2806F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B95B7D"/>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D8052B"/>
    <w:multiLevelType w:val="hybridMultilevel"/>
    <w:tmpl w:val="E418F822"/>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E866D0"/>
    <w:multiLevelType w:val="hybridMultilevel"/>
    <w:tmpl w:val="ADB8EA34"/>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042556"/>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3E39AC"/>
    <w:multiLevelType w:val="hybridMultilevel"/>
    <w:tmpl w:val="09CA0F02"/>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786A98"/>
    <w:multiLevelType w:val="hybridMultilevel"/>
    <w:tmpl w:val="3E48B34E"/>
    <w:lvl w:ilvl="0" w:tplc="7D4AFA2E">
      <w:start w:val="1"/>
      <w:numFmt w:val="decimal"/>
      <w:lvlText w:val="（%1）"/>
      <w:lvlJc w:val="left"/>
      <w:pPr>
        <w:ind w:left="720" w:hanging="720"/>
      </w:pPr>
      <w:rPr>
        <w:rFonts w:hint="default"/>
      </w:rPr>
    </w:lvl>
    <w:lvl w:ilvl="1" w:tplc="2BAA6B8C">
      <w:numFmt w:val="bullet"/>
      <w:lvlText w:val=""/>
      <w:lvlJc w:val="left"/>
      <w:pPr>
        <w:ind w:left="780" w:hanging="360"/>
      </w:pPr>
      <w:rPr>
        <w:rFonts w:ascii="Wingdings" w:eastAsiaTheme="minorEastAsia"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763138"/>
    <w:multiLevelType w:val="hybridMultilevel"/>
    <w:tmpl w:val="157A33B8"/>
    <w:lvl w:ilvl="0" w:tplc="95F8F7EC">
      <w:start w:val="1"/>
      <w:numFmt w:val="decimal"/>
      <w:lvlText w:val="(%1)"/>
      <w:lvlJc w:val="left"/>
      <w:pPr>
        <w:ind w:left="360" w:hanging="360"/>
      </w:pPr>
      <w:rPr>
        <w:rFonts w:ascii="Calibri" w:hAnsi="Calibri" w:cs="Calibri"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D51B79"/>
    <w:multiLevelType w:val="hybridMultilevel"/>
    <w:tmpl w:val="77B84BF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F2570"/>
    <w:multiLevelType w:val="hybridMultilevel"/>
    <w:tmpl w:val="F294DFF8"/>
    <w:lvl w:ilvl="0" w:tplc="3F8891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3D739F"/>
    <w:multiLevelType w:val="hybridMultilevel"/>
    <w:tmpl w:val="18106E80"/>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72B7E"/>
    <w:multiLevelType w:val="hybridMultilevel"/>
    <w:tmpl w:val="60E6E55C"/>
    <w:lvl w:ilvl="0" w:tplc="F56849A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E0201E5"/>
    <w:multiLevelType w:val="hybridMultilevel"/>
    <w:tmpl w:val="C910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4B415D"/>
    <w:multiLevelType w:val="hybridMultilevel"/>
    <w:tmpl w:val="BF9E8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061116D"/>
    <w:multiLevelType w:val="hybridMultilevel"/>
    <w:tmpl w:val="F00ECE48"/>
    <w:lvl w:ilvl="0" w:tplc="04CA377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F7C04"/>
    <w:multiLevelType w:val="hybridMultilevel"/>
    <w:tmpl w:val="E738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BD20F9"/>
    <w:multiLevelType w:val="hybridMultilevel"/>
    <w:tmpl w:val="15F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AB4FCB"/>
    <w:multiLevelType w:val="hybridMultilevel"/>
    <w:tmpl w:val="BDC4A0F8"/>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F055B2"/>
    <w:multiLevelType w:val="hybridMultilevel"/>
    <w:tmpl w:val="87EAB81C"/>
    <w:lvl w:ilvl="0" w:tplc="F56849AE">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9A877C3"/>
    <w:multiLevelType w:val="hybridMultilevel"/>
    <w:tmpl w:val="87FC53A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327D1B"/>
    <w:multiLevelType w:val="hybridMultilevel"/>
    <w:tmpl w:val="2EFA8DF4"/>
    <w:lvl w:ilvl="0" w:tplc="7602CD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0215066"/>
    <w:multiLevelType w:val="hybridMultilevel"/>
    <w:tmpl w:val="68AE6336"/>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9919FC"/>
    <w:multiLevelType w:val="hybridMultilevel"/>
    <w:tmpl w:val="0AB28AA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B135DA"/>
    <w:multiLevelType w:val="hybridMultilevel"/>
    <w:tmpl w:val="6D1C5E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5D35580"/>
    <w:multiLevelType w:val="hybridMultilevel"/>
    <w:tmpl w:val="B376505C"/>
    <w:lvl w:ilvl="0" w:tplc="B4B4D6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35B6C"/>
    <w:multiLevelType w:val="hybridMultilevel"/>
    <w:tmpl w:val="C8C27598"/>
    <w:lvl w:ilvl="0" w:tplc="F568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3F22B6"/>
    <w:multiLevelType w:val="hybridMultilevel"/>
    <w:tmpl w:val="EA44D58C"/>
    <w:lvl w:ilvl="0" w:tplc="DE08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D177BF5"/>
    <w:multiLevelType w:val="hybridMultilevel"/>
    <w:tmpl w:val="45EA6E7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400D56"/>
    <w:multiLevelType w:val="hybridMultilevel"/>
    <w:tmpl w:val="9874093E"/>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22198D"/>
    <w:multiLevelType w:val="hybridMultilevel"/>
    <w:tmpl w:val="E10417D0"/>
    <w:lvl w:ilvl="0" w:tplc="C750D6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71F6B"/>
    <w:multiLevelType w:val="hybridMultilevel"/>
    <w:tmpl w:val="38B28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61688"/>
    <w:multiLevelType w:val="hybridMultilevel"/>
    <w:tmpl w:val="A940A7C8"/>
    <w:lvl w:ilvl="0" w:tplc="D750B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FA31C29"/>
    <w:multiLevelType w:val="hybridMultilevel"/>
    <w:tmpl w:val="C37E2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04A10EA"/>
    <w:multiLevelType w:val="multilevel"/>
    <w:tmpl w:val="32C07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16C0C0F"/>
    <w:multiLevelType w:val="hybridMultilevel"/>
    <w:tmpl w:val="A29E1A58"/>
    <w:lvl w:ilvl="0" w:tplc="3738F02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F120F3"/>
    <w:multiLevelType w:val="hybridMultilevel"/>
    <w:tmpl w:val="FD4AC7FA"/>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726471"/>
    <w:multiLevelType w:val="hybridMultilevel"/>
    <w:tmpl w:val="B49E8E5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7554B8E"/>
    <w:multiLevelType w:val="hybridMultilevel"/>
    <w:tmpl w:val="AFBC3E6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A1C547E"/>
    <w:multiLevelType w:val="hybridMultilevel"/>
    <w:tmpl w:val="904E81DC"/>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A3F262C"/>
    <w:multiLevelType w:val="hybridMultilevel"/>
    <w:tmpl w:val="158CE3D0"/>
    <w:lvl w:ilvl="0" w:tplc="BE5EB8E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0239C2"/>
    <w:multiLevelType w:val="hybridMultilevel"/>
    <w:tmpl w:val="B1C68C92"/>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285F2A"/>
    <w:multiLevelType w:val="hybridMultilevel"/>
    <w:tmpl w:val="52E2278C"/>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38"/>
  </w:num>
  <w:num w:numId="3">
    <w:abstractNumId w:val="45"/>
  </w:num>
  <w:num w:numId="4">
    <w:abstractNumId w:val="28"/>
  </w:num>
  <w:num w:numId="5">
    <w:abstractNumId w:val="42"/>
  </w:num>
  <w:num w:numId="6">
    <w:abstractNumId w:val="37"/>
  </w:num>
  <w:num w:numId="7">
    <w:abstractNumId w:val="48"/>
  </w:num>
  <w:num w:numId="8">
    <w:abstractNumId w:val="18"/>
  </w:num>
  <w:num w:numId="9">
    <w:abstractNumId w:val="33"/>
  </w:num>
  <w:num w:numId="10">
    <w:abstractNumId w:val="39"/>
  </w:num>
  <w:num w:numId="11">
    <w:abstractNumId w:val="15"/>
  </w:num>
  <w:num w:numId="12">
    <w:abstractNumId w:val="2"/>
  </w:num>
  <w:num w:numId="13">
    <w:abstractNumId w:val="44"/>
  </w:num>
  <w:num w:numId="14">
    <w:abstractNumId w:val="50"/>
  </w:num>
  <w:num w:numId="15">
    <w:abstractNumId w:val="25"/>
  </w:num>
  <w:num w:numId="16">
    <w:abstractNumId w:val="12"/>
  </w:num>
  <w:num w:numId="17">
    <w:abstractNumId w:val="3"/>
  </w:num>
  <w:num w:numId="18">
    <w:abstractNumId w:val="35"/>
  </w:num>
  <w:num w:numId="19">
    <w:abstractNumId w:val="31"/>
  </w:num>
  <w:num w:numId="20">
    <w:abstractNumId w:val="10"/>
  </w:num>
  <w:num w:numId="21">
    <w:abstractNumId w:val="9"/>
  </w:num>
  <w:num w:numId="22">
    <w:abstractNumId w:val="40"/>
  </w:num>
  <w:num w:numId="23">
    <w:abstractNumId w:val="29"/>
  </w:num>
  <w:num w:numId="24">
    <w:abstractNumId w:val="6"/>
  </w:num>
  <w:num w:numId="25">
    <w:abstractNumId w:val="17"/>
  </w:num>
  <w:num w:numId="26">
    <w:abstractNumId w:val="49"/>
  </w:num>
  <w:num w:numId="27">
    <w:abstractNumId w:val="16"/>
  </w:num>
  <w:num w:numId="28">
    <w:abstractNumId w:val="30"/>
  </w:num>
  <w:num w:numId="29">
    <w:abstractNumId w:val="13"/>
  </w:num>
  <w:num w:numId="30">
    <w:abstractNumId w:val="14"/>
  </w:num>
  <w:num w:numId="31">
    <w:abstractNumId w:val="53"/>
  </w:num>
  <w:num w:numId="32">
    <w:abstractNumId w:val="4"/>
  </w:num>
  <w:num w:numId="33">
    <w:abstractNumId w:val="27"/>
  </w:num>
  <w:num w:numId="34">
    <w:abstractNumId w:val="52"/>
  </w:num>
  <w:num w:numId="35">
    <w:abstractNumId w:val="22"/>
  </w:num>
  <w:num w:numId="36">
    <w:abstractNumId w:val="24"/>
  </w:num>
  <w:num w:numId="37">
    <w:abstractNumId w:val="47"/>
  </w:num>
  <w:num w:numId="38">
    <w:abstractNumId w:val="0"/>
  </w:num>
  <w:num w:numId="39">
    <w:abstractNumId w:val="7"/>
  </w:num>
  <w:num w:numId="40">
    <w:abstractNumId w:val="36"/>
  </w:num>
  <w:num w:numId="41">
    <w:abstractNumId w:val="46"/>
  </w:num>
  <w:num w:numId="42">
    <w:abstractNumId w:val="26"/>
  </w:num>
  <w:num w:numId="43">
    <w:abstractNumId w:val="8"/>
  </w:num>
  <w:num w:numId="44">
    <w:abstractNumId w:val="51"/>
  </w:num>
  <w:num w:numId="45">
    <w:abstractNumId w:val="20"/>
  </w:num>
  <w:num w:numId="46">
    <w:abstractNumId w:val="1"/>
  </w:num>
  <w:num w:numId="47">
    <w:abstractNumId w:val="21"/>
  </w:num>
  <w:num w:numId="48">
    <w:abstractNumId w:val="41"/>
  </w:num>
  <w:num w:numId="49">
    <w:abstractNumId w:val="34"/>
  </w:num>
  <w:num w:numId="50">
    <w:abstractNumId w:val="11"/>
  </w:num>
  <w:num w:numId="51">
    <w:abstractNumId w:val="32"/>
  </w:num>
  <w:num w:numId="52">
    <w:abstractNumId w:val="19"/>
  </w:num>
  <w:num w:numId="53">
    <w:abstractNumId w:val="43"/>
  </w:num>
  <w:num w:numId="54">
    <w:abstractNumId w:val="5"/>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lyn Liu">
    <w15:presenceInfo w15:providerId="Windows Live" w15:userId="eb8284b5b3026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88"/>
    <w:rsid w:val="00004DFC"/>
    <w:rsid w:val="00005BF7"/>
    <w:rsid w:val="00024188"/>
    <w:rsid w:val="00024D85"/>
    <w:rsid w:val="000259FA"/>
    <w:rsid w:val="00025C3E"/>
    <w:rsid w:val="00036539"/>
    <w:rsid w:val="00037827"/>
    <w:rsid w:val="00052439"/>
    <w:rsid w:val="00057B42"/>
    <w:rsid w:val="0006423B"/>
    <w:rsid w:val="000772E1"/>
    <w:rsid w:val="000829C5"/>
    <w:rsid w:val="00083A9D"/>
    <w:rsid w:val="00085DED"/>
    <w:rsid w:val="00086351"/>
    <w:rsid w:val="000A160C"/>
    <w:rsid w:val="000B3494"/>
    <w:rsid w:val="000D345E"/>
    <w:rsid w:val="000E243C"/>
    <w:rsid w:val="000F5393"/>
    <w:rsid w:val="000F6C25"/>
    <w:rsid w:val="001027D5"/>
    <w:rsid w:val="00116A74"/>
    <w:rsid w:val="0013164D"/>
    <w:rsid w:val="00135FA3"/>
    <w:rsid w:val="00137F6B"/>
    <w:rsid w:val="00145D37"/>
    <w:rsid w:val="00150283"/>
    <w:rsid w:val="0016555F"/>
    <w:rsid w:val="0017411C"/>
    <w:rsid w:val="001742F8"/>
    <w:rsid w:val="00174422"/>
    <w:rsid w:val="00174E9B"/>
    <w:rsid w:val="00174F48"/>
    <w:rsid w:val="001948F2"/>
    <w:rsid w:val="001A384F"/>
    <w:rsid w:val="001B1569"/>
    <w:rsid w:val="001C2488"/>
    <w:rsid w:val="001C53C6"/>
    <w:rsid w:val="001E25CE"/>
    <w:rsid w:val="001E32B2"/>
    <w:rsid w:val="001F2B30"/>
    <w:rsid w:val="001F4AFD"/>
    <w:rsid w:val="001F5737"/>
    <w:rsid w:val="001F65C4"/>
    <w:rsid w:val="00200CF4"/>
    <w:rsid w:val="002145DB"/>
    <w:rsid w:val="00232A42"/>
    <w:rsid w:val="00236AE7"/>
    <w:rsid w:val="002447AB"/>
    <w:rsid w:val="00246ACA"/>
    <w:rsid w:val="00262FD7"/>
    <w:rsid w:val="00267234"/>
    <w:rsid w:val="0026756D"/>
    <w:rsid w:val="002701FE"/>
    <w:rsid w:val="002720B6"/>
    <w:rsid w:val="00280071"/>
    <w:rsid w:val="00282A2A"/>
    <w:rsid w:val="00286551"/>
    <w:rsid w:val="00292275"/>
    <w:rsid w:val="002A3559"/>
    <w:rsid w:val="002A4193"/>
    <w:rsid w:val="002A565F"/>
    <w:rsid w:val="002B0B2E"/>
    <w:rsid w:val="002B5228"/>
    <w:rsid w:val="002B5633"/>
    <w:rsid w:val="002B688E"/>
    <w:rsid w:val="002C3899"/>
    <w:rsid w:val="002D2669"/>
    <w:rsid w:val="002E24F0"/>
    <w:rsid w:val="002E6D1F"/>
    <w:rsid w:val="002F0ACB"/>
    <w:rsid w:val="002F22E1"/>
    <w:rsid w:val="002F718E"/>
    <w:rsid w:val="002F7AC2"/>
    <w:rsid w:val="00300A5A"/>
    <w:rsid w:val="0030126B"/>
    <w:rsid w:val="00304152"/>
    <w:rsid w:val="00314942"/>
    <w:rsid w:val="0032010E"/>
    <w:rsid w:val="00320701"/>
    <w:rsid w:val="00346336"/>
    <w:rsid w:val="00352F3F"/>
    <w:rsid w:val="0036273F"/>
    <w:rsid w:val="00364E99"/>
    <w:rsid w:val="00371070"/>
    <w:rsid w:val="00371B21"/>
    <w:rsid w:val="0037214B"/>
    <w:rsid w:val="00375120"/>
    <w:rsid w:val="00377DBF"/>
    <w:rsid w:val="003804C5"/>
    <w:rsid w:val="003B2891"/>
    <w:rsid w:val="003B4192"/>
    <w:rsid w:val="003B6B69"/>
    <w:rsid w:val="003C27FF"/>
    <w:rsid w:val="003C3C48"/>
    <w:rsid w:val="003C5F23"/>
    <w:rsid w:val="003C6803"/>
    <w:rsid w:val="003D1D7C"/>
    <w:rsid w:val="003D7BD3"/>
    <w:rsid w:val="003E0702"/>
    <w:rsid w:val="003E7928"/>
    <w:rsid w:val="00402BE0"/>
    <w:rsid w:val="004041C7"/>
    <w:rsid w:val="004072C9"/>
    <w:rsid w:val="00414EEB"/>
    <w:rsid w:val="0041525F"/>
    <w:rsid w:val="00427F33"/>
    <w:rsid w:val="00431095"/>
    <w:rsid w:val="0044292A"/>
    <w:rsid w:val="0044345F"/>
    <w:rsid w:val="0044627A"/>
    <w:rsid w:val="00453C00"/>
    <w:rsid w:val="00456336"/>
    <w:rsid w:val="004567B3"/>
    <w:rsid w:val="00457945"/>
    <w:rsid w:val="00460AF2"/>
    <w:rsid w:val="00463D92"/>
    <w:rsid w:val="0046797B"/>
    <w:rsid w:val="00470CB6"/>
    <w:rsid w:val="00491DB9"/>
    <w:rsid w:val="0049365A"/>
    <w:rsid w:val="004A4B22"/>
    <w:rsid w:val="004B3413"/>
    <w:rsid w:val="004B7BA9"/>
    <w:rsid w:val="004C6903"/>
    <w:rsid w:val="004D4CF4"/>
    <w:rsid w:val="004D7A1F"/>
    <w:rsid w:val="004D7A48"/>
    <w:rsid w:val="004E55B5"/>
    <w:rsid w:val="004E5AFD"/>
    <w:rsid w:val="004F05A8"/>
    <w:rsid w:val="004F0C1F"/>
    <w:rsid w:val="004F3F5A"/>
    <w:rsid w:val="0050047B"/>
    <w:rsid w:val="00504713"/>
    <w:rsid w:val="00507764"/>
    <w:rsid w:val="0051268C"/>
    <w:rsid w:val="00513A09"/>
    <w:rsid w:val="005147DE"/>
    <w:rsid w:val="00534323"/>
    <w:rsid w:val="00556B28"/>
    <w:rsid w:val="00563FC9"/>
    <w:rsid w:val="005856E8"/>
    <w:rsid w:val="005869BA"/>
    <w:rsid w:val="00590218"/>
    <w:rsid w:val="00596B88"/>
    <w:rsid w:val="00597C65"/>
    <w:rsid w:val="005A7296"/>
    <w:rsid w:val="005B5F5B"/>
    <w:rsid w:val="005B6810"/>
    <w:rsid w:val="005C0393"/>
    <w:rsid w:val="005C24AF"/>
    <w:rsid w:val="005C2B0F"/>
    <w:rsid w:val="005C49BC"/>
    <w:rsid w:val="005D0A2D"/>
    <w:rsid w:val="005D209E"/>
    <w:rsid w:val="005D69C2"/>
    <w:rsid w:val="005E2662"/>
    <w:rsid w:val="005E4CE5"/>
    <w:rsid w:val="005E5EAB"/>
    <w:rsid w:val="005E73AB"/>
    <w:rsid w:val="005F610C"/>
    <w:rsid w:val="00600714"/>
    <w:rsid w:val="00611ADB"/>
    <w:rsid w:val="00612F5A"/>
    <w:rsid w:val="00617C20"/>
    <w:rsid w:val="0062055E"/>
    <w:rsid w:val="0063248D"/>
    <w:rsid w:val="00633A25"/>
    <w:rsid w:val="00643041"/>
    <w:rsid w:val="006434EC"/>
    <w:rsid w:val="00645C15"/>
    <w:rsid w:val="00651C93"/>
    <w:rsid w:val="006601DC"/>
    <w:rsid w:val="00666FD0"/>
    <w:rsid w:val="0066796C"/>
    <w:rsid w:val="00677B78"/>
    <w:rsid w:val="00684991"/>
    <w:rsid w:val="00684AAB"/>
    <w:rsid w:val="006901FE"/>
    <w:rsid w:val="006A0792"/>
    <w:rsid w:val="006A2114"/>
    <w:rsid w:val="006A4443"/>
    <w:rsid w:val="006A4A91"/>
    <w:rsid w:val="006A5179"/>
    <w:rsid w:val="006A564D"/>
    <w:rsid w:val="006B5B59"/>
    <w:rsid w:val="006B79EF"/>
    <w:rsid w:val="006D0273"/>
    <w:rsid w:val="006D18EC"/>
    <w:rsid w:val="006E26C6"/>
    <w:rsid w:val="006E6808"/>
    <w:rsid w:val="0070432F"/>
    <w:rsid w:val="007101E3"/>
    <w:rsid w:val="00711857"/>
    <w:rsid w:val="0073520A"/>
    <w:rsid w:val="00737F47"/>
    <w:rsid w:val="0074041B"/>
    <w:rsid w:val="00744470"/>
    <w:rsid w:val="0075140C"/>
    <w:rsid w:val="0076491A"/>
    <w:rsid w:val="0076502C"/>
    <w:rsid w:val="00767318"/>
    <w:rsid w:val="007709FE"/>
    <w:rsid w:val="00773C7C"/>
    <w:rsid w:val="00783AF4"/>
    <w:rsid w:val="0079485D"/>
    <w:rsid w:val="007B0F0D"/>
    <w:rsid w:val="007B2A56"/>
    <w:rsid w:val="007B4DB0"/>
    <w:rsid w:val="007B6992"/>
    <w:rsid w:val="007C525F"/>
    <w:rsid w:val="007C5DA3"/>
    <w:rsid w:val="007C63D8"/>
    <w:rsid w:val="007D1817"/>
    <w:rsid w:val="007D40C8"/>
    <w:rsid w:val="007E48A2"/>
    <w:rsid w:val="007F0192"/>
    <w:rsid w:val="007F2494"/>
    <w:rsid w:val="007F5866"/>
    <w:rsid w:val="00801992"/>
    <w:rsid w:val="00802926"/>
    <w:rsid w:val="0080475E"/>
    <w:rsid w:val="0080597B"/>
    <w:rsid w:val="008065F3"/>
    <w:rsid w:val="008161DA"/>
    <w:rsid w:val="00822C85"/>
    <w:rsid w:val="008264D9"/>
    <w:rsid w:val="008334BC"/>
    <w:rsid w:val="008339A2"/>
    <w:rsid w:val="008346E2"/>
    <w:rsid w:val="008363FE"/>
    <w:rsid w:val="00843C95"/>
    <w:rsid w:val="00846F43"/>
    <w:rsid w:val="0086354F"/>
    <w:rsid w:val="00872469"/>
    <w:rsid w:val="00887204"/>
    <w:rsid w:val="008A0885"/>
    <w:rsid w:val="008A1A74"/>
    <w:rsid w:val="008B53D5"/>
    <w:rsid w:val="008C1E7C"/>
    <w:rsid w:val="008D4344"/>
    <w:rsid w:val="008D5977"/>
    <w:rsid w:val="008E019F"/>
    <w:rsid w:val="008F0409"/>
    <w:rsid w:val="008F055B"/>
    <w:rsid w:val="00913330"/>
    <w:rsid w:val="00922E2D"/>
    <w:rsid w:val="00923684"/>
    <w:rsid w:val="0093189D"/>
    <w:rsid w:val="009321FF"/>
    <w:rsid w:val="00934275"/>
    <w:rsid w:val="00936EE9"/>
    <w:rsid w:val="009415BC"/>
    <w:rsid w:val="00942F26"/>
    <w:rsid w:val="009430C0"/>
    <w:rsid w:val="00947207"/>
    <w:rsid w:val="00962964"/>
    <w:rsid w:val="0097035E"/>
    <w:rsid w:val="0097404E"/>
    <w:rsid w:val="00987470"/>
    <w:rsid w:val="009975DE"/>
    <w:rsid w:val="009A5C4C"/>
    <w:rsid w:val="009B5E0E"/>
    <w:rsid w:val="009B643F"/>
    <w:rsid w:val="009D4A8D"/>
    <w:rsid w:val="009D5F1B"/>
    <w:rsid w:val="009D6641"/>
    <w:rsid w:val="009F2258"/>
    <w:rsid w:val="009F3EEE"/>
    <w:rsid w:val="009F5715"/>
    <w:rsid w:val="00A00695"/>
    <w:rsid w:val="00A06188"/>
    <w:rsid w:val="00A11CBD"/>
    <w:rsid w:val="00A11F9C"/>
    <w:rsid w:val="00A16B16"/>
    <w:rsid w:val="00A17900"/>
    <w:rsid w:val="00A37205"/>
    <w:rsid w:val="00A45A66"/>
    <w:rsid w:val="00A47665"/>
    <w:rsid w:val="00A5578D"/>
    <w:rsid w:val="00A738D0"/>
    <w:rsid w:val="00A76B9F"/>
    <w:rsid w:val="00A817A7"/>
    <w:rsid w:val="00A8270A"/>
    <w:rsid w:val="00A94030"/>
    <w:rsid w:val="00AA7DBC"/>
    <w:rsid w:val="00AB19B3"/>
    <w:rsid w:val="00AB712D"/>
    <w:rsid w:val="00AB72EB"/>
    <w:rsid w:val="00AC258B"/>
    <w:rsid w:val="00AC4D88"/>
    <w:rsid w:val="00AD641F"/>
    <w:rsid w:val="00AD7335"/>
    <w:rsid w:val="00AF0F2F"/>
    <w:rsid w:val="00B01FC7"/>
    <w:rsid w:val="00B02259"/>
    <w:rsid w:val="00B035E7"/>
    <w:rsid w:val="00B04493"/>
    <w:rsid w:val="00B07509"/>
    <w:rsid w:val="00B124CB"/>
    <w:rsid w:val="00B127F1"/>
    <w:rsid w:val="00B20341"/>
    <w:rsid w:val="00B24488"/>
    <w:rsid w:val="00B278B2"/>
    <w:rsid w:val="00B31030"/>
    <w:rsid w:val="00B425A2"/>
    <w:rsid w:val="00B45FB1"/>
    <w:rsid w:val="00B514C5"/>
    <w:rsid w:val="00B55854"/>
    <w:rsid w:val="00B652D5"/>
    <w:rsid w:val="00B66F73"/>
    <w:rsid w:val="00B8511E"/>
    <w:rsid w:val="00B92030"/>
    <w:rsid w:val="00B95438"/>
    <w:rsid w:val="00B96303"/>
    <w:rsid w:val="00B96A78"/>
    <w:rsid w:val="00B97132"/>
    <w:rsid w:val="00BA6761"/>
    <w:rsid w:val="00BB5A3F"/>
    <w:rsid w:val="00BD1FEA"/>
    <w:rsid w:val="00BD2CD9"/>
    <w:rsid w:val="00BF35C9"/>
    <w:rsid w:val="00BF63BF"/>
    <w:rsid w:val="00C03988"/>
    <w:rsid w:val="00C0757F"/>
    <w:rsid w:val="00C10FA2"/>
    <w:rsid w:val="00C13BAF"/>
    <w:rsid w:val="00C30384"/>
    <w:rsid w:val="00C37F99"/>
    <w:rsid w:val="00C43DD0"/>
    <w:rsid w:val="00C4620F"/>
    <w:rsid w:val="00C54AE9"/>
    <w:rsid w:val="00C7101B"/>
    <w:rsid w:val="00C729D5"/>
    <w:rsid w:val="00C81803"/>
    <w:rsid w:val="00C95F6A"/>
    <w:rsid w:val="00C9653F"/>
    <w:rsid w:val="00CA03DF"/>
    <w:rsid w:val="00CA245A"/>
    <w:rsid w:val="00CA5A59"/>
    <w:rsid w:val="00CA6D42"/>
    <w:rsid w:val="00CB54F5"/>
    <w:rsid w:val="00CC7262"/>
    <w:rsid w:val="00CC727F"/>
    <w:rsid w:val="00CD1B27"/>
    <w:rsid w:val="00CD6AA7"/>
    <w:rsid w:val="00CE1120"/>
    <w:rsid w:val="00CE55F5"/>
    <w:rsid w:val="00CF0B79"/>
    <w:rsid w:val="00CF143C"/>
    <w:rsid w:val="00CF2177"/>
    <w:rsid w:val="00D0153E"/>
    <w:rsid w:val="00D01E6C"/>
    <w:rsid w:val="00D02584"/>
    <w:rsid w:val="00D0327E"/>
    <w:rsid w:val="00D03746"/>
    <w:rsid w:val="00D03B9D"/>
    <w:rsid w:val="00D10835"/>
    <w:rsid w:val="00D2047E"/>
    <w:rsid w:val="00D20D19"/>
    <w:rsid w:val="00D21A91"/>
    <w:rsid w:val="00D307F2"/>
    <w:rsid w:val="00D376C3"/>
    <w:rsid w:val="00D42122"/>
    <w:rsid w:val="00D43EF2"/>
    <w:rsid w:val="00D44366"/>
    <w:rsid w:val="00D44DD2"/>
    <w:rsid w:val="00D7040F"/>
    <w:rsid w:val="00D712A8"/>
    <w:rsid w:val="00D80EC0"/>
    <w:rsid w:val="00D819A3"/>
    <w:rsid w:val="00D85603"/>
    <w:rsid w:val="00DA15B0"/>
    <w:rsid w:val="00DA4DD5"/>
    <w:rsid w:val="00DB47FC"/>
    <w:rsid w:val="00DB78DA"/>
    <w:rsid w:val="00DD324F"/>
    <w:rsid w:val="00DF28BD"/>
    <w:rsid w:val="00E069A2"/>
    <w:rsid w:val="00E10A95"/>
    <w:rsid w:val="00E127CE"/>
    <w:rsid w:val="00E1465C"/>
    <w:rsid w:val="00E15B8F"/>
    <w:rsid w:val="00E21FB1"/>
    <w:rsid w:val="00E25387"/>
    <w:rsid w:val="00E31186"/>
    <w:rsid w:val="00E33BDA"/>
    <w:rsid w:val="00E353C4"/>
    <w:rsid w:val="00E44B39"/>
    <w:rsid w:val="00E5303D"/>
    <w:rsid w:val="00E55C1D"/>
    <w:rsid w:val="00E63204"/>
    <w:rsid w:val="00E64DB9"/>
    <w:rsid w:val="00E7047E"/>
    <w:rsid w:val="00E71320"/>
    <w:rsid w:val="00E7173F"/>
    <w:rsid w:val="00E75782"/>
    <w:rsid w:val="00E7786E"/>
    <w:rsid w:val="00E80DF4"/>
    <w:rsid w:val="00E82DC8"/>
    <w:rsid w:val="00E8454E"/>
    <w:rsid w:val="00E85004"/>
    <w:rsid w:val="00E851BB"/>
    <w:rsid w:val="00E87CA3"/>
    <w:rsid w:val="00EA7B47"/>
    <w:rsid w:val="00EB07DA"/>
    <w:rsid w:val="00EB7057"/>
    <w:rsid w:val="00EC3AD7"/>
    <w:rsid w:val="00ED27BE"/>
    <w:rsid w:val="00EE23AE"/>
    <w:rsid w:val="00EE4186"/>
    <w:rsid w:val="00EE6E2E"/>
    <w:rsid w:val="00F07C30"/>
    <w:rsid w:val="00F21D68"/>
    <w:rsid w:val="00F34351"/>
    <w:rsid w:val="00F417BE"/>
    <w:rsid w:val="00F54846"/>
    <w:rsid w:val="00F64228"/>
    <w:rsid w:val="00F64D77"/>
    <w:rsid w:val="00F715AB"/>
    <w:rsid w:val="00F842F1"/>
    <w:rsid w:val="00F90312"/>
    <w:rsid w:val="00F93339"/>
    <w:rsid w:val="00F9491A"/>
    <w:rsid w:val="00F951B0"/>
    <w:rsid w:val="00F962D5"/>
    <w:rsid w:val="00F9642F"/>
    <w:rsid w:val="00F96EB7"/>
    <w:rsid w:val="00FA2378"/>
    <w:rsid w:val="00FA2456"/>
    <w:rsid w:val="00FA3233"/>
    <w:rsid w:val="00FA348D"/>
    <w:rsid w:val="00FA7EEB"/>
    <w:rsid w:val="00FC0C2E"/>
    <w:rsid w:val="00FC1381"/>
    <w:rsid w:val="00FD5A8F"/>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1EAA"/>
  <w15:chartTrackingRefBased/>
  <w15:docId w15:val="{32C64BC5-495F-4DAA-84A3-C05FCBB7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488"/>
    <w:pPr>
      <w:widowControl w:val="0"/>
      <w:jc w:val="both"/>
    </w:pPr>
  </w:style>
  <w:style w:type="paragraph" w:styleId="1">
    <w:name w:val="heading 1"/>
    <w:basedOn w:val="a"/>
    <w:next w:val="a"/>
    <w:link w:val="1Char"/>
    <w:uiPriority w:val="9"/>
    <w:qFormat/>
    <w:rsid w:val="001C2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14C5"/>
    <w:pPr>
      <w:keepNext/>
      <w:keepLines/>
      <w:spacing w:before="20" w:after="20" w:line="416" w:lineRule="auto"/>
      <w:outlineLvl w:val="1"/>
    </w:pPr>
    <w:rPr>
      <w:rFonts w:asciiTheme="majorHAnsi" w:eastAsiaTheme="majorEastAsia" w:hAnsiTheme="majorHAnsi" w:cstheme="majorBidi"/>
      <w:b/>
      <w:bCs/>
      <w:caps/>
      <w:sz w:val="22"/>
      <w:szCs w:val="32"/>
    </w:rPr>
  </w:style>
  <w:style w:type="paragraph" w:styleId="3">
    <w:name w:val="heading 3"/>
    <w:basedOn w:val="a"/>
    <w:next w:val="a"/>
    <w:link w:val="3Char"/>
    <w:uiPriority w:val="9"/>
    <w:unhideWhenUsed/>
    <w:qFormat/>
    <w:rsid w:val="00C3038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03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038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038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0384"/>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038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038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2488"/>
    <w:rPr>
      <w:b/>
      <w:bCs/>
      <w:kern w:val="44"/>
      <w:sz w:val="44"/>
      <w:szCs w:val="44"/>
    </w:rPr>
  </w:style>
  <w:style w:type="character" w:customStyle="1" w:styleId="2Char">
    <w:name w:val="标题 2 Char"/>
    <w:basedOn w:val="a0"/>
    <w:link w:val="2"/>
    <w:uiPriority w:val="9"/>
    <w:rsid w:val="00B514C5"/>
    <w:rPr>
      <w:rFonts w:asciiTheme="majorHAnsi" w:eastAsiaTheme="majorEastAsia" w:hAnsiTheme="majorHAnsi" w:cstheme="majorBidi"/>
      <w:b/>
      <w:bCs/>
      <w:caps/>
      <w:sz w:val="22"/>
      <w:szCs w:val="32"/>
    </w:rPr>
  </w:style>
  <w:style w:type="paragraph" w:styleId="a3">
    <w:name w:val="List Paragraph"/>
    <w:basedOn w:val="a"/>
    <w:link w:val="Char"/>
    <w:uiPriority w:val="34"/>
    <w:qFormat/>
    <w:rsid w:val="001C2488"/>
    <w:pPr>
      <w:ind w:firstLineChars="200" w:firstLine="420"/>
    </w:pPr>
  </w:style>
  <w:style w:type="character" w:styleId="a4">
    <w:name w:val="Hyperlink"/>
    <w:basedOn w:val="a0"/>
    <w:uiPriority w:val="99"/>
    <w:unhideWhenUsed/>
    <w:rsid w:val="001C2488"/>
    <w:rPr>
      <w:color w:val="0563C1" w:themeColor="hyperlink"/>
      <w:u w:val="single"/>
    </w:rPr>
  </w:style>
  <w:style w:type="table" w:styleId="a5">
    <w:name w:val="Table Grid"/>
    <w:basedOn w:val="a1"/>
    <w:uiPriority w:val="39"/>
    <w:rsid w:val="001C2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列出段落 Char"/>
    <w:basedOn w:val="a0"/>
    <w:link w:val="a3"/>
    <w:uiPriority w:val="34"/>
    <w:rsid w:val="001C2488"/>
  </w:style>
  <w:style w:type="paragraph" w:styleId="a6">
    <w:name w:val="header"/>
    <w:basedOn w:val="a"/>
    <w:link w:val="Char0"/>
    <w:uiPriority w:val="99"/>
    <w:unhideWhenUsed/>
    <w:rsid w:val="00364E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4E99"/>
    <w:rPr>
      <w:sz w:val="18"/>
      <w:szCs w:val="18"/>
    </w:rPr>
  </w:style>
  <w:style w:type="paragraph" w:styleId="a7">
    <w:name w:val="footer"/>
    <w:basedOn w:val="a"/>
    <w:link w:val="Char1"/>
    <w:uiPriority w:val="99"/>
    <w:unhideWhenUsed/>
    <w:rsid w:val="00364E99"/>
    <w:pPr>
      <w:tabs>
        <w:tab w:val="center" w:pos="4153"/>
        <w:tab w:val="right" w:pos="8306"/>
      </w:tabs>
      <w:snapToGrid w:val="0"/>
      <w:jc w:val="left"/>
    </w:pPr>
    <w:rPr>
      <w:sz w:val="18"/>
      <w:szCs w:val="18"/>
    </w:rPr>
  </w:style>
  <w:style w:type="character" w:customStyle="1" w:styleId="Char1">
    <w:name w:val="页脚 Char"/>
    <w:basedOn w:val="a0"/>
    <w:link w:val="a7"/>
    <w:uiPriority w:val="99"/>
    <w:rsid w:val="00364E99"/>
    <w:rPr>
      <w:sz w:val="18"/>
      <w:szCs w:val="18"/>
    </w:rPr>
  </w:style>
  <w:style w:type="character" w:customStyle="1" w:styleId="UnresolvedMention1">
    <w:name w:val="Unresolved Mention1"/>
    <w:basedOn w:val="a0"/>
    <w:uiPriority w:val="99"/>
    <w:semiHidden/>
    <w:unhideWhenUsed/>
    <w:rsid w:val="0076491A"/>
    <w:rPr>
      <w:color w:val="605E5C"/>
      <w:shd w:val="clear" w:color="auto" w:fill="E1DFDD"/>
    </w:rPr>
  </w:style>
  <w:style w:type="character" w:styleId="a8">
    <w:name w:val="annotation reference"/>
    <w:basedOn w:val="a0"/>
    <w:uiPriority w:val="99"/>
    <w:semiHidden/>
    <w:unhideWhenUsed/>
    <w:rsid w:val="006A4443"/>
    <w:rPr>
      <w:sz w:val="16"/>
      <w:szCs w:val="16"/>
    </w:rPr>
  </w:style>
  <w:style w:type="paragraph" w:styleId="a9">
    <w:name w:val="annotation text"/>
    <w:basedOn w:val="a"/>
    <w:link w:val="Char2"/>
    <w:uiPriority w:val="99"/>
    <w:semiHidden/>
    <w:unhideWhenUsed/>
    <w:rsid w:val="006A4443"/>
    <w:rPr>
      <w:sz w:val="20"/>
      <w:szCs w:val="20"/>
    </w:rPr>
  </w:style>
  <w:style w:type="character" w:customStyle="1" w:styleId="Char2">
    <w:name w:val="批注文字 Char"/>
    <w:basedOn w:val="a0"/>
    <w:link w:val="a9"/>
    <w:uiPriority w:val="99"/>
    <w:semiHidden/>
    <w:rsid w:val="006A4443"/>
    <w:rPr>
      <w:sz w:val="20"/>
      <w:szCs w:val="20"/>
    </w:rPr>
  </w:style>
  <w:style w:type="paragraph" w:styleId="aa">
    <w:name w:val="annotation subject"/>
    <w:basedOn w:val="a9"/>
    <w:next w:val="a9"/>
    <w:link w:val="Char3"/>
    <w:uiPriority w:val="99"/>
    <w:semiHidden/>
    <w:unhideWhenUsed/>
    <w:rsid w:val="006A4443"/>
    <w:rPr>
      <w:b/>
      <w:bCs/>
    </w:rPr>
  </w:style>
  <w:style w:type="character" w:customStyle="1" w:styleId="Char3">
    <w:name w:val="批注主题 Char"/>
    <w:basedOn w:val="Char2"/>
    <w:link w:val="aa"/>
    <w:uiPriority w:val="99"/>
    <w:semiHidden/>
    <w:rsid w:val="006A4443"/>
    <w:rPr>
      <w:b/>
      <w:bCs/>
      <w:sz w:val="20"/>
      <w:szCs w:val="20"/>
    </w:rPr>
  </w:style>
  <w:style w:type="paragraph" w:styleId="ab">
    <w:name w:val="Balloon Text"/>
    <w:basedOn w:val="a"/>
    <w:link w:val="Char4"/>
    <w:uiPriority w:val="99"/>
    <w:semiHidden/>
    <w:unhideWhenUsed/>
    <w:rsid w:val="006A4443"/>
    <w:rPr>
      <w:rFonts w:ascii="Segoe UI" w:hAnsi="Segoe UI" w:cs="Segoe UI"/>
      <w:sz w:val="18"/>
      <w:szCs w:val="18"/>
    </w:rPr>
  </w:style>
  <w:style w:type="character" w:customStyle="1" w:styleId="Char4">
    <w:name w:val="批注框文本 Char"/>
    <w:basedOn w:val="a0"/>
    <w:link w:val="ab"/>
    <w:uiPriority w:val="99"/>
    <w:semiHidden/>
    <w:rsid w:val="006A4443"/>
    <w:rPr>
      <w:rFonts w:ascii="Segoe UI" w:hAnsi="Segoe UI" w:cs="Segoe UI"/>
      <w:sz w:val="18"/>
      <w:szCs w:val="18"/>
    </w:rPr>
  </w:style>
  <w:style w:type="paragraph" w:styleId="TOC">
    <w:name w:val="TOC Heading"/>
    <w:basedOn w:val="1"/>
    <w:next w:val="a"/>
    <w:uiPriority w:val="39"/>
    <w:unhideWhenUsed/>
    <w:qFormat/>
    <w:rsid w:val="00C303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C30384"/>
    <w:pPr>
      <w:spacing w:after="100"/>
    </w:pPr>
  </w:style>
  <w:style w:type="paragraph" w:styleId="20">
    <w:name w:val="toc 2"/>
    <w:basedOn w:val="a"/>
    <w:next w:val="a"/>
    <w:autoRedefine/>
    <w:uiPriority w:val="39"/>
    <w:unhideWhenUsed/>
    <w:rsid w:val="00C30384"/>
    <w:pPr>
      <w:spacing w:after="100"/>
      <w:ind w:left="210"/>
    </w:pPr>
  </w:style>
  <w:style w:type="paragraph" w:customStyle="1" w:styleId="Prog">
    <w:name w:val="Prog."/>
    <w:basedOn w:val="a3"/>
    <w:link w:val="ProgChar"/>
    <w:qFormat/>
    <w:rsid w:val="00C30384"/>
    <w:pPr>
      <w:spacing w:line="276" w:lineRule="auto"/>
      <w:ind w:left="360" w:firstLineChars="0" w:hanging="360"/>
      <w:jc w:val="left"/>
    </w:pPr>
    <w:rPr>
      <w:rFonts w:ascii="Consolas" w:hAnsi="Consolas"/>
      <w:noProof/>
    </w:rPr>
  </w:style>
  <w:style w:type="character" w:customStyle="1" w:styleId="ProgChar">
    <w:name w:val="Prog. Char"/>
    <w:basedOn w:val="Char"/>
    <w:link w:val="Prog"/>
    <w:rsid w:val="00C30384"/>
    <w:rPr>
      <w:rFonts w:ascii="Consolas" w:hAnsi="Consolas"/>
      <w:noProof/>
    </w:rPr>
  </w:style>
  <w:style w:type="character" w:customStyle="1" w:styleId="3Char">
    <w:name w:val="标题 3 Char"/>
    <w:basedOn w:val="a0"/>
    <w:link w:val="3"/>
    <w:uiPriority w:val="9"/>
    <w:rsid w:val="00C30384"/>
    <w:rPr>
      <w:b/>
      <w:bCs/>
      <w:sz w:val="32"/>
      <w:szCs w:val="32"/>
    </w:rPr>
  </w:style>
  <w:style w:type="character" w:customStyle="1" w:styleId="4Char">
    <w:name w:val="标题 4 Char"/>
    <w:basedOn w:val="a0"/>
    <w:link w:val="4"/>
    <w:uiPriority w:val="9"/>
    <w:semiHidden/>
    <w:rsid w:val="00C3038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0384"/>
    <w:rPr>
      <w:b/>
      <w:bCs/>
      <w:sz w:val="28"/>
      <w:szCs w:val="28"/>
    </w:rPr>
  </w:style>
  <w:style w:type="character" w:customStyle="1" w:styleId="6Char">
    <w:name w:val="标题 6 Char"/>
    <w:basedOn w:val="a0"/>
    <w:link w:val="6"/>
    <w:uiPriority w:val="9"/>
    <w:semiHidden/>
    <w:rsid w:val="00C303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0384"/>
    <w:rPr>
      <w:b/>
      <w:bCs/>
      <w:sz w:val="24"/>
      <w:szCs w:val="24"/>
    </w:rPr>
  </w:style>
  <w:style w:type="character" w:customStyle="1" w:styleId="8Char">
    <w:name w:val="标题 8 Char"/>
    <w:basedOn w:val="a0"/>
    <w:link w:val="8"/>
    <w:uiPriority w:val="9"/>
    <w:semiHidden/>
    <w:rsid w:val="00C303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0384"/>
    <w:rPr>
      <w:rFonts w:asciiTheme="majorHAnsi" w:eastAsiaTheme="majorEastAsia" w:hAnsiTheme="majorHAnsi" w:cstheme="majorBidi"/>
      <w:szCs w:val="21"/>
    </w:rPr>
  </w:style>
  <w:style w:type="paragraph" w:styleId="ac">
    <w:name w:val="Date"/>
    <w:basedOn w:val="a"/>
    <w:next w:val="a"/>
    <w:link w:val="Char5"/>
    <w:uiPriority w:val="99"/>
    <w:semiHidden/>
    <w:unhideWhenUsed/>
    <w:rsid w:val="00C30384"/>
    <w:pPr>
      <w:ind w:leftChars="2500" w:left="100"/>
    </w:pPr>
  </w:style>
  <w:style w:type="character" w:customStyle="1" w:styleId="Char5">
    <w:name w:val="日期 Char"/>
    <w:basedOn w:val="a0"/>
    <w:link w:val="ac"/>
    <w:uiPriority w:val="99"/>
    <w:semiHidden/>
    <w:rsid w:val="00C30384"/>
  </w:style>
  <w:style w:type="paragraph" w:styleId="30">
    <w:name w:val="toc 3"/>
    <w:basedOn w:val="a"/>
    <w:next w:val="a"/>
    <w:autoRedefine/>
    <w:uiPriority w:val="39"/>
    <w:unhideWhenUsed/>
    <w:rsid w:val="00C30384"/>
    <w:pPr>
      <w:ind w:leftChars="400" w:left="840"/>
    </w:pPr>
  </w:style>
  <w:style w:type="character" w:styleId="ad">
    <w:name w:val="Subtle Reference"/>
    <w:basedOn w:val="a0"/>
    <w:uiPriority w:val="31"/>
    <w:qFormat/>
    <w:rsid w:val="00C30384"/>
    <w:rPr>
      <w:smallCaps/>
      <w:color w:val="5A5A5A" w:themeColor="text1" w:themeTint="A5"/>
    </w:rPr>
  </w:style>
  <w:style w:type="character" w:styleId="ae">
    <w:name w:val="Subtle Emphasis"/>
    <w:basedOn w:val="a0"/>
    <w:uiPriority w:val="19"/>
    <w:qFormat/>
    <w:rsid w:val="00C30384"/>
    <w:rPr>
      <w:i/>
      <w:iCs/>
      <w:color w:val="404040" w:themeColor="text1" w:themeTint="BF"/>
    </w:rPr>
  </w:style>
  <w:style w:type="character" w:styleId="af">
    <w:name w:val="Emphasis"/>
    <w:basedOn w:val="a0"/>
    <w:uiPriority w:val="20"/>
    <w:qFormat/>
    <w:rsid w:val="00C30384"/>
    <w:rPr>
      <w:i/>
      <w:iCs/>
    </w:rPr>
  </w:style>
  <w:style w:type="character" w:customStyle="1" w:styleId="None">
    <w:name w:val="None"/>
    <w:rsid w:val="00C30384"/>
    <w:rPr>
      <w:lang w:val="en-US"/>
    </w:rPr>
  </w:style>
  <w:style w:type="paragraph" w:styleId="af0">
    <w:name w:val="Normal (Web)"/>
    <w:basedOn w:val="a"/>
    <w:uiPriority w:val="99"/>
    <w:unhideWhenUsed/>
    <w:rsid w:val="00C30384"/>
    <w:pPr>
      <w:widowControl/>
      <w:spacing w:before="100" w:beforeAutospacing="1" w:after="100" w:afterAutospacing="1"/>
      <w:jc w:val="left"/>
    </w:pPr>
    <w:rPr>
      <w:rFonts w:ascii="宋体" w:eastAsia="宋体" w:hAnsi="宋体" w:cs="宋体"/>
      <w:kern w:val="0"/>
      <w:sz w:val="24"/>
      <w:szCs w:val="24"/>
    </w:rPr>
  </w:style>
  <w:style w:type="paragraph" w:styleId="af1">
    <w:name w:val="Revision"/>
    <w:hidden/>
    <w:uiPriority w:val="99"/>
    <w:semiHidden/>
    <w:rsid w:val="00C30384"/>
  </w:style>
  <w:style w:type="character" w:styleId="af2">
    <w:name w:val="FollowedHyperlink"/>
    <w:basedOn w:val="a0"/>
    <w:uiPriority w:val="99"/>
    <w:semiHidden/>
    <w:unhideWhenUsed/>
    <w:rsid w:val="0080475E"/>
    <w:rPr>
      <w:color w:val="954F72" w:themeColor="followedHyperlink"/>
      <w:u w:val="single"/>
    </w:rPr>
  </w:style>
  <w:style w:type="paragraph" w:customStyle="1" w:styleId="Programming">
    <w:name w:val="Programming"/>
    <w:basedOn w:val="a"/>
    <w:qFormat/>
    <w:rsid w:val="00F64228"/>
    <w:pPr>
      <w:spacing w:line="276" w:lineRule="auto"/>
      <w:jc w:val="left"/>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pb-project/go-hpb" TargetMode="External"/><Relationship Id="rId18" Type="http://schemas.openxmlformats.org/officeDocument/2006/relationships/hyperlink" Target="http://127.0.0.1:8545" TargetMode="External"/><Relationship Id="rId26" Type="http://schemas.openxmlformats.org/officeDocument/2006/relationships/hyperlink" Target="http://127.0.0.1:8545"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hpb-project/hpb-release" TargetMode="External"/><Relationship Id="rId34" Type="http://schemas.openxmlformats.org/officeDocument/2006/relationships/hyperlink" Target="http://127.0.0.1:8545" TargetMode="External"/><Relationship Id="rId47" Type="http://schemas.openxmlformats.org/officeDocument/2006/relationships/hyperlink" Target="https://github.com/hpb-project/go-hpb" TargetMode="External"/><Relationship Id="rId50" Type="http://schemas.openxmlformats.org/officeDocument/2006/relationships/hyperlink" Target="mailto:node@hpb.io"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pb-project/hpb-release" TargetMode="External"/><Relationship Id="rId17" Type="http://schemas.openxmlformats.org/officeDocument/2006/relationships/hyperlink" Target="https://github.com/hpb-project/go-hpb" TargetMode="External"/><Relationship Id="rId25" Type="http://schemas.openxmlformats.org/officeDocument/2006/relationships/hyperlink" Target="http://127.0.0.1:8545" TargetMode="External"/><Relationship Id="rId33" Type="http://schemas.openxmlformats.org/officeDocument/2006/relationships/hyperlink" Target="http://127.0.0.1:8545" TargetMode="External"/><Relationship Id="rId38" Type="http://schemas.openxmlformats.org/officeDocument/2006/relationships/image" Target="media/image2.png"/><Relationship Id="rId46" Type="http://schemas.openxmlformats.org/officeDocument/2006/relationships/hyperlink" Target="https://github.com/hpb-project/go-hpb" TargetMode="External"/><Relationship Id="rId2" Type="http://schemas.openxmlformats.org/officeDocument/2006/relationships/numbering" Target="numbering.xml"/><Relationship Id="rId16" Type="http://schemas.openxmlformats.org/officeDocument/2006/relationships/hyperlink" Target="https://github.com/hpb-project/hpb-release" TargetMode="External"/><Relationship Id="rId20" Type="http://schemas.openxmlformats.org/officeDocument/2006/relationships/hyperlink" Target="http://127.0.0.1:8545" TargetMode="External"/><Relationship Id="rId29" Type="http://schemas.openxmlformats.org/officeDocument/2006/relationships/comments" Target="comments.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pb-project/hpb-release" TargetMode="External"/><Relationship Id="rId24" Type="http://schemas.openxmlformats.org/officeDocument/2006/relationships/hyperlink" Target="https://github.com/hpb-project/go-hpb" TargetMode="External"/><Relationship Id="rId32" Type="http://schemas.openxmlformats.org/officeDocument/2006/relationships/hyperlink" Target="https://github.com/hpb-project/hpb-release" TargetMode="External"/><Relationship Id="rId37" Type="http://schemas.openxmlformats.org/officeDocument/2006/relationships/image" Target="media/image1.png"/><Relationship Id="rId45" Type="http://schemas.openxmlformats.org/officeDocument/2006/relationships/image" Target="media/image20.png"/><Relationship Id="rId53"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8545" TargetMode="External"/><Relationship Id="rId23" Type="http://schemas.openxmlformats.org/officeDocument/2006/relationships/hyperlink" Target="https://github.com/hpb-project/hpb-release" TargetMode="External"/><Relationship Id="rId28" Type="http://schemas.openxmlformats.org/officeDocument/2006/relationships/hyperlink" Target="https://github.com/hpb-project/go-hpb" TargetMode="External"/><Relationship Id="rId36" Type="http://schemas.openxmlformats.org/officeDocument/2006/relationships/hyperlink" Target="http://127.0.0.1:8545" TargetMode="External"/><Relationship Id="rId49" Type="http://schemas.openxmlformats.org/officeDocument/2006/relationships/hyperlink" Target="https://github.com/hpb-project/hpb-release" TargetMode="External"/><Relationship Id="rId57" Type="http://schemas.openxmlformats.org/officeDocument/2006/relationships/theme" Target="theme/theme1.xml"/><Relationship Id="rId10" Type="http://schemas.openxmlformats.org/officeDocument/2006/relationships/hyperlink" Target="https://github.com/hpb-project/hpb-release" TargetMode="External"/><Relationship Id="rId19" Type="http://schemas.openxmlformats.org/officeDocument/2006/relationships/hyperlink" Target="http://127.0.0.1:8545" TargetMode="External"/><Relationship Id="rId31" Type="http://schemas.openxmlformats.org/officeDocument/2006/relationships/hyperlink" Target="http://127.0.0.1:8545" TargetMode="External"/><Relationship Id="rId52" Type="http://schemas.openxmlformats.org/officeDocument/2006/relationships/hyperlink" Target="https://t.me/hpbglobal" TargetMode="External"/><Relationship Id="rId4" Type="http://schemas.openxmlformats.org/officeDocument/2006/relationships/settings" Target="settings.xml"/><Relationship Id="rId9" Type="http://schemas.openxmlformats.org/officeDocument/2006/relationships/hyperlink" Target="https://github.com/hpb-project/hpb-release" TargetMode="External"/><Relationship Id="rId14" Type="http://schemas.openxmlformats.org/officeDocument/2006/relationships/hyperlink" Target="http://127.0.0.1:8545" TargetMode="External"/><Relationship Id="rId22" Type="http://schemas.openxmlformats.org/officeDocument/2006/relationships/hyperlink" Target="http://127.0.0.1:8545" TargetMode="External"/><Relationship Id="rId27" Type="http://schemas.openxmlformats.org/officeDocument/2006/relationships/hyperlink" Target="https://github.com/hpb-project/hpb-release" TargetMode="External"/><Relationship Id="rId30" Type="http://schemas.microsoft.com/office/2011/relationships/commentsExtended" Target="commentsExtended.xml"/><Relationship Id="rId35" Type="http://schemas.openxmlformats.org/officeDocument/2006/relationships/hyperlink" Target="https://github.com/hpb-project/hpb-release" TargetMode="External"/><Relationship Id="rId48" Type="http://schemas.openxmlformats.org/officeDocument/2006/relationships/hyperlink" Target="https://github.com/hpb-project/hpb-release" TargetMode="External"/><Relationship Id="rId56" Type="http://schemas.microsoft.com/office/2011/relationships/people" Target="people.xml"/><Relationship Id="rId8" Type="http://schemas.openxmlformats.org/officeDocument/2006/relationships/hyperlink" Target="http://www.eecis.udel.edu/~ntp/ntp_spool/ntp4/ntp-4.2/ntp-4.2.8p12.tar.gz" TargetMode="External"/><Relationship Id="rId51" Type="http://schemas.openxmlformats.org/officeDocument/2006/relationships/hyperlink" Target="http://www.hp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66AF1-0ADA-47A5-B1AA-CC2384E3F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65</Pages>
  <Words>10575</Words>
  <Characters>60280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huiwen.chen@hpb.io</dc:creator>
  <cp:keywords/>
  <dc:description/>
  <cp:lastModifiedBy>Jacklyn Liu</cp:lastModifiedBy>
  <cp:revision>10</cp:revision>
  <cp:lastPrinted>2018-10-09T09:38:00Z</cp:lastPrinted>
  <dcterms:created xsi:type="dcterms:W3CDTF">2018-09-28T02:46:00Z</dcterms:created>
  <dcterms:modified xsi:type="dcterms:W3CDTF">2018-10-09T09:39:00Z</dcterms:modified>
</cp:coreProperties>
</file>